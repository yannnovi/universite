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9818A" w14:textId="78FDE463" w:rsidR="00D150C7" w:rsidRDefault="00D150C7" w:rsidP="00D150C7">
      <w:pPr>
        <w:ind w:firstLine="0"/>
        <w:jc w:val="center"/>
        <w:rPr>
          <w:ins w:id="0" w:author="Yann Bourdeau" w:date="2014-02-14T17:36:00Z"/>
        </w:rPr>
        <w:pPrChange w:id="1" w:author="Yann Bourdeau" w:date="2014-02-14T17:36:00Z">
          <w:pPr>
            <w:jc w:val="left"/>
          </w:pPr>
        </w:pPrChange>
      </w:pPr>
      <w:ins w:id="2" w:author="Yann Bourdeau" w:date="2014-02-14T17:36:00Z">
        <w:r>
          <w:t>UNIVERSITÉ DU QUÉBEC À MONTRÉAL</w:t>
        </w:r>
      </w:ins>
    </w:p>
    <w:p w14:paraId="3B2AEE1F" w14:textId="77777777" w:rsidR="00D150C7" w:rsidRDefault="00D150C7" w:rsidP="00D150C7">
      <w:pPr>
        <w:ind w:firstLine="0"/>
        <w:jc w:val="center"/>
        <w:rPr>
          <w:ins w:id="3" w:author="Yann Bourdeau" w:date="2014-02-14T17:36:00Z"/>
        </w:rPr>
        <w:pPrChange w:id="4" w:author="Yann Bourdeau" w:date="2014-02-14T17:36:00Z">
          <w:pPr>
            <w:jc w:val="left"/>
          </w:pPr>
        </w:pPrChange>
      </w:pPr>
    </w:p>
    <w:p w14:paraId="3F2FB4F5" w14:textId="77777777" w:rsidR="00D150C7" w:rsidRDefault="00D150C7" w:rsidP="00D150C7">
      <w:pPr>
        <w:ind w:firstLine="0"/>
        <w:jc w:val="center"/>
        <w:rPr>
          <w:ins w:id="5" w:author="Yann Bourdeau" w:date="2014-02-14T17:36:00Z"/>
        </w:rPr>
        <w:pPrChange w:id="6" w:author="Yann Bourdeau" w:date="2014-02-14T17:36:00Z">
          <w:pPr>
            <w:jc w:val="left"/>
          </w:pPr>
        </w:pPrChange>
      </w:pPr>
    </w:p>
    <w:p w14:paraId="243DF2BF" w14:textId="77777777" w:rsidR="00D150C7" w:rsidRDefault="00D150C7" w:rsidP="00D150C7">
      <w:pPr>
        <w:ind w:firstLine="0"/>
        <w:jc w:val="center"/>
        <w:rPr>
          <w:ins w:id="7" w:author="Yann Bourdeau" w:date="2014-02-14T17:36:00Z"/>
        </w:rPr>
        <w:pPrChange w:id="8" w:author="Yann Bourdeau" w:date="2014-02-14T17:36:00Z">
          <w:pPr>
            <w:jc w:val="left"/>
          </w:pPr>
        </w:pPrChange>
      </w:pPr>
    </w:p>
    <w:p w14:paraId="779657C2" w14:textId="77777777" w:rsidR="00D150C7" w:rsidRDefault="00D150C7" w:rsidP="00D150C7">
      <w:pPr>
        <w:ind w:firstLine="0"/>
        <w:jc w:val="center"/>
        <w:rPr>
          <w:ins w:id="9" w:author="Yann Bourdeau" w:date="2014-02-14T17:36:00Z"/>
        </w:rPr>
        <w:pPrChange w:id="10" w:author="Yann Bourdeau" w:date="2014-02-14T17:36:00Z">
          <w:pPr>
            <w:jc w:val="left"/>
          </w:pPr>
        </w:pPrChange>
      </w:pPr>
    </w:p>
    <w:p w14:paraId="045AFE38" w14:textId="52027055" w:rsidR="00D150C7" w:rsidRDefault="00D150C7" w:rsidP="00D150C7">
      <w:pPr>
        <w:ind w:firstLine="0"/>
        <w:jc w:val="center"/>
        <w:rPr>
          <w:ins w:id="11" w:author="Yann Bourdeau" w:date="2014-02-14T17:37:00Z"/>
        </w:rPr>
        <w:pPrChange w:id="12" w:author="Yann Bourdeau" w:date="2014-02-14T17:37:00Z">
          <w:pPr>
            <w:jc w:val="left"/>
          </w:pPr>
        </w:pPrChange>
      </w:pPr>
      <w:ins w:id="13" w:author="Yann Bourdeau" w:date="2014-02-14T17:36:00Z">
        <w:r>
          <w:t>COMPARAISON DES SOLUTIONS DE TESTS UNITAIRES ET D</w:t>
        </w:r>
      </w:ins>
      <w:ins w:id="14" w:author="Yann Bourdeau" w:date="2014-02-14T17:37:00Z">
        <w:r>
          <w:t>’INTÉGRATION CONTINUE POUR LE C++</w:t>
        </w:r>
      </w:ins>
    </w:p>
    <w:p w14:paraId="225FD887" w14:textId="77777777" w:rsidR="00D150C7" w:rsidRDefault="00D150C7" w:rsidP="00D150C7">
      <w:pPr>
        <w:ind w:firstLine="0"/>
        <w:jc w:val="center"/>
        <w:rPr>
          <w:ins w:id="15" w:author="Yann Bourdeau" w:date="2014-02-14T17:38:00Z"/>
        </w:rPr>
        <w:pPrChange w:id="16" w:author="Yann Bourdeau" w:date="2014-02-14T17:37:00Z">
          <w:pPr>
            <w:jc w:val="left"/>
          </w:pPr>
        </w:pPrChange>
      </w:pPr>
    </w:p>
    <w:p w14:paraId="429C5D0C" w14:textId="77777777" w:rsidR="00D150C7" w:rsidRDefault="00D150C7" w:rsidP="00D150C7">
      <w:pPr>
        <w:ind w:firstLine="0"/>
        <w:jc w:val="center"/>
        <w:rPr>
          <w:ins w:id="17" w:author="Yann Bourdeau" w:date="2014-02-14T17:38:00Z"/>
        </w:rPr>
        <w:pPrChange w:id="18" w:author="Yann Bourdeau" w:date="2014-02-14T17:37:00Z">
          <w:pPr>
            <w:jc w:val="left"/>
          </w:pPr>
        </w:pPrChange>
      </w:pPr>
    </w:p>
    <w:p w14:paraId="5C126F8B" w14:textId="77777777" w:rsidR="00D150C7" w:rsidRDefault="00D150C7" w:rsidP="00AF3980">
      <w:pPr>
        <w:spacing w:line="240" w:lineRule="auto"/>
        <w:ind w:firstLine="0"/>
        <w:jc w:val="left"/>
        <w:rPr>
          <w:ins w:id="19" w:author="Yann Bourdeau" w:date="2014-02-14T17:38:00Z"/>
        </w:rPr>
        <w:pPrChange w:id="20" w:author="Yann Bourdeau" w:date="2014-02-14T17:44:00Z">
          <w:pPr>
            <w:jc w:val="left"/>
          </w:pPr>
        </w:pPrChange>
      </w:pPr>
    </w:p>
    <w:p w14:paraId="4A4DFE1D" w14:textId="6B664E19" w:rsidR="00D150C7" w:rsidRDefault="00D150C7" w:rsidP="00D150C7">
      <w:pPr>
        <w:spacing w:line="240" w:lineRule="auto"/>
        <w:ind w:firstLine="397"/>
        <w:jc w:val="center"/>
        <w:rPr>
          <w:ins w:id="21" w:author="Yann Bourdeau" w:date="2014-02-14T17:38:00Z"/>
        </w:rPr>
        <w:pPrChange w:id="22" w:author="Yann Bourdeau" w:date="2014-02-14T17:42:00Z">
          <w:pPr>
            <w:jc w:val="left"/>
          </w:pPr>
        </w:pPrChange>
      </w:pPr>
      <w:ins w:id="23" w:author="Yann Bourdeau" w:date="2014-02-14T17:38:00Z">
        <w:r>
          <w:t>RAPPORT DE PROJET</w:t>
        </w:r>
      </w:ins>
    </w:p>
    <w:p w14:paraId="2D1A777A" w14:textId="5D6A17F8" w:rsidR="00D150C7" w:rsidRDefault="00D150C7" w:rsidP="00D150C7">
      <w:pPr>
        <w:spacing w:line="240" w:lineRule="auto"/>
        <w:ind w:firstLine="397"/>
        <w:jc w:val="center"/>
        <w:rPr>
          <w:ins w:id="24" w:author="Yann Bourdeau" w:date="2014-02-14T17:42:00Z"/>
        </w:rPr>
        <w:pPrChange w:id="25" w:author="Yann Bourdeau" w:date="2014-02-14T17:42:00Z">
          <w:pPr>
            <w:jc w:val="left"/>
          </w:pPr>
        </w:pPrChange>
      </w:pPr>
      <w:ins w:id="26" w:author="Yann Bourdeau" w:date="2014-02-14T17:38:00Z">
        <w:r>
          <w:t>PRÉSENTÉ</w:t>
        </w:r>
      </w:ins>
    </w:p>
    <w:p w14:paraId="65E49806" w14:textId="27E076BD" w:rsidR="00D150C7" w:rsidRDefault="00D150C7" w:rsidP="00D150C7">
      <w:pPr>
        <w:spacing w:line="240" w:lineRule="auto"/>
        <w:ind w:firstLine="397"/>
        <w:jc w:val="center"/>
        <w:rPr>
          <w:ins w:id="27" w:author="Yann Bourdeau" w:date="2014-02-14T17:42:00Z"/>
        </w:rPr>
        <w:pPrChange w:id="28" w:author="Yann Bourdeau" w:date="2014-02-14T17:42:00Z">
          <w:pPr>
            <w:jc w:val="left"/>
          </w:pPr>
        </w:pPrChange>
      </w:pPr>
      <w:ins w:id="29" w:author="Yann Bourdeau" w:date="2014-02-14T17:42:00Z">
        <w:r>
          <w:t>COMME EXIGENCE PARTIELLE</w:t>
        </w:r>
      </w:ins>
    </w:p>
    <w:p w14:paraId="0DA902E3" w14:textId="36EAF24C" w:rsidR="00D150C7" w:rsidRDefault="00D150C7" w:rsidP="00D150C7">
      <w:pPr>
        <w:spacing w:line="240" w:lineRule="auto"/>
        <w:ind w:firstLine="397"/>
        <w:jc w:val="center"/>
        <w:rPr>
          <w:ins w:id="30" w:author="Yann Bourdeau" w:date="2014-02-14T17:43:00Z"/>
        </w:rPr>
        <w:pPrChange w:id="31" w:author="Yann Bourdeau" w:date="2014-02-14T17:42:00Z">
          <w:pPr>
            <w:jc w:val="left"/>
          </w:pPr>
        </w:pPrChange>
      </w:pPr>
      <w:ins w:id="32" w:author="Yann Bourdeau" w:date="2014-02-14T17:42:00Z">
        <w:r>
          <w:t>DE LA MA</w:t>
        </w:r>
      </w:ins>
      <w:ins w:id="33" w:author="Yann Bourdeau" w:date="2014-02-14T17:43:00Z">
        <w:r>
          <w:t>ÎTRISE EN GÉNIE LOGICIEL</w:t>
        </w:r>
      </w:ins>
    </w:p>
    <w:p w14:paraId="26376A04" w14:textId="77777777" w:rsidR="00D150C7" w:rsidRDefault="00D150C7" w:rsidP="00D150C7">
      <w:pPr>
        <w:spacing w:line="240" w:lineRule="auto"/>
        <w:ind w:firstLine="397"/>
        <w:jc w:val="center"/>
        <w:rPr>
          <w:ins w:id="34" w:author="Yann Bourdeau" w:date="2014-02-14T17:44:00Z"/>
        </w:rPr>
        <w:pPrChange w:id="35" w:author="Yann Bourdeau" w:date="2014-02-14T17:42:00Z">
          <w:pPr>
            <w:jc w:val="left"/>
          </w:pPr>
        </w:pPrChange>
      </w:pPr>
    </w:p>
    <w:p w14:paraId="17F37117" w14:textId="77777777" w:rsidR="00AF3980" w:rsidRDefault="00AF3980" w:rsidP="00D150C7">
      <w:pPr>
        <w:spacing w:line="240" w:lineRule="auto"/>
        <w:ind w:firstLine="397"/>
        <w:jc w:val="center"/>
        <w:rPr>
          <w:ins w:id="36" w:author="Yann Bourdeau" w:date="2014-02-14T17:44:00Z"/>
        </w:rPr>
        <w:pPrChange w:id="37" w:author="Yann Bourdeau" w:date="2014-02-14T17:42:00Z">
          <w:pPr>
            <w:jc w:val="left"/>
          </w:pPr>
        </w:pPrChange>
      </w:pPr>
    </w:p>
    <w:p w14:paraId="71462DCF" w14:textId="77777777" w:rsidR="00AF3980" w:rsidRDefault="00AF3980" w:rsidP="00D150C7">
      <w:pPr>
        <w:spacing w:line="240" w:lineRule="auto"/>
        <w:ind w:firstLine="397"/>
        <w:jc w:val="center"/>
        <w:rPr>
          <w:ins w:id="38" w:author="Yann Bourdeau" w:date="2014-02-14T17:43:00Z"/>
        </w:rPr>
        <w:pPrChange w:id="39" w:author="Yann Bourdeau" w:date="2014-02-14T17:42:00Z">
          <w:pPr>
            <w:jc w:val="left"/>
          </w:pPr>
        </w:pPrChange>
      </w:pPr>
      <w:bookmarkStart w:id="40" w:name="_GoBack"/>
      <w:bookmarkEnd w:id="40"/>
    </w:p>
    <w:p w14:paraId="6E5E1517" w14:textId="77777777" w:rsidR="00D150C7" w:rsidRDefault="00D150C7" w:rsidP="00D150C7">
      <w:pPr>
        <w:spacing w:line="240" w:lineRule="auto"/>
        <w:ind w:firstLine="397"/>
        <w:jc w:val="center"/>
        <w:rPr>
          <w:ins w:id="41" w:author="Yann Bourdeau" w:date="2014-02-14T17:43:00Z"/>
        </w:rPr>
        <w:pPrChange w:id="42" w:author="Yann Bourdeau" w:date="2014-02-14T17:42:00Z">
          <w:pPr>
            <w:jc w:val="left"/>
          </w:pPr>
        </w:pPrChange>
      </w:pPr>
    </w:p>
    <w:p w14:paraId="2A5BF823" w14:textId="4C98F70A" w:rsidR="00D150C7" w:rsidRDefault="00D150C7" w:rsidP="00D150C7">
      <w:pPr>
        <w:spacing w:line="240" w:lineRule="auto"/>
        <w:ind w:firstLine="397"/>
        <w:jc w:val="center"/>
        <w:rPr>
          <w:ins w:id="43" w:author="Yann Bourdeau" w:date="2014-02-14T17:43:00Z"/>
        </w:rPr>
        <w:pPrChange w:id="44" w:author="Yann Bourdeau" w:date="2014-02-14T17:42:00Z">
          <w:pPr>
            <w:jc w:val="left"/>
          </w:pPr>
        </w:pPrChange>
      </w:pPr>
      <w:ins w:id="45" w:author="Yann Bourdeau" w:date="2014-02-14T17:43:00Z">
        <w:r>
          <w:t>PAR</w:t>
        </w:r>
      </w:ins>
    </w:p>
    <w:p w14:paraId="254B1608" w14:textId="6C173698" w:rsidR="00D150C7" w:rsidRDefault="00D150C7" w:rsidP="00D150C7">
      <w:pPr>
        <w:spacing w:line="240" w:lineRule="auto"/>
        <w:ind w:firstLine="397"/>
        <w:jc w:val="center"/>
        <w:rPr>
          <w:ins w:id="46" w:author="Yann Bourdeau" w:date="2014-02-14T17:43:00Z"/>
        </w:rPr>
        <w:pPrChange w:id="47" w:author="Yann Bourdeau" w:date="2014-02-14T17:42:00Z">
          <w:pPr>
            <w:jc w:val="left"/>
          </w:pPr>
        </w:pPrChange>
      </w:pPr>
      <w:ins w:id="48" w:author="Yann Bourdeau" w:date="2014-02-14T17:43:00Z">
        <w:r>
          <w:t>YANN BOURDEAU</w:t>
        </w:r>
      </w:ins>
    </w:p>
    <w:p w14:paraId="234A1513" w14:textId="77777777" w:rsidR="00D150C7" w:rsidRDefault="00D150C7" w:rsidP="00D150C7">
      <w:pPr>
        <w:spacing w:line="240" w:lineRule="auto"/>
        <w:ind w:firstLine="397"/>
        <w:jc w:val="center"/>
        <w:rPr>
          <w:ins w:id="49" w:author="Yann Bourdeau" w:date="2014-02-14T17:43:00Z"/>
        </w:rPr>
        <w:pPrChange w:id="50" w:author="Yann Bourdeau" w:date="2014-02-14T17:42:00Z">
          <w:pPr>
            <w:jc w:val="left"/>
          </w:pPr>
        </w:pPrChange>
      </w:pPr>
    </w:p>
    <w:p w14:paraId="0CBBABAA" w14:textId="16B54F4F" w:rsidR="00D150C7" w:rsidRDefault="00D150C7" w:rsidP="00D150C7">
      <w:pPr>
        <w:spacing w:line="240" w:lineRule="auto"/>
        <w:ind w:firstLine="397"/>
        <w:jc w:val="center"/>
        <w:rPr>
          <w:ins w:id="51" w:author="Yann Bourdeau" w:date="2014-02-14T17:33:00Z"/>
        </w:rPr>
        <w:pPrChange w:id="52" w:author="Yann Bourdeau" w:date="2014-02-14T17:42:00Z">
          <w:pPr>
            <w:jc w:val="left"/>
          </w:pPr>
        </w:pPrChange>
      </w:pPr>
      <w:ins w:id="53" w:author="Yann Bourdeau" w:date="2014-02-14T17:43:00Z">
        <w:r>
          <w:t>FÉVRIER 2014</w:t>
        </w:r>
      </w:ins>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068"/>
        <w:tblGridChange w:id="54">
          <w:tblGrid>
            <w:gridCol w:w="9068"/>
          </w:tblGrid>
        </w:tblGridChange>
      </w:tblGrid>
      <w:tr w:rsidR="00D150C7" w:rsidRPr="004A3AF5" w:rsidDel="00D150C7" w14:paraId="666E775E" w14:textId="77777777" w:rsidTr="00D150C7">
        <w:trPr>
          <w:trHeight w:hRule="exact" w:val="854"/>
          <w:del w:id="55" w:author="Yann Bourdeau" w:date="2014-02-14T17:35:00Z"/>
        </w:trPr>
        <w:tc>
          <w:tcPr>
            <w:tcW w:w="9068" w:type="dxa"/>
            <w:shd w:val="clear" w:color="auto" w:fill="auto"/>
          </w:tcPr>
          <w:p w14:paraId="2F106EBD" w14:textId="31588891" w:rsidR="00D150C7" w:rsidRPr="004A3AF5" w:rsidDel="00D150C7" w:rsidRDefault="00BA67AE" w:rsidP="00D150C7">
            <w:pPr>
              <w:spacing w:line="240" w:lineRule="auto"/>
              <w:ind w:firstLine="397"/>
              <w:jc w:val="left"/>
              <w:rPr>
                <w:del w:id="56" w:author="Yann Bourdeau" w:date="2014-02-14T17:35:00Z"/>
                <w:caps/>
              </w:rPr>
              <w:pPrChange w:id="57" w:author="Yann Bourdeau" w:date="2014-02-14T17:42:00Z">
                <w:pPr>
                  <w:jc w:val="center"/>
                </w:pPr>
              </w:pPrChange>
            </w:pPr>
            <w:del w:id="58" w:author="Yann Bourdeau" w:date="2014-02-14T17:35:00Z">
              <w:r w:rsidDel="00D150C7">
                <w:rPr>
                  <w:caps/>
                </w:rPr>
                <w:delText xml:space="preserve"> </w:delText>
              </w:r>
              <w:r w:rsidR="00D938FA" w:rsidDel="00D150C7">
                <w:rPr>
                  <w:caps/>
                </w:rPr>
                <w:delText>université du québec à montréal</w:delText>
              </w:r>
            </w:del>
          </w:p>
        </w:tc>
      </w:tr>
      <w:tr w:rsidR="00D150C7" w:rsidRPr="004A3AF5" w:rsidDel="00D150C7" w14:paraId="36E6467D" w14:textId="77777777" w:rsidTr="00D150C7">
        <w:trPr>
          <w:trHeight w:hRule="exact" w:val="2675"/>
          <w:del w:id="59" w:author="Yann Bourdeau" w:date="2014-02-14T17:35:00Z"/>
        </w:trPr>
        <w:tc>
          <w:tcPr>
            <w:tcW w:w="9068" w:type="dxa"/>
            <w:shd w:val="clear" w:color="auto" w:fill="auto"/>
          </w:tcPr>
          <w:p w14:paraId="39EABA81" w14:textId="3AB670A5" w:rsidR="00D150C7" w:rsidRPr="004A3AF5" w:rsidDel="00D150C7" w:rsidRDefault="00D938FA" w:rsidP="00D150C7">
            <w:pPr>
              <w:spacing w:line="240" w:lineRule="auto"/>
              <w:ind w:firstLine="397"/>
              <w:jc w:val="left"/>
              <w:rPr>
                <w:del w:id="60" w:author="Yann Bourdeau" w:date="2014-02-14T17:35:00Z"/>
                <w:caps/>
              </w:rPr>
              <w:pPrChange w:id="61" w:author="Yann Bourdeau" w:date="2014-02-14T17:42:00Z">
                <w:pPr>
                  <w:spacing w:before="567"/>
                  <w:jc w:val="center"/>
                </w:pPr>
              </w:pPrChange>
            </w:pPr>
            <w:del w:id="62" w:author="Yann Bourdeau" w:date="2014-02-14T17:35:00Z">
              <w:r w:rsidDel="00D150C7">
                <w:rPr>
                  <w:caps/>
                </w:rPr>
                <w:delText xml:space="preserve">Comparaison des solutions </w:delText>
              </w:r>
              <w:r w:rsidR="00930C83" w:rsidDel="00D150C7">
                <w:rPr>
                  <w:caps/>
                </w:rPr>
                <w:delText>de test</w:delText>
              </w:r>
            </w:del>
            <w:ins w:id="63" w:author="Lucie" w:date="2013-07-29T17:11:00Z">
              <w:del w:id="64" w:author="Yann Bourdeau" w:date="2014-02-14T17:35:00Z">
                <w:r w:rsidR="005B2152" w:rsidDel="00D150C7">
                  <w:rPr>
                    <w:caps/>
                  </w:rPr>
                  <w:delText>S</w:delText>
                </w:r>
              </w:del>
            </w:ins>
            <w:del w:id="65" w:author="Yann Bourdeau" w:date="2014-02-14T17:35:00Z">
              <w:r w:rsidR="00930C83" w:rsidDel="00D150C7">
                <w:rPr>
                  <w:caps/>
                </w:rPr>
                <w:delText xml:space="preserve"> unitaires et </w:delText>
              </w:r>
              <w:r w:rsidDel="00D150C7">
                <w:rPr>
                  <w:caps/>
                </w:rPr>
                <w:delText>d'intégration continue</w:delText>
              </w:r>
              <w:r w:rsidR="00930C83" w:rsidDel="00D150C7">
                <w:rPr>
                  <w:caps/>
                </w:rPr>
                <w:delText xml:space="preserve"> pour le C++</w:delText>
              </w:r>
            </w:del>
          </w:p>
        </w:tc>
      </w:tr>
      <w:tr w:rsidR="00D150C7" w:rsidRPr="004A3AF5" w:rsidDel="00D150C7" w14:paraId="67791A5C" w14:textId="77777777" w:rsidTr="00D150C7">
        <w:trPr>
          <w:trHeight w:hRule="exact" w:val="1500"/>
          <w:del w:id="66" w:author="Yann Bourdeau" w:date="2014-02-14T17:34:00Z"/>
        </w:trPr>
        <w:tc>
          <w:tcPr>
            <w:tcW w:w="9068" w:type="dxa"/>
            <w:shd w:val="clear" w:color="auto" w:fill="auto"/>
          </w:tcPr>
          <w:p w14:paraId="46649569" w14:textId="46817382" w:rsidR="00D938FA" w:rsidDel="00D150C7" w:rsidRDefault="00D938FA" w:rsidP="00D150C7">
            <w:pPr>
              <w:spacing w:line="240" w:lineRule="auto"/>
              <w:ind w:firstLine="397"/>
              <w:jc w:val="left"/>
              <w:rPr>
                <w:del w:id="67" w:author="Yann Bourdeau" w:date="2014-02-14T17:33:00Z"/>
                <w:caps/>
              </w:rPr>
              <w:pPrChange w:id="68" w:author="Yann Bourdeau" w:date="2014-02-14T17:42:00Z">
                <w:pPr>
                  <w:spacing w:after="0" w:line="480" w:lineRule="auto"/>
                  <w:jc w:val="center"/>
                </w:pPr>
              </w:pPrChange>
            </w:pPr>
            <w:del w:id="69" w:author="Yann Bourdeau" w:date="2014-02-14T17:34:00Z">
              <w:r w:rsidDel="00D150C7">
                <w:rPr>
                  <w:caps/>
                </w:rPr>
                <w:delText>RAPPORT DE PROJET</w:delText>
              </w:r>
            </w:del>
          </w:p>
          <w:p w14:paraId="1BC4A71A" w14:textId="7EF352F4" w:rsidR="00D938FA" w:rsidDel="00D150C7" w:rsidRDefault="00D938FA" w:rsidP="00D150C7">
            <w:pPr>
              <w:spacing w:line="240" w:lineRule="auto"/>
              <w:ind w:firstLine="397"/>
              <w:jc w:val="left"/>
              <w:rPr>
                <w:del w:id="70" w:author="Yann Bourdeau" w:date="2014-02-14T17:34:00Z"/>
                <w:caps/>
              </w:rPr>
              <w:pPrChange w:id="71" w:author="Yann Bourdeau" w:date="2014-02-14T17:42:00Z">
                <w:pPr>
                  <w:spacing w:after="0" w:line="480" w:lineRule="auto"/>
                  <w:jc w:val="center"/>
                </w:pPr>
              </w:pPrChange>
            </w:pPr>
            <w:del w:id="72" w:author="Yann Bourdeau" w:date="2014-02-14T17:34:00Z">
              <w:r w:rsidDel="00D150C7">
                <w:rPr>
                  <w:caps/>
                </w:rPr>
                <w:delText>présenté</w:delText>
              </w:r>
            </w:del>
          </w:p>
          <w:p w14:paraId="624B4EA2" w14:textId="560163C4" w:rsidR="00D938FA" w:rsidDel="00D150C7" w:rsidRDefault="00D938FA" w:rsidP="00D150C7">
            <w:pPr>
              <w:spacing w:line="240" w:lineRule="auto"/>
              <w:ind w:firstLine="397"/>
              <w:jc w:val="left"/>
              <w:rPr>
                <w:del w:id="73" w:author="Yann Bourdeau" w:date="2014-02-14T17:34:00Z"/>
                <w:caps/>
              </w:rPr>
              <w:pPrChange w:id="74" w:author="Yann Bourdeau" w:date="2014-02-14T17:42:00Z">
                <w:pPr>
                  <w:spacing w:after="0" w:line="480" w:lineRule="auto"/>
                  <w:jc w:val="center"/>
                </w:pPr>
              </w:pPrChange>
            </w:pPr>
            <w:del w:id="75" w:author="Yann Bourdeau" w:date="2014-02-14T17:34:00Z">
              <w:r w:rsidDel="00D150C7">
                <w:rPr>
                  <w:caps/>
                </w:rPr>
                <w:delText>comme exigence partielle</w:delText>
              </w:r>
            </w:del>
          </w:p>
          <w:p w14:paraId="7E1493E9" w14:textId="334F98D1" w:rsidR="00D938FA" w:rsidRPr="004A3AF5" w:rsidDel="00D150C7" w:rsidRDefault="00D938FA" w:rsidP="00D150C7">
            <w:pPr>
              <w:spacing w:line="240" w:lineRule="auto"/>
              <w:ind w:firstLine="397"/>
              <w:jc w:val="left"/>
              <w:rPr>
                <w:del w:id="76" w:author="Yann Bourdeau" w:date="2014-02-14T17:34:00Z"/>
                <w:caps/>
              </w:rPr>
              <w:pPrChange w:id="77" w:author="Yann Bourdeau" w:date="2014-02-14T17:42:00Z">
                <w:pPr>
                  <w:spacing w:after="0" w:line="480" w:lineRule="auto"/>
                  <w:jc w:val="center"/>
                </w:pPr>
              </w:pPrChange>
            </w:pPr>
            <w:del w:id="78" w:author="Yann Bourdeau" w:date="2014-02-14T17:34:00Z">
              <w:r w:rsidDel="00D150C7">
                <w:rPr>
                  <w:caps/>
                </w:rPr>
                <w:delText>de la maîtrise en GÉNIE LOGICIEL</w:delText>
              </w:r>
            </w:del>
          </w:p>
        </w:tc>
      </w:tr>
      <w:tr w:rsidR="00D150C7" w:rsidRPr="004A3AF5" w:rsidDel="00D150C7" w14:paraId="2BF53ABA" w14:textId="77777777" w:rsidTr="00D150C7">
        <w:trPr>
          <w:trHeight w:hRule="exact" w:val="1917"/>
          <w:del w:id="79" w:author="Yann Bourdeau" w:date="2014-02-14T17:34:00Z"/>
        </w:trPr>
        <w:tc>
          <w:tcPr>
            <w:tcW w:w="9068" w:type="dxa"/>
            <w:shd w:val="clear" w:color="auto" w:fill="auto"/>
            <w:vAlign w:val="bottom"/>
          </w:tcPr>
          <w:p w14:paraId="71DABC34" w14:textId="0142EE35" w:rsidR="00D938FA" w:rsidDel="00D150C7" w:rsidRDefault="00D938FA" w:rsidP="00D150C7">
            <w:pPr>
              <w:spacing w:line="240" w:lineRule="auto"/>
              <w:ind w:firstLine="397"/>
              <w:jc w:val="left"/>
              <w:rPr>
                <w:del w:id="80" w:author="Yann Bourdeau" w:date="2014-02-14T17:34:00Z"/>
                <w:caps/>
              </w:rPr>
              <w:pPrChange w:id="81" w:author="Yann Bourdeau" w:date="2014-02-14T17:42:00Z">
                <w:pPr>
                  <w:jc w:val="center"/>
                </w:pPr>
              </w:pPrChange>
            </w:pPr>
            <w:del w:id="82" w:author="Yann Bourdeau" w:date="2014-02-14T17:34:00Z">
              <w:r w:rsidDel="00D150C7">
                <w:rPr>
                  <w:caps/>
                </w:rPr>
                <w:delText>par</w:delText>
              </w:r>
            </w:del>
          </w:p>
          <w:p w14:paraId="6F730435" w14:textId="794F201B" w:rsidR="00D938FA" w:rsidDel="00D150C7" w:rsidRDefault="00D938FA" w:rsidP="00D150C7">
            <w:pPr>
              <w:spacing w:line="240" w:lineRule="auto"/>
              <w:ind w:firstLine="397"/>
              <w:jc w:val="left"/>
              <w:rPr>
                <w:del w:id="83" w:author="Yann Bourdeau" w:date="2014-02-14T17:34:00Z"/>
                <w:caps/>
              </w:rPr>
              <w:pPrChange w:id="84" w:author="Yann Bourdeau" w:date="2014-02-14T17:42:00Z">
                <w:pPr>
                  <w:jc w:val="center"/>
                </w:pPr>
              </w:pPrChange>
            </w:pPr>
            <w:del w:id="85" w:author="Yann Bourdeau" w:date="2014-02-14T17:34:00Z">
              <w:r w:rsidDel="00D150C7">
                <w:rPr>
                  <w:caps/>
                </w:rPr>
                <w:delText>Yann Bourdeau</w:delText>
              </w:r>
            </w:del>
          </w:p>
          <w:p w14:paraId="2A75660F" w14:textId="01AA0222" w:rsidR="00D938FA" w:rsidRPr="004A3AF5" w:rsidDel="00D150C7" w:rsidRDefault="00D938FA" w:rsidP="00D150C7">
            <w:pPr>
              <w:spacing w:line="240" w:lineRule="auto"/>
              <w:ind w:firstLine="397"/>
              <w:jc w:val="left"/>
              <w:rPr>
                <w:del w:id="86" w:author="Yann Bourdeau" w:date="2014-02-14T17:34:00Z"/>
                <w:caps/>
              </w:rPr>
              <w:pPrChange w:id="87" w:author="Yann Bourdeau" w:date="2014-02-14T17:42:00Z">
                <w:pPr>
                  <w:jc w:val="center"/>
                </w:pPr>
              </w:pPrChange>
            </w:pPr>
            <w:del w:id="88" w:author="Yann Bourdeau" w:date="2014-02-14T17:34:00Z">
              <w:r w:rsidDel="00D150C7">
                <w:rPr>
                  <w:caps/>
                </w:rPr>
                <w:delText>BOUY06097202</w:delText>
              </w:r>
            </w:del>
          </w:p>
        </w:tc>
      </w:tr>
      <w:tr w:rsidR="00D150C7" w:rsidRPr="004A3AF5" w:rsidDel="00D150C7" w14:paraId="79DABC58" w14:textId="77777777" w:rsidTr="00D150C7">
        <w:trPr>
          <w:trHeight w:hRule="exact" w:val="1360"/>
          <w:del w:id="89" w:author="Yann Bourdeau" w:date="2014-02-14T17:34:00Z"/>
        </w:trPr>
        <w:tc>
          <w:tcPr>
            <w:tcW w:w="9068" w:type="dxa"/>
            <w:shd w:val="clear" w:color="auto" w:fill="auto"/>
            <w:vAlign w:val="bottom"/>
          </w:tcPr>
          <w:p w14:paraId="4569C5BC" w14:textId="45D87C3D" w:rsidR="00D938FA" w:rsidRPr="004A3AF5" w:rsidDel="00D150C7" w:rsidRDefault="00D938FA" w:rsidP="00D150C7">
            <w:pPr>
              <w:spacing w:line="240" w:lineRule="auto"/>
              <w:ind w:firstLine="397"/>
              <w:jc w:val="left"/>
              <w:rPr>
                <w:del w:id="90" w:author="Yann Bourdeau" w:date="2014-02-14T17:34:00Z"/>
                <w:caps/>
              </w:rPr>
              <w:pPrChange w:id="91" w:author="Yann Bourdeau" w:date="2014-02-14T17:42:00Z">
                <w:pPr>
                  <w:jc w:val="center"/>
                </w:pPr>
              </w:pPrChange>
            </w:pPr>
            <w:del w:id="92" w:author="Yann Bourdeau" w:date="2014-02-14T17:34:00Z">
              <w:r w:rsidDel="00D150C7">
                <w:rPr>
                  <w:caps/>
                </w:rPr>
                <w:fldChar w:fldCharType="begin"/>
              </w:r>
              <w:r w:rsidDel="00D150C7">
                <w:rPr>
                  <w:caps/>
                </w:rPr>
                <w:delInstrText xml:space="preserve"> TIME \@ "MMMM yyyy" </w:delInstrText>
              </w:r>
              <w:r w:rsidDel="00D150C7">
                <w:rPr>
                  <w:caps/>
                </w:rPr>
                <w:fldChar w:fldCharType="separate"/>
              </w:r>
            </w:del>
            <w:del w:id="93" w:author="Yann Bourdeau" w:date="2013-08-04T09:55:00Z">
              <w:r w:rsidR="00BF7A44" w:rsidDel="00502EE4">
                <w:rPr>
                  <w:caps/>
                </w:rPr>
                <w:delText>juillet 2013</w:delText>
              </w:r>
            </w:del>
            <w:del w:id="94" w:author="Yann Bourdeau" w:date="2014-02-14T17:34:00Z">
              <w:r w:rsidDel="00D150C7">
                <w:rPr>
                  <w:caps/>
                </w:rPr>
                <w:fldChar w:fldCharType="end"/>
              </w:r>
            </w:del>
          </w:p>
        </w:tc>
      </w:tr>
    </w:tbl>
    <w:p w14:paraId="1F77011E" w14:textId="77777777" w:rsidR="00D938FA" w:rsidRDefault="00D938FA" w:rsidP="00D150C7">
      <w:pPr>
        <w:spacing w:line="240" w:lineRule="auto"/>
        <w:ind w:firstLine="397"/>
        <w:jc w:val="left"/>
        <w:pPrChange w:id="95" w:author="Yann Bourdeau" w:date="2014-02-14T17:42:00Z">
          <w:pPr/>
        </w:pPrChange>
      </w:pPr>
    </w:p>
    <w:p w14:paraId="337290B9" w14:textId="77777777" w:rsidR="00D938FA" w:rsidRDefault="00D938FA">
      <w:pPr>
        <w:spacing w:after="0" w:line="240" w:lineRule="auto"/>
        <w:ind w:firstLine="0"/>
        <w:jc w:val="left"/>
      </w:pPr>
      <w:r>
        <w:br w:type="page"/>
      </w:r>
    </w:p>
    <w:p w14:paraId="4D26E538" w14:textId="77777777" w:rsidR="008C2508" w:rsidRPr="00B91315" w:rsidRDefault="00A01080" w:rsidP="00A01080">
      <w:pPr>
        <w:jc w:val="center"/>
      </w:pPr>
      <w:r w:rsidRPr="00B91315">
        <w:lastRenderedPageBreak/>
        <w:t>TABLE DES MATIÈRES</w:t>
      </w:r>
    </w:p>
    <w:p w14:paraId="732FF968" w14:textId="77777777" w:rsidR="007A6F4E" w:rsidRPr="007A6F4E" w:rsidRDefault="00B91315">
      <w:pPr>
        <w:pStyle w:val="TM1"/>
        <w:tabs>
          <w:tab w:val="right" w:leader="dot" w:pos="9396"/>
        </w:tabs>
        <w:rPr>
          <w:ins w:id="96" w:author="Yann Bourdeau" w:date="2014-02-06T16:50:00Z"/>
          <w:rFonts w:eastAsiaTheme="minorEastAsia" w:cstheme="minorBidi"/>
          <w:b w:val="0"/>
          <w:lang w:val="fr-FR" w:eastAsia="ja-JP"/>
        </w:rPr>
      </w:pPr>
      <w:r w:rsidRPr="007A6F4E">
        <w:rPr>
          <w:b w:val="0"/>
          <w:rPrChange w:id="97" w:author="Yann Bourdeau" w:date="2014-02-06T16:50:00Z">
            <w:rPr>
              <w:rFonts w:ascii="Times New Roman" w:hAnsi="Times New Roman"/>
              <w:b w:val="0"/>
              <w:sz w:val="22"/>
            </w:rPr>
          </w:rPrChange>
        </w:rPr>
        <w:fldChar w:fldCharType="begin"/>
      </w:r>
      <w:r w:rsidRPr="007A6F4E">
        <w:rPr>
          <w:b w:val="0"/>
          <w:rPrChange w:id="98" w:author="Yann Bourdeau" w:date="2014-02-06T16:50:00Z">
            <w:rPr/>
          </w:rPrChange>
        </w:rPr>
        <w:instrText xml:space="preserve"> TOC \o "1-3" </w:instrText>
      </w:r>
      <w:r w:rsidRPr="007A6F4E">
        <w:rPr>
          <w:b w:val="0"/>
          <w:rPrChange w:id="99" w:author="Yann Bourdeau" w:date="2014-02-06T16:50:00Z">
            <w:rPr>
              <w:rFonts w:ascii="Times New Roman" w:hAnsi="Times New Roman"/>
              <w:b w:val="0"/>
              <w:sz w:val="22"/>
            </w:rPr>
          </w:rPrChange>
        </w:rPr>
        <w:fldChar w:fldCharType="separate"/>
      </w:r>
      <w:ins w:id="100" w:author="Yann Bourdeau" w:date="2014-02-06T16:50:00Z">
        <w:r w:rsidR="007A6F4E" w:rsidRPr="007A6F4E">
          <w:rPr>
            <w:b w:val="0"/>
            <w:rPrChange w:id="101" w:author="Yann Bourdeau" w:date="2014-02-06T16:50:00Z">
              <w:rPr/>
            </w:rPrChange>
          </w:rPr>
          <w:t>1.0 Abrévations</w:t>
        </w:r>
        <w:r w:rsidR="007A6F4E" w:rsidRPr="007A6F4E">
          <w:rPr>
            <w:b w:val="0"/>
            <w:rPrChange w:id="102" w:author="Yann Bourdeau" w:date="2014-02-06T16:50:00Z">
              <w:rPr/>
            </w:rPrChange>
          </w:rPr>
          <w:tab/>
        </w:r>
        <w:r w:rsidR="007A6F4E" w:rsidRPr="007A6F4E">
          <w:rPr>
            <w:b w:val="0"/>
            <w:rPrChange w:id="103" w:author="Yann Bourdeau" w:date="2014-02-06T16:50:00Z">
              <w:rPr/>
            </w:rPrChange>
          </w:rPr>
          <w:fldChar w:fldCharType="begin"/>
        </w:r>
        <w:r w:rsidR="007A6F4E" w:rsidRPr="007A6F4E">
          <w:rPr>
            <w:b w:val="0"/>
            <w:rPrChange w:id="104" w:author="Yann Bourdeau" w:date="2014-02-06T16:50:00Z">
              <w:rPr/>
            </w:rPrChange>
          </w:rPr>
          <w:instrText xml:space="preserve"> PAGEREF _Toc253324753 \h </w:instrText>
        </w:r>
      </w:ins>
      <w:r w:rsidR="007A6F4E" w:rsidRPr="007A6F4E">
        <w:rPr>
          <w:b w:val="0"/>
          <w:rPrChange w:id="105" w:author="Yann Bourdeau" w:date="2014-02-06T16:50:00Z">
            <w:rPr>
              <w:b w:val="0"/>
            </w:rPr>
          </w:rPrChange>
        </w:rPr>
      </w:r>
      <w:r w:rsidR="007A6F4E" w:rsidRPr="007A6F4E">
        <w:rPr>
          <w:b w:val="0"/>
          <w:rPrChange w:id="106" w:author="Yann Bourdeau" w:date="2014-02-06T16:50:00Z">
            <w:rPr/>
          </w:rPrChange>
        </w:rPr>
        <w:fldChar w:fldCharType="separate"/>
      </w:r>
      <w:ins w:id="107" w:author="Yann Bourdeau" w:date="2014-02-06T16:50:00Z">
        <w:r w:rsidR="007A6F4E" w:rsidRPr="007A6F4E">
          <w:rPr>
            <w:b w:val="0"/>
            <w:rPrChange w:id="108" w:author="Yann Bourdeau" w:date="2014-02-06T16:50:00Z">
              <w:rPr/>
            </w:rPrChange>
          </w:rPr>
          <w:t>5</w:t>
        </w:r>
        <w:r w:rsidR="007A6F4E" w:rsidRPr="007A6F4E">
          <w:rPr>
            <w:b w:val="0"/>
            <w:rPrChange w:id="109" w:author="Yann Bourdeau" w:date="2014-02-06T16:50:00Z">
              <w:rPr/>
            </w:rPrChange>
          </w:rPr>
          <w:fldChar w:fldCharType="end"/>
        </w:r>
      </w:ins>
    </w:p>
    <w:p w14:paraId="12800345" w14:textId="77777777" w:rsidR="007A6F4E" w:rsidRPr="007A6F4E" w:rsidRDefault="007A6F4E">
      <w:pPr>
        <w:pStyle w:val="TM1"/>
        <w:tabs>
          <w:tab w:val="right" w:leader="dot" w:pos="9396"/>
        </w:tabs>
        <w:rPr>
          <w:ins w:id="110" w:author="Yann Bourdeau" w:date="2014-02-06T16:50:00Z"/>
          <w:rFonts w:eastAsiaTheme="minorEastAsia" w:cstheme="minorBidi"/>
          <w:b w:val="0"/>
          <w:lang w:val="fr-FR" w:eastAsia="ja-JP"/>
        </w:rPr>
      </w:pPr>
      <w:ins w:id="111" w:author="Yann Bourdeau" w:date="2014-02-06T16:50:00Z">
        <w:r w:rsidRPr="007A6F4E">
          <w:rPr>
            <w:b w:val="0"/>
            <w:rPrChange w:id="112" w:author="Yann Bourdeau" w:date="2014-02-06T16:50:00Z">
              <w:rPr/>
            </w:rPrChange>
          </w:rPr>
          <w:t>2.0 Remerciements</w:t>
        </w:r>
        <w:r w:rsidRPr="007A6F4E">
          <w:rPr>
            <w:b w:val="0"/>
            <w:rPrChange w:id="113" w:author="Yann Bourdeau" w:date="2014-02-06T16:50:00Z">
              <w:rPr/>
            </w:rPrChange>
          </w:rPr>
          <w:tab/>
        </w:r>
        <w:r w:rsidRPr="007A6F4E">
          <w:rPr>
            <w:b w:val="0"/>
            <w:rPrChange w:id="114" w:author="Yann Bourdeau" w:date="2014-02-06T16:50:00Z">
              <w:rPr/>
            </w:rPrChange>
          </w:rPr>
          <w:fldChar w:fldCharType="begin"/>
        </w:r>
        <w:r w:rsidRPr="007A6F4E">
          <w:rPr>
            <w:b w:val="0"/>
            <w:rPrChange w:id="115" w:author="Yann Bourdeau" w:date="2014-02-06T16:50:00Z">
              <w:rPr/>
            </w:rPrChange>
          </w:rPr>
          <w:instrText xml:space="preserve"> PAGEREF _Toc253324754 \h </w:instrText>
        </w:r>
      </w:ins>
      <w:r w:rsidRPr="007A6F4E">
        <w:rPr>
          <w:b w:val="0"/>
          <w:rPrChange w:id="116" w:author="Yann Bourdeau" w:date="2014-02-06T16:50:00Z">
            <w:rPr>
              <w:b w:val="0"/>
            </w:rPr>
          </w:rPrChange>
        </w:rPr>
      </w:r>
      <w:r w:rsidRPr="007A6F4E">
        <w:rPr>
          <w:b w:val="0"/>
          <w:rPrChange w:id="117" w:author="Yann Bourdeau" w:date="2014-02-06T16:50:00Z">
            <w:rPr/>
          </w:rPrChange>
        </w:rPr>
        <w:fldChar w:fldCharType="separate"/>
      </w:r>
      <w:ins w:id="118" w:author="Yann Bourdeau" w:date="2014-02-06T16:50:00Z">
        <w:r w:rsidRPr="007A6F4E">
          <w:rPr>
            <w:b w:val="0"/>
            <w:rPrChange w:id="119" w:author="Yann Bourdeau" w:date="2014-02-06T16:50:00Z">
              <w:rPr/>
            </w:rPrChange>
          </w:rPr>
          <w:t>6</w:t>
        </w:r>
        <w:r w:rsidRPr="007A6F4E">
          <w:rPr>
            <w:b w:val="0"/>
            <w:rPrChange w:id="120" w:author="Yann Bourdeau" w:date="2014-02-06T16:50:00Z">
              <w:rPr/>
            </w:rPrChange>
          </w:rPr>
          <w:fldChar w:fldCharType="end"/>
        </w:r>
      </w:ins>
    </w:p>
    <w:p w14:paraId="540A248A" w14:textId="77777777" w:rsidR="007A6F4E" w:rsidRPr="007A6F4E" w:rsidRDefault="007A6F4E">
      <w:pPr>
        <w:pStyle w:val="TM1"/>
        <w:tabs>
          <w:tab w:val="right" w:leader="dot" w:pos="9396"/>
        </w:tabs>
        <w:rPr>
          <w:ins w:id="121" w:author="Yann Bourdeau" w:date="2014-02-06T16:50:00Z"/>
          <w:rFonts w:eastAsiaTheme="minorEastAsia" w:cstheme="minorBidi"/>
          <w:b w:val="0"/>
          <w:lang w:val="fr-FR" w:eastAsia="ja-JP"/>
        </w:rPr>
      </w:pPr>
      <w:ins w:id="122" w:author="Yann Bourdeau" w:date="2014-02-06T16:50:00Z">
        <w:r w:rsidRPr="007A6F4E">
          <w:rPr>
            <w:b w:val="0"/>
            <w:rPrChange w:id="123" w:author="Yann Bourdeau" w:date="2014-02-06T16:50:00Z">
              <w:rPr/>
            </w:rPrChange>
          </w:rPr>
          <w:t>3.0 Résumé</w:t>
        </w:r>
        <w:r w:rsidRPr="007A6F4E">
          <w:rPr>
            <w:b w:val="0"/>
            <w:rPrChange w:id="124" w:author="Yann Bourdeau" w:date="2014-02-06T16:50:00Z">
              <w:rPr/>
            </w:rPrChange>
          </w:rPr>
          <w:tab/>
        </w:r>
        <w:r w:rsidRPr="007A6F4E">
          <w:rPr>
            <w:b w:val="0"/>
            <w:rPrChange w:id="125" w:author="Yann Bourdeau" w:date="2014-02-06T16:50:00Z">
              <w:rPr/>
            </w:rPrChange>
          </w:rPr>
          <w:fldChar w:fldCharType="begin"/>
        </w:r>
        <w:r w:rsidRPr="007A6F4E">
          <w:rPr>
            <w:b w:val="0"/>
            <w:rPrChange w:id="126" w:author="Yann Bourdeau" w:date="2014-02-06T16:50:00Z">
              <w:rPr/>
            </w:rPrChange>
          </w:rPr>
          <w:instrText xml:space="preserve"> PAGEREF _Toc253324755 \h </w:instrText>
        </w:r>
      </w:ins>
      <w:r w:rsidRPr="007A6F4E">
        <w:rPr>
          <w:b w:val="0"/>
          <w:rPrChange w:id="127" w:author="Yann Bourdeau" w:date="2014-02-06T16:50:00Z">
            <w:rPr>
              <w:b w:val="0"/>
            </w:rPr>
          </w:rPrChange>
        </w:rPr>
      </w:r>
      <w:r w:rsidRPr="007A6F4E">
        <w:rPr>
          <w:b w:val="0"/>
          <w:rPrChange w:id="128" w:author="Yann Bourdeau" w:date="2014-02-06T16:50:00Z">
            <w:rPr/>
          </w:rPrChange>
        </w:rPr>
        <w:fldChar w:fldCharType="separate"/>
      </w:r>
      <w:ins w:id="129" w:author="Yann Bourdeau" w:date="2014-02-06T16:50:00Z">
        <w:r w:rsidRPr="007A6F4E">
          <w:rPr>
            <w:b w:val="0"/>
            <w:rPrChange w:id="130" w:author="Yann Bourdeau" w:date="2014-02-06T16:50:00Z">
              <w:rPr/>
            </w:rPrChange>
          </w:rPr>
          <w:t>7</w:t>
        </w:r>
        <w:r w:rsidRPr="007A6F4E">
          <w:rPr>
            <w:b w:val="0"/>
            <w:rPrChange w:id="131" w:author="Yann Bourdeau" w:date="2014-02-06T16:50:00Z">
              <w:rPr/>
            </w:rPrChange>
          </w:rPr>
          <w:fldChar w:fldCharType="end"/>
        </w:r>
      </w:ins>
    </w:p>
    <w:p w14:paraId="24289DFF" w14:textId="77777777" w:rsidR="007A6F4E" w:rsidRPr="007A6F4E" w:rsidRDefault="007A6F4E">
      <w:pPr>
        <w:pStyle w:val="TM1"/>
        <w:tabs>
          <w:tab w:val="right" w:leader="dot" w:pos="9396"/>
        </w:tabs>
        <w:rPr>
          <w:ins w:id="132" w:author="Yann Bourdeau" w:date="2014-02-06T16:50:00Z"/>
          <w:rFonts w:eastAsiaTheme="minorEastAsia" w:cstheme="minorBidi"/>
          <w:b w:val="0"/>
          <w:lang w:val="fr-FR" w:eastAsia="ja-JP"/>
        </w:rPr>
      </w:pPr>
      <w:ins w:id="133" w:author="Yann Bourdeau" w:date="2014-02-06T16:50:00Z">
        <w:r w:rsidRPr="007A6F4E">
          <w:rPr>
            <w:b w:val="0"/>
            <w:lang w:val="en-CA"/>
            <w:rPrChange w:id="134" w:author="Yann Bourdeau" w:date="2014-02-06T16:50:00Z">
              <w:rPr>
                <w:lang w:val="en-CA"/>
              </w:rPr>
            </w:rPrChange>
          </w:rPr>
          <w:t>4.0 Summary</w:t>
        </w:r>
        <w:r w:rsidRPr="007A6F4E">
          <w:rPr>
            <w:b w:val="0"/>
            <w:rPrChange w:id="135" w:author="Yann Bourdeau" w:date="2014-02-06T16:50:00Z">
              <w:rPr/>
            </w:rPrChange>
          </w:rPr>
          <w:tab/>
        </w:r>
        <w:r w:rsidRPr="007A6F4E">
          <w:rPr>
            <w:b w:val="0"/>
            <w:rPrChange w:id="136" w:author="Yann Bourdeau" w:date="2014-02-06T16:50:00Z">
              <w:rPr/>
            </w:rPrChange>
          </w:rPr>
          <w:fldChar w:fldCharType="begin"/>
        </w:r>
        <w:r w:rsidRPr="007A6F4E">
          <w:rPr>
            <w:b w:val="0"/>
            <w:rPrChange w:id="137" w:author="Yann Bourdeau" w:date="2014-02-06T16:50:00Z">
              <w:rPr/>
            </w:rPrChange>
          </w:rPr>
          <w:instrText xml:space="preserve"> PAGEREF _Toc253324756 \h </w:instrText>
        </w:r>
      </w:ins>
      <w:r w:rsidRPr="007A6F4E">
        <w:rPr>
          <w:b w:val="0"/>
          <w:rPrChange w:id="138" w:author="Yann Bourdeau" w:date="2014-02-06T16:50:00Z">
            <w:rPr>
              <w:b w:val="0"/>
            </w:rPr>
          </w:rPrChange>
        </w:rPr>
      </w:r>
      <w:r w:rsidRPr="007A6F4E">
        <w:rPr>
          <w:b w:val="0"/>
          <w:rPrChange w:id="139" w:author="Yann Bourdeau" w:date="2014-02-06T16:50:00Z">
            <w:rPr/>
          </w:rPrChange>
        </w:rPr>
        <w:fldChar w:fldCharType="separate"/>
      </w:r>
      <w:ins w:id="140" w:author="Yann Bourdeau" w:date="2014-02-06T16:50:00Z">
        <w:r w:rsidRPr="007A6F4E">
          <w:rPr>
            <w:b w:val="0"/>
            <w:rPrChange w:id="141" w:author="Yann Bourdeau" w:date="2014-02-06T16:50:00Z">
              <w:rPr/>
            </w:rPrChange>
          </w:rPr>
          <w:t>9</w:t>
        </w:r>
        <w:r w:rsidRPr="007A6F4E">
          <w:rPr>
            <w:b w:val="0"/>
            <w:rPrChange w:id="142" w:author="Yann Bourdeau" w:date="2014-02-06T16:50:00Z">
              <w:rPr/>
            </w:rPrChange>
          </w:rPr>
          <w:fldChar w:fldCharType="end"/>
        </w:r>
      </w:ins>
    </w:p>
    <w:p w14:paraId="45420DA3" w14:textId="77777777" w:rsidR="007A6F4E" w:rsidRPr="007A6F4E" w:rsidRDefault="007A6F4E">
      <w:pPr>
        <w:pStyle w:val="TM1"/>
        <w:tabs>
          <w:tab w:val="right" w:leader="dot" w:pos="9396"/>
        </w:tabs>
        <w:rPr>
          <w:ins w:id="143" w:author="Yann Bourdeau" w:date="2014-02-06T16:50:00Z"/>
          <w:rFonts w:eastAsiaTheme="minorEastAsia" w:cstheme="minorBidi"/>
          <w:b w:val="0"/>
          <w:lang w:val="fr-FR" w:eastAsia="ja-JP"/>
        </w:rPr>
      </w:pPr>
      <w:ins w:id="144" w:author="Yann Bourdeau" w:date="2014-02-06T16:50:00Z">
        <w:r w:rsidRPr="007A6F4E">
          <w:rPr>
            <w:b w:val="0"/>
            <w:rPrChange w:id="145" w:author="Yann Bourdeau" w:date="2014-02-06T16:50:00Z">
              <w:rPr/>
            </w:rPrChange>
          </w:rPr>
          <w:t>5.0 Problématique et Objectifs</w:t>
        </w:r>
        <w:r w:rsidRPr="007A6F4E">
          <w:rPr>
            <w:b w:val="0"/>
            <w:rPrChange w:id="146" w:author="Yann Bourdeau" w:date="2014-02-06T16:50:00Z">
              <w:rPr/>
            </w:rPrChange>
          </w:rPr>
          <w:tab/>
        </w:r>
        <w:r w:rsidRPr="007A6F4E">
          <w:rPr>
            <w:b w:val="0"/>
            <w:rPrChange w:id="147" w:author="Yann Bourdeau" w:date="2014-02-06T16:50:00Z">
              <w:rPr/>
            </w:rPrChange>
          </w:rPr>
          <w:fldChar w:fldCharType="begin"/>
        </w:r>
        <w:r w:rsidRPr="007A6F4E">
          <w:rPr>
            <w:b w:val="0"/>
            <w:rPrChange w:id="148" w:author="Yann Bourdeau" w:date="2014-02-06T16:50:00Z">
              <w:rPr/>
            </w:rPrChange>
          </w:rPr>
          <w:instrText xml:space="preserve"> PAGEREF _Toc253324757 \h </w:instrText>
        </w:r>
      </w:ins>
      <w:r w:rsidRPr="007A6F4E">
        <w:rPr>
          <w:b w:val="0"/>
          <w:rPrChange w:id="149" w:author="Yann Bourdeau" w:date="2014-02-06T16:50:00Z">
            <w:rPr>
              <w:b w:val="0"/>
            </w:rPr>
          </w:rPrChange>
        </w:rPr>
      </w:r>
      <w:r w:rsidRPr="007A6F4E">
        <w:rPr>
          <w:b w:val="0"/>
          <w:rPrChange w:id="150" w:author="Yann Bourdeau" w:date="2014-02-06T16:50:00Z">
            <w:rPr/>
          </w:rPrChange>
        </w:rPr>
        <w:fldChar w:fldCharType="separate"/>
      </w:r>
      <w:ins w:id="151" w:author="Yann Bourdeau" w:date="2014-02-06T16:50:00Z">
        <w:r w:rsidRPr="007A6F4E">
          <w:rPr>
            <w:b w:val="0"/>
            <w:rPrChange w:id="152" w:author="Yann Bourdeau" w:date="2014-02-06T16:50:00Z">
              <w:rPr/>
            </w:rPrChange>
          </w:rPr>
          <w:t>10</w:t>
        </w:r>
        <w:r w:rsidRPr="007A6F4E">
          <w:rPr>
            <w:b w:val="0"/>
            <w:rPrChange w:id="153" w:author="Yann Bourdeau" w:date="2014-02-06T16:50:00Z">
              <w:rPr/>
            </w:rPrChange>
          </w:rPr>
          <w:fldChar w:fldCharType="end"/>
        </w:r>
      </w:ins>
    </w:p>
    <w:p w14:paraId="1212036E" w14:textId="77777777" w:rsidR="007A6F4E" w:rsidRPr="007A6F4E" w:rsidRDefault="007A6F4E">
      <w:pPr>
        <w:pStyle w:val="TM2"/>
        <w:tabs>
          <w:tab w:val="right" w:leader="dot" w:pos="9396"/>
        </w:tabs>
        <w:rPr>
          <w:ins w:id="154" w:author="Yann Bourdeau" w:date="2014-02-06T16:50:00Z"/>
          <w:rFonts w:eastAsiaTheme="minorEastAsia" w:cstheme="minorBidi"/>
          <w:b w:val="0"/>
          <w:sz w:val="24"/>
          <w:szCs w:val="24"/>
          <w:lang w:val="fr-FR" w:eastAsia="ja-JP"/>
        </w:rPr>
      </w:pPr>
      <w:ins w:id="155" w:author="Yann Bourdeau" w:date="2014-02-06T16:50:00Z">
        <w:r w:rsidRPr="007A6F4E">
          <w:rPr>
            <w:b w:val="0"/>
            <w:rPrChange w:id="156" w:author="Yann Bourdeau" w:date="2014-02-06T16:50:00Z">
              <w:rPr/>
            </w:rPrChange>
          </w:rPr>
          <w:t>5.1 Contexte</w:t>
        </w:r>
        <w:r w:rsidRPr="007A6F4E">
          <w:rPr>
            <w:b w:val="0"/>
            <w:rPrChange w:id="157" w:author="Yann Bourdeau" w:date="2014-02-06T16:50:00Z">
              <w:rPr/>
            </w:rPrChange>
          </w:rPr>
          <w:tab/>
        </w:r>
        <w:r w:rsidRPr="007A6F4E">
          <w:rPr>
            <w:b w:val="0"/>
            <w:rPrChange w:id="158" w:author="Yann Bourdeau" w:date="2014-02-06T16:50:00Z">
              <w:rPr/>
            </w:rPrChange>
          </w:rPr>
          <w:fldChar w:fldCharType="begin"/>
        </w:r>
        <w:r w:rsidRPr="007A6F4E">
          <w:rPr>
            <w:b w:val="0"/>
            <w:rPrChange w:id="159" w:author="Yann Bourdeau" w:date="2014-02-06T16:50:00Z">
              <w:rPr/>
            </w:rPrChange>
          </w:rPr>
          <w:instrText xml:space="preserve"> PAGEREF _Toc253324758 \h </w:instrText>
        </w:r>
      </w:ins>
      <w:r w:rsidRPr="007A6F4E">
        <w:rPr>
          <w:b w:val="0"/>
          <w:rPrChange w:id="160" w:author="Yann Bourdeau" w:date="2014-02-06T16:50:00Z">
            <w:rPr>
              <w:b w:val="0"/>
            </w:rPr>
          </w:rPrChange>
        </w:rPr>
      </w:r>
      <w:r w:rsidRPr="007A6F4E">
        <w:rPr>
          <w:b w:val="0"/>
          <w:rPrChange w:id="161" w:author="Yann Bourdeau" w:date="2014-02-06T16:50:00Z">
            <w:rPr/>
          </w:rPrChange>
        </w:rPr>
        <w:fldChar w:fldCharType="separate"/>
      </w:r>
      <w:ins w:id="162" w:author="Yann Bourdeau" w:date="2014-02-06T16:50:00Z">
        <w:r w:rsidRPr="007A6F4E">
          <w:rPr>
            <w:b w:val="0"/>
            <w:rPrChange w:id="163" w:author="Yann Bourdeau" w:date="2014-02-06T16:50:00Z">
              <w:rPr/>
            </w:rPrChange>
          </w:rPr>
          <w:t>10</w:t>
        </w:r>
        <w:r w:rsidRPr="007A6F4E">
          <w:rPr>
            <w:b w:val="0"/>
            <w:rPrChange w:id="164" w:author="Yann Bourdeau" w:date="2014-02-06T16:50:00Z">
              <w:rPr/>
            </w:rPrChange>
          </w:rPr>
          <w:fldChar w:fldCharType="end"/>
        </w:r>
      </w:ins>
    </w:p>
    <w:p w14:paraId="581A44F0" w14:textId="77777777" w:rsidR="007A6F4E" w:rsidRPr="007A6F4E" w:rsidRDefault="007A6F4E">
      <w:pPr>
        <w:pStyle w:val="TM2"/>
        <w:tabs>
          <w:tab w:val="right" w:leader="dot" w:pos="9396"/>
        </w:tabs>
        <w:rPr>
          <w:ins w:id="165" w:author="Yann Bourdeau" w:date="2014-02-06T16:50:00Z"/>
          <w:rFonts w:eastAsiaTheme="minorEastAsia" w:cstheme="minorBidi"/>
          <w:b w:val="0"/>
          <w:sz w:val="24"/>
          <w:szCs w:val="24"/>
          <w:lang w:val="fr-FR" w:eastAsia="ja-JP"/>
        </w:rPr>
      </w:pPr>
      <w:ins w:id="166" w:author="Yann Bourdeau" w:date="2014-02-06T16:50:00Z">
        <w:r w:rsidRPr="007A6F4E">
          <w:rPr>
            <w:b w:val="0"/>
            <w:rPrChange w:id="167" w:author="Yann Bourdeau" w:date="2014-02-06T16:50:00Z">
              <w:rPr/>
            </w:rPrChange>
          </w:rPr>
          <w:t>5.2 Problématique</w:t>
        </w:r>
        <w:r w:rsidRPr="007A6F4E">
          <w:rPr>
            <w:b w:val="0"/>
            <w:rPrChange w:id="168" w:author="Yann Bourdeau" w:date="2014-02-06T16:50:00Z">
              <w:rPr/>
            </w:rPrChange>
          </w:rPr>
          <w:tab/>
        </w:r>
        <w:r w:rsidRPr="007A6F4E">
          <w:rPr>
            <w:b w:val="0"/>
            <w:rPrChange w:id="169" w:author="Yann Bourdeau" w:date="2014-02-06T16:50:00Z">
              <w:rPr/>
            </w:rPrChange>
          </w:rPr>
          <w:fldChar w:fldCharType="begin"/>
        </w:r>
        <w:r w:rsidRPr="007A6F4E">
          <w:rPr>
            <w:b w:val="0"/>
            <w:rPrChange w:id="170" w:author="Yann Bourdeau" w:date="2014-02-06T16:50:00Z">
              <w:rPr/>
            </w:rPrChange>
          </w:rPr>
          <w:instrText xml:space="preserve"> PAGEREF _Toc253324759 \h </w:instrText>
        </w:r>
      </w:ins>
      <w:r w:rsidRPr="007A6F4E">
        <w:rPr>
          <w:b w:val="0"/>
          <w:rPrChange w:id="171" w:author="Yann Bourdeau" w:date="2014-02-06T16:50:00Z">
            <w:rPr>
              <w:b w:val="0"/>
            </w:rPr>
          </w:rPrChange>
        </w:rPr>
      </w:r>
      <w:r w:rsidRPr="007A6F4E">
        <w:rPr>
          <w:b w:val="0"/>
          <w:rPrChange w:id="172" w:author="Yann Bourdeau" w:date="2014-02-06T16:50:00Z">
            <w:rPr/>
          </w:rPrChange>
        </w:rPr>
        <w:fldChar w:fldCharType="separate"/>
      </w:r>
      <w:ins w:id="173" w:author="Yann Bourdeau" w:date="2014-02-06T16:50:00Z">
        <w:r w:rsidRPr="007A6F4E">
          <w:rPr>
            <w:b w:val="0"/>
            <w:rPrChange w:id="174" w:author="Yann Bourdeau" w:date="2014-02-06T16:50:00Z">
              <w:rPr/>
            </w:rPrChange>
          </w:rPr>
          <w:t>10</w:t>
        </w:r>
        <w:r w:rsidRPr="007A6F4E">
          <w:rPr>
            <w:b w:val="0"/>
            <w:rPrChange w:id="175" w:author="Yann Bourdeau" w:date="2014-02-06T16:50:00Z">
              <w:rPr/>
            </w:rPrChange>
          </w:rPr>
          <w:fldChar w:fldCharType="end"/>
        </w:r>
      </w:ins>
    </w:p>
    <w:p w14:paraId="02D38AF3" w14:textId="77777777" w:rsidR="007A6F4E" w:rsidRPr="007A6F4E" w:rsidRDefault="007A6F4E">
      <w:pPr>
        <w:pStyle w:val="TM2"/>
        <w:tabs>
          <w:tab w:val="right" w:leader="dot" w:pos="9396"/>
        </w:tabs>
        <w:rPr>
          <w:ins w:id="176" w:author="Yann Bourdeau" w:date="2014-02-06T16:50:00Z"/>
          <w:rFonts w:eastAsiaTheme="minorEastAsia" w:cstheme="minorBidi"/>
          <w:b w:val="0"/>
          <w:sz w:val="24"/>
          <w:szCs w:val="24"/>
          <w:lang w:val="fr-FR" w:eastAsia="ja-JP"/>
        </w:rPr>
      </w:pPr>
      <w:ins w:id="177" w:author="Yann Bourdeau" w:date="2014-02-06T16:50:00Z">
        <w:r w:rsidRPr="007A6F4E">
          <w:rPr>
            <w:b w:val="0"/>
            <w:rPrChange w:id="178" w:author="Yann Bourdeau" w:date="2014-02-06T16:50:00Z">
              <w:rPr/>
            </w:rPrChange>
          </w:rPr>
          <w:t>5.3 Objectif du projet</w:t>
        </w:r>
        <w:r w:rsidRPr="007A6F4E">
          <w:rPr>
            <w:b w:val="0"/>
            <w:rPrChange w:id="179" w:author="Yann Bourdeau" w:date="2014-02-06T16:50:00Z">
              <w:rPr/>
            </w:rPrChange>
          </w:rPr>
          <w:tab/>
        </w:r>
        <w:r w:rsidRPr="007A6F4E">
          <w:rPr>
            <w:b w:val="0"/>
            <w:rPrChange w:id="180" w:author="Yann Bourdeau" w:date="2014-02-06T16:50:00Z">
              <w:rPr/>
            </w:rPrChange>
          </w:rPr>
          <w:fldChar w:fldCharType="begin"/>
        </w:r>
        <w:r w:rsidRPr="007A6F4E">
          <w:rPr>
            <w:b w:val="0"/>
            <w:rPrChange w:id="181" w:author="Yann Bourdeau" w:date="2014-02-06T16:50:00Z">
              <w:rPr/>
            </w:rPrChange>
          </w:rPr>
          <w:instrText xml:space="preserve"> PAGEREF _Toc253324760 \h </w:instrText>
        </w:r>
      </w:ins>
      <w:r w:rsidRPr="007A6F4E">
        <w:rPr>
          <w:b w:val="0"/>
          <w:rPrChange w:id="182" w:author="Yann Bourdeau" w:date="2014-02-06T16:50:00Z">
            <w:rPr>
              <w:b w:val="0"/>
            </w:rPr>
          </w:rPrChange>
        </w:rPr>
      </w:r>
      <w:r w:rsidRPr="007A6F4E">
        <w:rPr>
          <w:b w:val="0"/>
          <w:rPrChange w:id="183" w:author="Yann Bourdeau" w:date="2014-02-06T16:50:00Z">
            <w:rPr/>
          </w:rPrChange>
        </w:rPr>
        <w:fldChar w:fldCharType="separate"/>
      </w:r>
      <w:ins w:id="184" w:author="Yann Bourdeau" w:date="2014-02-06T16:50:00Z">
        <w:r w:rsidRPr="007A6F4E">
          <w:rPr>
            <w:b w:val="0"/>
            <w:rPrChange w:id="185" w:author="Yann Bourdeau" w:date="2014-02-06T16:50:00Z">
              <w:rPr/>
            </w:rPrChange>
          </w:rPr>
          <w:t>11</w:t>
        </w:r>
        <w:r w:rsidRPr="007A6F4E">
          <w:rPr>
            <w:b w:val="0"/>
            <w:rPrChange w:id="186" w:author="Yann Bourdeau" w:date="2014-02-06T16:50:00Z">
              <w:rPr/>
            </w:rPrChange>
          </w:rPr>
          <w:fldChar w:fldCharType="end"/>
        </w:r>
      </w:ins>
    </w:p>
    <w:p w14:paraId="08864500" w14:textId="77777777" w:rsidR="007A6F4E" w:rsidRPr="007A6F4E" w:rsidRDefault="007A6F4E">
      <w:pPr>
        <w:pStyle w:val="TM2"/>
        <w:tabs>
          <w:tab w:val="right" w:leader="dot" w:pos="9396"/>
        </w:tabs>
        <w:rPr>
          <w:ins w:id="187" w:author="Yann Bourdeau" w:date="2014-02-06T16:50:00Z"/>
          <w:rFonts w:eastAsiaTheme="minorEastAsia" w:cstheme="minorBidi"/>
          <w:b w:val="0"/>
          <w:sz w:val="24"/>
          <w:szCs w:val="24"/>
          <w:lang w:val="fr-FR" w:eastAsia="ja-JP"/>
        </w:rPr>
      </w:pPr>
      <w:ins w:id="188" w:author="Yann Bourdeau" w:date="2014-02-06T16:50:00Z">
        <w:r w:rsidRPr="007A6F4E">
          <w:rPr>
            <w:b w:val="0"/>
            <w:rPrChange w:id="189" w:author="Yann Bourdeau" w:date="2014-02-06T16:50:00Z">
              <w:rPr/>
            </w:rPrChange>
          </w:rPr>
          <w:t>5.4 Limites du projet</w:t>
        </w:r>
        <w:r w:rsidRPr="007A6F4E">
          <w:rPr>
            <w:b w:val="0"/>
            <w:rPrChange w:id="190" w:author="Yann Bourdeau" w:date="2014-02-06T16:50:00Z">
              <w:rPr/>
            </w:rPrChange>
          </w:rPr>
          <w:tab/>
        </w:r>
        <w:r w:rsidRPr="007A6F4E">
          <w:rPr>
            <w:b w:val="0"/>
            <w:rPrChange w:id="191" w:author="Yann Bourdeau" w:date="2014-02-06T16:50:00Z">
              <w:rPr/>
            </w:rPrChange>
          </w:rPr>
          <w:fldChar w:fldCharType="begin"/>
        </w:r>
        <w:r w:rsidRPr="007A6F4E">
          <w:rPr>
            <w:b w:val="0"/>
            <w:rPrChange w:id="192" w:author="Yann Bourdeau" w:date="2014-02-06T16:50:00Z">
              <w:rPr/>
            </w:rPrChange>
          </w:rPr>
          <w:instrText xml:space="preserve"> PAGEREF _Toc253324761 \h </w:instrText>
        </w:r>
      </w:ins>
      <w:r w:rsidRPr="007A6F4E">
        <w:rPr>
          <w:b w:val="0"/>
          <w:rPrChange w:id="193" w:author="Yann Bourdeau" w:date="2014-02-06T16:50:00Z">
            <w:rPr>
              <w:b w:val="0"/>
            </w:rPr>
          </w:rPrChange>
        </w:rPr>
      </w:r>
      <w:r w:rsidRPr="007A6F4E">
        <w:rPr>
          <w:b w:val="0"/>
          <w:rPrChange w:id="194" w:author="Yann Bourdeau" w:date="2014-02-06T16:50:00Z">
            <w:rPr/>
          </w:rPrChange>
        </w:rPr>
        <w:fldChar w:fldCharType="separate"/>
      </w:r>
      <w:ins w:id="195" w:author="Yann Bourdeau" w:date="2014-02-06T16:50:00Z">
        <w:r w:rsidRPr="007A6F4E">
          <w:rPr>
            <w:b w:val="0"/>
            <w:rPrChange w:id="196" w:author="Yann Bourdeau" w:date="2014-02-06T16:50:00Z">
              <w:rPr/>
            </w:rPrChange>
          </w:rPr>
          <w:t>11</w:t>
        </w:r>
        <w:r w:rsidRPr="007A6F4E">
          <w:rPr>
            <w:b w:val="0"/>
            <w:rPrChange w:id="197" w:author="Yann Bourdeau" w:date="2014-02-06T16:50:00Z">
              <w:rPr/>
            </w:rPrChange>
          </w:rPr>
          <w:fldChar w:fldCharType="end"/>
        </w:r>
      </w:ins>
    </w:p>
    <w:p w14:paraId="2211D7BD" w14:textId="77777777" w:rsidR="007A6F4E" w:rsidRPr="007A6F4E" w:rsidRDefault="007A6F4E">
      <w:pPr>
        <w:pStyle w:val="TM1"/>
        <w:tabs>
          <w:tab w:val="right" w:leader="dot" w:pos="9396"/>
        </w:tabs>
        <w:rPr>
          <w:ins w:id="198" w:author="Yann Bourdeau" w:date="2014-02-06T16:50:00Z"/>
          <w:rFonts w:eastAsiaTheme="minorEastAsia" w:cstheme="minorBidi"/>
          <w:b w:val="0"/>
          <w:lang w:val="fr-FR" w:eastAsia="ja-JP"/>
        </w:rPr>
      </w:pPr>
      <w:ins w:id="199" w:author="Yann Bourdeau" w:date="2014-02-06T16:50:00Z">
        <w:r w:rsidRPr="007A6F4E">
          <w:rPr>
            <w:b w:val="0"/>
            <w:rPrChange w:id="200" w:author="Yann Bourdeau" w:date="2014-02-06T16:50:00Z">
              <w:rPr/>
            </w:rPrChange>
          </w:rPr>
          <w:t>6.0 Survol de la littérature sur les outils</w:t>
        </w:r>
        <w:r w:rsidRPr="007A6F4E">
          <w:rPr>
            <w:b w:val="0"/>
            <w:rPrChange w:id="201" w:author="Yann Bourdeau" w:date="2014-02-06T16:50:00Z">
              <w:rPr/>
            </w:rPrChange>
          </w:rPr>
          <w:tab/>
        </w:r>
        <w:r w:rsidRPr="007A6F4E">
          <w:rPr>
            <w:b w:val="0"/>
            <w:rPrChange w:id="202" w:author="Yann Bourdeau" w:date="2014-02-06T16:50:00Z">
              <w:rPr/>
            </w:rPrChange>
          </w:rPr>
          <w:fldChar w:fldCharType="begin"/>
        </w:r>
        <w:r w:rsidRPr="007A6F4E">
          <w:rPr>
            <w:b w:val="0"/>
            <w:rPrChange w:id="203" w:author="Yann Bourdeau" w:date="2014-02-06T16:50:00Z">
              <w:rPr/>
            </w:rPrChange>
          </w:rPr>
          <w:instrText xml:space="preserve"> PAGEREF _Toc253324762 \h </w:instrText>
        </w:r>
      </w:ins>
      <w:r w:rsidRPr="007A6F4E">
        <w:rPr>
          <w:b w:val="0"/>
          <w:rPrChange w:id="204" w:author="Yann Bourdeau" w:date="2014-02-06T16:50:00Z">
            <w:rPr>
              <w:b w:val="0"/>
            </w:rPr>
          </w:rPrChange>
        </w:rPr>
      </w:r>
      <w:r w:rsidRPr="007A6F4E">
        <w:rPr>
          <w:b w:val="0"/>
          <w:rPrChange w:id="205" w:author="Yann Bourdeau" w:date="2014-02-06T16:50:00Z">
            <w:rPr/>
          </w:rPrChange>
        </w:rPr>
        <w:fldChar w:fldCharType="separate"/>
      </w:r>
      <w:ins w:id="206" w:author="Yann Bourdeau" w:date="2014-02-06T16:50:00Z">
        <w:r w:rsidRPr="007A6F4E">
          <w:rPr>
            <w:b w:val="0"/>
            <w:rPrChange w:id="207" w:author="Yann Bourdeau" w:date="2014-02-06T16:50:00Z">
              <w:rPr/>
            </w:rPrChange>
          </w:rPr>
          <w:t>12</w:t>
        </w:r>
        <w:r w:rsidRPr="007A6F4E">
          <w:rPr>
            <w:b w:val="0"/>
            <w:rPrChange w:id="208" w:author="Yann Bourdeau" w:date="2014-02-06T16:50:00Z">
              <w:rPr/>
            </w:rPrChange>
          </w:rPr>
          <w:fldChar w:fldCharType="end"/>
        </w:r>
      </w:ins>
    </w:p>
    <w:p w14:paraId="218E23C0" w14:textId="77777777" w:rsidR="007A6F4E" w:rsidRPr="007A6F4E" w:rsidRDefault="007A6F4E">
      <w:pPr>
        <w:pStyle w:val="TM2"/>
        <w:tabs>
          <w:tab w:val="right" w:leader="dot" w:pos="9396"/>
        </w:tabs>
        <w:rPr>
          <w:ins w:id="209" w:author="Yann Bourdeau" w:date="2014-02-06T16:50:00Z"/>
          <w:rFonts w:eastAsiaTheme="minorEastAsia" w:cstheme="minorBidi"/>
          <w:b w:val="0"/>
          <w:sz w:val="24"/>
          <w:szCs w:val="24"/>
          <w:lang w:val="fr-FR" w:eastAsia="ja-JP"/>
        </w:rPr>
      </w:pPr>
      <w:ins w:id="210" w:author="Yann Bourdeau" w:date="2014-02-06T16:50:00Z">
        <w:r w:rsidRPr="007A6F4E">
          <w:rPr>
            <w:b w:val="0"/>
            <w:rPrChange w:id="211" w:author="Yann Bourdeau" w:date="2014-02-06T16:50:00Z">
              <w:rPr/>
            </w:rPrChange>
          </w:rPr>
          <w:t>6.1 Outils de tests unitaires en C++</w:t>
        </w:r>
        <w:r w:rsidRPr="007A6F4E">
          <w:rPr>
            <w:b w:val="0"/>
            <w:rPrChange w:id="212" w:author="Yann Bourdeau" w:date="2014-02-06T16:50:00Z">
              <w:rPr/>
            </w:rPrChange>
          </w:rPr>
          <w:tab/>
        </w:r>
        <w:r w:rsidRPr="007A6F4E">
          <w:rPr>
            <w:b w:val="0"/>
            <w:rPrChange w:id="213" w:author="Yann Bourdeau" w:date="2014-02-06T16:50:00Z">
              <w:rPr/>
            </w:rPrChange>
          </w:rPr>
          <w:fldChar w:fldCharType="begin"/>
        </w:r>
        <w:r w:rsidRPr="007A6F4E">
          <w:rPr>
            <w:b w:val="0"/>
            <w:rPrChange w:id="214" w:author="Yann Bourdeau" w:date="2014-02-06T16:50:00Z">
              <w:rPr/>
            </w:rPrChange>
          </w:rPr>
          <w:instrText xml:space="preserve"> PAGEREF _Toc253324763 \h </w:instrText>
        </w:r>
      </w:ins>
      <w:r w:rsidRPr="007A6F4E">
        <w:rPr>
          <w:b w:val="0"/>
          <w:rPrChange w:id="215" w:author="Yann Bourdeau" w:date="2014-02-06T16:50:00Z">
            <w:rPr>
              <w:b w:val="0"/>
            </w:rPr>
          </w:rPrChange>
        </w:rPr>
      </w:r>
      <w:r w:rsidRPr="007A6F4E">
        <w:rPr>
          <w:b w:val="0"/>
          <w:rPrChange w:id="216" w:author="Yann Bourdeau" w:date="2014-02-06T16:50:00Z">
            <w:rPr/>
          </w:rPrChange>
        </w:rPr>
        <w:fldChar w:fldCharType="separate"/>
      </w:r>
      <w:ins w:id="217" w:author="Yann Bourdeau" w:date="2014-02-06T16:50:00Z">
        <w:r w:rsidRPr="007A6F4E">
          <w:rPr>
            <w:b w:val="0"/>
            <w:rPrChange w:id="218" w:author="Yann Bourdeau" w:date="2014-02-06T16:50:00Z">
              <w:rPr/>
            </w:rPrChange>
          </w:rPr>
          <w:t>12</w:t>
        </w:r>
        <w:r w:rsidRPr="007A6F4E">
          <w:rPr>
            <w:b w:val="0"/>
            <w:rPrChange w:id="219" w:author="Yann Bourdeau" w:date="2014-02-06T16:50:00Z">
              <w:rPr/>
            </w:rPrChange>
          </w:rPr>
          <w:fldChar w:fldCharType="end"/>
        </w:r>
      </w:ins>
    </w:p>
    <w:p w14:paraId="64FE4CE2" w14:textId="77777777" w:rsidR="007A6F4E" w:rsidRPr="007A6F4E" w:rsidRDefault="007A6F4E">
      <w:pPr>
        <w:pStyle w:val="TM2"/>
        <w:tabs>
          <w:tab w:val="right" w:leader="dot" w:pos="9396"/>
        </w:tabs>
        <w:rPr>
          <w:ins w:id="220" w:author="Yann Bourdeau" w:date="2014-02-06T16:50:00Z"/>
          <w:rFonts w:eastAsiaTheme="minorEastAsia" w:cstheme="minorBidi"/>
          <w:b w:val="0"/>
          <w:sz w:val="24"/>
          <w:szCs w:val="24"/>
          <w:lang w:val="fr-FR" w:eastAsia="ja-JP"/>
        </w:rPr>
      </w:pPr>
      <w:ins w:id="221" w:author="Yann Bourdeau" w:date="2014-02-06T16:50:00Z">
        <w:r w:rsidRPr="007A6F4E">
          <w:rPr>
            <w:b w:val="0"/>
            <w:rPrChange w:id="222" w:author="Yann Bourdeau" w:date="2014-02-06T16:50:00Z">
              <w:rPr/>
            </w:rPrChange>
          </w:rPr>
          <w:t>6.2 Survol de la littérature des solutions d’intégration continue en C++</w:t>
        </w:r>
        <w:r w:rsidRPr="007A6F4E">
          <w:rPr>
            <w:b w:val="0"/>
            <w:rPrChange w:id="223" w:author="Yann Bourdeau" w:date="2014-02-06T16:50:00Z">
              <w:rPr/>
            </w:rPrChange>
          </w:rPr>
          <w:tab/>
        </w:r>
        <w:r w:rsidRPr="007A6F4E">
          <w:rPr>
            <w:b w:val="0"/>
            <w:rPrChange w:id="224" w:author="Yann Bourdeau" w:date="2014-02-06T16:50:00Z">
              <w:rPr/>
            </w:rPrChange>
          </w:rPr>
          <w:fldChar w:fldCharType="begin"/>
        </w:r>
        <w:r w:rsidRPr="007A6F4E">
          <w:rPr>
            <w:b w:val="0"/>
            <w:rPrChange w:id="225" w:author="Yann Bourdeau" w:date="2014-02-06T16:50:00Z">
              <w:rPr/>
            </w:rPrChange>
          </w:rPr>
          <w:instrText xml:space="preserve"> PAGEREF _Toc253324764 \h </w:instrText>
        </w:r>
      </w:ins>
      <w:r w:rsidRPr="007A6F4E">
        <w:rPr>
          <w:b w:val="0"/>
          <w:rPrChange w:id="226" w:author="Yann Bourdeau" w:date="2014-02-06T16:50:00Z">
            <w:rPr>
              <w:b w:val="0"/>
            </w:rPr>
          </w:rPrChange>
        </w:rPr>
      </w:r>
      <w:r w:rsidRPr="007A6F4E">
        <w:rPr>
          <w:b w:val="0"/>
          <w:rPrChange w:id="227" w:author="Yann Bourdeau" w:date="2014-02-06T16:50:00Z">
            <w:rPr/>
          </w:rPrChange>
        </w:rPr>
        <w:fldChar w:fldCharType="separate"/>
      </w:r>
      <w:ins w:id="228" w:author="Yann Bourdeau" w:date="2014-02-06T16:50:00Z">
        <w:r w:rsidRPr="007A6F4E">
          <w:rPr>
            <w:b w:val="0"/>
            <w:rPrChange w:id="229" w:author="Yann Bourdeau" w:date="2014-02-06T16:50:00Z">
              <w:rPr/>
            </w:rPrChange>
          </w:rPr>
          <w:t>13</w:t>
        </w:r>
        <w:r w:rsidRPr="007A6F4E">
          <w:rPr>
            <w:b w:val="0"/>
            <w:rPrChange w:id="230" w:author="Yann Bourdeau" w:date="2014-02-06T16:50:00Z">
              <w:rPr/>
            </w:rPrChange>
          </w:rPr>
          <w:fldChar w:fldCharType="end"/>
        </w:r>
      </w:ins>
    </w:p>
    <w:p w14:paraId="0AD87147" w14:textId="77777777" w:rsidR="007A6F4E" w:rsidRPr="007A6F4E" w:rsidRDefault="007A6F4E">
      <w:pPr>
        <w:pStyle w:val="TM1"/>
        <w:tabs>
          <w:tab w:val="right" w:leader="dot" w:pos="9396"/>
        </w:tabs>
        <w:rPr>
          <w:ins w:id="231" w:author="Yann Bourdeau" w:date="2014-02-06T16:50:00Z"/>
          <w:rFonts w:eastAsiaTheme="minorEastAsia" w:cstheme="minorBidi"/>
          <w:b w:val="0"/>
          <w:lang w:val="fr-FR" w:eastAsia="ja-JP"/>
        </w:rPr>
      </w:pPr>
      <w:ins w:id="232" w:author="Yann Bourdeau" w:date="2014-02-06T16:50:00Z">
        <w:r w:rsidRPr="007A6F4E">
          <w:rPr>
            <w:b w:val="0"/>
            <w:rPrChange w:id="233" w:author="Yann Bourdeau" w:date="2014-02-06T16:50:00Z">
              <w:rPr/>
            </w:rPrChange>
          </w:rPr>
          <w:t>7.0 Méthode utilisée</w:t>
        </w:r>
        <w:r w:rsidRPr="007A6F4E">
          <w:rPr>
            <w:b w:val="0"/>
            <w:rPrChange w:id="234" w:author="Yann Bourdeau" w:date="2014-02-06T16:50:00Z">
              <w:rPr/>
            </w:rPrChange>
          </w:rPr>
          <w:tab/>
        </w:r>
        <w:r w:rsidRPr="007A6F4E">
          <w:rPr>
            <w:b w:val="0"/>
            <w:rPrChange w:id="235" w:author="Yann Bourdeau" w:date="2014-02-06T16:50:00Z">
              <w:rPr/>
            </w:rPrChange>
          </w:rPr>
          <w:fldChar w:fldCharType="begin"/>
        </w:r>
        <w:r w:rsidRPr="007A6F4E">
          <w:rPr>
            <w:b w:val="0"/>
            <w:rPrChange w:id="236" w:author="Yann Bourdeau" w:date="2014-02-06T16:50:00Z">
              <w:rPr/>
            </w:rPrChange>
          </w:rPr>
          <w:instrText xml:space="preserve"> PAGEREF _Toc253324765 \h </w:instrText>
        </w:r>
      </w:ins>
      <w:r w:rsidRPr="007A6F4E">
        <w:rPr>
          <w:b w:val="0"/>
          <w:rPrChange w:id="237" w:author="Yann Bourdeau" w:date="2014-02-06T16:50:00Z">
            <w:rPr>
              <w:b w:val="0"/>
            </w:rPr>
          </w:rPrChange>
        </w:rPr>
      </w:r>
      <w:r w:rsidRPr="007A6F4E">
        <w:rPr>
          <w:b w:val="0"/>
          <w:rPrChange w:id="238" w:author="Yann Bourdeau" w:date="2014-02-06T16:50:00Z">
            <w:rPr/>
          </w:rPrChange>
        </w:rPr>
        <w:fldChar w:fldCharType="separate"/>
      </w:r>
      <w:ins w:id="239" w:author="Yann Bourdeau" w:date="2014-02-06T16:50:00Z">
        <w:r w:rsidRPr="007A6F4E">
          <w:rPr>
            <w:b w:val="0"/>
            <w:rPrChange w:id="240" w:author="Yann Bourdeau" w:date="2014-02-06T16:50:00Z">
              <w:rPr/>
            </w:rPrChange>
          </w:rPr>
          <w:t>15</w:t>
        </w:r>
        <w:r w:rsidRPr="007A6F4E">
          <w:rPr>
            <w:b w:val="0"/>
            <w:rPrChange w:id="241" w:author="Yann Bourdeau" w:date="2014-02-06T16:50:00Z">
              <w:rPr/>
            </w:rPrChange>
          </w:rPr>
          <w:fldChar w:fldCharType="end"/>
        </w:r>
      </w:ins>
    </w:p>
    <w:p w14:paraId="2C7E73A1" w14:textId="77777777" w:rsidR="007A6F4E" w:rsidRPr="007A6F4E" w:rsidRDefault="007A6F4E">
      <w:pPr>
        <w:pStyle w:val="TM2"/>
        <w:tabs>
          <w:tab w:val="right" w:leader="dot" w:pos="9396"/>
        </w:tabs>
        <w:rPr>
          <w:ins w:id="242" w:author="Yann Bourdeau" w:date="2014-02-06T16:50:00Z"/>
          <w:rFonts w:eastAsiaTheme="minorEastAsia" w:cstheme="minorBidi"/>
          <w:b w:val="0"/>
          <w:sz w:val="24"/>
          <w:szCs w:val="24"/>
          <w:lang w:val="fr-FR" w:eastAsia="ja-JP"/>
        </w:rPr>
      </w:pPr>
      <w:ins w:id="243" w:author="Yann Bourdeau" w:date="2014-02-06T16:50:00Z">
        <w:r w:rsidRPr="007A6F4E">
          <w:rPr>
            <w:b w:val="0"/>
            <w:rPrChange w:id="244" w:author="Yann Bourdeau" w:date="2014-02-06T16:50:00Z">
              <w:rPr/>
            </w:rPrChange>
          </w:rPr>
          <w:t>7.1 Critères de présélection des outils à évaluer</w:t>
        </w:r>
        <w:r w:rsidRPr="007A6F4E">
          <w:rPr>
            <w:b w:val="0"/>
            <w:rPrChange w:id="245" w:author="Yann Bourdeau" w:date="2014-02-06T16:50:00Z">
              <w:rPr/>
            </w:rPrChange>
          </w:rPr>
          <w:tab/>
        </w:r>
        <w:r w:rsidRPr="007A6F4E">
          <w:rPr>
            <w:b w:val="0"/>
            <w:rPrChange w:id="246" w:author="Yann Bourdeau" w:date="2014-02-06T16:50:00Z">
              <w:rPr/>
            </w:rPrChange>
          </w:rPr>
          <w:fldChar w:fldCharType="begin"/>
        </w:r>
        <w:r w:rsidRPr="007A6F4E">
          <w:rPr>
            <w:b w:val="0"/>
            <w:rPrChange w:id="247" w:author="Yann Bourdeau" w:date="2014-02-06T16:50:00Z">
              <w:rPr/>
            </w:rPrChange>
          </w:rPr>
          <w:instrText xml:space="preserve"> PAGEREF _Toc253324766 \h </w:instrText>
        </w:r>
      </w:ins>
      <w:r w:rsidRPr="007A6F4E">
        <w:rPr>
          <w:b w:val="0"/>
          <w:rPrChange w:id="248" w:author="Yann Bourdeau" w:date="2014-02-06T16:50:00Z">
            <w:rPr>
              <w:b w:val="0"/>
            </w:rPr>
          </w:rPrChange>
        </w:rPr>
      </w:r>
      <w:r w:rsidRPr="007A6F4E">
        <w:rPr>
          <w:b w:val="0"/>
          <w:rPrChange w:id="249" w:author="Yann Bourdeau" w:date="2014-02-06T16:50:00Z">
            <w:rPr/>
          </w:rPrChange>
        </w:rPr>
        <w:fldChar w:fldCharType="separate"/>
      </w:r>
      <w:ins w:id="250" w:author="Yann Bourdeau" w:date="2014-02-06T16:50:00Z">
        <w:r w:rsidRPr="007A6F4E">
          <w:rPr>
            <w:b w:val="0"/>
            <w:rPrChange w:id="251" w:author="Yann Bourdeau" w:date="2014-02-06T16:50:00Z">
              <w:rPr/>
            </w:rPrChange>
          </w:rPr>
          <w:t>15</w:t>
        </w:r>
        <w:r w:rsidRPr="007A6F4E">
          <w:rPr>
            <w:b w:val="0"/>
            <w:rPrChange w:id="252" w:author="Yann Bourdeau" w:date="2014-02-06T16:50:00Z">
              <w:rPr/>
            </w:rPrChange>
          </w:rPr>
          <w:fldChar w:fldCharType="end"/>
        </w:r>
      </w:ins>
    </w:p>
    <w:p w14:paraId="0A26C23B" w14:textId="77777777" w:rsidR="007A6F4E" w:rsidRPr="007A6F4E" w:rsidRDefault="007A6F4E">
      <w:pPr>
        <w:pStyle w:val="TM2"/>
        <w:tabs>
          <w:tab w:val="right" w:leader="dot" w:pos="9396"/>
        </w:tabs>
        <w:rPr>
          <w:ins w:id="253" w:author="Yann Bourdeau" w:date="2014-02-06T16:50:00Z"/>
          <w:rFonts w:eastAsiaTheme="minorEastAsia" w:cstheme="minorBidi"/>
          <w:b w:val="0"/>
          <w:sz w:val="24"/>
          <w:szCs w:val="24"/>
          <w:lang w:val="fr-FR" w:eastAsia="ja-JP"/>
        </w:rPr>
      </w:pPr>
      <w:ins w:id="254" w:author="Yann Bourdeau" w:date="2014-02-06T16:50:00Z">
        <w:r w:rsidRPr="007A6F4E">
          <w:rPr>
            <w:b w:val="0"/>
            <w:rPrChange w:id="255" w:author="Yann Bourdeau" w:date="2014-02-06T16:50:00Z">
              <w:rPr/>
            </w:rPrChange>
          </w:rPr>
          <w:t>7.2 Grille d’évaluation des outils de tests unitaires</w:t>
        </w:r>
        <w:r w:rsidRPr="007A6F4E">
          <w:rPr>
            <w:b w:val="0"/>
            <w:rPrChange w:id="256" w:author="Yann Bourdeau" w:date="2014-02-06T16:50:00Z">
              <w:rPr/>
            </w:rPrChange>
          </w:rPr>
          <w:tab/>
        </w:r>
        <w:r w:rsidRPr="007A6F4E">
          <w:rPr>
            <w:b w:val="0"/>
            <w:rPrChange w:id="257" w:author="Yann Bourdeau" w:date="2014-02-06T16:50:00Z">
              <w:rPr/>
            </w:rPrChange>
          </w:rPr>
          <w:fldChar w:fldCharType="begin"/>
        </w:r>
        <w:r w:rsidRPr="007A6F4E">
          <w:rPr>
            <w:b w:val="0"/>
            <w:rPrChange w:id="258" w:author="Yann Bourdeau" w:date="2014-02-06T16:50:00Z">
              <w:rPr/>
            </w:rPrChange>
          </w:rPr>
          <w:instrText xml:space="preserve"> PAGEREF _Toc253324767 \h </w:instrText>
        </w:r>
      </w:ins>
      <w:r w:rsidRPr="007A6F4E">
        <w:rPr>
          <w:b w:val="0"/>
          <w:rPrChange w:id="259" w:author="Yann Bourdeau" w:date="2014-02-06T16:50:00Z">
            <w:rPr>
              <w:b w:val="0"/>
            </w:rPr>
          </w:rPrChange>
        </w:rPr>
      </w:r>
      <w:r w:rsidRPr="007A6F4E">
        <w:rPr>
          <w:b w:val="0"/>
          <w:rPrChange w:id="260" w:author="Yann Bourdeau" w:date="2014-02-06T16:50:00Z">
            <w:rPr/>
          </w:rPrChange>
        </w:rPr>
        <w:fldChar w:fldCharType="separate"/>
      </w:r>
      <w:ins w:id="261" w:author="Yann Bourdeau" w:date="2014-02-06T16:50:00Z">
        <w:r w:rsidRPr="007A6F4E">
          <w:rPr>
            <w:b w:val="0"/>
            <w:rPrChange w:id="262" w:author="Yann Bourdeau" w:date="2014-02-06T16:50:00Z">
              <w:rPr/>
            </w:rPrChange>
          </w:rPr>
          <w:t>15</w:t>
        </w:r>
        <w:r w:rsidRPr="007A6F4E">
          <w:rPr>
            <w:b w:val="0"/>
            <w:rPrChange w:id="263" w:author="Yann Bourdeau" w:date="2014-02-06T16:50:00Z">
              <w:rPr/>
            </w:rPrChange>
          </w:rPr>
          <w:fldChar w:fldCharType="end"/>
        </w:r>
      </w:ins>
    </w:p>
    <w:p w14:paraId="0BF603A4" w14:textId="77777777" w:rsidR="007A6F4E" w:rsidRPr="007A6F4E" w:rsidRDefault="007A6F4E">
      <w:pPr>
        <w:pStyle w:val="TM2"/>
        <w:tabs>
          <w:tab w:val="right" w:leader="dot" w:pos="9396"/>
        </w:tabs>
        <w:rPr>
          <w:ins w:id="264" w:author="Yann Bourdeau" w:date="2014-02-06T16:50:00Z"/>
          <w:rFonts w:eastAsiaTheme="minorEastAsia" w:cstheme="minorBidi"/>
          <w:b w:val="0"/>
          <w:sz w:val="24"/>
          <w:szCs w:val="24"/>
          <w:lang w:val="fr-FR" w:eastAsia="ja-JP"/>
        </w:rPr>
      </w:pPr>
      <w:ins w:id="265" w:author="Yann Bourdeau" w:date="2014-02-06T16:50:00Z">
        <w:r w:rsidRPr="007A6F4E">
          <w:rPr>
            <w:b w:val="0"/>
            <w:rPrChange w:id="266" w:author="Yann Bourdeau" w:date="2014-02-06T16:50:00Z">
              <w:rPr/>
            </w:rPrChange>
          </w:rPr>
          <w:t>7.3 Grille d’évaluation des outils d’intégration continue</w:t>
        </w:r>
        <w:r w:rsidRPr="007A6F4E">
          <w:rPr>
            <w:b w:val="0"/>
            <w:rPrChange w:id="267" w:author="Yann Bourdeau" w:date="2014-02-06T16:50:00Z">
              <w:rPr/>
            </w:rPrChange>
          </w:rPr>
          <w:tab/>
        </w:r>
        <w:r w:rsidRPr="007A6F4E">
          <w:rPr>
            <w:b w:val="0"/>
            <w:rPrChange w:id="268" w:author="Yann Bourdeau" w:date="2014-02-06T16:50:00Z">
              <w:rPr/>
            </w:rPrChange>
          </w:rPr>
          <w:fldChar w:fldCharType="begin"/>
        </w:r>
        <w:r w:rsidRPr="007A6F4E">
          <w:rPr>
            <w:b w:val="0"/>
            <w:rPrChange w:id="269" w:author="Yann Bourdeau" w:date="2014-02-06T16:50:00Z">
              <w:rPr/>
            </w:rPrChange>
          </w:rPr>
          <w:instrText xml:space="preserve"> PAGEREF _Toc253324768 \h </w:instrText>
        </w:r>
      </w:ins>
      <w:r w:rsidRPr="007A6F4E">
        <w:rPr>
          <w:b w:val="0"/>
          <w:rPrChange w:id="270" w:author="Yann Bourdeau" w:date="2014-02-06T16:50:00Z">
            <w:rPr>
              <w:b w:val="0"/>
            </w:rPr>
          </w:rPrChange>
        </w:rPr>
      </w:r>
      <w:r w:rsidRPr="007A6F4E">
        <w:rPr>
          <w:b w:val="0"/>
          <w:rPrChange w:id="271" w:author="Yann Bourdeau" w:date="2014-02-06T16:50:00Z">
            <w:rPr/>
          </w:rPrChange>
        </w:rPr>
        <w:fldChar w:fldCharType="separate"/>
      </w:r>
      <w:ins w:id="272" w:author="Yann Bourdeau" w:date="2014-02-06T16:50:00Z">
        <w:r w:rsidRPr="007A6F4E">
          <w:rPr>
            <w:b w:val="0"/>
            <w:rPrChange w:id="273" w:author="Yann Bourdeau" w:date="2014-02-06T16:50:00Z">
              <w:rPr/>
            </w:rPrChange>
          </w:rPr>
          <w:t>20</w:t>
        </w:r>
        <w:r w:rsidRPr="007A6F4E">
          <w:rPr>
            <w:b w:val="0"/>
            <w:rPrChange w:id="274" w:author="Yann Bourdeau" w:date="2014-02-06T16:50:00Z">
              <w:rPr/>
            </w:rPrChange>
          </w:rPr>
          <w:fldChar w:fldCharType="end"/>
        </w:r>
      </w:ins>
    </w:p>
    <w:p w14:paraId="77F65283" w14:textId="77777777" w:rsidR="007A6F4E" w:rsidRPr="007A6F4E" w:rsidRDefault="007A6F4E">
      <w:pPr>
        <w:pStyle w:val="TM1"/>
        <w:tabs>
          <w:tab w:val="right" w:leader="dot" w:pos="9396"/>
        </w:tabs>
        <w:rPr>
          <w:ins w:id="275" w:author="Yann Bourdeau" w:date="2014-02-06T16:50:00Z"/>
          <w:rFonts w:eastAsiaTheme="minorEastAsia" w:cstheme="minorBidi"/>
          <w:b w:val="0"/>
          <w:lang w:val="fr-FR" w:eastAsia="ja-JP"/>
        </w:rPr>
      </w:pPr>
      <w:ins w:id="276" w:author="Yann Bourdeau" w:date="2014-02-06T16:50:00Z">
        <w:r w:rsidRPr="007A6F4E">
          <w:rPr>
            <w:b w:val="0"/>
            <w:rPrChange w:id="277" w:author="Yann Bourdeau" w:date="2014-02-06T16:50:00Z">
              <w:rPr/>
            </w:rPrChange>
          </w:rPr>
          <w:t>8.0 Environnement mis en place pour l’évaluation des produits</w:t>
        </w:r>
        <w:r w:rsidRPr="007A6F4E">
          <w:rPr>
            <w:b w:val="0"/>
            <w:rPrChange w:id="278" w:author="Yann Bourdeau" w:date="2014-02-06T16:50:00Z">
              <w:rPr/>
            </w:rPrChange>
          </w:rPr>
          <w:tab/>
        </w:r>
        <w:r w:rsidRPr="007A6F4E">
          <w:rPr>
            <w:b w:val="0"/>
            <w:rPrChange w:id="279" w:author="Yann Bourdeau" w:date="2014-02-06T16:50:00Z">
              <w:rPr/>
            </w:rPrChange>
          </w:rPr>
          <w:fldChar w:fldCharType="begin"/>
        </w:r>
        <w:r w:rsidRPr="007A6F4E">
          <w:rPr>
            <w:b w:val="0"/>
            <w:rPrChange w:id="280" w:author="Yann Bourdeau" w:date="2014-02-06T16:50:00Z">
              <w:rPr/>
            </w:rPrChange>
          </w:rPr>
          <w:instrText xml:space="preserve"> PAGEREF _Toc253324769 \h </w:instrText>
        </w:r>
      </w:ins>
      <w:r w:rsidRPr="007A6F4E">
        <w:rPr>
          <w:b w:val="0"/>
          <w:rPrChange w:id="281" w:author="Yann Bourdeau" w:date="2014-02-06T16:50:00Z">
            <w:rPr>
              <w:b w:val="0"/>
            </w:rPr>
          </w:rPrChange>
        </w:rPr>
      </w:r>
      <w:r w:rsidRPr="007A6F4E">
        <w:rPr>
          <w:b w:val="0"/>
          <w:rPrChange w:id="282" w:author="Yann Bourdeau" w:date="2014-02-06T16:50:00Z">
            <w:rPr/>
          </w:rPrChange>
        </w:rPr>
        <w:fldChar w:fldCharType="separate"/>
      </w:r>
      <w:ins w:id="283" w:author="Yann Bourdeau" w:date="2014-02-06T16:50:00Z">
        <w:r w:rsidRPr="007A6F4E">
          <w:rPr>
            <w:b w:val="0"/>
            <w:rPrChange w:id="284" w:author="Yann Bourdeau" w:date="2014-02-06T16:50:00Z">
              <w:rPr/>
            </w:rPrChange>
          </w:rPr>
          <w:t>23</w:t>
        </w:r>
        <w:r w:rsidRPr="007A6F4E">
          <w:rPr>
            <w:b w:val="0"/>
            <w:rPrChange w:id="285" w:author="Yann Bourdeau" w:date="2014-02-06T16:50:00Z">
              <w:rPr/>
            </w:rPrChange>
          </w:rPr>
          <w:fldChar w:fldCharType="end"/>
        </w:r>
      </w:ins>
    </w:p>
    <w:p w14:paraId="3FC864AD" w14:textId="77777777" w:rsidR="007A6F4E" w:rsidRPr="007A6F4E" w:rsidRDefault="007A6F4E">
      <w:pPr>
        <w:pStyle w:val="TM2"/>
        <w:tabs>
          <w:tab w:val="right" w:leader="dot" w:pos="9396"/>
        </w:tabs>
        <w:rPr>
          <w:ins w:id="286" w:author="Yann Bourdeau" w:date="2014-02-06T16:50:00Z"/>
          <w:rFonts w:eastAsiaTheme="minorEastAsia" w:cstheme="minorBidi"/>
          <w:b w:val="0"/>
          <w:sz w:val="24"/>
          <w:szCs w:val="24"/>
          <w:lang w:val="fr-FR" w:eastAsia="ja-JP"/>
        </w:rPr>
      </w:pPr>
      <w:ins w:id="287" w:author="Yann Bourdeau" w:date="2014-02-06T16:50:00Z">
        <w:r w:rsidRPr="007A6F4E">
          <w:rPr>
            <w:b w:val="0"/>
            <w:rPrChange w:id="288" w:author="Yann Bourdeau" w:date="2014-02-06T16:50:00Z">
              <w:rPr/>
            </w:rPrChange>
          </w:rPr>
          <w:t>8.1 Configuration matérielle et réseau</w:t>
        </w:r>
        <w:r w:rsidRPr="007A6F4E">
          <w:rPr>
            <w:b w:val="0"/>
            <w:rPrChange w:id="289" w:author="Yann Bourdeau" w:date="2014-02-06T16:50:00Z">
              <w:rPr/>
            </w:rPrChange>
          </w:rPr>
          <w:tab/>
        </w:r>
        <w:r w:rsidRPr="007A6F4E">
          <w:rPr>
            <w:b w:val="0"/>
            <w:rPrChange w:id="290" w:author="Yann Bourdeau" w:date="2014-02-06T16:50:00Z">
              <w:rPr/>
            </w:rPrChange>
          </w:rPr>
          <w:fldChar w:fldCharType="begin"/>
        </w:r>
        <w:r w:rsidRPr="007A6F4E">
          <w:rPr>
            <w:b w:val="0"/>
            <w:rPrChange w:id="291" w:author="Yann Bourdeau" w:date="2014-02-06T16:50:00Z">
              <w:rPr/>
            </w:rPrChange>
          </w:rPr>
          <w:instrText xml:space="preserve"> PAGEREF _Toc253324770 \h </w:instrText>
        </w:r>
      </w:ins>
      <w:r w:rsidRPr="007A6F4E">
        <w:rPr>
          <w:b w:val="0"/>
          <w:rPrChange w:id="292" w:author="Yann Bourdeau" w:date="2014-02-06T16:50:00Z">
            <w:rPr>
              <w:b w:val="0"/>
            </w:rPr>
          </w:rPrChange>
        </w:rPr>
      </w:r>
      <w:r w:rsidRPr="007A6F4E">
        <w:rPr>
          <w:b w:val="0"/>
          <w:rPrChange w:id="293" w:author="Yann Bourdeau" w:date="2014-02-06T16:50:00Z">
            <w:rPr/>
          </w:rPrChange>
        </w:rPr>
        <w:fldChar w:fldCharType="separate"/>
      </w:r>
      <w:ins w:id="294" w:author="Yann Bourdeau" w:date="2014-02-06T16:50:00Z">
        <w:r w:rsidRPr="007A6F4E">
          <w:rPr>
            <w:b w:val="0"/>
            <w:rPrChange w:id="295" w:author="Yann Bourdeau" w:date="2014-02-06T16:50:00Z">
              <w:rPr/>
            </w:rPrChange>
          </w:rPr>
          <w:t>23</w:t>
        </w:r>
        <w:r w:rsidRPr="007A6F4E">
          <w:rPr>
            <w:b w:val="0"/>
            <w:rPrChange w:id="296" w:author="Yann Bourdeau" w:date="2014-02-06T16:50:00Z">
              <w:rPr/>
            </w:rPrChange>
          </w:rPr>
          <w:fldChar w:fldCharType="end"/>
        </w:r>
      </w:ins>
    </w:p>
    <w:p w14:paraId="05CB08B5" w14:textId="77777777" w:rsidR="007A6F4E" w:rsidRPr="007A6F4E" w:rsidRDefault="007A6F4E">
      <w:pPr>
        <w:pStyle w:val="TM2"/>
        <w:tabs>
          <w:tab w:val="right" w:leader="dot" w:pos="9396"/>
        </w:tabs>
        <w:rPr>
          <w:ins w:id="297" w:author="Yann Bourdeau" w:date="2014-02-06T16:50:00Z"/>
          <w:rFonts w:eastAsiaTheme="minorEastAsia" w:cstheme="minorBidi"/>
          <w:b w:val="0"/>
          <w:sz w:val="24"/>
          <w:szCs w:val="24"/>
          <w:lang w:val="fr-FR" w:eastAsia="ja-JP"/>
        </w:rPr>
      </w:pPr>
      <w:ins w:id="298" w:author="Yann Bourdeau" w:date="2014-02-06T16:50:00Z">
        <w:r w:rsidRPr="007A6F4E">
          <w:rPr>
            <w:b w:val="0"/>
            <w:rPrChange w:id="299" w:author="Yann Bourdeau" w:date="2014-02-06T16:50:00Z">
              <w:rPr/>
            </w:rPrChange>
          </w:rPr>
          <w:t>8.2 Configuration logicielle pour les tests unitaires</w:t>
        </w:r>
        <w:r w:rsidRPr="007A6F4E">
          <w:rPr>
            <w:b w:val="0"/>
            <w:rPrChange w:id="300" w:author="Yann Bourdeau" w:date="2014-02-06T16:50:00Z">
              <w:rPr/>
            </w:rPrChange>
          </w:rPr>
          <w:tab/>
        </w:r>
        <w:r w:rsidRPr="007A6F4E">
          <w:rPr>
            <w:b w:val="0"/>
            <w:rPrChange w:id="301" w:author="Yann Bourdeau" w:date="2014-02-06T16:50:00Z">
              <w:rPr/>
            </w:rPrChange>
          </w:rPr>
          <w:fldChar w:fldCharType="begin"/>
        </w:r>
        <w:r w:rsidRPr="007A6F4E">
          <w:rPr>
            <w:b w:val="0"/>
            <w:rPrChange w:id="302" w:author="Yann Bourdeau" w:date="2014-02-06T16:50:00Z">
              <w:rPr/>
            </w:rPrChange>
          </w:rPr>
          <w:instrText xml:space="preserve"> PAGEREF _Toc253324771 \h </w:instrText>
        </w:r>
      </w:ins>
      <w:r w:rsidRPr="007A6F4E">
        <w:rPr>
          <w:b w:val="0"/>
          <w:rPrChange w:id="303" w:author="Yann Bourdeau" w:date="2014-02-06T16:50:00Z">
            <w:rPr>
              <w:b w:val="0"/>
            </w:rPr>
          </w:rPrChange>
        </w:rPr>
      </w:r>
      <w:r w:rsidRPr="007A6F4E">
        <w:rPr>
          <w:b w:val="0"/>
          <w:rPrChange w:id="304" w:author="Yann Bourdeau" w:date="2014-02-06T16:50:00Z">
            <w:rPr/>
          </w:rPrChange>
        </w:rPr>
        <w:fldChar w:fldCharType="separate"/>
      </w:r>
      <w:ins w:id="305" w:author="Yann Bourdeau" w:date="2014-02-06T16:50:00Z">
        <w:r w:rsidRPr="007A6F4E">
          <w:rPr>
            <w:b w:val="0"/>
            <w:rPrChange w:id="306" w:author="Yann Bourdeau" w:date="2014-02-06T16:50:00Z">
              <w:rPr/>
            </w:rPrChange>
          </w:rPr>
          <w:t>24</w:t>
        </w:r>
        <w:r w:rsidRPr="007A6F4E">
          <w:rPr>
            <w:b w:val="0"/>
            <w:rPrChange w:id="307" w:author="Yann Bourdeau" w:date="2014-02-06T16:50:00Z">
              <w:rPr/>
            </w:rPrChange>
          </w:rPr>
          <w:fldChar w:fldCharType="end"/>
        </w:r>
      </w:ins>
    </w:p>
    <w:p w14:paraId="5919C2A5" w14:textId="77777777" w:rsidR="007A6F4E" w:rsidRPr="007A6F4E" w:rsidRDefault="007A6F4E">
      <w:pPr>
        <w:pStyle w:val="TM3"/>
        <w:tabs>
          <w:tab w:val="right" w:leader="dot" w:pos="9396"/>
        </w:tabs>
        <w:rPr>
          <w:ins w:id="308" w:author="Yann Bourdeau" w:date="2014-02-06T16:50:00Z"/>
          <w:rFonts w:eastAsiaTheme="minorEastAsia" w:cstheme="minorBidi"/>
          <w:sz w:val="24"/>
          <w:szCs w:val="24"/>
          <w:lang w:val="fr-FR" w:eastAsia="ja-JP"/>
        </w:rPr>
      </w:pPr>
      <w:ins w:id="309" w:author="Yann Bourdeau" w:date="2014-02-06T16:50:00Z">
        <w:r w:rsidRPr="007A6F4E">
          <w:t>8.2.1 Choix du module à tester</w:t>
        </w:r>
        <w:r w:rsidRPr="007A6F4E">
          <w:tab/>
        </w:r>
        <w:r w:rsidRPr="007A6F4E">
          <w:rPr>
            <w:rPrChange w:id="310" w:author="Yann Bourdeau" w:date="2014-02-06T16:50:00Z">
              <w:rPr/>
            </w:rPrChange>
          </w:rPr>
          <w:fldChar w:fldCharType="begin"/>
        </w:r>
        <w:r w:rsidRPr="007A6F4E">
          <w:instrText xml:space="preserve"> PAGEREF _Toc253324772 \h </w:instrText>
        </w:r>
      </w:ins>
      <w:r w:rsidRPr="007A6F4E">
        <w:rPr>
          <w:rPrChange w:id="311" w:author="Yann Bourdeau" w:date="2014-02-06T16:50:00Z">
            <w:rPr/>
          </w:rPrChange>
        </w:rPr>
      </w:r>
      <w:r w:rsidRPr="007A6F4E">
        <w:rPr>
          <w:rPrChange w:id="312" w:author="Yann Bourdeau" w:date="2014-02-06T16:50:00Z">
            <w:rPr/>
          </w:rPrChange>
        </w:rPr>
        <w:fldChar w:fldCharType="separate"/>
      </w:r>
      <w:ins w:id="313" w:author="Yann Bourdeau" w:date="2014-02-06T16:50:00Z">
        <w:r w:rsidRPr="007A6F4E">
          <w:t>24</w:t>
        </w:r>
        <w:r w:rsidRPr="007A6F4E">
          <w:rPr>
            <w:rPrChange w:id="314" w:author="Yann Bourdeau" w:date="2014-02-06T16:50:00Z">
              <w:rPr/>
            </w:rPrChange>
          </w:rPr>
          <w:fldChar w:fldCharType="end"/>
        </w:r>
      </w:ins>
    </w:p>
    <w:p w14:paraId="4C4D2B4D" w14:textId="77777777" w:rsidR="007A6F4E" w:rsidRPr="007A6F4E" w:rsidRDefault="007A6F4E">
      <w:pPr>
        <w:pStyle w:val="TM3"/>
        <w:tabs>
          <w:tab w:val="right" w:leader="dot" w:pos="9396"/>
        </w:tabs>
        <w:rPr>
          <w:ins w:id="315" w:author="Yann Bourdeau" w:date="2014-02-06T16:50:00Z"/>
          <w:rFonts w:eastAsiaTheme="minorEastAsia" w:cstheme="minorBidi"/>
          <w:sz w:val="24"/>
          <w:szCs w:val="24"/>
          <w:lang w:val="fr-FR" w:eastAsia="ja-JP"/>
        </w:rPr>
      </w:pPr>
      <w:ins w:id="316" w:author="Yann Bourdeau" w:date="2014-02-06T16:50:00Z">
        <w:r w:rsidRPr="007A6F4E">
          <w:t>8.2.2 Utilisation de «stubs»</w:t>
        </w:r>
        <w:r w:rsidRPr="007A6F4E">
          <w:tab/>
        </w:r>
        <w:r w:rsidRPr="007A6F4E">
          <w:rPr>
            <w:rPrChange w:id="317" w:author="Yann Bourdeau" w:date="2014-02-06T16:50:00Z">
              <w:rPr/>
            </w:rPrChange>
          </w:rPr>
          <w:fldChar w:fldCharType="begin"/>
        </w:r>
        <w:r w:rsidRPr="007A6F4E">
          <w:instrText xml:space="preserve"> PAGEREF _Toc253324773 \h </w:instrText>
        </w:r>
      </w:ins>
      <w:r w:rsidRPr="007A6F4E">
        <w:rPr>
          <w:rPrChange w:id="318" w:author="Yann Bourdeau" w:date="2014-02-06T16:50:00Z">
            <w:rPr/>
          </w:rPrChange>
        </w:rPr>
      </w:r>
      <w:r w:rsidRPr="007A6F4E">
        <w:rPr>
          <w:rPrChange w:id="319" w:author="Yann Bourdeau" w:date="2014-02-06T16:50:00Z">
            <w:rPr/>
          </w:rPrChange>
        </w:rPr>
        <w:fldChar w:fldCharType="separate"/>
      </w:r>
      <w:ins w:id="320" w:author="Yann Bourdeau" w:date="2014-02-06T16:50:00Z">
        <w:r w:rsidRPr="007A6F4E">
          <w:t>24</w:t>
        </w:r>
        <w:r w:rsidRPr="007A6F4E">
          <w:rPr>
            <w:rPrChange w:id="321" w:author="Yann Bourdeau" w:date="2014-02-06T16:50:00Z">
              <w:rPr/>
            </w:rPrChange>
          </w:rPr>
          <w:fldChar w:fldCharType="end"/>
        </w:r>
      </w:ins>
    </w:p>
    <w:p w14:paraId="47831060" w14:textId="77777777" w:rsidR="007A6F4E" w:rsidRPr="007A6F4E" w:rsidRDefault="007A6F4E">
      <w:pPr>
        <w:pStyle w:val="TM3"/>
        <w:tabs>
          <w:tab w:val="right" w:leader="dot" w:pos="9396"/>
        </w:tabs>
        <w:rPr>
          <w:ins w:id="322" w:author="Yann Bourdeau" w:date="2014-02-06T16:50:00Z"/>
          <w:rFonts w:eastAsiaTheme="minorEastAsia" w:cstheme="minorBidi"/>
          <w:sz w:val="24"/>
          <w:szCs w:val="24"/>
          <w:lang w:val="fr-FR" w:eastAsia="ja-JP"/>
        </w:rPr>
      </w:pPr>
      <w:ins w:id="323" w:author="Yann Bourdeau" w:date="2014-02-06T16:50:00Z">
        <w:r w:rsidRPr="007A6F4E">
          <w:t>8.2.3 Nom des «stubs» et des tests unitaires</w:t>
        </w:r>
        <w:r w:rsidRPr="007A6F4E">
          <w:tab/>
        </w:r>
        <w:r w:rsidRPr="007A6F4E">
          <w:rPr>
            <w:rPrChange w:id="324" w:author="Yann Bourdeau" w:date="2014-02-06T16:50:00Z">
              <w:rPr/>
            </w:rPrChange>
          </w:rPr>
          <w:fldChar w:fldCharType="begin"/>
        </w:r>
        <w:r w:rsidRPr="007A6F4E">
          <w:instrText xml:space="preserve"> PAGEREF _Toc253324774 \h </w:instrText>
        </w:r>
      </w:ins>
      <w:r w:rsidRPr="007A6F4E">
        <w:rPr>
          <w:rPrChange w:id="325" w:author="Yann Bourdeau" w:date="2014-02-06T16:50:00Z">
            <w:rPr/>
          </w:rPrChange>
        </w:rPr>
      </w:r>
      <w:r w:rsidRPr="007A6F4E">
        <w:rPr>
          <w:rPrChange w:id="326" w:author="Yann Bourdeau" w:date="2014-02-06T16:50:00Z">
            <w:rPr/>
          </w:rPrChange>
        </w:rPr>
        <w:fldChar w:fldCharType="separate"/>
      </w:r>
      <w:ins w:id="327" w:author="Yann Bourdeau" w:date="2014-02-06T16:50:00Z">
        <w:r w:rsidRPr="007A6F4E">
          <w:t>25</w:t>
        </w:r>
        <w:r w:rsidRPr="007A6F4E">
          <w:rPr>
            <w:rPrChange w:id="328" w:author="Yann Bourdeau" w:date="2014-02-06T16:50:00Z">
              <w:rPr/>
            </w:rPrChange>
          </w:rPr>
          <w:fldChar w:fldCharType="end"/>
        </w:r>
      </w:ins>
    </w:p>
    <w:p w14:paraId="0A17FFD4" w14:textId="77777777" w:rsidR="007A6F4E" w:rsidRPr="007A6F4E" w:rsidRDefault="007A6F4E">
      <w:pPr>
        <w:pStyle w:val="TM3"/>
        <w:tabs>
          <w:tab w:val="right" w:leader="dot" w:pos="9396"/>
        </w:tabs>
        <w:rPr>
          <w:ins w:id="329" w:author="Yann Bourdeau" w:date="2014-02-06T16:50:00Z"/>
          <w:rFonts w:eastAsiaTheme="minorEastAsia" w:cstheme="minorBidi"/>
          <w:sz w:val="24"/>
          <w:szCs w:val="24"/>
          <w:lang w:val="fr-FR" w:eastAsia="ja-JP"/>
        </w:rPr>
      </w:pPr>
      <w:ins w:id="330" w:author="Yann Bourdeau" w:date="2014-02-06T16:50:00Z">
        <w:r w:rsidRPr="007A6F4E">
          <w:t>8.2.4 Les rapports d’exécution</w:t>
        </w:r>
        <w:r w:rsidRPr="007A6F4E">
          <w:tab/>
        </w:r>
        <w:r w:rsidRPr="007A6F4E">
          <w:rPr>
            <w:rPrChange w:id="331" w:author="Yann Bourdeau" w:date="2014-02-06T16:50:00Z">
              <w:rPr/>
            </w:rPrChange>
          </w:rPr>
          <w:fldChar w:fldCharType="begin"/>
        </w:r>
        <w:r w:rsidRPr="007A6F4E">
          <w:instrText xml:space="preserve"> PAGEREF _Toc253324775 \h </w:instrText>
        </w:r>
      </w:ins>
      <w:r w:rsidRPr="007A6F4E">
        <w:rPr>
          <w:rPrChange w:id="332" w:author="Yann Bourdeau" w:date="2014-02-06T16:50:00Z">
            <w:rPr/>
          </w:rPrChange>
        </w:rPr>
      </w:r>
      <w:r w:rsidRPr="007A6F4E">
        <w:rPr>
          <w:rPrChange w:id="333" w:author="Yann Bourdeau" w:date="2014-02-06T16:50:00Z">
            <w:rPr/>
          </w:rPrChange>
        </w:rPr>
        <w:fldChar w:fldCharType="separate"/>
      </w:r>
      <w:ins w:id="334" w:author="Yann Bourdeau" w:date="2014-02-06T16:50:00Z">
        <w:r w:rsidRPr="007A6F4E">
          <w:t>25</w:t>
        </w:r>
        <w:r w:rsidRPr="007A6F4E">
          <w:rPr>
            <w:rPrChange w:id="335" w:author="Yann Bourdeau" w:date="2014-02-06T16:50:00Z">
              <w:rPr/>
            </w:rPrChange>
          </w:rPr>
          <w:fldChar w:fldCharType="end"/>
        </w:r>
      </w:ins>
    </w:p>
    <w:p w14:paraId="55BE3065" w14:textId="77777777" w:rsidR="007A6F4E" w:rsidRPr="007A6F4E" w:rsidRDefault="007A6F4E">
      <w:pPr>
        <w:pStyle w:val="TM3"/>
        <w:tabs>
          <w:tab w:val="right" w:leader="dot" w:pos="9396"/>
        </w:tabs>
        <w:rPr>
          <w:ins w:id="336" w:author="Yann Bourdeau" w:date="2014-02-06T16:50:00Z"/>
          <w:rFonts w:eastAsiaTheme="minorEastAsia" w:cstheme="minorBidi"/>
          <w:sz w:val="24"/>
          <w:szCs w:val="24"/>
          <w:lang w:val="fr-FR" w:eastAsia="ja-JP"/>
        </w:rPr>
      </w:pPr>
      <w:ins w:id="337" w:author="Yann Bourdeau" w:date="2014-02-06T16:50:00Z">
        <w:r w:rsidRPr="007A6F4E">
          <w:t>8.2.5 Le «makefile»</w:t>
        </w:r>
        <w:r w:rsidRPr="007A6F4E">
          <w:tab/>
        </w:r>
        <w:r w:rsidRPr="007A6F4E">
          <w:rPr>
            <w:rPrChange w:id="338" w:author="Yann Bourdeau" w:date="2014-02-06T16:50:00Z">
              <w:rPr/>
            </w:rPrChange>
          </w:rPr>
          <w:fldChar w:fldCharType="begin"/>
        </w:r>
        <w:r w:rsidRPr="007A6F4E">
          <w:instrText xml:space="preserve"> PAGEREF _Toc253324776 \h </w:instrText>
        </w:r>
      </w:ins>
      <w:r w:rsidRPr="007A6F4E">
        <w:rPr>
          <w:rPrChange w:id="339" w:author="Yann Bourdeau" w:date="2014-02-06T16:50:00Z">
            <w:rPr/>
          </w:rPrChange>
        </w:rPr>
      </w:r>
      <w:r w:rsidRPr="007A6F4E">
        <w:rPr>
          <w:rPrChange w:id="340" w:author="Yann Bourdeau" w:date="2014-02-06T16:50:00Z">
            <w:rPr/>
          </w:rPrChange>
        </w:rPr>
        <w:fldChar w:fldCharType="separate"/>
      </w:r>
      <w:ins w:id="341" w:author="Yann Bourdeau" w:date="2014-02-06T16:50:00Z">
        <w:r w:rsidRPr="007A6F4E">
          <w:t>25</w:t>
        </w:r>
        <w:r w:rsidRPr="007A6F4E">
          <w:rPr>
            <w:rPrChange w:id="342" w:author="Yann Bourdeau" w:date="2014-02-06T16:50:00Z">
              <w:rPr/>
            </w:rPrChange>
          </w:rPr>
          <w:fldChar w:fldCharType="end"/>
        </w:r>
      </w:ins>
    </w:p>
    <w:p w14:paraId="7C537E5C" w14:textId="77777777" w:rsidR="007A6F4E" w:rsidRPr="007A6F4E" w:rsidRDefault="007A6F4E">
      <w:pPr>
        <w:pStyle w:val="TM3"/>
        <w:tabs>
          <w:tab w:val="right" w:leader="dot" w:pos="9396"/>
        </w:tabs>
        <w:rPr>
          <w:ins w:id="343" w:author="Yann Bourdeau" w:date="2014-02-06T16:50:00Z"/>
          <w:rFonts w:eastAsiaTheme="minorEastAsia" w:cstheme="minorBidi"/>
          <w:sz w:val="24"/>
          <w:szCs w:val="24"/>
          <w:lang w:val="fr-FR" w:eastAsia="ja-JP"/>
        </w:rPr>
      </w:pPr>
      <w:ins w:id="344" w:author="Yann Bourdeau" w:date="2014-02-06T16:50:00Z">
        <w:r w:rsidRPr="007A6F4E">
          <w:t>8.2.6 Emplacement des rapports de tests unitaires</w:t>
        </w:r>
        <w:r w:rsidRPr="007A6F4E">
          <w:tab/>
        </w:r>
        <w:r w:rsidRPr="007A6F4E">
          <w:rPr>
            <w:rPrChange w:id="345" w:author="Yann Bourdeau" w:date="2014-02-06T16:50:00Z">
              <w:rPr/>
            </w:rPrChange>
          </w:rPr>
          <w:fldChar w:fldCharType="begin"/>
        </w:r>
        <w:r w:rsidRPr="007A6F4E">
          <w:instrText xml:space="preserve"> PAGEREF _Toc253324777 \h </w:instrText>
        </w:r>
      </w:ins>
      <w:r w:rsidRPr="007A6F4E">
        <w:rPr>
          <w:rPrChange w:id="346" w:author="Yann Bourdeau" w:date="2014-02-06T16:50:00Z">
            <w:rPr/>
          </w:rPrChange>
        </w:rPr>
      </w:r>
      <w:r w:rsidRPr="007A6F4E">
        <w:rPr>
          <w:rPrChange w:id="347" w:author="Yann Bourdeau" w:date="2014-02-06T16:50:00Z">
            <w:rPr/>
          </w:rPrChange>
        </w:rPr>
        <w:fldChar w:fldCharType="separate"/>
      </w:r>
      <w:ins w:id="348" w:author="Yann Bourdeau" w:date="2014-02-06T16:50:00Z">
        <w:r w:rsidRPr="007A6F4E">
          <w:t>25</w:t>
        </w:r>
        <w:r w:rsidRPr="007A6F4E">
          <w:rPr>
            <w:rPrChange w:id="349" w:author="Yann Bourdeau" w:date="2014-02-06T16:50:00Z">
              <w:rPr/>
            </w:rPrChange>
          </w:rPr>
          <w:fldChar w:fldCharType="end"/>
        </w:r>
      </w:ins>
    </w:p>
    <w:p w14:paraId="2A23904D" w14:textId="77777777" w:rsidR="007A6F4E" w:rsidRPr="007A6F4E" w:rsidRDefault="007A6F4E">
      <w:pPr>
        <w:pStyle w:val="TM2"/>
        <w:tabs>
          <w:tab w:val="right" w:leader="dot" w:pos="9396"/>
        </w:tabs>
        <w:rPr>
          <w:ins w:id="350" w:author="Yann Bourdeau" w:date="2014-02-06T16:50:00Z"/>
          <w:rFonts w:eastAsiaTheme="minorEastAsia" w:cstheme="minorBidi"/>
          <w:b w:val="0"/>
          <w:sz w:val="24"/>
          <w:szCs w:val="24"/>
          <w:lang w:val="fr-FR" w:eastAsia="ja-JP"/>
        </w:rPr>
      </w:pPr>
      <w:ins w:id="351" w:author="Yann Bourdeau" w:date="2014-02-06T16:50:00Z">
        <w:r w:rsidRPr="007A6F4E">
          <w:rPr>
            <w:b w:val="0"/>
            <w:rPrChange w:id="352" w:author="Yann Bourdeau" w:date="2014-02-06T16:50:00Z">
              <w:rPr/>
            </w:rPrChange>
          </w:rPr>
          <w:t>8.3 Configuration logicielle pour les solutions d’intégration continue</w:t>
        </w:r>
        <w:r w:rsidRPr="007A6F4E">
          <w:rPr>
            <w:b w:val="0"/>
            <w:rPrChange w:id="353" w:author="Yann Bourdeau" w:date="2014-02-06T16:50:00Z">
              <w:rPr/>
            </w:rPrChange>
          </w:rPr>
          <w:tab/>
        </w:r>
        <w:r w:rsidRPr="007A6F4E">
          <w:rPr>
            <w:b w:val="0"/>
            <w:rPrChange w:id="354" w:author="Yann Bourdeau" w:date="2014-02-06T16:50:00Z">
              <w:rPr/>
            </w:rPrChange>
          </w:rPr>
          <w:fldChar w:fldCharType="begin"/>
        </w:r>
        <w:r w:rsidRPr="007A6F4E">
          <w:rPr>
            <w:b w:val="0"/>
            <w:rPrChange w:id="355" w:author="Yann Bourdeau" w:date="2014-02-06T16:50:00Z">
              <w:rPr/>
            </w:rPrChange>
          </w:rPr>
          <w:instrText xml:space="preserve"> PAGEREF _Toc253324778 \h </w:instrText>
        </w:r>
      </w:ins>
      <w:r w:rsidRPr="007A6F4E">
        <w:rPr>
          <w:b w:val="0"/>
          <w:rPrChange w:id="356" w:author="Yann Bourdeau" w:date="2014-02-06T16:50:00Z">
            <w:rPr>
              <w:b w:val="0"/>
            </w:rPr>
          </w:rPrChange>
        </w:rPr>
      </w:r>
      <w:r w:rsidRPr="007A6F4E">
        <w:rPr>
          <w:b w:val="0"/>
          <w:rPrChange w:id="357" w:author="Yann Bourdeau" w:date="2014-02-06T16:50:00Z">
            <w:rPr/>
          </w:rPrChange>
        </w:rPr>
        <w:fldChar w:fldCharType="separate"/>
      </w:r>
      <w:ins w:id="358" w:author="Yann Bourdeau" w:date="2014-02-06T16:50:00Z">
        <w:r w:rsidRPr="007A6F4E">
          <w:rPr>
            <w:b w:val="0"/>
            <w:rPrChange w:id="359" w:author="Yann Bourdeau" w:date="2014-02-06T16:50:00Z">
              <w:rPr/>
            </w:rPrChange>
          </w:rPr>
          <w:t>26</w:t>
        </w:r>
        <w:r w:rsidRPr="007A6F4E">
          <w:rPr>
            <w:b w:val="0"/>
            <w:rPrChange w:id="360" w:author="Yann Bourdeau" w:date="2014-02-06T16:50:00Z">
              <w:rPr/>
            </w:rPrChange>
          </w:rPr>
          <w:fldChar w:fldCharType="end"/>
        </w:r>
      </w:ins>
    </w:p>
    <w:p w14:paraId="31639DA2" w14:textId="77777777" w:rsidR="007A6F4E" w:rsidRPr="007A6F4E" w:rsidRDefault="007A6F4E">
      <w:pPr>
        <w:pStyle w:val="TM1"/>
        <w:tabs>
          <w:tab w:val="right" w:leader="dot" w:pos="9396"/>
        </w:tabs>
        <w:rPr>
          <w:ins w:id="361" w:author="Yann Bourdeau" w:date="2014-02-06T16:50:00Z"/>
          <w:rFonts w:eastAsiaTheme="minorEastAsia" w:cstheme="minorBidi"/>
          <w:b w:val="0"/>
          <w:lang w:val="fr-FR" w:eastAsia="ja-JP"/>
        </w:rPr>
      </w:pPr>
      <w:ins w:id="362" w:author="Yann Bourdeau" w:date="2014-02-06T16:50:00Z">
        <w:r w:rsidRPr="007A6F4E">
          <w:rPr>
            <w:b w:val="0"/>
            <w:rPrChange w:id="363" w:author="Yann Bourdeau" w:date="2014-02-06T16:50:00Z">
              <w:rPr/>
            </w:rPrChange>
          </w:rPr>
          <w:t>9.0 Résultats de l’évaluation – Outils de Tests Unitaires</w:t>
        </w:r>
        <w:r w:rsidRPr="007A6F4E">
          <w:rPr>
            <w:b w:val="0"/>
            <w:rPrChange w:id="364" w:author="Yann Bourdeau" w:date="2014-02-06T16:50:00Z">
              <w:rPr/>
            </w:rPrChange>
          </w:rPr>
          <w:tab/>
        </w:r>
        <w:r w:rsidRPr="007A6F4E">
          <w:rPr>
            <w:b w:val="0"/>
            <w:rPrChange w:id="365" w:author="Yann Bourdeau" w:date="2014-02-06T16:50:00Z">
              <w:rPr/>
            </w:rPrChange>
          </w:rPr>
          <w:fldChar w:fldCharType="begin"/>
        </w:r>
        <w:r w:rsidRPr="007A6F4E">
          <w:rPr>
            <w:b w:val="0"/>
            <w:rPrChange w:id="366" w:author="Yann Bourdeau" w:date="2014-02-06T16:50:00Z">
              <w:rPr/>
            </w:rPrChange>
          </w:rPr>
          <w:instrText xml:space="preserve"> PAGEREF _Toc253324779 \h </w:instrText>
        </w:r>
      </w:ins>
      <w:r w:rsidRPr="007A6F4E">
        <w:rPr>
          <w:b w:val="0"/>
          <w:rPrChange w:id="367" w:author="Yann Bourdeau" w:date="2014-02-06T16:50:00Z">
            <w:rPr>
              <w:b w:val="0"/>
            </w:rPr>
          </w:rPrChange>
        </w:rPr>
      </w:r>
      <w:r w:rsidRPr="007A6F4E">
        <w:rPr>
          <w:b w:val="0"/>
          <w:rPrChange w:id="368" w:author="Yann Bourdeau" w:date="2014-02-06T16:50:00Z">
            <w:rPr/>
          </w:rPrChange>
        </w:rPr>
        <w:fldChar w:fldCharType="separate"/>
      </w:r>
      <w:ins w:id="369" w:author="Yann Bourdeau" w:date="2014-02-06T16:50:00Z">
        <w:r w:rsidRPr="007A6F4E">
          <w:rPr>
            <w:b w:val="0"/>
            <w:rPrChange w:id="370" w:author="Yann Bourdeau" w:date="2014-02-06T16:50:00Z">
              <w:rPr/>
            </w:rPrChange>
          </w:rPr>
          <w:t>27</w:t>
        </w:r>
        <w:r w:rsidRPr="007A6F4E">
          <w:rPr>
            <w:b w:val="0"/>
            <w:rPrChange w:id="371" w:author="Yann Bourdeau" w:date="2014-02-06T16:50:00Z">
              <w:rPr/>
            </w:rPrChange>
          </w:rPr>
          <w:fldChar w:fldCharType="end"/>
        </w:r>
      </w:ins>
    </w:p>
    <w:p w14:paraId="55A32A84" w14:textId="77777777" w:rsidR="007A6F4E" w:rsidRPr="007A6F4E" w:rsidRDefault="007A6F4E">
      <w:pPr>
        <w:pStyle w:val="TM2"/>
        <w:tabs>
          <w:tab w:val="right" w:leader="dot" w:pos="9396"/>
        </w:tabs>
        <w:rPr>
          <w:ins w:id="372" w:author="Yann Bourdeau" w:date="2014-02-06T16:50:00Z"/>
          <w:rFonts w:eastAsiaTheme="minorEastAsia" w:cstheme="minorBidi"/>
          <w:b w:val="0"/>
          <w:sz w:val="24"/>
          <w:szCs w:val="24"/>
          <w:lang w:val="fr-FR" w:eastAsia="ja-JP"/>
        </w:rPr>
      </w:pPr>
      <w:ins w:id="373" w:author="Yann Bourdeau" w:date="2014-02-06T16:50:00Z">
        <w:r w:rsidRPr="007A6F4E">
          <w:rPr>
            <w:b w:val="0"/>
            <w:rPrChange w:id="374" w:author="Yann Bourdeau" w:date="2014-02-06T16:50:00Z">
              <w:rPr/>
            </w:rPrChange>
          </w:rPr>
          <w:t>9.1 Présélection</w:t>
        </w:r>
        <w:r w:rsidRPr="007A6F4E">
          <w:rPr>
            <w:b w:val="0"/>
            <w:rPrChange w:id="375" w:author="Yann Bourdeau" w:date="2014-02-06T16:50:00Z">
              <w:rPr/>
            </w:rPrChange>
          </w:rPr>
          <w:tab/>
        </w:r>
        <w:r w:rsidRPr="007A6F4E">
          <w:rPr>
            <w:b w:val="0"/>
            <w:rPrChange w:id="376" w:author="Yann Bourdeau" w:date="2014-02-06T16:50:00Z">
              <w:rPr/>
            </w:rPrChange>
          </w:rPr>
          <w:fldChar w:fldCharType="begin"/>
        </w:r>
        <w:r w:rsidRPr="007A6F4E">
          <w:rPr>
            <w:b w:val="0"/>
            <w:rPrChange w:id="377" w:author="Yann Bourdeau" w:date="2014-02-06T16:50:00Z">
              <w:rPr/>
            </w:rPrChange>
          </w:rPr>
          <w:instrText xml:space="preserve"> PAGEREF _Toc253324780 \h </w:instrText>
        </w:r>
      </w:ins>
      <w:r w:rsidRPr="007A6F4E">
        <w:rPr>
          <w:b w:val="0"/>
          <w:rPrChange w:id="378" w:author="Yann Bourdeau" w:date="2014-02-06T16:50:00Z">
            <w:rPr>
              <w:b w:val="0"/>
            </w:rPr>
          </w:rPrChange>
        </w:rPr>
      </w:r>
      <w:r w:rsidRPr="007A6F4E">
        <w:rPr>
          <w:b w:val="0"/>
          <w:rPrChange w:id="379" w:author="Yann Bourdeau" w:date="2014-02-06T16:50:00Z">
            <w:rPr/>
          </w:rPrChange>
        </w:rPr>
        <w:fldChar w:fldCharType="separate"/>
      </w:r>
      <w:ins w:id="380" w:author="Yann Bourdeau" w:date="2014-02-06T16:50:00Z">
        <w:r w:rsidRPr="007A6F4E">
          <w:rPr>
            <w:b w:val="0"/>
            <w:rPrChange w:id="381" w:author="Yann Bourdeau" w:date="2014-02-06T16:50:00Z">
              <w:rPr/>
            </w:rPrChange>
          </w:rPr>
          <w:t>27</w:t>
        </w:r>
        <w:r w:rsidRPr="007A6F4E">
          <w:rPr>
            <w:b w:val="0"/>
            <w:rPrChange w:id="382" w:author="Yann Bourdeau" w:date="2014-02-06T16:50:00Z">
              <w:rPr/>
            </w:rPrChange>
          </w:rPr>
          <w:fldChar w:fldCharType="end"/>
        </w:r>
      </w:ins>
    </w:p>
    <w:p w14:paraId="6FA2DB8C" w14:textId="77777777" w:rsidR="007A6F4E" w:rsidRPr="007A6F4E" w:rsidRDefault="007A6F4E">
      <w:pPr>
        <w:pStyle w:val="TM3"/>
        <w:tabs>
          <w:tab w:val="right" w:leader="dot" w:pos="9396"/>
        </w:tabs>
        <w:rPr>
          <w:ins w:id="383" w:author="Yann Bourdeau" w:date="2014-02-06T16:50:00Z"/>
          <w:rFonts w:eastAsiaTheme="minorEastAsia" w:cstheme="minorBidi"/>
          <w:sz w:val="24"/>
          <w:szCs w:val="24"/>
          <w:lang w:val="fr-FR" w:eastAsia="ja-JP"/>
        </w:rPr>
      </w:pPr>
      <w:ins w:id="384" w:author="Yann Bourdeau" w:date="2014-02-06T16:50:00Z">
        <w:r w:rsidRPr="007A6F4E">
          <w:t>9.1.1 Outils de tests unitaires</w:t>
        </w:r>
        <w:r w:rsidRPr="007A6F4E">
          <w:tab/>
        </w:r>
        <w:r w:rsidRPr="007A6F4E">
          <w:rPr>
            <w:rPrChange w:id="385" w:author="Yann Bourdeau" w:date="2014-02-06T16:50:00Z">
              <w:rPr/>
            </w:rPrChange>
          </w:rPr>
          <w:fldChar w:fldCharType="begin"/>
        </w:r>
        <w:r w:rsidRPr="007A6F4E">
          <w:instrText xml:space="preserve"> PAGEREF _Toc253324781 \h </w:instrText>
        </w:r>
      </w:ins>
      <w:r w:rsidRPr="007A6F4E">
        <w:rPr>
          <w:rPrChange w:id="386" w:author="Yann Bourdeau" w:date="2014-02-06T16:50:00Z">
            <w:rPr/>
          </w:rPrChange>
        </w:rPr>
      </w:r>
      <w:r w:rsidRPr="007A6F4E">
        <w:rPr>
          <w:rPrChange w:id="387" w:author="Yann Bourdeau" w:date="2014-02-06T16:50:00Z">
            <w:rPr/>
          </w:rPrChange>
        </w:rPr>
        <w:fldChar w:fldCharType="separate"/>
      </w:r>
      <w:ins w:id="388" w:author="Yann Bourdeau" w:date="2014-02-06T16:50:00Z">
        <w:r w:rsidRPr="007A6F4E">
          <w:t>27</w:t>
        </w:r>
        <w:r w:rsidRPr="007A6F4E">
          <w:rPr>
            <w:rPrChange w:id="389" w:author="Yann Bourdeau" w:date="2014-02-06T16:50:00Z">
              <w:rPr/>
            </w:rPrChange>
          </w:rPr>
          <w:fldChar w:fldCharType="end"/>
        </w:r>
      </w:ins>
    </w:p>
    <w:p w14:paraId="55CD82A5" w14:textId="77777777" w:rsidR="007A6F4E" w:rsidRPr="007A6F4E" w:rsidRDefault="007A6F4E">
      <w:pPr>
        <w:pStyle w:val="TM2"/>
        <w:tabs>
          <w:tab w:val="right" w:leader="dot" w:pos="9396"/>
        </w:tabs>
        <w:rPr>
          <w:ins w:id="390" w:author="Yann Bourdeau" w:date="2014-02-06T16:50:00Z"/>
          <w:rFonts w:eastAsiaTheme="minorEastAsia" w:cstheme="minorBidi"/>
          <w:b w:val="0"/>
          <w:sz w:val="24"/>
          <w:szCs w:val="24"/>
          <w:lang w:val="fr-FR" w:eastAsia="ja-JP"/>
        </w:rPr>
      </w:pPr>
      <w:ins w:id="391" w:author="Yann Bourdeau" w:date="2014-02-06T16:50:00Z">
        <w:r w:rsidRPr="007A6F4E">
          <w:rPr>
            <w:b w:val="0"/>
            <w:rPrChange w:id="392" w:author="Yann Bourdeau" w:date="2014-02-06T16:50:00Z">
              <w:rPr/>
            </w:rPrChange>
          </w:rPr>
          <w:lastRenderedPageBreak/>
          <w:t>9.2 Évaluation de Google Test</w:t>
        </w:r>
        <w:r w:rsidRPr="007A6F4E">
          <w:rPr>
            <w:b w:val="0"/>
            <w:rPrChange w:id="393" w:author="Yann Bourdeau" w:date="2014-02-06T16:50:00Z">
              <w:rPr/>
            </w:rPrChange>
          </w:rPr>
          <w:tab/>
        </w:r>
        <w:r w:rsidRPr="007A6F4E">
          <w:rPr>
            <w:b w:val="0"/>
            <w:rPrChange w:id="394" w:author="Yann Bourdeau" w:date="2014-02-06T16:50:00Z">
              <w:rPr/>
            </w:rPrChange>
          </w:rPr>
          <w:fldChar w:fldCharType="begin"/>
        </w:r>
        <w:r w:rsidRPr="007A6F4E">
          <w:rPr>
            <w:b w:val="0"/>
            <w:rPrChange w:id="395" w:author="Yann Bourdeau" w:date="2014-02-06T16:50:00Z">
              <w:rPr/>
            </w:rPrChange>
          </w:rPr>
          <w:instrText xml:space="preserve"> PAGEREF _Toc253324782 \h </w:instrText>
        </w:r>
      </w:ins>
      <w:r w:rsidRPr="007A6F4E">
        <w:rPr>
          <w:b w:val="0"/>
          <w:rPrChange w:id="396" w:author="Yann Bourdeau" w:date="2014-02-06T16:50:00Z">
            <w:rPr>
              <w:b w:val="0"/>
            </w:rPr>
          </w:rPrChange>
        </w:rPr>
      </w:r>
      <w:r w:rsidRPr="007A6F4E">
        <w:rPr>
          <w:b w:val="0"/>
          <w:rPrChange w:id="397" w:author="Yann Bourdeau" w:date="2014-02-06T16:50:00Z">
            <w:rPr/>
          </w:rPrChange>
        </w:rPr>
        <w:fldChar w:fldCharType="separate"/>
      </w:r>
      <w:ins w:id="398" w:author="Yann Bourdeau" w:date="2014-02-06T16:50:00Z">
        <w:r w:rsidRPr="007A6F4E">
          <w:rPr>
            <w:b w:val="0"/>
            <w:rPrChange w:id="399" w:author="Yann Bourdeau" w:date="2014-02-06T16:50:00Z">
              <w:rPr/>
            </w:rPrChange>
          </w:rPr>
          <w:t>27</w:t>
        </w:r>
        <w:r w:rsidRPr="007A6F4E">
          <w:rPr>
            <w:b w:val="0"/>
            <w:rPrChange w:id="400" w:author="Yann Bourdeau" w:date="2014-02-06T16:50:00Z">
              <w:rPr/>
            </w:rPrChange>
          </w:rPr>
          <w:fldChar w:fldCharType="end"/>
        </w:r>
      </w:ins>
    </w:p>
    <w:p w14:paraId="4819C64A" w14:textId="77777777" w:rsidR="007A6F4E" w:rsidRPr="007A6F4E" w:rsidRDefault="007A6F4E">
      <w:pPr>
        <w:pStyle w:val="TM2"/>
        <w:tabs>
          <w:tab w:val="right" w:leader="dot" w:pos="9396"/>
        </w:tabs>
        <w:rPr>
          <w:ins w:id="401" w:author="Yann Bourdeau" w:date="2014-02-06T16:50:00Z"/>
          <w:rFonts w:eastAsiaTheme="minorEastAsia" w:cstheme="minorBidi"/>
          <w:b w:val="0"/>
          <w:sz w:val="24"/>
          <w:szCs w:val="24"/>
          <w:lang w:val="fr-FR" w:eastAsia="ja-JP"/>
        </w:rPr>
      </w:pPr>
      <w:ins w:id="402" w:author="Yann Bourdeau" w:date="2014-02-06T16:50:00Z">
        <w:r w:rsidRPr="007A6F4E">
          <w:rPr>
            <w:b w:val="0"/>
            <w:lang w:val="en-CA"/>
            <w:rPrChange w:id="403" w:author="Yann Bourdeau" w:date="2014-02-06T16:50:00Z">
              <w:rPr>
                <w:lang w:val="en-CA"/>
              </w:rPr>
            </w:rPrChange>
          </w:rPr>
          <w:t>9.3 Évaluation de Boost Test</w:t>
        </w:r>
        <w:r w:rsidRPr="007A6F4E">
          <w:rPr>
            <w:b w:val="0"/>
            <w:rPrChange w:id="404" w:author="Yann Bourdeau" w:date="2014-02-06T16:50:00Z">
              <w:rPr/>
            </w:rPrChange>
          </w:rPr>
          <w:tab/>
        </w:r>
        <w:r w:rsidRPr="007A6F4E">
          <w:rPr>
            <w:b w:val="0"/>
            <w:rPrChange w:id="405" w:author="Yann Bourdeau" w:date="2014-02-06T16:50:00Z">
              <w:rPr/>
            </w:rPrChange>
          </w:rPr>
          <w:fldChar w:fldCharType="begin"/>
        </w:r>
        <w:r w:rsidRPr="007A6F4E">
          <w:rPr>
            <w:b w:val="0"/>
            <w:rPrChange w:id="406" w:author="Yann Bourdeau" w:date="2014-02-06T16:50:00Z">
              <w:rPr/>
            </w:rPrChange>
          </w:rPr>
          <w:instrText xml:space="preserve"> PAGEREF _Toc253324783 \h </w:instrText>
        </w:r>
      </w:ins>
      <w:r w:rsidRPr="007A6F4E">
        <w:rPr>
          <w:b w:val="0"/>
          <w:rPrChange w:id="407" w:author="Yann Bourdeau" w:date="2014-02-06T16:50:00Z">
            <w:rPr>
              <w:b w:val="0"/>
            </w:rPr>
          </w:rPrChange>
        </w:rPr>
      </w:r>
      <w:r w:rsidRPr="007A6F4E">
        <w:rPr>
          <w:b w:val="0"/>
          <w:rPrChange w:id="408" w:author="Yann Bourdeau" w:date="2014-02-06T16:50:00Z">
            <w:rPr/>
          </w:rPrChange>
        </w:rPr>
        <w:fldChar w:fldCharType="separate"/>
      </w:r>
      <w:ins w:id="409" w:author="Yann Bourdeau" w:date="2014-02-06T16:50:00Z">
        <w:r w:rsidRPr="007A6F4E">
          <w:rPr>
            <w:b w:val="0"/>
            <w:rPrChange w:id="410" w:author="Yann Bourdeau" w:date="2014-02-06T16:50:00Z">
              <w:rPr/>
            </w:rPrChange>
          </w:rPr>
          <w:t>30</w:t>
        </w:r>
        <w:r w:rsidRPr="007A6F4E">
          <w:rPr>
            <w:b w:val="0"/>
            <w:rPrChange w:id="411" w:author="Yann Bourdeau" w:date="2014-02-06T16:50:00Z">
              <w:rPr/>
            </w:rPrChange>
          </w:rPr>
          <w:fldChar w:fldCharType="end"/>
        </w:r>
      </w:ins>
    </w:p>
    <w:p w14:paraId="1FD8D043" w14:textId="77777777" w:rsidR="007A6F4E" w:rsidRPr="007A6F4E" w:rsidRDefault="007A6F4E">
      <w:pPr>
        <w:pStyle w:val="TM2"/>
        <w:tabs>
          <w:tab w:val="right" w:leader="dot" w:pos="9396"/>
        </w:tabs>
        <w:rPr>
          <w:ins w:id="412" w:author="Yann Bourdeau" w:date="2014-02-06T16:50:00Z"/>
          <w:rFonts w:eastAsiaTheme="minorEastAsia" w:cstheme="minorBidi"/>
          <w:b w:val="0"/>
          <w:sz w:val="24"/>
          <w:szCs w:val="24"/>
          <w:lang w:val="fr-FR" w:eastAsia="ja-JP"/>
        </w:rPr>
      </w:pPr>
      <w:ins w:id="413" w:author="Yann Bourdeau" w:date="2014-02-06T16:50:00Z">
        <w:r w:rsidRPr="007A6F4E">
          <w:rPr>
            <w:b w:val="0"/>
            <w:rPrChange w:id="414" w:author="Yann Bourdeau" w:date="2014-02-06T16:50:00Z">
              <w:rPr/>
            </w:rPrChange>
          </w:rPr>
          <w:t>9.4 Évaluation de CPP Unit</w:t>
        </w:r>
        <w:r w:rsidRPr="007A6F4E">
          <w:rPr>
            <w:b w:val="0"/>
            <w:rPrChange w:id="415" w:author="Yann Bourdeau" w:date="2014-02-06T16:50:00Z">
              <w:rPr/>
            </w:rPrChange>
          </w:rPr>
          <w:tab/>
        </w:r>
        <w:r w:rsidRPr="007A6F4E">
          <w:rPr>
            <w:b w:val="0"/>
            <w:rPrChange w:id="416" w:author="Yann Bourdeau" w:date="2014-02-06T16:50:00Z">
              <w:rPr/>
            </w:rPrChange>
          </w:rPr>
          <w:fldChar w:fldCharType="begin"/>
        </w:r>
        <w:r w:rsidRPr="007A6F4E">
          <w:rPr>
            <w:b w:val="0"/>
            <w:rPrChange w:id="417" w:author="Yann Bourdeau" w:date="2014-02-06T16:50:00Z">
              <w:rPr/>
            </w:rPrChange>
          </w:rPr>
          <w:instrText xml:space="preserve"> PAGEREF _Toc253324784 \h </w:instrText>
        </w:r>
      </w:ins>
      <w:r w:rsidRPr="007A6F4E">
        <w:rPr>
          <w:b w:val="0"/>
          <w:rPrChange w:id="418" w:author="Yann Bourdeau" w:date="2014-02-06T16:50:00Z">
            <w:rPr>
              <w:b w:val="0"/>
            </w:rPr>
          </w:rPrChange>
        </w:rPr>
      </w:r>
      <w:r w:rsidRPr="007A6F4E">
        <w:rPr>
          <w:b w:val="0"/>
          <w:rPrChange w:id="419" w:author="Yann Bourdeau" w:date="2014-02-06T16:50:00Z">
            <w:rPr/>
          </w:rPrChange>
        </w:rPr>
        <w:fldChar w:fldCharType="separate"/>
      </w:r>
      <w:ins w:id="420" w:author="Yann Bourdeau" w:date="2014-02-06T16:50:00Z">
        <w:r w:rsidRPr="007A6F4E">
          <w:rPr>
            <w:b w:val="0"/>
            <w:rPrChange w:id="421" w:author="Yann Bourdeau" w:date="2014-02-06T16:50:00Z">
              <w:rPr/>
            </w:rPrChange>
          </w:rPr>
          <w:t>33</w:t>
        </w:r>
        <w:r w:rsidRPr="007A6F4E">
          <w:rPr>
            <w:b w:val="0"/>
            <w:rPrChange w:id="422" w:author="Yann Bourdeau" w:date="2014-02-06T16:50:00Z">
              <w:rPr/>
            </w:rPrChange>
          </w:rPr>
          <w:fldChar w:fldCharType="end"/>
        </w:r>
      </w:ins>
    </w:p>
    <w:p w14:paraId="5BBA69D6" w14:textId="77777777" w:rsidR="007A6F4E" w:rsidRPr="007A6F4E" w:rsidRDefault="007A6F4E">
      <w:pPr>
        <w:pStyle w:val="TM2"/>
        <w:tabs>
          <w:tab w:val="right" w:leader="dot" w:pos="9396"/>
        </w:tabs>
        <w:rPr>
          <w:ins w:id="423" w:author="Yann Bourdeau" w:date="2014-02-06T16:50:00Z"/>
          <w:rFonts w:eastAsiaTheme="minorEastAsia" w:cstheme="minorBidi"/>
          <w:b w:val="0"/>
          <w:sz w:val="24"/>
          <w:szCs w:val="24"/>
          <w:lang w:val="fr-FR" w:eastAsia="ja-JP"/>
        </w:rPr>
      </w:pPr>
      <w:ins w:id="424" w:author="Yann Bourdeau" w:date="2014-02-06T16:50:00Z">
        <w:r w:rsidRPr="007A6F4E">
          <w:rPr>
            <w:b w:val="0"/>
            <w:rPrChange w:id="425" w:author="Yann Bourdeau" w:date="2014-02-06T16:50:00Z">
              <w:rPr/>
            </w:rPrChange>
          </w:rPr>
          <w:t>9.5 Comparatif des résultats pour l’évaluation des outils de test unitaire</w:t>
        </w:r>
        <w:r w:rsidRPr="007A6F4E">
          <w:rPr>
            <w:b w:val="0"/>
            <w:rPrChange w:id="426" w:author="Yann Bourdeau" w:date="2014-02-06T16:50:00Z">
              <w:rPr/>
            </w:rPrChange>
          </w:rPr>
          <w:tab/>
        </w:r>
        <w:r w:rsidRPr="007A6F4E">
          <w:rPr>
            <w:b w:val="0"/>
            <w:rPrChange w:id="427" w:author="Yann Bourdeau" w:date="2014-02-06T16:50:00Z">
              <w:rPr/>
            </w:rPrChange>
          </w:rPr>
          <w:fldChar w:fldCharType="begin"/>
        </w:r>
        <w:r w:rsidRPr="007A6F4E">
          <w:rPr>
            <w:b w:val="0"/>
            <w:rPrChange w:id="428" w:author="Yann Bourdeau" w:date="2014-02-06T16:50:00Z">
              <w:rPr/>
            </w:rPrChange>
          </w:rPr>
          <w:instrText xml:space="preserve"> PAGEREF _Toc253324785 \h </w:instrText>
        </w:r>
      </w:ins>
      <w:r w:rsidRPr="007A6F4E">
        <w:rPr>
          <w:b w:val="0"/>
          <w:rPrChange w:id="429" w:author="Yann Bourdeau" w:date="2014-02-06T16:50:00Z">
            <w:rPr>
              <w:b w:val="0"/>
            </w:rPr>
          </w:rPrChange>
        </w:rPr>
      </w:r>
      <w:r w:rsidRPr="007A6F4E">
        <w:rPr>
          <w:b w:val="0"/>
          <w:rPrChange w:id="430" w:author="Yann Bourdeau" w:date="2014-02-06T16:50:00Z">
            <w:rPr/>
          </w:rPrChange>
        </w:rPr>
        <w:fldChar w:fldCharType="separate"/>
      </w:r>
      <w:ins w:id="431" w:author="Yann Bourdeau" w:date="2014-02-06T16:50:00Z">
        <w:r w:rsidRPr="007A6F4E">
          <w:rPr>
            <w:b w:val="0"/>
            <w:rPrChange w:id="432" w:author="Yann Bourdeau" w:date="2014-02-06T16:50:00Z">
              <w:rPr/>
            </w:rPrChange>
          </w:rPr>
          <w:t>35</w:t>
        </w:r>
        <w:r w:rsidRPr="007A6F4E">
          <w:rPr>
            <w:b w:val="0"/>
            <w:rPrChange w:id="433" w:author="Yann Bourdeau" w:date="2014-02-06T16:50:00Z">
              <w:rPr/>
            </w:rPrChange>
          </w:rPr>
          <w:fldChar w:fldCharType="end"/>
        </w:r>
      </w:ins>
    </w:p>
    <w:p w14:paraId="197B2C3C" w14:textId="77777777" w:rsidR="007A6F4E" w:rsidRPr="007A6F4E" w:rsidRDefault="007A6F4E">
      <w:pPr>
        <w:pStyle w:val="TM1"/>
        <w:tabs>
          <w:tab w:val="right" w:leader="dot" w:pos="9396"/>
        </w:tabs>
        <w:rPr>
          <w:ins w:id="434" w:author="Yann Bourdeau" w:date="2014-02-06T16:50:00Z"/>
          <w:rFonts w:eastAsiaTheme="minorEastAsia" w:cstheme="minorBidi"/>
          <w:b w:val="0"/>
          <w:lang w:val="fr-FR" w:eastAsia="ja-JP"/>
        </w:rPr>
      </w:pPr>
      <w:ins w:id="435" w:author="Yann Bourdeau" w:date="2014-02-06T16:50:00Z">
        <w:r w:rsidRPr="007A6F4E">
          <w:rPr>
            <w:b w:val="0"/>
            <w:rPrChange w:id="436" w:author="Yann Bourdeau" w:date="2014-02-06T16:50:00Z">
              <w:rPr/>
            </w:rPrChange>
          </w:rPr>
          <w:t>10.0 Résultats de l’évaluation – Outils d’intégration continue</w:t>
        </w:r>
        <w:r w:rsidRPr="007A6F4E">
          <w:rPr>
            <w:b w:val="0"/>
            <w:rPrChange w:id="437" w:author="Yann Bourdeau" w:date="2014-02-06T16:50:00Z">
              <w:rPr/>
            </w:rPrChange>
          </w:rPr>
          <w:tab/>
        </w:r>
        <w:r w:rsidRPr="007A6F4E">
          <w:rPr>
            <w:b w:val="0"/>
            <w:rPrChange w:id="438" w:author="Yann Bourdeau" w:date="2014-02-06T16:50:00Z">
              <w:rPr/>
            </w:rPrChange>
          </w:rPr>
          <w:fldChar w:fldCharType="begin"/>
        </w:r>
        <w:r w:rsidRPr="007A6F4E">
          <w:rPr>
            <w:b w:val="0"/>
            <w:rPrChange w:id="439" w:author="Yann Bourdeau" w:date="2014-02-06T16:50:00Z">
              <w:rPr/>
            </w:rPrChange>
          </w:rPr>
          <w:instrText xml:space="preserve"> PAGEREF _Toc253324786 \h </w:instrText>
        </w:r>
      </w:ins>
      <w:r w:rsidRPr="007A6F4E">
        <w:rPr>
          <w:b w:val="0"/>
          <w:rPrChange w:id="440" w:author="Yann Bourdeau" w:date="2014-02-06T16:50:00Z">
            <w:rPr>
              <w:b w:val="0"/>
            </w:rPr>
          </w:rPrChange>
        </w:rPr>
      </w:r>
      <w:r w:rsidRPr="007A6F4E">
        <w:rPr>
          <w:b w:val="0"/>
          <w:rPrChange w:id="441" w:author="Yann Bourdeau" w:date="2014-02-06T16:50:00Z">
            <w:rPr/>
          </w:rPrChange>
        </w:rPr>
        <w:fldChar w:fldCharType="separate"/>
      </w:r>
      <w:ins w:id="442" w:author="Yann Bourdeau" w:date="2014-02-06T16:50:00Z">
        <w:r w:rsidRPr="007A6F4E">
          <w:rPr>
            <w:b w:val="0"/>
            <w:rPrChange w:id="443" w:author="Yann Bourdeau" w:date="2014-02-06T16:50:00Z">
              <w:rPr/>
            </w:rPrChange>
          </w:rPr>
          <w:t>36</w:t>
        </w:r>
        <w:r w:rsidRPr="007A6F4E">
          <w:rPr>
            <w:b w:val="0"/>
            <w:rPrChange w:id="444" w:author="Yann Bourdeau" w:date="2014-02-06T16:50:00Z">
              <w:rPr/>
            </w:rPrChange>
          </w:rPr>
          <w:fldChar w:fldCharType="end"/>
        </w:r>
      </w:ins>
    </w:p>
    <w:p w14:paraId="255CA615" w14:textId="77777777" w:rsidR="007A6F4E" w:rsidRPr="007A6F4E" w:rsidRDefault="007A6F4E">
      <w:pPr>
        <w:pStyle w:val="TM2"/>
        <w:tabs>
          <w:tab w:val="right" w:leader="dot" w:pos="9396"/>
        </w:tabs>
        <w:rPr>
          <w:ins w:id="445" w:author="Yann Bourdeau" w:date="2014-02-06T16:50:00Z"/>
          <w:rFonts w:eastAsiaTheme="minorEastAsia" w:cstheme="minorBidi"/>
          <w:b w:val="0"/>
          <w:sz w:val="24"/>
          <w:szCs w:val="24"/>
          <w:lang w:val="fr-FR" w:eastAsia="ja-JP"/>
        </w:rPr>
      </w:pPr>
      <w:ins w:id="446" w:author="Yann Bourdeau" w:date="2014-02-06T16:50:00Z">
        <w:r w:rsidRPr="007A6F4E">
          <w:rPr>
            <w:b w:val="0"/>
            <w:rPrChange w:id="447" w:author="Yann Bourdeau" w:date="2014-02-06T16:50:00Z">
              <w:rPr/>
            </w:rPrChange>
          </w:rPr>
          <w:t>10.1 Présélection</w:t>
        </w:r>
        <w:r w:rsidRPr="007A6F4E">
          <w:rPr>
            <w:b w:val="0"/>
            <w:rPrChange w:id="448" w:author="Yann Bourdeau" w:date="2014-02-06T16:50:00Z">
              <w:rPr/>
            </w:rPrChange>
          </w:rPr>
          <w:tab/>
        </w:r>
        <w:r w:rsidRPr="007A6F4E">
          <w:rPr>
            <w:b w:val="0"/>
            <w:rPrChange w:id="449" w:author="Yann Bourdeau" w:date="2014-02-06T16:50:00Z">
              <w:rPr/>
            </w:rPrChange>
          </w:rPr>
          <w:fldChar w:fldCharType="begin"/>
        </w:r>
        <w:r w:rsidRPr="007A6F4E">
          <w:rPr>
            <w:b w:val="0"/>
            <w:rPrChange w:id="450" w:author="Yann Bourdeau" w:date="2014-02-06T16:50:00Z">
              <w:rPr/>
            </w:rPrChange>
          </w:rPr>
          <w:instrText xml:space="preserve"> PAGEREF _Toc253324787 \h </w:instrText>
        </w:r>
      </w:ins>
      <w:r w:rsidRPr="007A6F4E">
        <w:rPr>
          <w:b w:val="0"/>
          <w:rPrChange w:id="451" w:author="Yann Bourdeau" w:date="2014-02-06T16:50:00Z">
            <w:rPr>
              <w:b w:val="0"/>
            </w:rPr>
          </w:rPrChange>
        </w:rPr>
      </w:r>
      <w:r w:rsidRPr="007A6F4E">
        <w:rPr>
          <w:b w:val="0"/>
          <w:rPrChange w:id="452" w:author="Yann Bourdeau" w:date="2014-02-06T16:50:00Z">
            <w:rPr/>
          </w:rPrChange>
        </w:rPr>
        <w:fldChar w:fldCharType="separate"/>
      </w:r>
      <w:ins w:id="453" w:author="Yann Bourdeau" w:date="2014-02-06T16:50:00Z">
        <w:r w:rsidRPr="007A6F4E">
          <w:rPr>
            <w:b w:val="0"/>
            <w:rPrChange w:id="454" w:author="Yann Bourdeau" w:date="2014-02-06T16:50:00Z">
              <w:rPr/>
            </w:rPrChange>
          </w:rPr>
          <w:t>36</w:t>
        </w:r>
        <w:r w:rsidRPr="007A6F4E">
          <w:rPr>
            <w:b w:val="0"/>
            <w:rPrChange w:id="455" w:author="Yann Bourdeau" w:date="2014-02-06T16:50:00Z">
              <w:rPr/>
            </w:rPrChange>
          </w:rPr>
          <w:fldChar w:fldCharType="end"/>
        </w:r>
      </w:ins>
    </w:p>
    <w:p w14:paraId="6E5C3484" w14:textId="77777777" w:rsidR="007A6F4E" w:rsidRPr="007A6F4E" w:rsidRDefault="007A6F4E">
      <w:pPr>
        <w:pStyle w:val="TM2"/>
        <w:tabs>
          <w:tab w:val="right" w:leader="dot" w:pos="9396"/>
        </w:tabs>
        <w:rPr>
          <w:ins w:id="456" w:author="Yann Bourdeau" w:date="2014-02-06T16:50:00Z"/>
          <w:rFonts w:eastAsiaTheme="minorEastAsia" w:cstheme="minorBidi"/>
          <w:b w:val="0"/>
          <w:sz w:val="24"/>
          <w:szCs w:val="24"/>
          <w:lang w:val="fr-FR" w:eastAsia="ja-JP"/>
        </w:rPr>
      </w:pPr>
      <w:ins w:id="457" w:author="Yann Bourdeau" w:date="2014-02-06T16:50:00Z">
        <w:r w:rsidRPr="007A6F4E">
          <w:rPr>
            <w:b w:val="0"/>
            <w:rPrChange w:id="458" w:author="Yann Bourdeau" w:date="2014-02-06T16:50:00Z">
              <w:rPr/>
            </w:rPrChange>
          </w:rPr>
          <w:t>10.2 Évaluation de CruiseControl</w:t>
        </w:r>
        <w:r w:rsidRPr="007A6F4E">
          <w:rPr>
            <w:b w:val="0"/>
            <w:rPrChange w:id="459" w:author="Yann Bourdeau" w:date="2014-02-06T16:50:00Z">
              <w:rPr/>
            </w:rPrChange>
          </w:rPr>
          <w:tab/>
        </w:r>
        <w:r w:rsidRPr="007A6F4E">
          <w:rPr>
            <w:b w:val="0"/>
            <w:rPrChange w:id="460" w:author="Yann Bourdeau" w:date="2014-02-06T16:50:00Z">
              <w:rPr/>
            </w:rPrChange>
          </w:rPr>
          <w:fldChar w:fldCharType="begin"/>
        </w:r>
        <w:r w:rsidRPr="007A6F4E">
          <w:rPr>
            <w:b w:val="0"/>
            <w:rPrChange w:id="461" w:author="Yann Bourdeau" w:date="2014-02-06T16:50:00Z">
              <w:rPr/>
            </w:rPrChange>
          </w:rPr>
          <w:instrText xml:space="preserve"> PAGEREF _Toc253324788 \h </w:instrText>
        </w:r>
      </w:ins>
      <w:r w:rsidRPr="007A6F4E">
        <w:rPr>
          <w:b w:val="0"/>
          <w:rPrChange w:id="462" w:author="Yann Bourdeau" w:date="2014-02-06T16:50:00Z">
            <w:rPr>
              <w:b w:val="0"/>
            </w:rPr>
          </w:rPrChange>
        </w:rPr>
      </w:r>
      <w:r w:rsidRPr="007A6F4E">
        <w:rPr>
          <w:b w:val="0"/>
          <w:rPrChange w:id="463" w:author="Yann Bourdeau" w:date="2014-02-06T16:50:00Z">
            <w:rPr/>
          </w:rPrChange>
        </w:rPr>
        <w:fldChar w:fldCharType="separate"/>
      </w:r>
      <w:ins w:id="464" w:author="Yann Bourdeau" w:date="2014-02-06T16:50:00Z">
        <w:r w:rsidRPr="007A6F4E">
          <w:rPr>
            <w:b w:val="0"/>
            <w:rPrChange w:id="465" w:author="Yann Bourdeau" w:date="2014-02-06T16:50:00Z">
              <w:rPr/>
            </w:rPrChange>
          </w:rPr>
          <w:t>36</w:t>
        </w:r>
        <w:r w:rsidRPr="007A6F4E">
          <w:rPr>
            <w:b w:val="0"/>
            <w:rPrChange w:id="466" w:author="Yann Bourdeau" w:date="2014-02-06T16:50:00Z">
              <w:rPr/>
            </w:rPrChange>
          </w:rPr>
          <w:fldChar w:fldCharType="end"/>
        </w:r>
      </w:ins>
    </w:p>
    <w:p w14:paraId="62579154" w14:textId="77777777" w:rsidR="007A6F4E" w:rsidRPr="007A6F4E" w:rsidRDefault="007A6F4E">
      <w:pPr>
        <w:pStyle w:val="TM2"/>
        <w:tabs>
          <w:tab w:val="right" w:leader="dot" w:pos="9396"/>
        </w:tabs>
        <w:rPr>
          <w:ins w:id="467" w:author="Yann Bourdeau" w:date="2014-02-06T16:50:00Z"/>
          <w:rFonts w:eastAsiaTheme="minorEastAsia" w:cstheme="minorBidi"/>
          <w:b w:val="0"/>
          <w:sz w:val="24"/>
          <w:szCs w:val="24"/>
          <w:lang w:val="fr-FR" w:eastAsia="ja-JP"/>
        </w:rPr>
      </w:pPr>
      <w:ins w:id="468" w:author="Yann Bourdeau" w:date="2014-02-06T16:50:00Z">
        <w:r w:rsidRPr="007A6F4E">
          <w:rPr>
            <w:b w:val="0"/>
            <w:rPrChange w:id="469" w:author="Yann Bourdeau" w:date="2014-02-06T16:50:00Z">
              <w:rPr/>
            </w:rPrChange>
          </w:rPr>
          <w:t>10.3 Évaluation de Apache Continuum</w:t>
        </w:r>
        <w:r w:rsidRPr="007A6F4E">
          <w:rPr>
            <w:b w:val="0"/>
            <w:rPrChange w:id="470" w:author="Yann Bourdeau" w:date="2014-02-06T16:50:00Z">
              <w:rPr/>
            </w:rPrChange>
          </w:rPr>
          <w:tab/>
        </w:r>
        <w:r w:rsidRPr="007A6F4E">
          <w:rPr>
            <w:b w:val="0"/>
            <w:rPrChange w:id="471" w:author="Yann Bourdeau" w:date="2014-02-06T16:50:00Z">
              <w:rPr/>
            </w:rPrChange>
          </w:rPr>
          <w:fldChar w:fldCharType="begin"/>
        </w:r>
        <w:r w:rsidRPr="007A6F4E">
          <w:rPr>
            <w:b w:val="0"/>
            <w:rPrChange w:id="472" w:author="Yann Bourdeau" w:date="2014-02-06T16:50:00Z">
              <w:rPr/>
            </w:rPrChange>
          </w:rPr>
          <w:instrText xml:space="preserve"> PAGEREF _Toc253324789 \h </w:instrText>
        </w:r>
      </w:ins>
      <w:r w:rsidRPr="007A6F4E">
        <w:rPr>
          <w:b w:val="0"/>
          <w:rPrChange w:id="473" w:author="Yann Bourdeau" w:date="2014-02-06T16:50:00Z">
            <w:rPr>
              <w:b w:val="0"/>
            </w:rPr>
          </w:rPrChange>
        </w:rPr>
      </w:r>
      <w:r w:rsidRPr="007A6F4E">
        <w:rPr>
          <w:b w:val="0"/>
          <w:rPrChange w:id="474" w:author="Yann Bourdeau" w:date="2014-02-06T16:50:00Z">
            <w:rPr/>
          </w:rPrChange>
        </w:rPr>
        <w:fldChar w:fldCharType="separate"/>
      </w:r>
      <w:ins w:id="475" w:author="Yann Bourdeau" w:date="2014-02-06T16:50:00Z">
        <w:r w:rsidRPr="007A6F4E">
          <w:rPr>
            <w:b w:val="0"/>
            <w:rPrChange w:id="476" w:author="Yann Bourdeau" w:date="2014-02-06T16:50:00Z">
              <w:rPr/>
            </w:rPrChange>
          </w:rPr>
          <w:t>40</w:t>
        </w:r>
        <w:r w:rsidRPr="007A6F4E">
          <w:rPr>
            <w:b w:val="0"/>
            <w:rPrChange w:id="477" w:author="Yann Bourdeau" w:date="2014-02-06T16:50:00Z">
              <w:rPr/>
            </w:rPrChange>
          </w:rPr>
          <w:fldChar w:fldCharType="end"/>
        </w:r>
      </w:ins>
    </w:p>
    <w:p w14:paraId="546F3A93" w14:textId="77777777" w:rsidR="007A6F4E" w:rsidRPr="007A6F4E" w:rsidRDefault="007A6F4E">
      <w:pPr>
        <w:pStyle w:val="TM2"/>
        <w:tabs>
          <w:tab w:val="right" w:leader="dot" w:pos="9396"/>
        </w:tabs>
        <w:rPr>
          <w:ins w:id="478" w:author="Yann Bourdeau" w:date="2014-02-06T16:50:00Z"/>
          <w:rFonts w:eastAsiaTheme="minorEastAsia" w:cstheme="minorBidi"/>
          <w:b w:val="0"/>
          <w:sz w:val="24"/>
          <w:szCs w:val="24"/>
          <w:lang w:val="fr-FR" w:eastAsia="ja-JP"/>
        </w:rPr>
      </w:pPr>
      <w:ins w:id="479" w:author="Yann Bourdeau" w:date="2014-02-06T16:50:00Z">
        <w:r w:rsidRPr="007A6F4E">
          <w:rPr>
            <w:b w:val="0"/>
            <w:rPrChange w:id="480" w:author="Yann Bourdeau" w:date="2014-02-06T16:50:00Z">
              <w:rPr/>
            </w:rPrChange>
          </w:rPr>
          <w:t>10.4 Évaluation de Hudson</w:t>
        </w:r>
        <w:r w:rsidRPr="007A6F4E">
          <w:rPr>
            <w:b w:val="0"/>
            <w:rPrChange w:id="481" w:author="Yann Bourdeau" w:date="2014-02-06T16:50:00Z">
              <w:rPr/>
            </w:rPrChange>
          </w:rPr>
          <w:tab/>
        </w:r>
        <w:r w:rsidRPr="007A6F4E">
          <w:rPr>
            <w:b w:val="0"/>
            <w:rPrChange w:id="482" w:author="Yann Bourdeau" w:date="2014-02-06T16:50:00Z">
              <w:rPr/>
            </w:rPrChange>
          </w:rPr>
          <w:fldChar w:fldCharType="begin"/>
        </w:r>
        <w:r w:rsidRPr="007A6F4E">
          <w:rPr>
            <w:b w:val="0"/>
            <w:rPrChange w:id="483" w:author="Yann Bourdeau" w:date="2014-02-06T16:50:00Z">
              <w:rPr/>
            </w:rPrChange>
          </w:rPr>
          <w:instrText xml:space="preserve"> PAGEREF _Toc253324790 \h </w:instrText>
        </w:r>
      </w:ins>
      <w:r w:rsidRPr="007A6F4E">
        <w:rPr>
          <w:b w:val="0"/>
          <w:rPrChange w:id="484" w:author="Yann Bourdeau" w:date="2014-02-06T16:50:00Z">
            <w:rPr>
              <w:b w:val="0"/>
            </w:rPr>
          </w:rPrChange>
        </w:rPr>
      </w:r>
      <w:r w:rsidRPr="007A6F4E">
        <w:rPr>
          <w:b w:val="0"/>
          <w:rPrChange w:id="485" w:author="Yann Bourdeau" w:date="2014-02-06T16:50:00Z">
            <w:rPr/>
          </w:rPrChange>
        </w:rPr>
        <w:fldChar w:fldCharType="separate"/>
      </w:r>
      <w:ins w:id="486" w:author="Yann Bourdeau" w:date="2014-02-06T16:50:00Z">
        <w:r w:rsidRPr="007A6F4E">
          <w:rPr>
            <w:b w:val="0"/>
            <w:rPrChange w:id="487" w:author="Yann Bourdeau" w:date="2014-02-06T16:50:00Z">
              <w:rPr/>
            </w:rPrChange>
          </w:rPr>
          <w:t>40</w:t>
        </w:r>
        <w:r w:rsidRPr="007A6F4E">
          <w:rPr>
            <w:b w:val="0"/>
            <w:rPrChange w:id="488" w:author="Yann Bourdeau" w:date="2014-02-06T16:50:00Z">
              <w:rPr/>
            </w:rPrChange>
          </w:rPr>
          <w:fldChar w:fldCharType="end"/>
        </w:r>
      </w:ins>
    </w:p>
    <w:p w14:paraId="4A270B4B" w14:textId="77777777" w:rsidR="007A6F4E" w:rsidRPr="007A6F4E" w:rsidRDefault="007A6F4E">
      <w:pPr>
        <w:pStyle w:val="TM2"/>
        <w:tabs>
          <w:tab w:val="right" w:leader="dot" w:pos="9396"/>
        </w:tabs>
        <w:rPr>
          <w:ins w:id="489" w:author="Yann Bourdeau" w:date="2014-02-06T16:50:00Z"/>
          <w:rFonts w:eastAsiaTheme="minorEastAsia" w:cstheme="minorBidi"/>
          <w:b w:val="0"/>
          <w:sz w:val="24"/>
          <w:szCs w:val="24"/>
          <w:lang w:val="fr-FR" w:eastAsia="ja-JP"/>
        </w:rPr>
      </w:pPr>
      <w:ins w:id="490" w:author="Yann Bourdeau" w:date="2014-02-06T16:50:00Z">
        <w:r w:rsidRPr="007A6F4E">
          <w:rPr>
            <w:b w:val="0"/>
            <w:rPrChange w:id="491" w:author="Yann Bourdeau" w:date="2014-02-06T16:50:00Z">
              <w:rPr/>
            </w:rPrChange>
          </w:rPr>
          <w:t>10.5 Comparatif des résultats pour l’évaluation des outils d’intégration continue</w:t>
        </w:r>
        <w:r w:rsidRPr="007A6F4E">
          <w:rPr>
            <w:b w:val="0"/>
            <w:rPrChange w:id="492" w:author="Yann Bourdeau" w:date="2014-02-06T16:50:00Z">
              <w:rPr/>
            </w:rPrChange>
          </w:rPr>
          <w:tab/>
        </w:r>
        <w:r w:rsidRPr="007A6F4E">
          <w:rPr>
            <w:b w:val="0"/>
            <w:rPrChange w:id="493" w:author="Yann Bourdeau" w:date="2014-02-06T16:50:00Z">
              <w:rPr/>
            </w:rPrChange>
          </w:rPr>
          <w:fldChar w:fldCharType="begin"/>
        </w:r>
        <w:r w:rsidRPr="007A6F4E">
          <w:rPr>
            <w:b w:val="0"/>
            <w:rPrChange w:id="494" w:author="Yann Bourdeau" w:date="2014-02-06T16:50:00Z">
              <w:rPr/>
            </w:rPrChange>
          </w:rPr>
          <w:instrText xml:space="preserve"> PAGEREF _Toc253324791 \h </w:instrText>
        </w:r>
      </w:ins>
      <w:r w:rsidRPr="007A6F4E">
        <w:rPr>
          <w:b w:val="0"/>
          <w:rPrChange w:id="495" w:author="Yann Bourdeau" w:date="2014-02-06T16:50:00Z">
            <w:rPr>
              <w:b w:val="0"/>
            </w:rPr>
          </w:rPrChange>
        </w:rPr>
      </w:r>
      <w:r w:rsidRPr="007A6F4E">
        <w:rPr>
          <w:b w:val="0"/>
          <w:rPrChange w:id="496" w:author="Yann Bourdeau" w:date="2014-02-06T16:50:00Z">
            <w:rPr/>
          </w:rPrChange>
        </w:rPr>
        <w:fldChar w:fldCharType="separate"/>
      </w:r>
      <w:ins w:id="497" w:author="Yann Bourdeau" w:date="2014-02-06T16:50:00Z">
        <w:r w:rsidRPr="007A6F4E">
          <w:rPr>
            <w:b w:val="0"/>
            <w:rPrChange w:id="498" w:author="Yann Bourdeau" w:date="2014-02-06T16:50:00Z">
              <w:rPr/>
            </w:rPrChange>
          </w:rPr>
          <w:t>44</w:t>
        </w:r>
        <w:r w:rsidRPr="007A6F4E">
          <w:rPr>
            <w:b w:val="0"/>
            <w:rPrChange w:id="499" w:author="Yann Bourdeau" w:date="2014-02-06T16:50:00Z">
              <w:rPr/>
            </w:rPrChange>
          </w:rPr>
          <w:fldChar w:fldCharType="end"/>
        </w:r>
      </w:ins>
    </w:p>
    <w:p w14:paraId="56E919AE" w14:textId="77777777" w:rsidR="007A6F4E" w:rsidRPr="007A6F4E" w:rsidRDefault="007A6F4E">
      <w:pPr>
        <w:pStyle w:val="TM1"/>
        <w:tabs>
          <w:tab w:val="right" w:leader="dot" w:pos="9396"/>
        </w:tabs>
        <w:rPr>
          <w:ins w:id="500" w:author="Yann Bourdeau" w:date="2014-02-06T16:50:00Z"/>
          <w:rFonts w:eastAsiaTheme="minorEastAsia" w:cstheme="minorBidi"/>
          <w:b w:val="0"/>
          <w:lang w:val="fr-FR" w:eastAsia="ja-JP"/>
        </w:rPr>
      </w:pPr>
      <w:ins w:id="501" w:author="Yann Bourdeau" w:date="2014-02-06T16:50:00Z">
        <w:r w:rsidRPr="007A6F4E">
          <w:rPr>
            <w:b w:val="0"/>
            <w:rPrChange w:id="502" w:author="Yann Bourdeau" w:date="2014-02-06T16:50:00Z">
              <w:rPr/>
            </w:rPrChange>
          </w:rPr>
          <w:t>11.0 Interprétation des résultats</w:t>
        </w:r>
        <w:r w:rsidRPr="007A6F4E">
          <w:rPr>
            <w:b w:val="0"/>
            <w:rPrChange w:id="503" w:author="Yann Bourdeau" w:date="2014-02-06T16:50:00Z">
              <w:rPr/>
            </w:rPrChange>
          </w:rPr>
          <w:tab/>
        </w:r>
        <w:r w:rsidRPr="007A6F4E">
          <w:rPr>
            <w:b w:val="0"/>
            <w:rPrChange w:id="504" w:author="Yann Bourdeau" w:date="2014-02-06T16:50:00Z">
              <w:rPr/>
            </w:rPrChange>
          </w:rPr>
          <w:fldChar w:fldCharType="begin"/>
        </w:r>
        <w:r w:rsidRPr="007A6F4E">
          <w:rPr>
            <w:b w:val="0"/>
            <w:rPrChange w:id="505" w:author="Yann Bourdeau" w:date="2014-02-06T16:50:00Z">
              <w:rPr/>
            </w:rPrChange>
          </w:rPr>
          <w:instrText xml:space="preserve"> PAGEREF _Toc253324792 \h </w:instrText>
        </w:r>
      </w:ins>
      <w:r w:rsidRPr="007A6F4E">
        <w:rPr>
          <w:b w:val="0"/>
          <w:rPrChange w:id="506" w:author="Yann Bourdeau" w:date="2014-02-06T16:50:00Z">
            <w:rPr>
              <w:b w:val="0"/>
            </w:rPr>
          </w:rPrChange>
        </w:rPr>
      </w:r>
      <w:r w:rsidRPr="007A6F4E">
        <w:rPr>
          <w:b w:val="0"/>
          <w:rPrChange w:id="507" w:author="Yann Bourdeau" w:date="2014-02-06T16:50:00Z">
            <w:rPr/>
          </w:rPrChange>
        </w:rPr>
        <w:fldChar w:fldCharType="separate"/>
      </w:r>
      <w:ins w:id="508" w:author="Yann Bourdeau" w:date="2014-02-06T16:50:00Z">
        <w:r w:rsidRPr="007A6F4E">
          <w:rPr>
            <w:b w:val="0"/>
            <w:rPrChange w:id="509" w:author="Yann Bourdeau" w:date="2014-02-06T16:50:00Z">
              <w:rPr/>
            </w:rPrChange>
          </w:rPr>
          <w:t>45</w:t>
        </w:r>
        <w:r w:rsidRPr="007A6F4E">
          <w:rPr>
            <w:b w:val="0"/>
            <w:rPrChange w:id="510" w:author="Yann Bourdeau" w:date="2014-02-06T16:50:00Z">
              <w:rPr/>
            </w:rPrChange>
          </w:rPr>
          <w:fldChar w:fldCharType="end"/>
        </w:r>
      </w:ins>
    </w:p>
    <w:p w14:paraId="478B1575" w14:textId="77777777" w:rsidR="007A6F4E" w:rsidRPr="007A6F4E" w:rsidRDefault="007A6F4E">
      <w:pPr>
        <w:pStyle w:val="TM2"/>
        <w:tabs>
          <w:tab w:val="right" w:leader="dot" w:pos="9396"/>
        </w:tabs>
        <w:rPr>
          <w:ins w:id="511" w:author="Yann Bourdeau" w:date="2014-02-06T16:50:00Z"/>
          <w:rFonts w:eastAsiaTheme="minorEastAsia" w:cstheme="minorBidi"/>
          <w:b w:val="0"/>
          <w:sz w:val="24"/>
          <w:szCs w:val="24"/>
          <w:lang w:val="fr-FR" w:eastAsia="ja-JP"/>
        </w:rPr>
      </w:pPr>
      <w:ins w:id="512" w:author="Yann Bourdeau" w:date="2014-02-06T16:50:00Z">
        <w:r w:rsidRPr="007A6F4E">
          <w:rPr>
            <w:b w:val="0"/>
            <w:rPrChange w:id="513" w:author="Yann Bourdeau" w:date="2014-02-06T16:50:00Z">
              <w:rPr/>
            </w:rPrChange>
          </w:rPr>
          <w:t>11.1 Outils de tests unitaires</w:t>
        </w:r>
        <w:r w:rsidRPr="007A6F4E">
          <w:rPr>
            <w:b w:val="0"/>
            <w:rPrChange w:id="514" w:author="Yann Bourdeau" w:date="2014-02-06T16:50:00Z">
              <w:rPr/>
            </w:rPrChange>
          </w:rPr>
          <w:tab/>
        </w:r>
        <w:r w:rsidRPr="007A6F4E">
          <w:rPr>
            <w:b w:val="0"/>
            <w:rPrChange w:id="515" w:author="Yann Bourdeau" w:date="2014-02-06T16:50:00Z">
              <w:rPr/>
            </w:rPrChange>
          </w:rPr>
          <w:fldChar w:fldCharType="begin"/>
        </w:r>
        <w:r w:rsidRPr="007A6F4E">
          <w:rPr>
            <w:b w:val="0"/>
            <w:rPrChange w:id="516" w:author="Yann Bourdeau" w:date="2014-02-06T16:50:00Z">
              <w:rPr/>
            </w:rPrChange>
          </w:rPr>
          <w:instrText xml:space="preserve"> PAGEREF _Toc253324793 \h </w:instrText>
        </w:r>
      </w:ins>
      <w:r w:rsidRPr="007A6F4E">
        <w:rPr>
          <w:b w:val="0"/>
          <w:rPrChange w:id="517" w:author="Yann Bourdeau" w:date="2014-02-06T16:50:00Z">
            <w:rPr>
              <w:b w:val="0"/>
            </w:rPr>
          </w:rPrChange>
        </w:rPr>
      </w:r>
      <w:r w:rsidRPr="007A6F4E">
        <w:rPr>
          <w:b w:val="0"/>
          <w:rPrChange w:id="518" w:author="Yann Bourdeau" w:date="2014-02-06T16:50:00Z">
            <w:rPr/>
          </w:rPrChange>
        </w:rPr>
        <w:fldChar w:fldCharType="separate"/>
      </w:r>
      <w:ins w:id="519" w:author="Yann Bourdeau" w:date="2014-02-06T16:50:00Z">
        <w:r w:rsidRPr="007A6F4E">
          <w:rPr>
            <w:b w:val="0"/>
            <w:rPrChange w:id="520" w:author="Yann Bourdeau" w:date="2014-02-06T16:50:00Z">
              <w:rPr/>
            </w:rPrChange>
          </w:rPr>
          <w:t>45</w:t>
        </w:r>
        <w:r w:rsidRPr="007A6F4E">
          <w:rPr>
            <w:b w:val="0"/>
            <w:rPrChange w:id="521" w:author="Yann Bourdeau" w:date="2014-02-06T16:50:00Z">
              <w:rPr/>
            </w:rPrChange>
          </w:rPr>
          <w:fldChar w:fldCharType="end"/>
        </w:r>
      </w:ins>
    </w:p>
    <w:p w14:paraId="3DC2FCE6" w14:textId="77777777" w:rsidR="007A6F4E" w:rsidRPr="007A6F4E" w:rsidRDefault="007A6F4E">
      <w:pPr>
        <w:pStyle w:val="TM3"/>
        <w:tabs>
          <w:tab w:val="right" w:leader="dot" w:pos="9396"/>
        </w:tabs>
        <w:rPr>
          <w:ins w:id="522" w:author="Yann Bourdeau" w:date="2014-02-06T16:50:00Z"/>
          <w:rFonts w:eastAsiaTheme="minorEastAsia" w:cstheme="minorBidi"/>
          <w:sz w:val="24"/>
          <w:szCs w:val="24"/>
          <w:lang w:val="fr-FR" w:eastAsia="ja-JP"/>
        </w:rPr>
      </w:pPr>
      <w:ins w:id="523" w:author="Yann Bourdeau" w:date="2014-02-06T16:50:00Z">
        <w:r w:rsidRPr="007A6F4E">
          <w:t>11.1.1 Facilité d’utilisation</w:t>
        </w:r>
        <w:r w:rsidRPr="007A6F4E">
          <w:tab/>
        </w:r>
        <w:r w:rsidRPr="007A6F4E">
          <w:rPr>
            <w:rPrChange w:id="524" w:author="Yann Bourdeau" w:date="2014-02-06T16:50:00Z">
              <w:rPr/>
            </w:rPrChange>
          </w:rPr>
          <w:fldChar w:fldCharType="begin"/>
        </w:r>
        <w:r w:rsidRPr="007A6F4E">
          <w:instrText xml:space="preserve"> PAGEREF _Toc253324794 \h </w:instrText>
        </w:r>
      </w:ins>
      <w:r w:rsidRPr="007A6F4E">
        <w:rPr>
          <w:rPrChange w:id="525" w:author="Yann Bourdeau" w:date="2014-02-06T16:50:00Z">
            <w:rPr/>
          </w:rPrChange>
        </w:rPr>
      </w:r>
      <w:r w:rsidRPr="007A6F4E">
        <w:rPr>
          <w:rPrChange w:id="526" w:author="Yann Bourdeau" w:date="2014-02-06T16:50:00Z">
            <w:rPr/>
          </w:rPrChange>
        </w:rPr>
        <w:fldChar w:fldCharType="separate"/>
      </w:r>
      <w:ins w:id="527" w:author="Yann Bourdeau" w:date="2014-02-06T16:50:00Z">
        <w:r w:rsidRPr="007A6F4E">
          <w:t>45</w:t>
        </w:r>
        <w:r w:rsidRPr="007A6F4E">
          <w:rPr>
            <w:rPrChange w:id="528" w:author="Yann Bourdeau" w:date="2014-02-06T16:50:00Z">
              <w:rPr/>
            </w:rPrChange>
          </w:rPr>
          <w:fldChar w:fldCharType="end"/>
        </w:r>
      </w:ins>
    </w:p>
    <w:p w14:paraId="7C6CE3C2" w14:textId="77777777" w:rsidR="007A6F4E" w:rsidRPr="007A6F4E" w:rsidRDefault="007A6F4E">
      <w:pPr>
        <w:pStyle w:val="TM3"/>
        <w:tabs>
          <w:tab w:val="right" w:leader="dot" w:pos="9396"/>
        </w:tabs>
        <w:rPr>
          <w:ins w:id="529" w:author="Yann Bourdeau" w:date="2014-02-06T16:50:00Z"/>
          <w:rFonts w:eastAsiaTheme="minorEastAsia" w:cstheme="minorBidi"/>
          <w:sz w:val="24"/>
          <w:szCs w:val="24"/>
          <w:lang w:val="fr-FR" w:eastAsia="ja-JP"/>
        </w:rPr>
      </w:pPr>
      <w:ins w:id="530" w:author="Yann Bourdeau" w:date="2014-02-06T16:50:00Z">
        <w:r w:rsidRPr="007A6F4E">
          <w:t>11.1.2 Assertions</w:t>
        </w:r>
        <w:r w:rsidRPr="007A6F4E">
          <w:tab/>
        </w:r>
        <w:r w:rsidRPr="007A6F4E">
          <w:rPr>
            <w:rPrChange w:id="531" w:author="Yann Bourdeau" w:date="2014-02-06T16:50:00Z">
              <w:rPr/>
            </w:rPrChange>
          </w:rPr>
          <w:fldChar w:fldCharType="begin"/>
        </w:r>
        <w:r w:rsidRPr="007A6F4E">
          <w:instrText xml:space="preserve"> PAGEREF _Toc253324795 \h </w:instrText>
        </w:r>
      </w:ins>
      <w:r w:rsidRPr="007A6F4E">
        <w:rPr>
          <w:rPrChange w:id="532" w:author="Yann Bourdeau" w:date="2014-02-06T16:50:00Z">
            <w:rPr/>
          </w:rPrChange>
        </w:rPr>
      </w:r>
      <w:r w:rsidRPr="007A6F4E">
        <w:rPr>
          <w:rPrChange w:id="533" w:author="Yann Bourdeau" w:date="2014-02-06T16:50:00Z">
            <w:rPr/>
          </w:rPrChange>
        </w:rPr>
        <w:fldChar w:fldCharType="separate"/>
      </w:r>
      <w:ins w:id="534" w:author="Yann Bourdeau" w:date="2014-02-06T16:50:00Z">
        <w:r w:rsidRPr="007A6F4E">
          <w:t>45</w:t>
        </w:r>
        <w:r w:rsidRPr="007A6F4E">
          <w:rPr>
            <w:rPrChange w:id="535" w:author="Yann Bourdeau" w:date="2014-02-06T16:50:00Z">
              <w:rPr/>
            </w:rPrChange>
          </w:rPr>
          <w:fldChar w:fldCharType="end"/>
        </w:r>
      </w:ins>
    </w:p>
    <w:p w14:paraId="786A925E" w14:textId="77777777" w:rsidR="007A6F4E" w:rsidRPr="007A6F4E" w:rsidRDefault="007A6F4E">
      <w:pPr>
        <w:pStyle w:val="TM3"/>
        <w:tabs>
          <w:tab w:val="right" w:leader="dot" w:pos="9396"/>
        </w:tabs>
        <w:rPr>
          <w:ins w:id="536" w:author="Yann Bourdeau" w:date="2014-02-06T16:50:00Z"/>
          <w:rFonts w:eastAsiaTheme="minorEastAsia" w:cstheme="minorBidi"/>
          <w:sz w:val="24"/>
          <w:szCs w:val="24"/>
          <w:lang w:val="fr-FR" w:eastAsia="ja-JP"/>
        </w:rPr>
      </w:pPr>
      <w:ins w:id="537" w:author="Yann Bourdeau" w:date="2014-02-06T16:50:00Z">
        <w:r w:rsidRPr="007A6F4E">
          <w:t>11.1.3 Rapports de tests</w:t>
        </w:r>
        <w:r w:rsidRPr="007A6F4E">
          <w:tab/>
        </w:r>
        <w:r w:rsidRPr="007A6F4E">
          <w:rPr>
            <w:rPrChange w:id="538" w:author="Yann Bourdeau" w:date="2014-02-06T16:50:00Z">
              <w:rPr/>
            </w:rPrChange>
          </w:rPr>
          <w:fldChar w:fldCharType="begin"/>
        </w:r>
        <w:r w:rsidRPr="007A6F4E">
          <w:instrText xml:space="preserve"> PAGEREF _Toc253324796 \h </w:instrText>
        </w:r>
      </w:ins>
      <w:r w:rsidRPr="007A6F4E">
        <w:rPr>
          <w:rPrChange w:id="539" w:author="Yann Bourdeau" w:date="2014-02-06T16:50:00Z">
            <w:rPr/>
          </w:rPrChange>
        </w:rPr>
      </w:r>
      <w:r w:rsidRPr="007A6F4E">
        <w:rPr>
          <w:rPrChange w:id="540" w:author="Yann Bourdeau" w:date="2014-02-06T16:50:00Z">
            <w:rPr/>
          </w:rPrChange>
        </w:rPr>
        <w:fldChar w:fldCharType="separate"/>
      </w:r>
      <w:ins w:id="541" w:author="Yann Bourdeau" w:date="2014-02-06T16:50:00Z">
        <w:r w:rsidRPr="007A6F4E">
          <w:t>45</w:t>
        </w:r>
        <w:r w:rsidRPr="007A6F4E">
          <w:rPr>
            <w:rPrChange w:id="542" w:author="Yann Bourdeau" w:date="2014-02-06T16:50:00Z">
              <w:rPr/>
            </w:rPrChange>
          </w:rPr>
          <w:fldChar w:fldCharType="end"/>
        </w:r>
      </w:ins>
    </w:p>
    <w:p w14:paraId="2B7E1AF5" w14:textId="77777777" w:rsidR="007A6F4E" w:rsidRPr="007A6F4E" w:rsidRDefault="007A6F4E">
      <w:pPr>
        <w:pStyle w:val="TM3"/>
        <w:tabs>
          <w:tab w:val="right" w:leader="dot" w:pos="9396"/>
        </w:tabs>
        <w:rPr>
          <w:ins w:id="543" w:author="Yann Bourdeau" w:date="2014-02-06T16:50:00Z"/>
          <w:rFonts w:eastAsiaTheme="minorEastAsia" w:cstheme="minorBidi"/>
          <w:sz w:val="24"/>
          <w:szCs w:val="24"/>
          <w:lang w:val="fr-FR" w:eastAsia="ja-JP"/>
        </w:rPr>
      </w:pPr>
      <w:ins w:id="544" w:author="Yann Bourdeau" w:date="2014-02-06T16:50:00Z">
        <w:r w:rsidRPr="007A6F4E">
          <w:t>11.1.4 Configuration des options d’exécution des tests</w:t>
        </w:r>
        <w:r w:rsidRPr="007A6F4E">
          <w:tab/>
        </w:r>
        <w:r w:rsidRPr="007A6F4E">
          <w:rPr>
            <w:rPrChange w:id="545" w:author="Yann Bourdeau" w:date="2014-02-06T16:50:00Z">
              <w:rPr/>
            </w:rPrChange>
          </w:rPr>
          <w:fldChar w:fldCharType="begin"/>
        </w:r>
        <w:r w:rsidRPr="007A6F4E">
          <w:instrText xml:space="preserve"> PAGEREF _Toc253324797 \h </w:instrText>
        </w:r>
      </w:ins>
      <w:r w:rsidRPr="007A6F4E">
        <w:rPr>
          <w:rPrChange w:id="546" w:author="Yann Bourdeau" w:date="2014-02-06T16:50:00Z">
            <w:rPr/>
          </w:rPrChange>
        </w:rPr>
      </w:r>
      <w:r w:rsidRPr="007A6F4E">
        <w:rPr>
          <w:rPrChange w:id="547" w:author="Yann Bourdeau" w:date="2014-02-06T16:50:00Z">
            <w:rPr/>
          </w:rPrChange>
        </w:rPr>
        <w:fldChar w:fldCharType="separate"/>
      </w:r>
      <w:ins w:id="548" w:author="Yann Bourdeau" w:date="2014-02-06T16:50:00Z">
        <w:r w:rsidRPr="007A6F4E">
          <w:t>45</w:t>
        </w:r>
        <w:r w:rsidRPr="007A6F4E">
          <w:rPr>
            <w:rPrChange w:id="549" w:author="Yann Bourdeau" w:date="2014-02-06T16:50:00Z">
              <w:rPr/>
            </w:rPrChange>
          </w:rPr>
          <w:fldChar w:fldCharType="end"/>
        </w:r>
      </w:ins>
    </w:p>
    <w:p w14:paraId="1FDCF7C1" w14:textId="77777777" w:rsidR="007A6F4E" w:rsidRPr="007A6F4E" w:rsidRDefault="007A6F4E">
      <w:pPr>
        <w:pStyle w:val="TM3"/>
        <w:tabs>
          <w:tab w:val="right" w:leader="dot" w:pos="9396"/>
        </w:tabs>
        <w:rPr>
          <w:ins w:id="550" w:author="Yann Bourdeau" w:date="2014-02-06T16:50:00Z"/>
          <w:rFonts w:eastAsiaTheme="minorEastAsia" w:cstheme="minorBidi"/>
          <w:sz w:val="24"/>
          <w:szCs w:val="24"/>
          <w:lang w:val="fr-FR" w:eastAsia="ja-JP"/>
        </w:rPr>
      </w:pPr>
      <w:ins w:id="551" w:author="Yann Bourdeau" w:date="2014-02-06T16:50:00Z">
        <w:r w:rsidRPr="007A6F4E">
          <w:t>11.1.5 Conclusion</w:t>
        </w:r>
        <w:r w:rsidRPr="007A6F4E">
          <w:tab/>
        </w:r>
        <w:r w:rsidRPr="007A6F4E">
          <w:rPr>
            <w:rPrChange w:id="552" w:author="Yann Bourdeau" w:date="2014-02-06T16:50:00Z">
              <w:rPr/>
            </w:rPrChange>
          </w:rPr>
          <w:fldChar w:fldCharType="begin"/>
        </w:r>
        <w:r w:rsidRPr="007A6F4E">
          <w:instrText xml:space="preserve"> PAGEREF _Toc253324798 \h </w:instrText>
        </w:r>
      </w:ins>
      <w:r w:rsidRPr="007A6F4E">
        <w:rPr>
          <w:rPrChange w:id="553" w:author="Yann Bourdeau" w:date="2014-02-06T16:50:00Z">
            <w:rPr/>
          </w:rPrChange>
        </w:rPr>
      </w:r>
      <w:r w:rsidRPr="007A6F4E">
        <w:rPr>
          <w:rPrChange w:id="554" w:author="Yann Bourdeau" w:date="2014-02-06T16:50:00Z">
            <w:rPr/>
          </w:rPrChange>
        </w:rPr>
        <w:fldChar w:fldCharType="separate"/>
      </w:r>
      <w:ins w:id="555" w:author="Yann Bourdeau" w:date="2014-02-06T16:50:00Z">
        <w:r w:rsidRPr="007A6F4E">
          <w:t>46</w:t>
        </w:r>
        <w:r w:rsidRPr="007A6F4E">
          <w:rPr>
            <w:rPrChange w:id="556" w:author="Yann Bourdeau" w:date="2014-02-06T16:50:00Z">
              <w:rPr/>
            </w:rPrChange>
          </w:rPr>
          <w:fldChar w:fldCharType="end"/>
        </w:r>
      </w:ins>
    </w:p>
    <w:p w14:paraId="7B197D47" w14:textId="77777777" w:rsidR="007A6F4E" w:rsidRPr="007A6F4E" w:rsidRDefault="007A6F4E">
      <w:pPr>
        <w:pStyle w:val="TM2"/>
        <w:tabs>
          <w:tab w:val="right" w:leader="dot" w:pos="9396"/>
        </w:tabs>
        <w:rPr>
          <w:ins w:id="557" w:author="Yann Bourdeau" w:date="2014-02-06T16:50:00Z"/>
          <w:rFonts w:eastAsiaTheme="minorEastAsia" w:cstheme="minorBidi"/>
          <w:b w:val="0"/>
          <w:sz w:val="24"/>
          <w:szCs w:val="24"/>
          <w:lang w:val="fr-FR" w:eastAsia="ja-JP"/>
        </w:rPr>
      </w:pPr>
      <w:ins w:id="558" w:author="Yann Bourdeau" w:date="2014-02-06T16:50:00Z">
        <w:r w:rsidRPr="007A6F4E">
          <w:rPr>
            <w:b w:val="0"/>
            <w:rPrChange w:id="559" w:author="Yann Bourdeau" w:date="2014-02-06T16:50:00Z">
              <w:rPr/>
            </w:rPrChange>
          </w:rPr>
          <w:t>11.2 Outils d’intégration continue</w:t>
        </w:r>
        <w:r w:rsidRPr="007A6F4E">
          <w:rPr>
            <w:b w:val="0"/>
            <w:rPrChange w:id="560" w:author="Yann Bourdeau" w:date="2014-02-06T16:50:00Z">
              <w:rPr/>
            </w:rPrChange>
          </w:rPr>
          <w:tab/>
        </w:r>
        <w:r w:rsidRPr="007A6F4E">
          <w:rPr>
            <w:b w:val="0"/>
            <w:rPrChange w:id="561" w:author="Yann Bourdeau" w:date="2014-02-06T16:50:00Z">
              <w:rPr/>
            </w:rPrChange>
          </w:rPr>
          <w:fldChar w:fldCharType="begin"/>
        </w:r>
        <w:r w:rsidRPr="007A6F4E">
          <w:rPr>
            <w:b w:val="0"/>
            <w:rPrChange w:id="562" w:author="Yann Bourdeau" w:date="2014-02-06T16:50:00Z">
              <w:rPr/>
            </w:rPrChange>
          </w:rPr>
          <w:instrText xml:space="preserve"> PAGEREF _Toc253324799 \h </w:instrText>
        </w:r>
      </w:ins>
      <w:r w:rsidRPr="007A6F4E">
        <w:rPr>
          <w:b w:val="0"/>
          <w:rPrChange w:id="563" w:author="Yann Bourdeau" w:date="2014-02-06T16:50:00Z">
            <w:rPr>
              <w:b w:val="0"/>
            </w:rPr>
          </w:rPrChange>
        </w:rPr>
      </w:r>
      <w:r w:rsidRPr="007A6F4E">
        <w:rPr>
          <w:b w:val="0"/>
          <w:rPrChange w:id="564" w:author="Yann Bourdeau" w:date="2014-02-06T16:50:00Z">
            <w:rPr/>
          </w:rPrChange>
        </w:rPr>
        <w:fldChar w:fldCharType="separate"/>
      </w:r>
      <w:ins w:id="565" w:author="Yann Bourdeau" w:date="2014-02-06T16:50:00Z">
        <w:r w:rsidRPr="007A6F4E">
          <w:rPr>
            <w:b w:val="0"/>
            <w:rPrChange w:id="566" w:author="Yann Bourdeau" w:date="2014-02-06T16:50:00Z">
              <w:rPr/>
            </w:rPrChange>
          </w:rPr>
          <w:t>46</w:t>
        </w:r>
        <w:r w:rsidRPr="007A6F4E">
          <w:rPr>
            <w:b w:val="0"/>
            <w:rPrChange w:id="567" w:author="Yann Bourdeau" w:date="2014-02-06T16:50:00Z">
              <w:rPr/>
            </w:rPrChange>
          </w:rPr>
          <w:fldChar w:fldCharType="end"/>
        </w:r>
      </w:ins>
    </w:p>
    <w:p w14:paraId="1BE808A7" w14:textId="77777777" w:rsidR="007A6F4E" w:rsidRPr="007A6F4E" w:rsidRDefault="007A6F4E">
      <w:pPr>
        <w:pStyle w:val="TM1"/>
        <w:tabs>
          <w:tab w:val="right" w:leader="dot" w:pos="9396"/>
        </w:tabs>
        <w:rPr>
          <w:ins w:id="568" w:author="Yann Bourdeau" w:date="2014-02-06T16:50:00Z"/>
          <w:rFonts w:eastAsiaTheme="minorEastAsia" w:cstheme="minorBidi"/>
          <w:b w:val="0"/>
          <w:lang w:val="fr-FR" w:eastAsia="ja-JP"/>
        </w:rPr>
      </w:pPr>
      <w:ins w:id="569" w:author="Yann Bourdeau" w:date="2014-02-06T16:50:00Z">
        <w:r w:rsidRPr="007A6F4E">
          <w:rPr>
            <w:b w:val="0"/>
            <w:rPrChange w:id="570" w:author="Yann Bourdeau" w:date="2014-02-06T16:50:00Z">
              <w:rPr/>
            </w:rPrChange>
          </w:rPr>
          <w:t>12.0 Conclusion</w:t>
        </w:r>
        <w:r w:rsidRPr="007A6F4E">
          <w:rPr>
            <w:b w:val="0"/>
            <w:rPrChange w:id="571" w:author="Yann Bourdeau" w:date="2014-02-06T16:50:00Z">
              <w:rPr/>
            </w:rPrChange>
          </w:rPr>
          <w:tab/>
        </w:r>
        <w:r w:rsidRPr="007A6F4E">
          <w:rPr>
            <w:b w:val="0"/>
            <w:rPrChange w:id="572" w:author="Yann Bourdeau" w:date="2014-02-06T16:50:00Z">
              <w:rPr/>
            </w:rPrChange>
          </w:rPr>
          <w:fldChar w:fldCharType="begin"/>
        </w:r>
        <w:r w:rsidRPr="007A6F4E">
          <w:rPr>
            <w:b w:val="0"/>
            <w:rPrChange w:id="573" w:author="Yann Bourdeau" w:date="2014-02-06T16:50:00Z">
              <w:rPr/>
            </w:rPrChange>
          </w:rPr>
          <w:instrText xml:space="preserve"> PAGEREF _Toc253324800 \h </w:instrText>
        </w:r>
      </w:ins>
      <w:r w:rsidRPr="007A6F4E">
        <w:rPr>
          <w:b w:val="0"/>
          <w:rPrChange w:id="574" w:author="Yann Bourdeau" w:date="2014-02-06T16:50:00Z">
            <w:rPr>
              <w:b w:val="0"/>
            </w:rPr>
          </w:rPrChange>
        </w:rPr>
      </w:r>
      <w:r w:rsidRPr="007A6F4E">
        <w:rPr>
          <w:b w:val="0"/>
          <w:rPrChange w:id="575" w:author="Yann Bourdeau" w:date="2014-02-06T16:50:00Z">
            <w:rPr/>
          </w:rPrChange>
        </w:rPr>
        <w:fldChar w:fldCharType="separate"/>
      </w:r>
      <w:ins w:id="576" w:author="Yann Bourdeau" w:date="2014-02-06T16:50:00Z">
        <w:r w:rsidRPr="007A6F4E">
          <w:rPr>
            <w:b w:val="0"/>
            <w:rPrChange w:id="577" w:author="Yann Bourdeau" w:date="2014-02-06T16:50:00Z">
              <w:rPr/>
            </w:rPrChange>
          </w:rPr>
          <w:t>48</w:t>
        </w:r>
        <w:r w:rsidRPr="007A6F4E">
          <w:rPr>
            <w:b w:val="0"/>
            <w:rPrChange w:id="578" w:author="Yann Bourdeau" w:date="2014-02-06T16:50:00Z">
              <w:rPr/>
            </w:rPrChange>
          </w:rPr>
          <w:fldChar w:fldCharType="end"/>
        </w:r>
      </w:ins>
    </w:p>
    <w:p w14:paraId="2FA0ABE3" w14:textId="77777777" w:rsidR="007A6F4E" w:rsidRPr="007A6F4E" w:rsidRDefault="007A6F4E">
      <w:pPr>
        <w:pStyle w:val="TM1"/>
        <w:tabs>
          <w:tab w:val="right" w:leader="dot" w:pos="9396"/>
        </w:tabs>
        <w:rPr>
          <w:ins w:id="579" w:author="Yann Bourdeau" w:date="2014-02-06T16:50:00Z"/>
          <w:rFonts w:eastAsiaTheme="minorEastAsia" w:cstheme="minorBidi"/>
          <w:b w:val="0"/>
          <w:lang w:val="fr-FR" w:eastAsia="ja-JP"/>
        </w:rPr>
      </w:pPr>
      <w:ins w:id="580" w:author="Yann Bourdeau" w:date="2014-02-06T16:50:00Z">
        <w:r w:rsidRPr="007A6F4E">
          <w:rPr>
            <w:b w:val="0"/>
            <w:rPrChange w:id="581" w:author="Yann Bourdeau" w:date="2014-02-06T16:50:00Z">
              <w:rPr/>
            </w:rPrChange>
          </w:rPr>
          <w:t>13.0 Réflexion</w:t>
        </w:r>
        <w:r w:rsidRPr="007A6F4E">
          <w:rPr>
            <w:b w:val="0"/>
            <w:rPrChange w:id="582" w:author="Yann Bourdeau" w:date="2014-02-06T16:50:00Z">
              <w:rPr/>
            </w:rPrChange>
          </w:rPr>
          <w:tab/>
        </w:r>
        <w:r w:rsidRPr="007A6F4E">
          <w:rPr>
            <w:b w:val="0"/>
            <w:rPrChange w:id="583" w:author="Yann Bourdeau" w:date="2014-02-06T16:50:00Z">
              <w:rPr/>
            </w:rPrChange>
          </w:rPr>
          <w:fldChar w:fldCharType="begin"/>
        </w:r>
        <w:r w:rsidRPr="007A6F4E">
          <w:rPr>
            <w:b w:val="0"/>
            <w:rPrChange w:id="584" w:author="Yann Bourdeau" w:date="2014-02-06T16:50:00Z">
              <w:rPr/>
            </w:rPrChange>
          </w:rPr>
          <w:instrText xml:space="preserve"> PAGEREF _Toc253324801 \h </w:instrText>
        </w:r>
      </w:ins>
      <w:r w:rsidRPr="007A6F4E">
        <w:rPr>
          <w:b w:val="0"/>
          <w:rPrChange w:id="585" w:author="Yann Bourdeau" w:date="2014-02-06T16:50:00Z">
            <w:rPr>
              <w:b w:val="0"/>
            </w:rPr>
          </w:rPrChange>
        </w:rPr>
      </w:r>
      <w:r w:rsidRPr="007A6F4E">
        <w:rPr>
          <w:b w:val="0"/>
          <w:rPrChange w:id="586" w:author="Yann Bourdeau" w:date="2014-02-06T16:50:00Z">
            <w:rPr/>
          </w:rPrChange>
        </w:rPr>
        <w:fldChar w:fldCharType="separate"/>
      </w:r>
      <w:ins w:id="587" w:author="Yann Bourdeau" w:date="2014-02-06T16:50:00Z">
        <w:r w:rsidRPr="007A6F4E">
          <w:rPr>
            <w:b w:val="0"/>
            <w:rPrChange w:id="588" w:author="Yann Bourdeau" w:date="2014-02-06T16:50:00Z">
              <w:rPr/>
            </w:rPrChange>
          </w:rPr>
          <w:t>50</w:t>
        </w:r>
        <w:r w:rsidRPr="007A6F4E">
          <w:rPr>
            <w:b w:val="0"/>
            <w:rPrChange w:id="589" w:author="Yann Bourdeau" w:date="2014-02-06T16:50:00Z">
              <w:rPr/>
            </w:rPrChange>
          </w:rPr>
          <w:fldChar w:fldCharType="end"/>
        </w:r>
      </w:ins>
    </w:p>
    <w:p w14:paraId="41EEE64D" w14:textId="77777777" w:rsidR="007A6F4E" w:rsidRPr="007A6F4E" w:rsidRDefault="007A6F4E">
      <w:pPr>
        <w:pStyle w:val="TM1"/>
        <w:tabs>
          <w:tab w:val="right" w:leader="dot" w:pos="9396"/>
        </w:tabs>
        <w:rPr>
          <w:ins w:id="590" w:author="Yann Bourdeau" w:date="2014-02-06T16:50:00Z"/>
          <w:rFonts w:eastAsiaTheme="minorEastAsia" w:cstheme="minorBidi"/>
          <w:b w:val="0"/>
          <w:lang w:val="fr-FR" w:eastAsia="ja-JP"/>
        </w:rPr>
      </w:pPr>
      <w:ins w:id="591" w:author="Yann Bourdeau" w:date="2014-02-06T16:50:00Z">
        <w:r w:rsidRPr="007A6F4E">
          <w:rPr>
            <w:b w:val="0"/>
            <w:rPrChange w:id="592" w:author="Yann Bourdeau" w:date="2014-02-06T16:50:00Z">
              <w:rPr/>
            </w:rPrChange>
          </w:rPr>
          <w:t>14.0 Citations</w:t>
        </w:r>
        <w:r w:rsidRPr="007A6F4E">
          <w:rPr>
            <w:b w:val="0"/>
            <w:rPrChange w:id="593" w:author="Yann Bourdeau" w:date="2014-02-06T16:50:00Z">
              <w:rPr/>
            </w:rPrChange>
          </w:rPr>
          <w:tab/>
        </w:r>
        <w:r w:rsidRPr="007A6F4E">
          <w:rPr>
            <w:b w:val="0"/>
            <w:rPrChange w:id="594" w:author="Yann Bourdeau" w:date="2014-02-06T16:50:00Z">
              <w:rPr/>
            </w:rPrChange>
          </w:rPr>
          <w:fldChar w:fldCharType="begin"/>
        </w:r>
        <w:r w:rsidRPr="007A6F4E">
          <w:rPr>
            <w:b w:val="0"/>
            <w:rPrChange w:id="595" w:author="Yann Bourdeau" w:date="2014-02-06T16:50:00Z">
              <w:rPr/>
            </w:rPrChange>
          </w:rPr>
          <w:instrText xml:space="preserve"> PAGEREF _Toc253324802 \h </w:instrText>
        </w:r>
      </w:ins>
      <w:r w:rsidRPr="007A6F4E">
        <w:rPr>
          <w:b w:val="0"/>
          <w:rPrChange w:id="596" w:author="Yann Bourdeau" w:date="2014-02-06T16:50:00Z">
            <w:rPr>
              <w:b w:val="0"/>
            </w:rPr>
          </w:rPrChange>
        </w:rPr>
      </w:r>
      <w:r w:rsidRPr="007A6F4E">
        <w:rPr>
          <w:b w:val="0"/>
          <w:rPrChange w:id="597" w:author="Yann Bourdeau" w:date="2014-02-06T16:50:00Z">
            <w:rPr/>
          </w:rPrChange>
        </w:rPr>
        <w:fldChar w:fldCharType="separate"/>
      </w:r>
      <w:ins w:id="598" w:author="Yann Bourdeau" w:date="2014-02-06T16:50:00Z">
        <w:r w:rsidRPr="007A6F4E">
          <w:rPr>
            <w:b w:val="0"/>
            <w:rPrChange w:id="599" w:author="Yann Bourdeau" w:date="2014-02-06T16:50:00Z">
              <w:rPr/>
            </w:rPrChange>
          </w:rPr>
          <w:t>53</w:t>
        </w:r>
        <w:r w:rsidRPr="007A6F4E">
          <w:rPr>
            <w:b w:val="0"/>
            <w:rPrChange w:id="600" w:author="Yann Bourdeau" w:date="2014-02-06T16:50:00Z">
              <w:rPr/>
            </w:rPrChange>
          </w:rPr>
          <w:fldChar w:fldCharType="end"/>
        </w:r>
      </w:ins>
    </w:p>
    <w:p w14:paraId="0505F2B7" w14:textId="77777777" w:rsidR="007A6F4E" w:rsidRPr="007A6F4E" w:rsidRDefault="007A6F4E">
      <w:pPr>
        <w:pStyle w:val="TM1"/>
        <w:tabs>
          <w:tab w:val="right" w:leader="dot" w:pos="9396"/>
        </w:tabs>
        <w:rPr>
          <w:ins w:id="601" w:author="Yann Bourdeau" w:date="2014-02-06T16:50:00Z"/>
          <w:rFonts w:eastAsiaTheme="minorEastAsia" w:cstheme="minorBidi"/>
          <w:b w:val="0"/>
          <w:lang w:val="fr-FR" w:eastAsia="ja-JP"/>
        </w:rPr>
      </w:pPr>
      <w:ins w:id="602" w:author="Yann Bourdeau" w:date="2014-02-06T16:50:00Z">
        <w:r w:rsidRPr="007A6F4E">
          <w:rPr>
            <w:b w:val="0"/>
            <w:lang w:val="en-CA"/>
            <w:rPrChange w:id="603" w:author="Yann Bourdeau" w:date="2014-02-06T16:50:00Z">
              <w:rPr>
                <w:lang w:val="en-CA"/>
              </w:rPr>
            </w:rPrChange>
          </w:rPr>
          <w:t>15.0 Références</w:t>
        </w:r>
        <w:r w:rsidRPr="007A6F4E">
          <w:rPr>
            <w:b w:val="0"/>
            <w:rPrChange w:id="604" w:author="Yann Bourdeau" w:date="2014-02-06T16:50:00Z">
              <w:rPr/>
            </w:rPrChange>
          </w:rPr>
          <w:tab/>
        </w:r>
        <w:r w:rsidRPr="007A6F4E">
          <w:rPr>
            <w:b w:val="0"/>
            <w:rPrChange w:id="605" w:author="Yann Bourdeau" w:date="2014-02-06T16:50:00Z">
              <w:rPr/>
            </w:rPrChange>
          </w:rPr>
          <w:fldChar w:fldCharType="begin"/>
        </w:r>
        <w:r w:rsidRPr="007A6F4E">
          <w:rPr>
            <w:b w:val="0"/>
            <w:rPrChange w:id="606" w:author="Yann Bourdeau" w:date="2014-02-06T16:50:00Z">
              <w:rPr/>
            </w:rPrChange>
          </w:rPr>
          <w:instrText xml:space="preserve"> PAGEREF _Toc253324803 \h </w:instrText>
        </w:r>
      </w:ins>
      <w:r w:rsidRPr="007A6F4E">
        <w:rPr>
          <w:b w:val="0"/>
          <w:rPrChange w:id="607" w:author="Yann Bourdeau" w:date="2014-02-06T16:50:00Z">
            <w:rPr>
              <w:b w:val="0"/>
            </w:rPr>
          </w:rPrChange>
        </w:rPr>
      </w:r>
      <w:r w:rsidRPr="007A6F4E">
        <w:rPr>
          <w:b w:val="0"/>
          <w:rPrChange w:id="608" w:author="Yann Bourdeau" w:date="2014-02-06T16:50:00Z">
            <w:rPr/>
          </w:rPrChange>
        </w:rPr>
        <w:fldChar w:fldCharType="separate"/>
      </w:r>
      <w:ins w:id="609" w:author="Yann Bourdeau" w:date="2014-02-06T16:50:00Z">
        <w:r w:rsidRPr="007A6F4E">
          <w:rPr>
            <w:b w:val="0"/>
            <w:rPrChange w:id="610" w:author="Yann Bourdeau" w:date="2014-02-06T16:50:00Z">
              <w:rPr/>
            </w:rPrChange>
          </w:rPr>
          <w:t>54</w:t>
        </w:r>
        <w:r w:rsidRPr="007A6F4E">
          <w:rPr>
            <w:b w:val="0"/>
            <w:rPrChange w:id="611" w:author="Yann Bourdeau" w:date="2014-02-06T16:50:00Z">
              <w:rPr/>
            </w:rPrChange>
          </w:rPr>
          <w:fldChar w:fldCharType="end"/>
        </w:r>
      </w:ins>
    </w:p>
    <w:p w14:paraId="503D08AF" w14:textId="77777777" w:rsidR="007A6F4E" w:rsidRPr="007A6F4E" w:rsidRDefault="007A6F4E">
      <w:pPr>
        <w:pStyle w:val="TM1"/>
        <w:tabs>
          <w:tab w:val="right" w:leader="dot" w:pos="9396"/>
        </w:tabs>
        <w:rPr>
          <w:ins w:id="612" w:author="Yann Bourdeau" w:date="2014-02-06T16:50:00Z"/>
          <w:rFonts w:eastAsiaTheme="minorEastAsia" w:cstheme="minorBidi"/>
          <w:b w:val="0"/>
          <w:lang w:val="fr-FR" w:eastAsia="ja-JP"/>
        </w:rPr>
      </w:pPr>
      <w:ins w:id="613" w:author="Yann Bourdeau" w:date="2014-02-06T16:50:00Z">
        <w:r w:rsidRPr="007A6F4E">
          <w:rPr>
            <w:b w:val="0"/>
            <w:lang w:val="fr-FR"/>
            <w:rPrChange w:id="614" w:author="Yann Bourdeau" w:date="2014-02-06T16:50:00Z">
              <w:rPr>
                <w:lang w:val="fr-FR"/>
              </w:rPr>
            </w:rPrChange>
          </w:rPr>
          <w:t>Annexe</w:t>
        </w:r>
        <w:r w:rsidRPr="007A6F4E">
          <w:rPr>
            <w:b w:val="0"/>
            <w:rPrChange w:id="615" w:author="Yann Bourdeau" w:date="2014-02-06T16:50:00Z">
              <w:rPr/>
            </w:rPrChange>
          </w:rPr>
          <w:tab/>
        </w:r>
        <w:r w:rsidRPr="007A6F4E">
          <w:rPr>
            <w:b w:val="0"/>
            <w:rPrChange w:id="616" w:author="Yann Bourdeau" w:date="2014-02-06T16:50:00Z">
              <w:rPr/>
            </w:rPrChange>
          </w:rPr>
          <w:fldChar w:fldCharType="begin"/>
        </w:r>
        <w:r w:rsidRPr="007A6F4E">
          <w:rPr>
            <w:b w:val="0"/>
            <w:rPrChange w:id="617" w:author="Yann Bourdeau" w:date="2014-02-06T16:50:00Z">
              <w:rPr/>
            </w:rPrChange>
          </w:rPr>
          <w:instrText xml:space="preserve"> PAGEREF _Toc253324804 \h </w:instrText>
        </w:r>
      </w:ins>
      <w:r w:rsidRPr="007A6F4E">
        <w:rPr>
          <w:b w:val="0"/>
          <w:rPrChange w:id="618" w:author="Yann Bourdeau" w:date="2014-02-06T16:50:00Z">
            <w:rPr>
              <w:b w:val="0"/>
            </w:rPr>
          </w:rPrChange>
        </w:rPr>
      </w:r>
      <w:r w:rsidRPr="007A6F4E">
        <w:rPr>
          <w:b w:val="0"/>
          <w:rPrChange w:id="619" w:author="Yann Bourdeau" w:date="2014-02-06T16:50:00Z">
            <w:rPr/>
          </w:rPrChange>
        </w:rPr>
        <w:fldChar w:fldCharType="separate"/>
      </w:r>
      <w:ins w:id="620" w:author="Yann Bourdeau" w:date="2014-02-06T16:50:00Z">
        <w:r w:rsidRPr="007A6F4E">
          <w:rPr>
            <w:b w:val="0"/>
            <w:rPrChange w:id="621" w:author="Yann Bourdeau" w:date="2014-02-06T16:50:00Z">
              <w:rPr/>
            </w:rPrChange>
          </w:rPr>
          <w:t>56</w:t>
        </w:r>
        <w:r w:rsidRPr="007A6F4E">
          <w:rPr>
            <w:b w:val="0"/>
            <w:rPrChange w:id="622" w:author="Yann Bourdeau" w:date="2014-02-06T16:50:00Z">
              <w:rPr/>
            </w:rPrChange>
          </w:rPr>
          <w:fldChar w:fldCharType="end"/>
        </w:r>
      </w:ins>
    </w:p>
    <w:p w14:paraId="0E0E0E15" w14:textId="77777777" w:rsidR="00090E3A" w:rsidRPr="007A6F4E" w:rsidDel="0004769A" w:rsidRDefault="00090E3A">
      <w:pPr>
        <w:pStyle w:val="TM1"/>
        <w:tabs>
          <w:tab w:val="right" w:leader="dot" w:pos="9396"/>
        </w:tabs>
        <w:rPr>
          <w:ins w:id="623" w:author="Lucie" w:date="2013-07-29T20:35:00Z"/>
          <w:del w:id="624" w:author="Yann Bourdeau" w:date="2013-09-15T10:28:00Z"/>
          <w:rFonts w:eastAsiaTheme="minorEastAsia" w:cstheme="minorBidi"/>
          <w:b w:val="0"/>
          <w:sz w:val="22"/>
          <w:szCs w:val="22"/>
          <w:lang w:eastAsia="fr-CA"/>
        </w:rPr>
      </w:pPr>
      <w:ins w:id="625" w:author="Lucie" w:date="2013-07-29T20:35:00Z">
        <w:del w:id="626" w:author="Yann Bourdeau" w:date="2013-09-15T10:28:00Z">
          <w:r w:rsidRPr="007A6F4E" w:rsidDel="0004769A">
            <w:rPr>
              <w:b w:val="0"/>
              <w:rPrChange w:id="627" w:author="Yann Bourdeau" w:date="2014-02-06T16:50:00Z">
                <w:rPr>
                  <w:b w:val="0"/>
                </w:rPr>
              </w:rPrChange>
            </w:rPr>
            <w:delText>Abrévations</w:delText>
          </w:r>
          <w:r w:rsidRPr="007A6F4E" w:rsidDel="0004769A">
            <w:rPr>
              <w:b w:val="0"/>
              <w:rPrChange w:id="628" w:author="Yann Bourdeau" w:date="2014-02-06T16:50:00Z">
                <w:rPr>
                  <w:b w:val="0"/>
                </w:rPr>
              </w:rPrChange>
            </w:rPr>
            <w:tab/>
            <w:delText>5</w:delText>
          </w:r>
        </w:del>
      </w:ins>
    </w:p>
    <w:p w14:paraId="4C3EE510" w14:textId="77777777" w:rsidR="00090E3A" w:rsidRPr="007A6F4E" w:rsidDel="0004769A" w:rsidRDefault="00090E3A">
      <w:pPr>
        <w:pStyle w:val="TM1"/>
        <w:tabs>
          <w:tab w:val="right" w:leader="dot" w:pos="9396"/>
        </w:tabs>
        <w:rPr>
          <w:ins w:id="629" w:author="Lucie" w:date="2013-07-29T20:35:00Z"/>
          <w:del w:id="630" w:author="Yann Bourdeau" w:date="2013-09-15T10:28:00Z"/>
          <w:rFonts w:eastAsiaTheme="minorEastAsia" w:cstheme="minorBidi"/>
          <w:b w:val="0"/>
          <w:sz w:val="22"/>
          <w:szCs w:val="22"/>
          <w:lang w:eastAsia="fr-CA"/>
        </w:rPr>
      </w:pPr>
      <w:ins w:id="631" w:author="Lucie" w:date="2013-07-29T20:35:00Z">
        <w:del w:id="632" w:author="Yann Bourdeau" w:date="2013-09-15T10:28:00Z">
          <w:r w:rsidRPr="007A6F4E" w:rsidDel="0004769A">
            <w:rPr>
              <w:b w:val="0"/>
              <w:rPrChange w:id="633" w:author="Yann Bourdeau" w:date="2014-02-06T16:50:00Z">
                <w:rPr>
                  <w:b w:val="0"/>
                </w:rPr>
              </w:rPrChange>
            </w:rPr>
            <w:delText>Remerciements</w:delText>
          </w:r>
          <w:r w:rsidRPr="007A6F4E" w:rsidDel="0004769A">
            <w:rPr>
              <w:b w:val="0"/>
              <w:rPrChange w:id="634" w:author="Yann Bourdeau" w:date="2014-02-06T16:50:00Z">
                <w:rPr>
                  <w:b w:val="0"/>
                </w:rPr>
              </w:rPrChange>
            </w:rPr>
            <w:tab/>
            <w:delText>6</w:delText>
          </w:r>
        </w:del>
      </w:ins>
    </w:p>
    <w:p w14:paraId="23E681D0" w14:textId="77777777" w:rsidR="00090E3A" w:rsidRPr="007A6F4E" w:rsidDel="0004769A" w:rsidRDefault="00090E3A">
      <w:pPr>
        <w:pStyle w:val="TM1"/>
        <w:tabs>
          <w:tab w:val="right" w:leader="dot" w:pos="9396"/>
        </w:tabs>
        <w:rPr>
          <w:ins w:id="635" w:author="Lucie" w:date="2013-07-29T20:35:00Z"/>
          <w:del w:id="636" w:author="Yann Bourdeau" w:date="2013-09-15T10:28:00Z"/>
          <w:rFonts w:eastAsiaTheme="minorEastAsia" w:cstheme="minorBidi"/>
          <w:b w:val="0"/>
          <w:sz w:val="22"/>
          <w:szCs w:val="22"/>
          <w:lang w:eastAsia="fr-CA"/>
        </w:rPr>
      </w:pPr>
      <w:ins w:id="637" w:author="Lucie" w:date="2013-07-29T20:35:00Z">
        <w:del w:id="638" w:author="Yann Bourdeau" w:date="2013-09-15T10:28:00Z">
          <w:r w:rsidRPr="007A6F4E" w:rsidDel="0004769A">
            <w:rPr>
              <w:b w:val="0"/>
              <w:rPrChange w:id="639" w:author="Yann Bourdeau" w:date="2014-02-06T16:50:00Z">
                <w:rPr>
                  <w:b w:val="0"/>
                </w:rPr>
              </w:rPrChange>
            </w:rPr>
            <w:delText>Résumé</w:delText>
          </w:r>
          <w:r w:rsidRPr="007A6F4E" w:rsidDel="0004769A">
            <w:rPr>
              <w:b w:val="0"/>
              <w:rPrChange w:id="640" w:author="Yann Bourdeau" w:date="2014-02-06T16:50:00Z">
                <w:rPr>
                  <w:b w:val="0"/>
                </w:rPr>
              </w:rPrChange>
            </w:rPr>
            <w:tab/>
            <w:delText>7</w:delText>
          </w:r>
        </w:del>
      </w:ins>
    </w:p>
    <w:p w14:paraId="5D0ECAB9" w14:textId="77777777" w:rsidR="00090E3A" w:rsidRPr="007A6F4E" w:rsidDel="0004769A" w:rsidRDefault="00090E3A">
      <w:pPr>
        <w:pStyle w:val="TM1"/>
        <w:tabs>
          <w:tab w:val="right" w:leader="dot" w:pos="9396"/>
        </w:tabs>
        <w:rPr>
          <w:ins w:id="641" w:author="Lucie" w:date="2013-07-29T20:35:00Z"/>
          <w:del w:id="642" w:author="Yann Bourdeau" w:date="2013-09-15T10:28:00Z"/>
          <w:rFonts w:eastAsiaTheme="minorEastAsia" w:cstheme="minorBidi"/>
          <w:b w:val="0"/>
          <w:sz w:val="22"/>
          <w:szCs w:val="22"/>
          <w:lang w:eastAsia="fr-CA"/>
        </w:rPr>
      </w:pPr>
      <w:ins w:id="643" w:author="Lucie" w:date="2013-07-29T20:35:00Z">
        <w:del w:id="644" w:author="Yann Bourdeau" w:date="2013-09-15T10:28:00Z">
          <w:r w:rsidRPr="007A6F4E" w:rsidDel="0004769A">
            <w:rPr>
              <w:b w:val="0"/>
              <w:lang w:val="en-CA"/>
              <w:rPrChange w:id="645" w:author="Yann Bourdeau" w:date="2014-02-06T16:50:00Z">
                <w:rPr>
                  <w:b w:val="0"/>
                  <w:lang w:val="en-CA"/>
                </w:rPr>
              </w:rPrChange>
            </w:rPr>
            <w:delText>Summary</w:delText>
          </w:r>
          <w:r w:rsidRPr="007A6F4E" w:rsidDel="0004769A">
            <w:rPr>
              <w:b w:val="0"/>
              <w:rPrChange w:id="646" w:author="Yann Bourdeau" w:date="2014-02-06T16:50:00Z">
                <w:rPr>
                  <w:b w:val="0"/>
                </w:rPr>
              </w:rPrChange>
            </w:rPr>
            <w:tab/>
            <w:delText>9</w:delText>
          </w:r>
        </w:del>
      </w:ins>
    </w:p>
    <w:p w14:paraId="1B8403F6" w14:textId="77777777" w:rsidR="00090E3A" w:rsidRPr="007A6F4E" w:rsidDel="0004769A" w:rsidRDefault="00090E3A">
      <w:pPr>
        <w:pStyle w:val="TM1"/>
        <w:tabs>
          <w:tab w:val="right" w:leader="dot" w:pos="9396"/>
        </w:tabs>
        <w:rPr>
          <w:ins w:id="647" w:author="Lucie" w:date="2013-07-29T20:35:00Z"/>
          <w:del w:id="648" w:author="Yann Bourdeau" w:date="2013-09-15T10:28:00Z"/>
          <w:rFonts w:eastAsiaTheme="minorEastAsia" w:cstheme="minorBidi"/>
          <w:b w:val="0"/>
          <w:sz w:val="22"/>
          <w:szCs w:val="22"/>
          <w:lang w:eastAsia="fr-CA"/>
        </w:rPr>
      </w:pPr>
      <w:ins w:id="649" w:author="Lucie" w:date="2013-07-29T20:35:00Z">
        <w:del w:id="650" w:author="Yann Bourdeau" w:date="2013-09-15T10:28:00Z">
          <w:r w:rsidRPr="007A6F4E" w:rsidDel="0004769A">
            <w:rPr>
              <w:b w:val="0"/>
              <w:rPrChange w:id="651" w:author="Yann Bourdeau" w:date="2014-02-06T16:50:00Z">
                <w:rPr>
                  <w:b w:val="0"/>
                </w:rPr>
              </w:rPrChange>
            </w:rPr>
            <w:delText>Problématique et Objectifs</w:delText>
          </w:r>
          <w:r w:rsidRPr="007A6F4E" w:rsidDel="0004769A">
            <w:rPr>
              <w:b w:val="0"/>
              <w:rPrChange w:id="652" w:author="Yann Bourdeau" w:date="2014-02-06T16:50:00Z">
                <w:rPr>
                  <w:b w:val="0"/>
                </w:rPr>
              </w:rPrChange>
            </w:rPr>
            <w:tab/>
            <w:delText>10</w:delText>
          </w:r>
        </w:del>
      </w:ins>
    </w:p>
    <w:p w14:paraId="3298A54C" w14:textId="77777777" w:rsidR="00090E3A" w:rsidRPr="007A6F4E" w:rsidDel="0004769A" w:rsidRDefault="00090E3A">
      <w:pPr>
        <w:pStyle w:val="TM2"/>
        <w:tabs>
          <w:tab w:val="right" w:leader="dot" w:pos="9396"/>
        </w:tabs>
        <w:rPr>
          <w:ins w:id="653" w:author="Lucie" w:date="2013-07-29T20:35:00Z"/>
          <w:del w:id="654" w:author="Yann Bourdeau" w:date="2013-09-15T10:28:00Z"/>
          <w:rFonts w:eastAsiaTheme="minorEastAsia" w:cstheme="minorBidi"/>
          <w:b w:val="0"/>
          <w:lang w:eastAsia="fr-CA"/>
        </w:rPr>
      </w:pPr>
      <w:ins w:id="655" w:author="Lucie" w:date="2013-07-29T20:35:00Z">
        <w:del w:id="656" w:author="Yann Bourdeau" w:date="2013-09-15T10:28:00Z">
          <w:r w:rsidRPr="007A6F4E" w:rsidDel="0004769A">
            <w:rPr>
              <w:b w:val="0"/>
              <w:rPrChange w:id="657" w:author="Yann Bourdeau" w:date="2014-02-06T16:50:00Z">
                <w:rPr>
                  <w:b w:val="0"/>
                </w:rPr>
              </w:rPrChange>
            </w:rPr>
            <w:delText>Contexte</w:delText>
          </w:r>
          <w:r w:rsidRPr="007A6F4E" w:rsidDel="0004769A">
            <w:rPr>
              <w:b w:val="0"/>
              <w:rPrChange w:id="658" w:author="Yann Bourdeau" w:date="2014-02-06T16:50:00Z">
                <w:rPr>
                  <w:b w:val="0"/>
                </w:rPr>
              </w:rPrChange>
            </w:rPr>
            <w:tab/>
            <w:delText>10</w:delText>
          </w:r>
        </w:del>
      </w:ins>
    </w:p>
    <w:p w14:paraId="250A1F8A" w14:textId="77777777" w:rsidR="00090E3A" w:rsidRPr="007A6F4E" w:rsidDel="0004769A" w:rsidRDefault="00090E3A">
      <w:pPr>
        <w:pStyle w:val="TM2"/>
        <w:tabs>
          <w:tab w:val="right" w:leader="dot" w:pos="9396"/>
        </w:tabs>
        <w:rPr>
          <w:ins w:id="659" w:author="Lucie" w:date="2013-07-29T20:35:00Z"/>
          <w:del w:id="660" w:author="Yann Bourdeau" w:date="2013-09-15T10:28:00Z"/>
          <w:rFonts w:eastAsiaTheme="minorEastAsia" w:cstheme="minorBidi"/>
          <w:b w:val="0"/>
          <w:lang w:eastAsia="fr-CA"/>
        </w:rPr>
      </w:pPr>
      <w:ins w:id="661" w:author="Lucie" w:date="2013-07-29T20:35:00Z">
        <w:del w:id="662" w:author="Yann Bourdeau" w:date="2013-09-15T10:28:00Z">
          <w:r w:rsidRPr="007A6F4E" w:rsidDel="0004769A">
            <w:rPr>
              <w:b w:val="0"/>
              <w:rPrChange w:id="663" w:author="Yann Bourdeau" w:date="2014-02-06T16:50:00Z">
                <w:rPr>
                  <w:b w:val="0"/>
                </w:rPr>
              </w:rPrChange>
            </w:rPr>
            <w:delText>Problématique</w:delText>
          </w:r>
          <w:r w:rsidRPr="007A6F4E" w:rsidDel="0004769A">
            <w:rPr>
              <w:b w:val="0"/>
              <w:rPrChange w:id="664" w:author="Yann Bourdeau" w:date="2014-02-06T16:50:00Z">
                <w:rPr>
                  <w:b w:val="0"/>
                </w:rPr>
              </w:rPrChange>
            </w:rPr>
            <w:tab/>
            <w:delText>10</w:delText>
          </w:r>
        </w:del>
      </w:ins>
    </w:p>
    <w:p w14:paraId="1068BD30" w14:textId="77777777" w:rsidR="00090E3A" w:rsidRPr="007A6F4E" w:rsidDel="0004769A" w:rsidRDefault="00090E3A">
      <w:pPr>
        <w:pStyle w:val="TM2"/>
        <w:tabs>
          <w:tab w:val="right" w:leader="dot" w:pos="9396"/>
        </w:tabs>
        <w:rPr>
          <w:ins w:id="665" w:author="Lucie" w:date="2013-07-29T20:35:00Z"/>
          <w:del w:id="666" w:author="Yann Bourdeau" w:date="2013-09-15T10:28:00Z"/>
          <w:rFonts w:eastAsiaTheme="minorEastAsia" w:cstheme="minorBidi"/>
          <w:b w:val="0"/>
          <w:lang w:eastAsia="fr-CA"/>
        </w:rPr>
      </w:pPr>
      <w:ins w:id="667" w:author="Lucie" w:date="2013-07-29T20:35:00Z">
        <w:del w:id="668" w:author="Yann Bourdeau" w:date="2013-09-15T10:28:00Z">
          <w:r w:rsidRPr="007A6F4E" w:rsidDel="0004769A">
            <w:rPr>
              <w:b w:val="0"/>
              <w:rPrChange w:id="669" w:author="Yann Bourdeau" w:date="2014-02-06T16:50:00Z">
                <w:rPr>
                  <w:b w:val="0"/>
                </w:rPr>
              </w:rPrChange>
            </w:rPr>
            <w:delText>Objectif du projet</w:delText>
          </w:r>
          <w:r w:rsidRPr="007A6F4E" w:rsidDel="0004769A">
            <w:rPr>
              <w:b w:val="0"/>
              <w:rPrChange w:id="670" w:author="Yann Bourdeau" w:date="2014-02-06T16:50:00Z">
                <w:rPr>
                  <w:b w:val="0"/>
                </w:rPr>
              </w:rPrChange>
            </w:rPr>
            <w:tab/>
            <w:delText>11</w:delText>
          </w:r>
        </w:del>
      </w:ins>
    </w:p>
    <w:p w14:paraId="1D2E9BED" w14:textId="77777777" w:rsidR="00090E3A" w:rsidRPr="007A6F4E" w:rsidDel="0004769A" w:rsidRDefault="00090E3A">
      <w:pPr>
        <w:pStyle w:val="TM2"/>
        <w:tabs>
          <w:tab w:val="right" w:leader="dot" w:pos="9396"/>
        </w:tabs>
        <w:rPr>
          <w:ins w:id="671" w:author="Lucie" w:date="2013-07-29T20:35:00Z"/>
          <w:del w:id="672" w:author="Yann Bourdeau" w:date="2013-09-15T10:28:00Z"/>
          <w:rFonts w:eastAsiaTheme="minorEastAsia" w:cstheme="minorBidi"/>
          <w:b w:val="0"/>
          <w:lang w:eastAsia="fr-CA"/>
        </w:rPr>
      </w:pPr>
      <w:ins w:id="673" w:author="Lucie" w:date="2013-07-29T20:35:00Z">
        <w:del w:id="674" w:author="Yann Bourdeau" w:date="2013-09-15T10:28:00Z">
          <w:r w:rsidRPr="007A6F4E" w:rsidDel="0004769A">
            <w:rPr>
              <w:b w:val="0"/>
              <w:rPrChange w:id="675" w:author="Yann Bourdeau" w:date="2014-02-06T16:50:00Z">
                <w:rPr>
                  <w:b w:val="0"/>
                </w:rPr>
              </w:rPrChange>
            </w:rPr>
            <w:delText>Limites du projet</w:delText>
          </w:r>
          <w:r w:rsidRPr="007A6F4E" w:rsidDel="0004769A">
            <w:rPr>
              <w:b w:val="0"/>
              <w:rPrChange w:id="676" w:author="Yann Bourdeau" w:date="2014-02-06T16:50:00Z">
                <w:rPr>
                  <w:b w:val="0"/>
                </w:rPr>
              </w:rPrChange>
            </w:rPr>
            <w:tab/>
            <w:delText>11</w:delText>
          </w:r>
        </w:del>
      </w:ins>
    </w:p>
    <w:p w14:paraId="2020A37F" w14:textId="77777777" w:rsidR="00090E3A" w:rsidRPr="007A6F4E" w:rsidDel="0004769A" w:rsidRDefault="00090E3A">
      <w:pPr>
        <w:pStyle w:val="TM1"/>
        <w:tabs>
          <w:tab w:val="right" w:leader="dot" w:pos="9396"/>
        </w:tabs>
        <w:rPr>
          <w:ins w:id="677" w:author="Lucie" w:date="2013-07-29T20:35:00Z"/>
          <w:del w:id="678" w:author="Yann Bourdeau" w:date="2013-09-15T10:28:00Z"/>
          <w:rFonts w:eastAsiaTheme="minorEastAsia" w:cstheme="minorBidi"/>
          <w:b w:val="0"/>
          <w:sz w:val="22"/>
          <w:szCs w:val="22"/>
          <w:lang w:eastAsia="fr-CA"/>
        </w:rPr>
      </w:pPr>
      <w:ins w:id="679" w:author="Lucie" w:date="2013-07-29T20:35:00Z">
        <w:del w:id="680" w:author="Yann Bourdeau" w:date="2013-09-15T10:28:00Z">
          <w:r w:rsidRPr="007A6F4E" w:rsidDel="0004769A">
            <w:rPr>
              <w:b w:val="0"/>
              <w:rPrChange w:id="681" w:author="Yann Bourdeau" w:date="2014-02-06T16:50:00Z">
                <w:rPr>
                  <w:b w:val="0"/>
                </w:rPr>
              </w:rPrChange>
            </w:rPr>
            <w:delText>Revue de littérature</w:delText>
          </w:r>
          <w:r w:rsidRPr="007A6F4E" w:rsidDel="0004769A">
            <w:rPr>
              <w:b w:val="0"/>
              <w:rPrChange w:id="682" w:author="Yann Bourdeau" w:date="2014-02-06T16:50:00Z">
                <w:rPr>
                  <w:b w:val="0"/>
                </w:rPr>
              </w:rPrChange>
            </w:rPr>
            <w:tab/>
            <w:delText>12</w:delText>
          </w:r>
        </w:del>
      </w:ins>
    </w:p>
    <w:p w14:paraId="1F2D1528" w14:textId="77777777" w:rsidR="00090E3A" w:rsidRPr="007A6F4E" w:rsidDel="0004769A" w:rsidRDefault="00090E3A">
      <w:pPr>
        <w:pStyle w:val="TM2"/>
        <w:tabs>
          <w:tab w:val="right" w:leader="dot" w:pos="9396"/>
        </w:tabs>
        <w:rPr>
          <w:ins w:id="683" w:author="Lucie" w:date="2013-07-29T20:35:00Z"/>
          <w:del w:id="684" w:author="Yann Bourdeau" w:date="2013-09-15T10:28:00Z"/>
          <w:rFonts w:eastAsiaTheme="minorEastAsia" w:cstheme="minorBidi"/>
          <w:b w:val="0"/>
          <w:lang w:eastAsia="fr-CA"/>
        </w:rPr>
      </w:pPr>
      <w:ins w:id="685" w:author="Lucie" w:date="2013-07-29T20:35:00Z">
        <w:del w:id="686" w:author="Yann Bourdeau" w:date="2013-09-15T10:28:00Z">
          <w:r w:rsidRPr="007A6F4E" w:rsidDel="0004769A">
            <w:rPr>
              <w:b w:val="0"/>
              <w:rPrChange w:id="687" w:author="Yann Bourdeau" w:date="2014-02-06T16:50:00Z">
                <w:rPr>
                  <w:b w:val="0"/>
                </w:rPr>
              </w:rPrChange>
            </w:rPr>
            <w:delText>Outils de tests unitaires en C++</w:delText>
          </w:r>
          <w:r w:rsidRPr="007A6F4E" w:rsidDel="0004769A">
            <w:rPr>
              <w:b w:val="0"/>
              <w:rPrChange w:id="688" w:author="Yann Bourdeau" w:date="2014-02-06T16:50:00Z">
                <w:rPr>
                  <w:b w:val="0"/>
                </w:rPr>
              </w:rPrChange>
            </w:rPr>
            <w:tab/>
            <w:delText>12</w:delText>
          </w:r>
        </w:del>
      </w:ins>
    </w:p>
    <w:p w14:paraId="1F916717" w14:textId="77777777" w:rsidR="00090E3A" w:rsidRPr="007A6F4E" w:rsidDel="0004769A" w:rsidRDefault="00090E3A">
      <w:pPr>
        <w:pStyle w:val="TM2"/>
        <w:tabs>
          <w:tab w:val="right" w:leader="dot" w:pos="9396"/>
        </w:tabs>
        <w:rPr>
          <w:ins w:id="689" w:author="Lucie" w:date="2013-07-29T20:35:00Z"/>
          <w:del w:id="690" w:author="Yann Bourdeau" w:date="2013-09-15T10:28:00Z"/>
          <w:rFonts w:eastAsiaTheme="minorEastAsia" w:cstheme="minorBidi"/>
          <w:b w:val="0"/>
          <w:lang w:eastAsia="fr-CA"/>
        </w:rPr>
      </w:pPr>
      <w:ins w:id="691" w:author="Lucie" w:date="2013-07-29T20:35:00Z">
        <w:del w:id="692" w:author="Yann Bourdeau" w:date="2013-09-15T10:28:00Z">
          <w:r w:rsidRPr="007A6F4E" w:rsidDel="0004769A">
            <w:rPr>
              <w:b w:val="0"/>
              <w:rPrChange w:id="693" w:author="Yann Bourdeau" w:date="2014-02-06T16:50:00Z">
                <w:rPr>
                  <w:b w:val="0"/>
                </w:rPr>
              </w:rPrChange>
            </w:rPr>
            <w:delText>Revue de littérature des solutions d’intégration continue en C++</w:delText>
          </w:r>
          <w:r w:rsidRPr="007A6F4E" w:rsidDel="0004769A">
            <w:rPr>
              <w:b w:val="0"/>
              <w:rPrChange w:id="694" w:author="Yann Bourdeau" w:date="2014-02-06T16:50:00Z">
                <w:rPr>
                  <w:b w:val="0"/>
                </w:rPr>
              </w:rPrChange>
            </w:rPr>
            <w:tab/>
            <w:delText>13</w:delText>
          </w:r>
        </w:del>
      </w:ins>
    </w:p>
    <w:p w14:paraId="282CA2BE" w14:textId="77777777" w:rsidR="00090E3A" w:rsidRPr="007A6F4E" w:rsidDel="0004769A" w:rsidRDefault="00090E3A">
      <w:pPr>
        <w:pStyle w:val="TM1"/>
        <w:tabs>
          <w:tab w:val="right" w:leader="dot" w:pos="9396"/>
        </w:tabs>
        <w:rPr>
          <w:ins w:id="695" w:author="Lucie" w:date="2013-07-29T20:35:00Z"/>
          <w:del w:id="696" w:author="Yann Bourdeau" w:date="2013-09-15T10:28:00Z"/>
          <w:rFonts w:eastAsiaTheme="minorEastAsia" w:cstheme="minorBidi"/>
          <w:b w:val="0"/>
          <w:sz w:val="22"/>
          <w:szCs w:val="22"/>
          <w:lang w:eastAsia="fr-CA"/>
        </w:rPr>
      </w:pPr>
      <w:ins w:id="697" w:author="Lucie" w:date="2013-07-29T20:35:00Z">
        <w:del w:id="698" w:author="Yann Bourdeau" w:date="2013-09-15T10:28:00Z">
          <w:r w:rsidRPr="007A6F4E" w:rsidDel="0004769A">
            <w:rPr>
              <w:b w:val="0"/>
              <w:rPrChange w:id="699" w:author="Yann Bourdeau" w:date="2014-02-06T16:50:00Z">
                <w:rPr>
                  <w:b w:val="0"/>
                </w:rPr>
              </w:rPrChange>
            </w:rPr>
            <w:delText>Méthode utilisée</w:delText>
          </w:r>
          <w:r w:rsidRPr="007A6F4E" w:rsidDel="0004769A">
            <w:rPr>
              <w:b w:val="0"/>
              <w:rPrChange w:id="700" w:author="Yann Bourdeau" w:date="2014-02-06T16:50:00Z">
                <w:rPr>
                  <w:b w:val="0"/>
                </w:rPr>
              </w:rPrChange>
            </w:rPr>
            <w:tab/>
            <w:delText>15</w:delText>
          </w:r>
        </w:del>
      </w:ins>
    </w:p>
    <w:p w14:paraId="536C0E24" w14:textId="77777777" w:rsidR="00090E3A" w:rsidRPr="007A6F4E" w:rsidDel="0004769A" w:rsidRDefault="00090E3A">
      <w:pPr>
        <w:pStyle w:val="TM2"/>
        <w:tabs>
          <w:tab w:val="right" w:leader="dot" w:pos="9396"/>
        </w:tabs>
        <w:rPr>
          <w:ins w:id="701" w:author="Lucie" w:date="2013-07-29T20:35:00Z"/>
          <w:del w:id="702" w:author="Yann Bourdeau" w:date="2013-09-15T10:28:00Z"/>
          <w:rFonts w:eastAsiaTheme="minorEastAsia" w:cstheme="minorBidi"/>
          <w:b w:val="0"/>
          <w:lang w:eastAsia="fr-CA"/>
        </w:rPr>
      </w:pPr>
      <w:ins w:id="703" w:author="Lucie" w:date="2013-07-29T20:35:00Z">
        <w:del w:id="704" w:author="Yann Bourdeau" w:date="2013-09-15T10:28:00Z">
          <w:r w:rsidRPr="007A6F4E" w:rsidDel="0004769A">
            <w:rPr>
              <w:b w:val="0"/>
              <w:rPrChange w:id="705" w:author="Yann Bourdeau" w:date="2014-02-06T16:50:00Z">
                <w:rPr>
                  <w:b w:val="0"/>
                </w:rPr>
              </w:rPrChange>
            </w:rPr>
            <w:delText>Critères de présélection des outils à évaluer</w:delText>
          </w:r>
          <w:r w:rsidRPr="007A6F4E" w:rsidDel="0004769A">
            <w:rPr>
              <w:b w:val="0"/>
              <w:rPrChange w:id="706" w:author="Yann Bourdeau" w:date="2014-02-06T16:50:00Z">
                <w:rPr>
                  <w:b w:val="0"/>
                </w:rPr>
              </w:rPrChange>
            </w:rPr>
            <w:tab/>
            <w:delText>15</w:delText>
          </w:r>
        </w:del>
      </w:ins>
    </w:p>
    <w:p w14:paraId="736760FA" w14:textId="77777777" w:rsidR="00090E3A" w:rsidRPr="007A6F4E" w:rsidDel="0004769A" w:rsidRDefault="00090E3A">
      <w:pPr>
        <w:pStyle w:val="TM2"/>
        <w:tabs>
          <w:tab w:val="right" w:leader="dot" w:pos="9396"/>
        </w:tabs>
        <w:rPr>
          <w:ins w:id="707" w:author="Lucie" w:date="2013-07-29T20:35:00Z"/>
          <w:del w:id="708" w:author="Yann Bourdeau" w:date="2013-09-15T10:28:00Z"/>
          <w:rFonts w:eastAsiaTheme="minorEastAsia" w:cstheme="minorBidi"/>
          <w:b w:val="0"/>
          <w:lang w:eastAsia="fr-CA"/>
        </w:rPr>
      </w:pPr>
      <w:ins w:id="709" w:author="Lucie" w:date="2013-07-29T20:35:00Z">
        <w:del w:id="710" w:author="Yann Bourdeau" w:date="2013-09-15T10:28:00Z">
          <w:r w:rsidRPr="007A6F4E" w:rsidDel="0004769A">
            <w:rPr>
              <w:b w:val="0"/>
              <w:rPrChange w:id="711" w:author="Yann Bourdeau" w:date="2014-02-06T16:50:00Z">
                <w:rPr>
                  <w:b w:val="0"/>
                </w:rPr>
              </w:rPrChange>
            </w:rPr>
            <w:delText>Grille d’évaluation des outils de tests unitaires</w:delText>
          </w:r>
          <w:r w:rsidRPr="007A6F4E" w:rsidDel="0004769A">
            <w:rPr>
              <w:b w:val="0"/>
              <w:rPrChange w:id="712" w:author="Yann Bourdeau" w:date="2014-02-06T16:50:00Z">
                <w:rPr>
                  <w:b w:val="0"/>
                </w:rPr>
              </w:rPrChange>
            </w:rPr>
            <w:tab/>
            <w:delText>15</w:delText>
          </w:r>
        </w:del>
      </w:ins>
    </w:p>
    <w:p w14:paraId="60005838" w14:textId="77777777" w:rsidR="00090E3A" w:rsidRPr="007A6F4E" w:rsidDel="0004769A" w:rsidRDefault="00090E3A">
      <w:pPr>
        <w:pStyle w:val="TM2"/>
        <w:tabs>
          <w:tab w:val="right" w:leader="dot" w:pos="9396"/>
        </w:tabs>
        <w:rPr>
          <w:ins w:id="713" w:author="Lucie" w:date="2013-07-29T20:35:00Z"/>
          <w:del w:id="714" w:author="Yann Bourdeau" w:date="2013-09-15T10:28:00Z"/>
          <w:rFonts w:eastAsiaTheme="minorEastAsia" w:cstheme="minorBidi"/>
          <w:b w:val="0"/>
          <w:lang w:eastAsia="fr-CA"/>
        </w:rPr>
      </w:pPr>
      <w:ins w:id="715" w:author="Lucie" w:date="2013-07-29T20:35:00Z">
        <w:del w:id="716" w:author="Yann Bourdeau" w:date="2013-09-15T10:28:00Z">
          <w:r w:rsidRPr="007A6F4E" w:rsidDel="0004769A">
            <w:rPr>
              <w:b w:val="0"/>
              <w:rPrChange w:id="717" w:author="Yann Bourdeau" w:date="2014-02-06T16:50:00Z">
                <w:rPr>
                  <w:b w:val="0"/>
                </w:rPr>
              </w:rPrChange>
            </w:rPr>
            <w:delText>Grille d’évaluation des outils d’intégration continue</w:delText>
          </w:r>
          <w:r w:rsidRPr="007A6F4E" w:rsidDel="0004769A">
            <w:rPr>
              <w:b w:val="0"/>
              <w:rPrChange w:id="718" w:author="Yann Bourdeau" w:date="2014-02-06T16:50:00Z">
                <w:rPr>
                  <w:b w:val="0"/>
                </w:rPr>
              </w:rPrChange>
            </w:rPr>
            <w:tab/>
            <w:delText>19</w:delText>
          </w:r>
        </w:del>
      </w:ins>
    </w:p>
    <w:p w14:paraId="084550DC" w14:textId="77777777" w:rsidR="00090E3A" w:rsidRPr="007A6F4E" w:rsidDel="0004769A" w:rsidRDefault="00090E3A">
      <w:pPr>
        <w:pStyle w:val="TM1"/>
        <w:tabs>
          <w:tab w:val="right" w:leader="dot" w:pos="9396"/>
        </w:tabs>
        <w:rPr>
          <w:ins w:id="719" w:author="Lucie" w:date="2013-07-29T20:35:00Z"/>
          <w:del w:id="720" w:author="Yann Bourdeau" w:date="2013-09-15T10:28:00Z"/>
          <w:rFonts w:eastAsiaTheme="minorEastAsia" w:cstheme="minorBidi"/>
          <w:b w:val="0"/>
          <w:sz w:val="22"/>
          <w:szCs w:val="22"/>
          <w:lang w:eastAsia="fr-CA"/>
        </w:rPr>
      </w:pPr>
      <w:ins w:id="721" w:author="Lucie" w:date="2013-07-29T20:35:00Z">
        <w:del w:id="722" w:author="Yann Bourdeau" w:date="2013-09-15T10:28:00Z">
          <w:r w:rsidRPr="007A6F4E" w:rsidDel="0004769A">
            <w:rPr>
              <w:b w:val="0"/>
              <w:rPrChange w:id="723" w:author="Yann Bourdeau" w:date="2014-02-06T16:50:00Z">
                <w:rPr>
                  <w:b w:val="0"/>
                </w:rPr>
              </w:rPrChange>
            </w:rPr>
            <w:delText>Environnement mis en place pour l’évaluation des produits</w:delText>
          </w:r>
          <w:r w:rsidRPr="007A6F4E" w:rsidDel="0004769A">
            <w:rPr>
              <w:b w:val="0"/>
              <w:rPrChange w:id="724" w:author="Yann Bourdeau" w:date="2014-02-06T16:50:00Z">
                <w:rPr>
                  <w:b w:val="0"/>
                </w:rPr>
              </w:rPrChange>
            </w:rPr>
            <w:tab/>
            <w:delText>23</w:delText>
          </w:r>
        </w:del>
      </w:ins>
    </w:p>
    <w:p w14:paraId="663BCCB4" w14:textId="77777777" w:rsidR="00090E3A" w:rsidRPr="007A6F4E" w:rsidDel="0004769A" w:rsidRDefault="00090E3A">
      <w:pPr>
        <w:pStyle w:val="TM2"/>
        <w:tabs>
          <w:tab w:val="right" w:leader="dot" w:pos="9396"/>
        </w:tabs>
        <w:rPr>
          <w:ins w:id="725" w:author="Lucie" w:date="2013-07-29T20:35:00Z"/>
          <w:del w:id="726" w:author="Yann Bourdeau" w:date="2013-09-15T10:28:00Z"/>
          <w:rFonts w:eastAsiaTheme="minorEastAsia" w:cstheme="minorBidi"/>
          <w:b w:val="0"/>
          <w:lang w:eastAsia="fr-CA"/>
        </w:rPr>
      </w:pPr>
      <w:ins w:id="727" w:author="Lucie" w:date="2013-07-29T20:35:00Z">
        <w:del w:id="728" w:author="Yann Bourdeau" w:date="2013-09-15T10:28:00Z">
          <w:r w:rsidRPr="007A6F4E" w:rsidDel="0004769A">
            <w:rPr>
              <w:b w:val="0"/>
              <w:rPrChange w:id="729" w:author="Yann Bourdeau" w:date="2014-02-06T16:50:00Z">
                <w:rPr>
                  <w:b w:val="0"/>
                </w:rPr>
              </w:rPrChange>
            </w:rPr>
            <w:delText>Configuration matérielle et réseau</w:delText>
          </w:r>
          <w:r w:rsidRPr="007A6F4E" w:rsidDel="0004769A">
            <w:rPr>
              <w:b w:val="0"/>
              <w:rPrChange w:id="730" w:author="Yann Bourdeau" w:date="2014-02-06T16:50:00Z">
                <w:rPr>
                  <w:b w:val="0"/>
                </w:rPr>
              </w:rPrChange>
            </w:rPr>
            <w:tab/>
            <w:delText>23</w:delText>
          </w:r>
        </w:del>
      </w:ins>
    </w:p>
    <w:p w14:paraId="1F290BDB" w14:textId="77777777" w:rsidR="00090E3A" w:rsidRPr="007A6F4E" w:rsidDel="0004769A" w:rsidRDefault="00090E3A">
      <w:pPr>
        <w:pStyle w:val="TM2"/>
        <w:tabs>
          <w:tab w:val="right" w:leader="dot" w:pos="9396"/>
        </w:tabs>
        <w:rPr>
          <w:ins w:id="731" w:author="Lucie" w:date="2013-07-29T20:35:00Z"/>
          <w:del w:id="732" w:author="Yann Bourdeau" w:date="2013-09-15T10:28:00Z"/>
          <w:rFonts w:eastAsiaTheme="minorEastAsia" w:cstheme="minorBidi"/>
          <w:b w:val="0"/>
          <w:lang w:eastAsia="fr-CA"/>
        </w:rPr>
      </w:pPr>
      <w:ins w:id="733" w:author="Lucie" w:date="2013-07-29T20:35:00Z">
        <w:del w:id="734" w:author="Yann Bourdeau" w:date="2013-09-15T10:28:00Z">
          <w:r w:rsidRPr="007A6F4E" w:rsidDel="0004769A">
            <w:rPr>
              <w:b w:val="0"/>
              <w:rPrChange w:id="735" w:author="Yann Bourdeau" w:date="2014-02-06T16:50:00Z">
                <w:rPr>
                  <w:b w:val="0"/>
                </w:rPr>
              </w:rPrChange>
            </w:rPr>
            <w:delText>Configuration logicielle pour les tests unitaires</w:delText>
          </w:r>
          <w:r w:rsidRPr="007A6F4E" w:rsidDel="0004769A">
            <w:rPr>
              <w:b w:val="0"/>
              <w:rPrChange w:id="736" w:author="Yann Bourdeau" w:date="2014-02-06T16:50:00Z">
                <w:rPr>
                  <w:b w:val="0"/>
                </w:rPr>
              </w:rPrChange>
            </w:rPr>
            <w:tab/>
            <w:delText>24</w:delText>
          </w:r>
        </w:del>
      </w:ins>
    </w:p>
    <w:p w14:paraId="04B88AB5" w14:textId="77777777" w:rsidR="00090E3A" w:rsidRPr="007A6F4E" w:rsidDel="0004769A" w:rsidRDefault="00090E3A">
      <w:pPr>
        <w:pStyle w:val="TM3"/>
        <w:tabs>
          <w:tab w:val="right" w:leader="dot" w:pos="9396"/>
        </w:tabs>
        <w:rPr>
          <w:ins w:id="737" w:author="Lucie" w:date="2013-07-29T20:35:00Z"/>
          <w:del w:id="738" w:author="Yann Bourdeau" w:date="2013-09-15T10:28:00Z"/>
          <w:rFonts w:eastAsiaTheme="minorEastAsia" w:cstheme="minorBidi"/>
          <w:lang w:eastAsia="fr-CA"/>
        </w:rPr>
      </w:pPr>
      <w:ins w:id="739" w:author="Lucie" w:date="2013-07-29T20:35:00Z">
        <w:del w:id="740" w:author="Yann Bourdeau" w:date="2013-09-15T10:28:00Z">
          <w:r w:rsidRPr="007A6F4E" w:rsidDel="0004769A">
            <w:delText>Choix du module à tester</w:delText>
          </w:r>
          <w:r w:rsidRPr="007A6F4E" w:rsidDel="0004769A">
            <w:tab/>
            <w:delText>24</w:delText>
          </w:r>
        </w:del>
      </w:ins>
    </w:p>
    <w:p w14:paraId="36ADF36F" w14:textId="77777777" w:rsidR="00090E3A" w:rsidRPr="007A6F4E" w:rsidDel="0004769A" w:rsidRDefault="00090E3A">
      <w:pPr>
        <w:pStyle w:val="TM3"/>
        <w:tabs>
          <w:tab w:val="right" w:leader="dot" w:pos="9396"/>
        </w:tabs>
        <w:rPr>
          <w:ins w:id="741" w:author="Lucie" w:date="2013-07-29T20:35:00Z"/>
          <w:del w:id="742" w:author="Yann Bourdeau" w:date="2013-09-15T10:28:00Z"/>
          <w:rFonts w:eastAsiaTheme="minorEastAsia" w:cstheme="minorBidi"/>
          <w:lang w:eastAsia="fr-CA"/>
        </w:rPr>
      </w:pPr>
      <w:ins w:id="743" w:author="Lucie" w:date="2013-07-29T20:35:00Z">
        <w:del w:id="744" w:author="Yann Bourdeau" w:date="2013-09-15T10:28:00Z">
          <w:r w:rsidRPr="007A6F4E" w:rsidDel="0004769A">
            <w:delText>Utilisation de «stubs»</w:delText>
          </w:r>
          <w:r w:rsidRPr="007A6F4E" w:rsidDel="0004769A">
            <w:tab/>
            <w:delText>24</w:delText>
          </w:r>
        </w:del>
      </w:ins>
    </w:p>
    <w:p w14:paraId="4A60AD35" w14:textId="77777777" w:rsidR="00090E3A" w:rsidRPr="007A6F4E" w:rsidDel="0004769A" w:rsidRDefault="00090E3A">
      <w:pPr>
        <w:pStyle w:val="TM3"/>
        <w:tabs>
          <w:tab w:val="right" w:leader="dot" w:pos="9396"/>
        </w:tabs>
        <w:rPr>
          <w:ins w:id="745" w:author="Lucie" w:date="2013-07-29T20:35:00Z"/>
          <w:del w:id="746" w:author="Yann Bourdeau" w:date="2013-09-15T10:28:00Z"/>
          <w:rFonts w:eastAsiaTheme="minorEastAsia" w:cstheme="minorBidi"/>
          <w:lang w:eastAsia="fr-CA"/>
        </w:rPr>
      </w:pPr>
      <w:ins w:id="747" w:author="Lucie" w:date="2013-07-29T20:35:00Z">
        <w:del w:id="748" w:author="Yann Bourdeau" w:date="2013-09-15T10:28:00Z">
          <w:r w:rsidRPr="007A6F4E" w:rsidDel="0004769A">
            <w:delText>Nom des «stubs» et des tests unitaires</w:delText>
          </w:r>
          <w:r w:rsidRPr="007A6F4E" w:rsidDel="0004769A">
            <w:tab/>
            <w:delText>25</w:delText>
          </w:r>
        </w:del>
      </w:ins>
    </w:p>
    <w:p w14:paraId="79E1B9D2" w14:textId="77777777" w:rsidR="00090E3A" w:rsidRPr="007A6F4E" w:rsidDel="0004769A" w:rsidRDefault="00090E3A">
      <w:pPr>
        <w:pStyle w:val="TM3"/>
        <w:tabs>
          <w:tab w:val="right" w:leader="dot" w:pos="9396"/>
        </w:tabs>
        <w:rPr>
          <w:ins w:id="749" w:author="Lucie" w:date="2013-07-29T20:35:00Z"/>
          <w:del w:id="750" w:author="Yann Bourdeau" w:date="2013-09-15T10:28:00Z"/>
          <w:rFonts w:eastAsiaTheme="minorEastAsia" w:cstheme="minorBidi"/>
          <w:lang w:eastAsia="fr-CA"/>
        </w:rPr>
      </w:pPr>
      <w:ins w:id="751" w:author="Lucie" w:date="2013-07-29T20:35:00Z">
        <w:del w:id="752" w:author="Yann Bourdeau" w:date="2013-09-15T10:28:00Z">
          <w:r w:rsidRPr="007A6F4E" w:rsidDel="0004769A">
            <w:delText>Les rapports d’exécution</w:delText>
          </w:r>
          <w:r w:rsidRPr="007A6F4E" w:rsidDel="0004769A">
            <w:tab/>
            <w:delText>25</w:delText>
          </w:r>
        </w:del>
      </w:ins>
    </w:p>
    <w:p w14:paraId="63A298E2" w14:textId="77777777" w:rsidR="00090E3A" w:rsidRPr="007A6F4E" w:rsidDel="0004769A" w:rsidRDefault="00090E3A">
      <w:pPr>
        <w:pStyle w:val="TM3"/>
        <w:tabs>
          <w:tab w:val="right" w:leader="dot" w:pos="9396"/>
        </w:tabs>
        <w:rPr>
          <w:ins w:id="753" w:author="Lucie" w:date="2013-07-29T20:35:00Z"/>
          <w:del w:id="754" w:author="Yann Bourdeau" w:date="2013-09-15T10:28:00Z"/>
          <w:rFonts w:eastAsiaTheme="minorEastAsia" w:cstheme="minorBidi"/>
          <w:lang w:eastAsia="fr-CA"/>
        </w:rPr>
      </w:pPr>
      <w:ins w:id="755" w:author="Lucie" w:date="2013-07-29T20:35:00Z">
        <w:del w:id="756" w:author="Yann Bourdeau" w:date="2013-09-15T10:28:00Z">
          <w:r w:rsidRPr="007A6F4E" w:rsidDel="0004769A">
            <w:delText>Le «makefile»</w:delText>
          </w:r>
          <w:r w:rsidRPr="007A6F4E" w:rsidDel="0004769A">
            <w:tab/>
            <w:delText>25</w:delText>
          </w:r>
        </w:del>
      </w:ins>
    </w:p>
    <w:p w14:paraId="6FD01002" w14:textId="77777777" w:rsidR="00090E3A" w:rsidRPr="007A6F4E" w:rsidDel="0004769A" w:rsidRDefault="00090E3A">
      <w:pPr>
        <w:pStyle w:val="TM3"/>
        <w:tabs>
          <w:tab w:val="right" w:leader="dot" w:pos="9396"/>
        </w:tabs>
        <w:rPr>
          <w:ins w:id="757" w:author="Lucie" w:date="2013-07-29T20:35:00Z"/>
          <w:del w:id="758" w:author="Yann Bourdeau" w:date="2013-09-15T10:28:00Z"/>
          <w:rFonts w:eastAsiaTheme="minorEastAsia" w:cstheme="minorBidi"/>
          <w:lang w:eastAsia="fr-CA"/>
        </w:rPr>
      </w:pPr>
      <w:ins w:id="759" w:author="Lucie" w:date="2013-07-29T20:35:00Z">
        <w:del w:id="760" w:author="Yann Bourdeau" w:date="2013-09-15T10:28:00Z">
          <w:r w:rsidRPr="007A6F4E" w:rsidDel="0004769A">
            <w:delText>Emplacement des rapports de tests unitaires</w:delText>
          </w:r>
          <w:r w:rsidRPr="007A6F4E" w:rsidDel="0004769A">
            <w:tab/>
            <w:delText>25</w:delText>
          </w:r>
        </w:del>
      </w:ins>
    </w:p>
    <w:p w14:paraId="1C030AE0" w14:textId="77777777" w:rsidR="00090E3A" w:rsidRPr="007A6F4E" w:rsidDel="0004769A" w:rsidRDefault="00090E3A">
      <w:pPr>
        <w:pStyle w:val="TM2"/>
        <w:tabs>
          <w:tab w:val="right" w:leader="dot" w:pos="9396"/>
        </w:tabs>
        <w:rPr>
          <w:ins w:id="761" w:author="Lucie" w:date="2013-07-29T20:35:00Z"/>
          <w:del w:id="762" w:author="Yann Bourdeau" w:date="2013-09-15T10:28:00Z"/>
          <w:rFonts w:eastAsiaTheme="minorEastAsia" w:cstheme="minorBidi"/>
          <w:b w:val="0"/>
          <w:lang w:eastAsia="fr-CA"/>
        </w:rPr>
      </w:pPr>
      <w:ins w:id="763" w:author="Lucie" w:date="2013-07-29T20:35:00Z">
        <w:del w:id="764" w:author="Yann Bourdeau" w:date="2013-09-15T10:28:00Z">
          <w:r w:rsidRPr="007A6F4E" w:rsidDel="0004769A">
            <w:rPr>
              <w:b w:val="0"/>
              <w:rPrChange w:id="765" w:author="Yann Bourdeau" w:date="2014-02-06T16:50:00Z">
                <w:rPr>
                  <w:b w:val="0"/>
                </w:rPr>
              </w:rPrChange>
            </w:rPr>
            <w:delText>Configuration logicielle pour les solutions d’intégration continue</w:delText>
          </w:r>
          <w:r w:rsidRPr="007A6F4E" w:rsidDel="0004769A">
            <w:rPr>
              <w:b w:val="0"/>
              <w:rPrChange w:id="766" w:author="Yann Bourdeau" w:date="2014-02-06T16:50:00Z">
                <w:rPr>
                  <w:b w:val="0"/>
                </w:rPr>
              </w:rPrChange>
            </w:rPr>
            <w:tab/>
            <w:delText>26</w:delText>
          </w:r>
        </w:del>
      </w:ins>
    </w:p>
    <w:p w14:paraId="3BC4E773" w14:textId="77777777" w:rsidR="00090E3A" w:rsidRPr="007A6F4E" w:rsidDel="0004769A" w:rsidRDefault="00090E3A">
      <w:pPr>
        <w:pStyle w:val="TM1"/>
        <w:tabs>
          <w:tab w:val="right" w:leader="dot" w:pos="9396"/>
        </w:tabs>
        <w:rPr>
          <w:ins w:id="767" w:author="Lucie" w:date="2013-07-29T20:35:00Z"/>
          <w:del w:id="768" w:author="Yann Bourdeau" w:date="2013-09-15T10:28:00Z"/>
          <w:rFonts w:eastAsiaTheme="minorEastAsia" w:cstheme="minorBidi"/>
          <w:b w:val="0"/>
          <w:sz w:val="22"/>
          <w:szCs w:val="22"/>
          <w:lang w:eastAsia="fr-CA"/>
        </w:rPr>
      </w:pPr>
      <w:ins w:id="769" w:author="Lucie" w:date="2013-07-29T20:35:00Z">
        <w:del w:id="770" w:author="Yann Bourdeau" w:date="2013-09-15T10:28:00Z">
          <w:r w:rsidRPr="007A6F4E" w:rsidDel="0004769A">
            <w:rPr>
              <w:b w:val="0"/>
              <w:rPrChange w:id="771" w:author="Yann Bourdeau" w:date="2014-02-06T16:50:00Z">
                <w:rPr>
                  <w:b w:val="0"/>
                </w:rPr>
              </w:rPrChange>
            </w:rPr>
            <w:delText>Résultats de l’évaluation – Outils de Tests Unitaires</w:delText>
          </w:r>
          <w:r w:rsidRPr="007A6F4E" w:rsidDel="0004769A">
            <w:rPr>
              <w:b w:val="0"/>
              <w:rPrChange w:id="772" w:author="Yann Bourdeau" w:date="2014-02-06T16:50:00Z">
                <w:rPr>
                  <w:b w:val="0"/>
                </w:rPr>
              </w:rPrChange>
            </w:rPr>
            <w:tab/>
            <w:delText>27</w:delText>
          </w:r>
        </w:del>
      </w:ins>
    </w:p>
    <w:p w14:paraId="0BF009D6" w14:textId="77777777" w:rsidR="00090E3A" w:rsidRPr="007A6F4E" w:rsidDel="0004769A" w:rsidRDefault="00090E3A">
      <w:pPr>
        <w:pStyle w:val="TM2"/>
        <w:tabs>
          <w:tab w:val="right" w:leader="dot" w:pos="9396"/>
        </w:tabs>
        <w:rPr>
          <w:ins w:id="773" w:author="Lucie" w:date="2013-07-29T20:35:00Z"/>
          <w:del w:id="774" w:author="Yann Bourdeau" w:date="2013-09-15T10:28:00Z"/>
          <w:rFonts w:eastAsiaTheme="minorEastAsia" w:cstheme="minorBidi"/>
          <w:b w:val="0"/>
          <w:lang w:eastAsia="fr-CA"/>
        </w:rPr>
      </w:pPr>
      <w:ins w:id="775" w:author="Lucie" w:date="2013-07-29T20:35:00Z">
        <w:del w:id="776" w:author="Yann Bourdeau" w:date="2013-09-15T10:28:00Z">
          <w:r w:rsidRPr="007A6F4E" w:rsidDel="0004769A">
            <w:rPr>
              <w:b w:val="0"/>
              <w:rPrChange w:id="777" w:author="Yann Bourdeau" w:date="2014-02-06T16:50:00Z">
                <w:rPr>
                  <w:b w:val="0"/>
                </w:rPr>
              </w:rPrChange>
            </w:rPr>
            <w:delText>Présélection</w:delText>
          </w:r>
          <w:r w:rsidRPr="007A6F4E" w:rsidDel="0004769A">
            <w:rPr>
              <w:b w:val="0"/>
              <w:rPrChange w:id="778" w:author="Yann Bourdeau" w:date="2014-02-06T16:50:00Z">
                <w:rPr>
                  <w:b w:val="0"/>
                </w:rPr>
              </w:rPrChange>
            </w:rPr>
            <w:tab/>
            <w:delText>27</w:delText>
          </w:r>
        </w:del>
      </w:ins>
    </w:p>
    <w:p w14:paraId="12B60F2B" w14:textId="77777777" w:rsidR="00090E3A" w:rsidRPr="007A6F4E" w:rsidDel="0004769A" w:rsidRDefault="00090E3A">
      <w:pPr>
        <w:pStyle w:val="TM3"/>
        <w:tabs>
          <w:tab w:val="right" w:leader="dot" w:pos="9396"/>
        </w:tabs>
        <w:rPr>
          <w:ins w:id="779" w:author="Lucie" w:date="2013-07-29T20:35:00Z"/>
          <w:del w:id="780" w:author="Yann Bourdeau" w:date="2013-09-15T10:28:00Z"/>
          <w:rFonts w:eastAsiaTheme="minorEastAsia" w:cstheme="minorBidi"/>
          <w:lang w:eastAsia="fr-CA"/>
        </w:rPr>
      </w:pPr>
      <w:ins w:id="781" w:author="Lucie" w:date="2013-07-29T20:35:00Z">
        <w:del w:id="782" w:author="Yann Bourdeau" w:date="2013-09-15T10:28:00Z">
          <w:r w:rsidRPr="007A6F4E" w:rsidDel="0004769A">
            <w:delText>Outils de tests unitaires</w:delText>
          </w:r>
          <w:r w:rsidRPr="007A6F4E" w:rsidDel="0004769A">
            <w:tab/>
            <w:delText>27</w:delText>
          </w:r>
        </w:del>
      </w:ins>
    </w:p>
    <w:p w14:paraId="6D708F7A" w14:textId="77777777" w:rsidR="00090E3A" w:rsidRPr="007A6F4E" w:rsidDel="0004769A" w:rsidRDefault="00090E3A">
      <w:pPr>
        <w:pStyle w:val="TM2"/>
        <w:tabs>
          <w:tab w:val="right" w:leader="dot" w:pos="9396"/>
        </w:tabs>
        <w:rPr>
          <w:ins w:id="783" w:author="Lucie" w:date="2013-07-29T20:35:00Z"/>
          <w:del w:id="784" w:author="Yann Bourdeau" w:date="2013-09-15T10:28:00Z"/>
          <w:rFonts w:eastAsiaTheme="minorEastAsia" w:cstheme="minorBidi"/>
          <w:b w:val="0"/>
          <w:lang w:eastAsia="fr-CA"/>
        </w:rPr>
      </w:pPr>
      <w:ins w:id="785" w:author="Lucie" w:date="2013-07-29T20:35:00Z">
        <w:del w:id="786" w:author="Yann Bourdeau" w:date="2013-09-15T10:28:00Z">
          <w:r w:rsidRPr="007A6F4E" w:rsidDel="0004769A">
            <w:rPr>
              <w:b w:val="0"/>
              <w:rPrChange w:id="787" w:author="Yann Bourdeau" w:date="2014-02-06T16:50:00Z">
                <w:rPr>
                  <w:b w:val="0"/>
                </w:rPr>
              </w:rPrChange>
            </w:rPr>
            <w:delText>Évaluation de Google Test</w:delText>
          </w:r>
          <w:r w:rsidRPr="007A6F4E" w:rsidDel="0004769A">
            <w:rPr>
              <w:b w:val="0"/>
              <w:rPrChange w:id="788" w:author="Yann Bourdeau" w:date="2014-02-06T16:50:00Z">
                <w:rPr>
                  <w:b w:val="0"/>
                </w:rPr>
              </w:rPrChange>
            </w:rPr>
            <w:tab/>
            <w:delText>27</w:delText>
          </w:r>
        </w:del>
      </w:ins>
    </w:p>
    <w:p w14:paraId="123D37A1" w14:textId="77777777" w:rsidR="00090E3A" w:rsidRPr="007A6F4E" w:rsidDel="0004769A" w:rsidRDefault="00090E3A">
      <w:pPr>
        <w:pStyle w:val="TM2"/>
        <w:tabs>
          <w:tab w:val="right" w:leader="dot" w:pos="9396"/>
        </w:tabs>
        <w:rPr>
          <w:ins w:id="789" w:author="Lucie" w:date="2013-07-29T20:35:00Z"/>
          <w:del w:id="790" w:author="Yann Bourdeau" w:date="2013-09-15T10:28:00Z"/>
          <w:rFonts w:eastAsiaTheme="minorEastAsia" w:cstheme="minorBidi"/>
          <w:b w:val="0"/>
          <w:lang w:eastAsia="fr-CA"/>
        </w:rPr>
      </w:pPr>
      <w:ins w:id="791" w:author="Lucie" w:date="2013-07-29T20:35:00Z">
        <w:del w:id="792" w:author="Yann Bourdeau" w:date="2013-09-15T10:28:00Z">
          <w:r w:rsidRPr="007A6F4E" w:rsidDel="0004769A">
            <w:rPr>
              <w:b w:val="0"/>
              <w:rPrChange w:id="793" w:author="Yann Bourdeau" w:date="2014-02-06T16:50:00Z">
                <w:rPr>
                  <w:b w:val="0"/>
                  <w:lang w:val="en-CA"/>
                </w:rPr>
              </w:rPrChange>
            </w:rPr>
            <w:delText>Évaluation de Boost Test</w:delText>
          </w:r>
          <w:r w:rsidRPr="007A6F4E" w:rsidDel="0004769A">
            <w:rPr>
              <w:b w:val="0"/>
              <w:rPrChange w:id="794" w:author="Yann Bourdeau" w:date="2014-02-06T16:50:00Z">
                <w:rPr>
                  <w:b w:val="0"/>
                </w:rPr>
              </w:rPrChange>
            </w:rPr>
            <w:tab/>
            <w:delText>30</w:delText>
          </w:r>
        </w:del>
      </w:ins>
    </w:p>
    <w:p w14:paraId="518BDC27" w14:textId="77777777" w:rsidR="00090E3A" w:rsidRPr="007A6F4E" w:rsidDel="0004769A" w:rsidRDefault="00090E3A">
      <w:pPr>
        <w:pStyle w:val="TM2"/>
        <w:tabs>
          <w:tab w:val="right" w:leader="dot" w:pos="9396"/>
        </w:tabs>
        <w:rPr>
          <w:ins w:id="795" w:author="Lucie" w:date="2013-07-29T20:35:00Z"/>
          <w:del w:id="796" w:author="Yann Bourdeau" w:date="2013-09-15T10:28:00Z"/>
          <w:rFonts w:eastAsiaTheme="minorEastAsia" w:cstheme="minorBidi"/>
          <w:b w:val="0"/>
          <w:lang w:eastAsia="fr-CA"/>
        </w:rPr>
      </w:pPr>
      <w:ins w:id="797" w:author="Lucie" w:date="2013-07-29T20:35:00Z">
        <w:del w:id="798" w:author="Yann Bourdeau" w:date="2013-09-15T10:28:00Z">
          <w:r w:rsidRPr="007A6F4E" w:rsidDel="0004769A">
            <w:rPr>
              <w:b w:val="0"/>
              <w:rPrChange w:id="799" w:author="Yann Bourdeau" w:date="2014-02-06T16:50:00Z">
                <w:rPr>
                  <w:b w:val="0"/>
                </w:rPr>
              </w:rPrChange>
            </w:rPr>
            <w:delText>Évaluation de CPP Unit</w:delText>
          </w:r>
          <w:r w:rsidRPr="007A6F4E" w:rsidDel="0004769A">
            <w:rPr>
              <w:b w:val="0"/>
              <w:rPrChange w:id="800" w:author="Yann Bourdeau" w:date="2014-02-06T16:50:00Z">
                <w:rPr>
                  <w:b w:val="0"/>
                </w:rPr>
              </w:rPrChange>
            </w:rPr>
            <w:tab/>
            <w:delText>33</w:delText>
          </w:r>
        </w:del>
      </w:ins>
    </w:p>
    <w:p w14:paraId="7D8994A3" w14:textId="77777777" w:rsidR="00090E3A" w:rsidRPr="007A6F4E" w:rsidDel="0004769A" w:rsidRDefault="00090E3A">
      <w:pPr>
        <w:pStyle w:val="TM2"/>
        <w:tabs>
          <w:tab w:val="right" w:leader="dot" w:pos="9396"/>
        </w:tabs>
        <w:rPr>
          <w:ins w:id="801" w:author="Lucie" w:date="2013-07-29T20:35:00Z"/>
          <w:del w:id="802" w:author="Yann Bourdeau" w:date="2013-09-15T10:28:00Z"/>
          <w:rFonts w:eastAsiaTheme="minorEastAsia" w:cstheme="minorBidi"/>
          <w:b w:val="0"/>
          <w:lang w:eastAsia="fr-CA"/>
        </w:rPr>
      </w:pPr>
      <w:ins w:id="803" w:author="Lucie" w:date="2013-07-29T20:35:00Z">
        <w:del w:id="804" w:author="Yann Bourdeau" w:date="2013-09-15T10:28:00Z">
          <w:r w:rsidRPr="007A6F4E" w:rsidDel="0004769A">
            <w:rPr>
              <w:b w:val="0"/>
              <w:rPrChange w:id="805" w:author="Yann Bourdeau" w:date="2014-02-06T16:50:00Z">
                <w:rPr>
                  <w:b w:val="0"/>
                </w:rPr>
              </w:rPrChange>
            </w:rPr>
            <w:delText>Comparatif des résultats pour l’évaluation des outils de test unitaire</w:delText>
          </w:r>
          <w:r w:rsidRPr="007A6F4E" w:rsidDel="0004769A">
            <w:rPr>
              <w:b w:val="0"/>
              <w:rPrChange w:id="806" w:author="Yann Bourdeau" w:date="2014-02-06T16:50:00Z">
                <w:rPr>
                  <w:b w:val="0"/>
                </w:rPr>
              </w:rPrChange>
            </w:rPr>
            <w:tab/>
            <w:delText>35</w:delText>
          </w:r>
        </w:del>
      </w:ins>
    </w:p>
    <w:p w14:paraId="22183491" w14:textId="77777777" w:rsidR="00090E3A" w:rsidRPr="007A6F4E" w:rsidDel="0004769A" w:rsidRDefault="00090E3A">
      <w:pPr>
        <w:pStyle w:val="TM1"/>
        <w:tabs>
          <w:tab w:val="right" w:leader="dot" w:pos="9396"/>
        </w:tabs>
        <w:rPr>
          <w:ins w:id="807" w:author="Lucie" w:date="2013-07-29T20:35:00Z"/>
          <w:del w:id="808" w:author="Yann Bourdeau" w:date="2013-09-15T10:28:00Z"/>
          <w:rFonts w:eastAsiaTheme="minorEastAsia" w:cstheme="minorBidi"/>
          <w:b w:val="0"/>
          <w:sz w:val="22"/>
          <w:szCs w:val="22"/>
          <w:lang w:eastAsia="fr-CA"/>
        </w:rPr>
      </w:pPr>
      <w:ins w:id="809" w:author="Lucie" w:date="2013-07-29T20:35:00Z">
        <w:del w:id="810" w:author="Yann Bourdeau" w:date="2013-09-15T10:28:00Z">
          <w:r w:rsidRPr="007A6F4E" w:rsidDel="0004769A">
            <w:rPr>
              <w:b w:val="0"/>
              <w:rPrChange w:id="811" w:author="Yann Bourdeau" w:date="2014-02-06T16:50:00Z">
                <w:rPr>
                  <w:b w:val="0"/>
                </w:rPr>
              </w:rPrChange>
            </w:rPr>
            <w:delText>Résultats de l’évaluation – Outils d’intégration continue</w:delText>
          </w:r>
          <w:r w:rsidRPr="007A6F4E" w:rsidDel="0004769A">
            <w:rPr>
              <w:b w:val="0"/>
              <w:rPrChange w:id="812" w:author="Yann Bourdeau" w:date="2014-02-06T16:50:00Z">
                <w:rPr>
                  <w:b w:val="0"/>
                </w:rPr>
              </w:rPrChange>
            </w:rPr>
            <w:tab/>
            <w:delText>36</w:delText>
          </w:r>
        </w:del>
      </w:ins>
    </w:p>
    <w:p w14:paraId="15A56230" w14:textId="77777777" w:rsidR="00090E3A" w:rsidRPr="007A6F4E" w:rsidDel="0004769A" w:rsidRDefault="00090E3A">
      <w:pPr>
        <w:pStyle w:val="TM2"/>
        <w:tabs>
          <w:tab w:val="right" w:leader="dot" w:pos="9396"/>
        </w:tabs>
        <w:rPr>
          <w:ins w:id="813" w:author="Lucie" w:date="2013-07-29T20:35:00Z"/>
          <w:del w:id="814" w:author="Yann Bourdeau" w:date="2013-09-15T10:28:00Z"/>
          <w:rFonts w:eastAsiaTheme="minorEastAsia" w:cstheme="minorBidi"/>
          <w:b w:val="0"/>
          <w:lang w:eastAsia="fr-CA"/>
        </w:rPr>
      </w:pPr>
      <w:ins w:id="815" w:author="Lucie" w:date="2013-07-29T20:35:00Z">
        <w:del w:id="816" w:author="Yann Bourdeau" w:date="2013-09-15T10:28:00Z">
          <w:r w:rsidRPr="007A6F4E" w:rsidDel="0004769A">
            <w:rPr>
              <w:b w:val="0"/>
              <w:rPrChange w:id="817" w:author="Yann Bourdeau" w:date="2014-02-06T16:50:00Z">
                <w:rPr>
                  <w:b w:val="0"/>
                </w:rPr>
              </w:rPrChange>
            </w:rPr>
            <w:delText>Présélection</w:delText>
          </w:r>
          <w:r w:rsidRPr="007A6F4E" w:rsidDel="0004769A">
            <w:rPr>
              <w:b w:val="0"/>
              <w:rPrChange w:id="818" w:author="Yann Bourdeau" w:date="2014-02-06T16:50:00Z">
                <w:rPr>
                  <w:b w:val="0"/>
                </w:rPr>
              </w:rPrChange>
            </w:rPr>
            <w:tab/>
            <w:delText>36</w:delText>
          </w:r>
        </w:del>
      </w:ins>
    </w:p>
    <w:p w14:paraId="04B4982B" w14:textId="77777777" w:rsidR="00090E3A" w:rsidRPr="007A6F4E" w:rsidDel="0004769A" w:rsidRDefault="00090E3A">
      <w:pPr>
        <w:pStyle w:val="TM2"/>
        <w:tabs>
          <w:tab w:val="right" w:leader="dot" w:pos="9396"/>
        </w:tabs>
        <w:rPr>
          <w:ins w:id="819" w:author="Lucie" w:date="2013-07-29T20:35:00Z"/>
          <w:del w:id="820" w:author="Yann Bourdeau" w:date="2013-09-15T10:28:00Z"/>
          <w:rFonts w:eastAsiaTheme="minorEastAsia" w:cstheme="minorBidi"/>
          <w:b w:val="0"/>
          <w:lang w:eastAsia="fr-CA"/>
        </w:rPr>
      </w:pPr>
      <w:ins w:id="821" w:author="Lucie" w:date="2013-07-29T20:35:00Z">
        <w:del w:id="822" w:author="Yann Bourdeau" w:date="2013-09-15T10:28:00Z">
          <w:r w:rsidRPr="007A6F4E" w:rsidDel="0004769A">
            <w:rPr>
              <w:b w:val="0"/>
              <w:rPrChange w:id="823" w:author="Yann Bourdeau" w:date="2014-02-06T16:50:00Z">
                <w:rPr>
                  <w:b w:val="0"/>
                </w:rPr>
              </w:rPrChange>
            </w:rPr>
            <w:delText>Évaluation de CruiseControl</w:delText>
          </w:r>
          <w:r w:rsidRPr="007A6F4E" w:rsidDel="0004769A">
            <w:rPr>
              <w:b w:val="0"/>
              <w:rPrChange w:id="824" w:author="Yann Bourdeau" w:date="2014-02-06T16:50:00Z">
                <w:rPr>
                  <w:b w:val="0"/>
                </w:rPr>
              </w:rPrChange>
            </w:rPr>
            <w:tab/>
            <w:delText>36</w:delText>
          </w:r>
        </w:del>
      </w:ins>
    </w:p>
    <w:p w14:paraId="1F3E5D19" w14:textId="77777777" w:rsidR="00090E3A" w:rsidRPr="007A6F4E" w:rsidDel="0004769A" w:rsidRDefault="00090E3A">
      <w:pPr>
        <w:pStyle w:val="TM2"/>
        <w:tabs>
          <w:tab w:val="right" w:leader="dot" w:pos="9396"/>
        </w:tabs>
        <w:rPr>
          <w:ins w:id="825" w:author="Lucie" w:date="2013-07-29T20:35:00Z"/>
          <w:del w:id="826" w:author="Yann Bourdeau" w:date="2013-09-15T10:28:00Z"/>
          <w:rFonts w:eastAsiaTheme="minorEastAsia" w:cstheme="minorBidi"/>
          <w:b w:val="0"/>
          <w:lang w:eastAsia="fr-CA"/>
        </w:rPr>
      </w:pPr>
      <w:ins w:id="827" w:author="Lucie" w:date="2013-07-29T20:35:00Z">
        <w:del w:id="828" w:author="Yann Bourdeau" w:date="2013-09-15T10:28:00Z">
          <w:r w:rsidRPr="007A6F4E" w:rsidDel="0004769A">
            <w:rPr>
              <w:b w:val="0"/>
              <w:rPrChange w:id="829" w:author="Yann Bourdeau" w:date="2014-02-06T16:50:00Z">
                <w:rPr>
                  <w:b w:val="0"/>
                </w:rPr>
              </w:rPrChange>
            </w:rPr>
            <w:delText>Évaluation de Apache Continuum</w:delText>
          </w:r>
          <w:r w:rsidRPr="007A6F4E" w:rsidDel="0004769A">
            <w:rPr>
              <w:b w:val="0"/>
              <w:rPrChange w:id="830" w:author="Yann Bourdeau" w:date="2014-02-06T16:50:00Z">
                <w:rPr>
                  <w:b w:val="0"/>
                </w:rPr>
              </w:rPrChange>
            </w:rPr>
            <w:tab/>
            <w:delText>40</w:delText>
          </w:r>
        </w:del>
      </w:ins>
    </w:p>
    <w:p w14:paraId="368659C1" w14:textId="77777777" w:rsidR="00090E3A" w:rsidRPr="007A6F4E" w:rsidDel="0004769A" w:rsidRDefault="00090E3A">
      <w:pPr>
        <w:pStyle w:val="TM2"/>
        <w:tabs>
          <w:tab w:val="right" w:leader="dot" w:pos="9396"/>
        </w:tabs>
        <w:rPr>
          <w:ins w:id="831" w:author="Lucie" w:date="2013-07-29T20:35:00Z"/>
          <w:del w:id="832" w:author="Yann Bourdeau" w:date="2013-09-15T10:28:00Z"/>
          <w:rFonts w:eastAsiaTheme="minorEastAsia" w:cstheme="minorBidi"/>
          <w:b w:val="0"/>
          <w:lang w:eastAsia="fr-CA"/>
        </w:rPr>
      </w:pPr>
      <w:ins w:id="833" w:author="Lucie" w:date="2013-07-29T20:35:00Z">
        <w:del w:id="834" w:author="Yann Bourdeau" w:date="2013-09-15T10:28:00Z">
          <w:r w:rsidRPr="007A6F4E" w:rsidDel="0004769A">
            <w:rPr>
              <w:b w:val="0"/>
              <w:rPrChange w:id="835" w:author="Yann Bourdeau" w:date="2014-02-06T16:50:00Z">
                <w:rPr>
                  <w:b w:val="0"/>
                </w:rPr>
              </w:rPrChange>
            </w:rPr>
            <w:delText>Évaluation de Hudson</w:delText>
          </w:r>
          <w:r w:rsidRPr="007A6F4E" w:rsidDel="0004769A">
            <w:rPr>
              <w:b w:val="0"/>
              <w:rPrChange w:id="836" w:author="Yann Bourdeau" w:date="2014-02-06T16:50:00Z">
                <w:rPr>
                  <w:b w:val="0"/>
                </w:rPr>
              </w:rPrChange>
            </w:rPr>
            <w:tab/>
            <w:delText>40</w:delText>
          </w:r>
        </w:del>
      </w:ins>
    </w:p>
    <w:p w14:paraId="5B2E1A80" w14:textId="77777777" w:rsidR="00090E3A" w:rsidRPr="007A6F4E" w:rsidDel="0004769A" w:rsidRDefault="00090E3A">
      <w:pPr>
        <w:pStyle w:val="TM2"/>
        <w:tabs>
          <w:tab w:val="right" w:leader="dot" w:pos="9396"/>
        </w:tabs>
        <w:rPr>
          <w:ins w:id="837" w:author="Lucie" w:date="2013-07-29T20:35:00Z"/>
          <w:del w:id="838" w:author="Yann Bourdeau" w:date="2013-09-15T10:28:00Z"/>
          <w:rFonts w:eastAsiaTheme="minorEastAsia" w:cstheme="minorBidi"/>
          <w:b w:val="0"/>
          <w:lang w:eastAsia="fr-CA"/>
        </w:rPr>
      </w:pPr>
      <w:ins w:id="839" w:author="Lucie" w:date="2013-07-29T20:35:00Z">
        <w:del w:id="840" w:author="Yann Bourdeau" w:date="2013-09-15T10:28:00Z">
          <w:r w:rsidRPr="007A6F4E" w:rsidDel="0004769A">
            <w:rPr>
              <w:b w:val="0"/>
              <w:rPrChange w:id="841" w:author="Yann Bourdeau" w:date="2014-02-06T16:50:00Z">
                <w:rPr>
                  <w:b w:val="0"/>
                </w:rPr>
              </w:rPrChange>
            </w:rPr>
            <w:delText>Comparatif des résultats pour l’évaluation des outils d’intégration continue</w:delText>
          </w:r>
          <w:r w:rsidRPr="007A6F4E" w:rsidDel="0004769A">
            <w:rPr>
              <w:b w:val="0"/>
              <w:rPrChange w:id="842" w:author="Yann Bourdeau" w:date="2014-02-06T16:50:00Z">
                <w:rPr>
                  <w:b w:val="0"/>
                </w:rPr>
              </w:rPrChange>
            </w:rPr>
            <w:tab/>
            <w:delText>44</w:delText>
          </w:r>
        </w:del>
      </w:ins>
    </w:p>
    <w:p w14:paraId="12BB9517" w14:textId="77777777" w:rsidR="00090E3A" w:rsidRPr="007A6F4E" w:rsidDel="0004769A" w:rsidRDefault="00090E3A">
      <w:pPr>
        <w:pStyle w:val="TM1"/>
        <w:tabs>
          <w:tab w:val="right" w:leader="dot" w:pos="9396"/>
        </w:tabs>
        <w:rPr>
          <w:ins w:id="843" w:author="Lucie" w:date="2013-07-29T20:35:00Z"/>
          <w:del w:id="844" w:author="Yann Bourdeau" w:date="2013-09-15T10:28:00Z"/>
          <w:rFonts w:eastAsiaTheme="minorEastAsia" w:cstheme="minorBidi"/>
          <w:b w:val="0"/>
          <w:sz w:val="22"/>
          <w:szCs w:val="22"/>
          <w:lang w:eastAsia="fr-CA"/>
        </w:rPr>
      </w:pPr>
      <w:ins w:id="845" w:author="Lucie" w:date="2013-07-29T20:35:00Z">
        <w:del w:id="846" w:author="Yann Bourdeau" w:date="2013-09-15T10:28:00Z">
          <w:r w:rsidRPr="007A6F4E" w:rsidDel="0004769A">
            <w:rPr>
              <w:b w:val="0"/>
              <w:rPrChange w:id="847" w:author="Yann Bourdeau" w:date="2014-02-06T16:50:00Z">
                <w:rPr>
                  <w:b w:val="0"/>
                </w:rPr>
              </w:rPrChange>
            </w:rPr>
            <w:delText>Interprétation des résultats</w:delText>
          </w:r>
          <w:r w:rsidRPr="007A6F4E" w:rsidDel="0004769A">
            <w:rPr>
              <w:b w:val="0"/>
              <w:rPrChange w:id="848" w:author="Yann Bourdeau" w:date="2014-02-06T16:50:00Z">
                <w:rPr>
                  <w:b w:val="0"/>
                </w:rPr>
              </w:rPrChange>
            </w:rPr>
            <w:tab/>
            <w:delText>45</w:delText>
          </w:r>
        </w:del>
      </w:ins>
    </w:p>
    <w:p w14:paraId="41535F1C" w14:textId="77777777" w:rsidR="00090E3A" w:rsidRPr="007A6F4E" w:rsidDel="0004769A" w:rsidRDefault="00090E3A">
      <w:pPr>
        <w:pStyle w:val="TM2"/>
        <w:tabs>
          <w:tab w:val="right" w:leader="dot" w:pos="9396"/>
        </w:tabs>
        <w:rPr>
          <w:ins w:id="849" w:author="Lucie" w:date="2013-07-29T20:35:00Z"/>
          <w:del w:id="850" w:author="Yann Bourdeau" w:date="2013-09-15T10:28:00Z"/>
          <w:rFonts w:eastAsiaTheme="minorEastAsia" w:cstheme="minorBidi"/>
          <w:b w:val="0"/>
          <w:lang w:eastAsia="fr-CA"/>
        </w:rPr>
      </w:pPr>
      <w:ins w:id="851" w:author="Lucie" w:date="2013-07-29T20:35:00Z">
        <w:del w:id="852" w:author="Yann Bourdeau" w:date="2013-09-15T10:28:00Z">
          <w:r w:rsidRPr="007A6F4E" w:rsidDel="0004769A">
            <w:rPr>
              <w:b w:val="0"/>
              <w:rPrChange w:id="853" w:author="Yann Bourdeau" w:date="2014-02-06T16:50:00Z">
                <w:rPr>
                  <w:b w:val="0"/>
                </w:rPr>
              </w:rPrChange>
            </w:rPr>
            <w:delText>Outils de tests unitaires</w:delText>
          </w:r>
          <w:r w:rsidRPr="007A6F4E" w:rsidDel="0004769A">
            <w:rPr>
              <w:b w:val="0"/>
              <w:rPrChange w:id="854" w:author="Yann Bourdeau" w:date="2014-02-06T16:50:00Z">
                <w:rPr>
                  <w:b w:val="0"/>
                </w:rPr>
              </w:rPrChange>
            </w:rPr>
            <w:tab/>
            <w:delText>45</w:delText>
          </w:r>
        </w:del>
      </w:ins>
    </w:p>
    <w:p w14:paraId="36748126" w14:textId="77777777" w:rsidR="00090E3A" w:rsidRPr="007A6F4E" w:rsidDel="0004769A" w:rsidRDefault="00090E3A">
      <w:pPr>
        <w:pStyle w:val="TM3"/>
        <w:tabs>
          <w:tab w:val="right" w:leader="dot" w:pos="9396"/>
        </w:tabs>
        <w:rPr>
          <w:ins w:id="855" w:author="Lucie" w:date="2013-07-29T20:35:00Z"/>
          <w:del w:id="856" w:author="Yann Bourdeau" w:date="2013-09-15T10:28:00Z"/>
          <w:rFonts w:eastAsiaTheme="minorEastAsia" w:cstheme="minorBidi"/>
          <w:lang w:eastAsia="fr-CA"/>
        </w:rPr>
      </w:pPr>
      <w:ins w:id="857" w:author="Lucie" w:date="2013-07-29T20:35:00Z">
        <w:del w:id="858" w:author="Yann Bourdeau" w:date="2013-09-15T10:28:00Z">
          <w:r w:rsidRPr="007A6F4E" w:rsidDel="0004769A">
            <w:delText>Facilité d’utilisation</w:delText>
          </w:r>
          <w:r w:rsidRPr="007A6F4E" w:rsidDel="0004769A">
            <w:tab/>
            <w:delText>45</w:delText>
          </w:r>
        </w:del>
      </w:ins>
    </w:p>
    <w:p w14:paraId="2E8B6FB0" w14:textId="77777777" w:rsidR="00090E3A" w:rsidRPr="007A6F4E" w:rsidDel="0004769A" w:rsidRDefault="00090E3A">
      <w:pPr>
        <w:pStyle w:val="TM3"/>
        <w:tabs>
          <w:tab w:val="right" w:leader="dot" w:pos="9396"/>
        </w:tabs>
        <w:rPr>
          <w:ins w:id="859" w:author="Lucie" w:date="2013-07-29T20:35:00Z"/>
          <w:del w:id="860" w:author="Yann Bourdeau" w:date="2013-09-15T10:28:00Z"/>
          <w:rFonts w:eastAsiaTheme="minorEastAsia" w:cstheme="minorBidi"/>
          <w:lang w:eastAsia="fr-CA"/>
        </w:rPr>
      </w:pPr>
      <w:ins w:id="861" w:author="Lucie" w:date="2013-07-29T20:35:00Z">
        <w:del w:id="862" w:author="Yann Bourdeau" w:date="2013-09-15T10:28:00Z">
          <w:r w:rsidRPr="007A6F4E" w:rsidDel="0004769A">
            <w:delText>Assertions</w:delText>
          </w:r>
          <w:r w:rsidRPr="007A6F4E" w:rsidDel="0004769A">
            <w:tab/>
            <w:delText>45</w:delText>
          </w:r>
        </w:del>
      </w:ins>
    </w:p>
    <w:p w14:paraId="36488775" w14:textId="77777777" w:rsidR="00090E3A" w:rsidRPr="007A6F4E" w:rsidDel="0004769A" w:rsidRDefault="00090E3A">
      <w:pPr>
        <w:pStyle w:val="TM3"/>
        <w:tabs>
          <w:tab w:val="right" w:leader="dot" w:pos="9396"/>
        </w:tabs>
        <w:rPr>
          <w:ins w:id="863" w:author="Lucie" w:date="2013-07-29T20:35:00Z"/>
          <w:del w:id="864" w:author="Yann Bourdeau" w:date="2013-09-15T10:28:00Z"/>
          <w:rFonts w:eastAsiaTheme="minorEastAsia" w:cstheme="minorBidi"/>
          <w:lang w:eastAsia="fr-CA"/>
        </w:rPr>
      </w:pPr>
      <w:ins w:id="865" w:author="Lucie" w:date="2013-07-29T20:35:00Z">
        <w:del w:id="866" w:author="Yann Bourdeau" w:date="2013-09-15T10:28:00Z">
          <w:r w:rsidRPr="007A6F4E" w:rsidDel="0004769A">
            <w:delText>Rapports de tests</w:delText>
          </w:r>
          <w:r w:rsidRPr="007A6F4E" w:rsidDel="0004769A">
            <w:tab/>
            <w:delText>45</w:delText>
          </w:r>
        </w:del>
      </w:ins>
    </w:p>
    <w:p w14:paraId="17816926" w14:textId="77777777" w:rsidR="00090E3A" w:rsidRPr="007A6F4E" w:rsidDel="0004769A" w:rsidRDefault="00090E3A">
      <w:pPr>
        <w:pStyle w:val="TM3"/>
        <w:tabs>
          <w:tab w:val="right" w:leader="dot" w:pos="9396"/>
        </w:tabs>
        <w:rPr>
          <w:ins w:id="867" w:author="Lucie" w:date="2013-07-29T20:35:00Z"/>
          <w:del w:id="868" w:author="Yann Bourdeau" w:date="2013-09-15T10:28:00Z"/>
          <w:rFonts w:eastAsiaTheme="minorEastAsia" w:cstheme="minorBidi"/>
          <w:lang w:eastAsia="fr-CA"/>
        </w:rPr>
      </w:pPr>
      <w:ins w:id="869" w:author="Lucie" w:date="2013-07-29T20:35:00Z">
        <w:del w:id="870" w:author="Yann Bourdeau" w:date="2013-09-15T10:28:00Z">
          <w:r w:rsidRPr="007A6F4E" w:rsidDel="0004769A">
            <w:delText>Configuration des options d’exécution des tests</w:delText>
          </w:r>
          <w:r w:rsidRPr="007A6F4E" w:rsidDel="0004769A">
            <w:tab/>
            <w:delText>45</w:delText>
          </w:r>
        </w:del>
      </w:ins>
    </w:p>
    <w:p w14:paraId="5AABA1E2" w14:textId="77777777" w:rsidR="00090E3A" w:rsidRPr="007A6F4E" w:rsidDel="0004769A" w:rsidRDefault="00090E3A">
      <w:pPr>
        <w:pStyle w:val="TM3"/>
        <w:tabs>
          <w:tab w:val="right" w:leader="dot" w:pos="9396"/>
        </w:tabs>
        <w:rPr>
          <w:ins w:id="871" w:author="Lucie" w:date="2013-07-29T20:35:00Z"/>
          <w:del w:id="872" w:author="Yann Bourdeau" w:date="2013-09-15T10:28:00Z"/>
          <w:rFonts w:eastAsiaTheme="minorEastAsia" w:cstheme="minorBidi"/>
          <w:lang w:eastAsia="fr-CA"/>
        </w:rPr>
      </w:pPr>
      <w:ins w:id="873" w:author="Lucie" w:date="2013-07-29T20:35:00Z">
        <w:del w:id="874" w:author="Yann Bourdeau" w:date="2013-09-15T10:28:00Z">
          <w:r w:rsidRPr="007A6F4E" w:rsidDel="0004769A">
            <w:delText>Conclusion</w:delText>
          </w:r>
          <w:r w:rsidRPr="007A6F4E" w:rsidDel="0004769A">
            <w:tab/>
            <w:delText>46</w:delText>
          </w:r>
        </w:del>
      </w:ins>
    </w:p>
    <w:p w14:paraId="056E3518" w14:textId="77777777" w:rsidR="00090E3A" w:rsidRPr="007A6F4E" w:rsidDel="0004769A" w:rsidRDefault="00090E3A">
      <w:pPr>
        <w:pStyle w:val="TM2"/>
        <w:tabs>
          <w:tab w:val="right" w:leader="dot" w:pos="9396"/>
        </w:tabs>
        <w:rPr>
          <w:ins w:id="875" w:author="Lucie" w:date="2013-07-29T20:35:00Z"/>
          <w:del w:id="876" w:author="Yann Bourdeau" w:date="2013-09-15T10:28:00Z"/>
          <w:rFonts w:eastAsiaTheme="minorEastAsia" w:cstheme="minorBidi"/>
          <w:b w:val="0"/>
          <w:lang w:eastAsia="fr-CA"/>
        </w:rPr>
      </w:pPr>
      <w:ins w:id="877" w:author="Lucie" w:date="2013-07-29T20:35:00Z">
        <w:del w:id="878" w:author="Yann Bourdeau" w:date="2013-09-15T10:28:00Z">
          <w:r w:rsidRPr="007A6F4E" w:rsidDel="0004769A">
            <w:rPr>
              <w:b w:val="0"/>
              <w:rPrChange w:id="879" w:author="Yann Bourdeau" w:date="2014-02-06T16:50:00Z">
                <w:rPr>
                  <w:b w:val="0"/>
                </w:rPr>
              </w:rPrChange>
            </w:rPr>
            <w:delText>Outils d’intégration continue</w:delText>
          </w:r>
          <w:r w:rsidRPr="007A6F4E" w:rsidDel="0004769A">
            <w:rPr>
              <w:b w:val="0"/>
              <w:rPrChange w:id="880" w:author="Yann Bourdeau" w:date="2014-02-06T16:50:00Z">
                <w:rPr>
                  <w:b w:val="0"/>
                </w:rPr>
              </w:rPrChange>
            </w:rPr>
            <w:tab/>
            <w:delText>46</w:delText>
          </w:r>
        </w:del>
      </w:ins>
    </w:p>
    <w:p w14:paraId="6FF792F6" w14:textId="77777777" w:rsidR="00090E3A" w:rsidRPr="007A6F4E" w:rsidDel="0004769A" w:rsidRDefault="00090E3A">
      <w:pPr>
        <w:pStyle w:val="TM1"/>
        <w:tabs>
          <w:tab w:val="right" w:leader="dot" w:pos="9396"/>
        </w:tabs>
        <w:rPr>
          <w:ins w:id="881" w:author="Lucie" w:date="2013-07-29T20:35:00Z"/>
          <w:del w:id="882" w:author="Yann Bourdeau" w:date="2013-09-15T10:28:00Z"/>
          <w:rFonts w:eastAsiaTheme="minorEastAsia" w:cstheme="minorBidi"/>
          <w:b w:val="0"/>
          <w:sz w:val="22"/>
          <w:szCs w:val="22"/>
          <w:lang w:eastAsia="fr-CA"/>
        </w:rPr>
      </w:pPr>
      <w:ins w:id="883" w:author="Lucie" w:date="2013-07-29T20:35:00Z">
        <w:del w:id="884" w:author="Yann Bourdeau" w:date="2013-09-15T10:28:00Z">
          <w:r w:rsidRPr="007A6F4E" w:rsidDel="0004769A">
            <w:rPr>
              <w:b w:val="0"/>
              <w:rPrChange w:id="885" w:author="Yann Bourdeau" w:date="2014-02-06T16:50:00Z">
                <w:rPr>
                  <w:b w:val="0"/>
                </w:rPr>
              </w:rPrChange>
            </w:rPr>
            <w:delText>Conclusion</w:delText>
          </w:r>
          <w:r w:rsidRPr="007A6F4E" w:rsidDel="0004769A">
            <w:rPr>
              <w:b w:val="0"/>
              <w:rPrChange w:id="886" w:author="Yann Bourdeau" w:date="2014-02-06T16:50:00Z">
                <w:rPr>
                  <w:b w:val="0"/>
                </w:rPr>
              </w:rPrChange>
            </w:rPr>
            <w:tab/>
            <w:delText>48</w:delText>
          </w:r>
        </w:del>
      </w:ins>
    </w:p>
    <w:p w14:paraId="07CDDEE2" w14:textId="77777777" w:rsidR="00090E3A" w:rsidRPr="007A6F4E" w:rsidDel="0004769A" w:rsidRDefault="00090E3A">
      <w:pPr>
        <w:pStyle w:val="TM1"/>
        <w:tabs>
          <w:tab w:val="right" w:leader="dot" w:pos="9396"/>
        </w:tabs>
        <w:rPr>
          <w:ins w:id="887" w:author="Lucie" w:date="2013-07-29T20:35:00Z"/>
          <w:del w:id="888" w:author="Yann Bourdeau" w:date="2013-09-15T10:28:00Z"/>
          <w:rFonts w:eastAsiaTheme="minorEastAsia" w:cstheme="minorBidi"/>
          <w:b w:val="0"/>
          <w:sz w:val="22"/>
          <w:szCs w:val="22"/>
          <w:lang w:eastAsia="fr-CA"/>
        </w:rPr>
      </w:pPr>
      <w:ins w:id="889" w:author="Lucie" w:date="2013-07-29T20:35:00Z">
        <w:del w:id="890" w:author="Yann Bourdeau" w:date="2013-09-15T10:28:00Z">
          <w:r w:rsidRPr="007A6F4E" w:rsidDel="0004769A">
            <w:rPr>
              <w:b w:val="0"/>
              <w:rPrChange w:id="891" w:author="Yann Bourdeau" w:date="2014-02-06T16:50:00Z">
                <w:rPr>
                  <w:b w:val="0"/>
                </w:rPr>
              </w:rPrChange>
            </w:rPr>
            <w:delText>Réflexions</w:delText>
          </w:r>
          <w:r w:rsidRPr="007A6F4E" w:rsidDel="0004769A">
            <w:rPr>
              <w:b w:val="0"/>
              <w:rPrChange w:id="892" w:author="Yann Bourdeau" w:date="2014-02-06T16:50:00Z">
                <w:rPr>
                  <w:b w:val="0"/>
                </w:rPr>
              </w:rPrChange>
            </w:rPr>
            <w:tab/>
            <w:delText>49</w:delText>
          </w:r>
        </w:del>
      </w:ins>
    </w:p>
    <w:p w14:paraId="7FEC2CC9" w14:textId="77777777" w:rsidR="00090E3A" w:rsidRPr="007A6F4E" w:rsidDel="0004769A" w:rsidRDefault="00090E3A">
      <w:pPr>
        <w:pStyle w:val="TM1"/>
        <w:tabs>
          <w:tab w:val="right" w:leader="dot" w:pos="9396"/>
        </w:tabs>
        <w:rPr>
          <w:ins w:id="893" w:author="Lucie" w:date="2013-07-29T20:35:00Z"/>
          <w:del w:id="894" w:author="Yann Bourdeau" w:date="2013-09-15T10:28:00Z"/>
          <w:rFonts w:eastAsiaTheme="minorEastAsia" w:cstheme="minorBidi"/>
          <w:b w:val="0"/>
          <w:sz w:val="22"/>
          <w:szCs w:val="22"/>
          <w:lang w:eastAsia="fr-CA"/>
        </w:rPr>
      </w:pPr>
      <w:ins w:id="895" w:author="Lucie" w:date="2013-07-29T20:35:00Z">
        <w:del w:id="896" w:author="Yann Bourdeau" w:date="2013-09-15T10:28:00Z">
          <w:r w:rsidRPr="007A6F4E" w:rsidDel="0004769A">
            <w:rPr>
              <w:b w:val="0"/>
              <w:rPrChange w:id="897" w:author="Yann Bourdeau" w:date="2014-02-06T16:50:00Z">
                <w:rPr>
                  <w:b w:val="0"/>
                  <w:lang w:val="en-CA"/>
                </w:rPr>
              </w:rPrChange>
            </w:rPr>
            <w:delText>Bibliographie</w:delText>
          </w:r>
          <w:r w:rsidRPr="007A6F4E" w:rsidDel="0004769A">
            <w:rPr>
              <w:b w:val="0"/>
              <w:rPrChange w:id="898" w:author="Yann Bourdeau" w:date="2014-02-06T16:50:00Z">
                <w:rPr>
                  <w:b w:val="0"/>
                </w:rPr>
              </w:rPrChange>
            </w:rPr>
            <w:tab/>
            <w:delText>52</w:delText>
          </w:r>
        </w:del>
      </w:ins>
    </w:p>
    <w:p w14:paraId="227F0D10" w14:textId="77777777" w:rsidR="00090E3A" w:rsidRPr="007A6F4E" w:rsidDel="0004769A" w:rsidRDefault="00090E3A">
      <w:pPr>
        <w:pStyle w:val="TM1"/>
        <w:tabs>
          <w:tab w:val="right" w:leader="dot" w:pos="9396"/>
        </w:tabs>
        <w:rPr>
          <w:ins w:id="899" w:author="Lucie" w:date="2013-07-29T20:35:00Z"/>
          <w:del w:id="900" w:author="Yann Bourdeau" w:date="2013-09-15T10:28:00Z"/>
          <w:rFonts w:eastAsiaTheme="minorEastAsia" w:cstheme="minorBidi"/>
          <w:b w:val="0"/>
          <w:sz w:val="22"/>
          <w:szCs w:val="22"/>
          <w:lang w:eastAsia="fr-CA"/>
        </w:rPr>
      </w:pPr>
      <w:ins w:id="901" w:author="Lucie" w:date="2013-07-29T20:35:00Z">
        <w:del w:id="902" w:author="Yann Bourdeau" w:date="2013-09-15T10:28:00Z">
          <w:r w:rsidRPr="007A6F4E" w:rsidDel="0004769A">
            <w:rPr>
              <w:b w:val="0"/>
              <w:lang w:val="fr-FR"/>
              <w:rPrChange w:id="903" w:author="Yann Bourdeau" w:date="2014-02-06T16:50:00Z">
                <w:rPr>
                  <w:b w:val="0"/>
                  <w:lang w:val="fr-FR"/>
                </w:rPr>
              </w:rPrChange>
            </w:rPr>
            <w:delText>Annexe</w:delText>
          </w:r>
          <w:r w:rsidRPr="007A6F4E" w:rsidDel="0004769A">
            <w:rPr>
              <w:b w:val="0"/>
              <w:rPrChange w:id="904" w:author="Yann Bourdeau" w:date="2014-02-06T16:50:00Z">
                <w:rPr>
                  <w:b w:val="0"/>
                </w:rPr>
              </w:rPrChange>
            </w:rPr>
            <w:tab/>
            <w:delText>54</w:delText>
          </w:r>
        </w:del>
      </w:ins>
    </w:p>
    <w:p w14:paraId="30DE7B5C" w14:textId="77777777" w:rsidR="00B91315" w:rsidRPr="007A6F4E" w:rsidDel="0004769A" w:rsidRDefault="00B91315">
      <w:pPr>
        <w:pStyle w:val="TM1"/>
        <w:tabs>
          <w:tab w:val="right" w:leader="dot" w:pos="9396"/>
        </w:tabs>
        <w:rPr>
          <w:del w:id="905" w:author="Yann Bourdeau" w:date="2013-09-15T10:28:00Z"/>
          <w:rFonts w:eastAsiaTheme="minorEastAsia" w:cstheme="minorBidi"/>
          <w:b w:val="0"/>
          <w:lang w:val="fr-FR" w:eastAsia="ja-JP"/>
        </w:rPr>
      </w:pPr>
      <w:del w:id="906" w:author="Yann Bourdeau" w:date="2013-09-15T10:28:00Z">
        <w:r w:rsidRPr="007A6F4E" w:rsidDel="0004769A">
          <w:rPr>
            <w:b w:val="0"/>
            <w:rPrChange w:id="907" w:author="Yann Bourdeau" w:date="2014-02-06T16:50:00Z">
              <w:rPr>
                <w:b w:val="0"/>
              </w:rPr>
            </w:rPrChange>
          </w:rPr>
          <w:delText>Abrévations</w:delText>
        </w:r>
        <w:r w:rsidRPr="007A6F4E" w:rsidDel="0004769A">
          <w:rPr>
            <w:b w:val="0"/>
            <w:rPrChange w:id="908" w:author="Yann Bourdeau" w:date="2014-02-06T16:50:00Z">
              <w:rPr>
                <w:b w:val="0"/>
              </w:rPr>
            </w:rPrChange>
          </w:rPr>
          <w:tab/>
        </w:r>
        <w:r w:rsidR="00E655CE" w:rsidRPr="007A6F4E" w:rsidDel="0004769A">
          <w:rPr>
            <w:b w:val="0"/>
            <w:rPrChange w:id="909" w:author="Yann Bourdeau" w:date="2014-02-06T16:50:00Z">
              <w:rPr>
                <w:b w:val="0"/>
              </w:rPr>
            </w:rPrChange>
          </w:rPr>
          <w:delText>5</w:delText>
        </w:r>
      </w:del>
    </w:p>
    <w:p w14:paraId="622F4359" w14:textId="77777777" w:rsidR="00B91315" w:rsidRPr="007A6F4E" w:rsidDel="0004769A" w:rsidRDefault="00B91315">
      <w:pPr>
        <w:pStyle w:val="TM1"/>
        <w:tabs>
          <w:tab w:val="right" w:leader="dot" w:pos="9396"/>
        </w:tabs>
        <w:rPr>
          <w:del w:id="910" w:author="Yann Bourdeau" w:date="2013-09-15T10:28:00Z"/>
          <w:rFonts w:eastAsiaTheme="minorEastAsia" w:cstheme="minorBidi"/>
          <w:b w:val="0"/>
          <w:lang w:val="fr-FR" w:eastAsia="ja-JP"/>
        </w:rPr>
      </w:pPr>
      <w:del w:id="911" w:author="Yann Bourdeau" w:date="2013-09-15T10:28:00Z">
        <w:r w:rsidRPr="007A6F4E" w:rsidDel="0004769A">
          <w:rPr>
            <w:b w:val="0"/>
            <w:rPrChange w:id="912" w:author="Yann Bourdeau" w:date="2014-02-06T16:50:00Z">
              <w:rPr>
                <w:b w:val="0"/>
              </w:rPr>
            </w:rPrChange>
          </w:rPr>
          <w:delText>Remerciements</w:delText>
        </w:r>
        <w:r w:rsidRPr="007A6F4E" w:rsidDel="0004769A">
          <w:rPr>
            <w:b w:val="0"/>
            <w:rPrChange w:id="913" w:author="Yann Bourdeau" w:date="2014-02-06T16:50:00Z">
              <w:rPr>
                <w:b w:val="0"/>
              </w:rPr>
            </w:rPrChange>
          </w:rPr>
          <w:tab/>
        </w:r>
        <w:r w:rsidR="00E655CE" w:rsidRPr="007A6F4E" w:rsidDel="0004769A">
          <w:rPr>
            <w:b w:val="0"/>
            <w:rPrChange w:id="914" w:author="Yann Bourdeau" w:date="2014-02-06T16:50:00Z">
              <w:rPr>
                <w:b w:val="0"/>
              </w:rPr>
            </w:rPrChange>
          </w:rPr>
          <w:delText>6</w:delText>
        </w:r>
      </w:del>
    </w:p>
    <w:p w14:paraId="4A379FBF" w14:textId="77777777" w:rsidR="00B91315" w:rsidRPr="007A6F4E" w:rsidDel="0004769A" w:rsidRDefault="00B91315">
      <w:pPr>
        <w:pStyle w:val="TM1"/>
        <w:tabs>
          <w:tab w:val="right" w:leader="dot" w:pos="9396"/>
        </w:tabs>
        <w:rPr>
          <w:del w:id="915" w:author="Yann Bourdeau" w:date="2013-09-15T10:28:00Z"/>
          <w:rFonts w:eastAsiaTheme="minorEastAsia" w:cstheme="minorBidi"/>
          <w:b w:val="0"/>
          <w:lang w:val="fr-FR" w:eastAsia="ja-JP"/>
        </w:rPr>
      </w:pPr>
      <w:del w:id="916" w:author="Yann Bourdeau" w:date="2013-09-15T10:28:00Z">
        <w:r w:rsidRPr="007A6F4E" w:rsidDel="0004769A">
          <w:rPr>
            <w:b w:val="0"/>
            <w:rPrChange w:id="917" w:author="Yann Bourdeau" w:date="2014-02-06T16:50:00Z">
              <w:rPr>
                <w:b w:val="0"/>
              </w:rPr>
            </w:rPrChange>
          </w:rPr>
          <w:delText>Résumé</w:delText>
        </w:r>
        <w:r w:rsidRPr="007A6F4E" w:rsidDel="0004769A">
          <w:rPr>
            <w:b w:val="0"/>
            <w:rPrChange w:id="918" w:author="Yann Bourdeau" w:date="2014-02-06T16:50:00Z">
              <w:rPr>
                <w:b w:val="0"/>
              </w:rPr>
            </w:rPrChange>
          </w:rPr>
          <w:tab/>
        </w:r>
        <w:r w:rsidR="00E655CE" w:rsidRPr="007A6F4E" w:rsidDel="0004769A">
          <w:rPr>
            <w:b w:val="0"/>
            <w:rPrChange w:id="919" w:author="Yann Bourdeau" w:date="2014-02-06T16:50:00Z">
              <w:rPr>
                <w:b w:val="0"/>
              </w:rPr>
            </w:rPrChange>
          </w:rPr>
          <w:delText>7</w:delText>
        </w:r>
      </w:del>
    </w:p>
    <w:p w14:paraId="52F84A3D" w14:textId="77777777" w:rsidR="00B91315" w:rsidRPr="007A6F4E" w:rsidDel="0004769A" w:rsidRDefault="00B91315">
      <w:pPr>
        <w:pStyle w:val="TM1"/>
        <w:tabs>
          <w:tab w:val="right" w:leader="dot" w:pos="9396"/>
        </w:tabs>
        <w:rPr>
          <w:del w:id="920" w:author="Yann Bourdeau" w:date="2013-09-15T10:28:00Z"/>
          <w:rFonts w:eastAsiaTheme="minorEastAsia" w:cstheme="minorBidi"/>
          <w:b w:val="0"/>
          <w:lang w:val="fr-FR" w:eastAsia="ja-JP"/>
        </w:rPr>
      </w:pPr>
      <w:del w:id="921" w:author="Yann Bourdeau" w:date="2013-09-15T10:28:00Z">
        <w:r w:rsidRPr="007A6F4E" w:rsidDel="0004769A">
          <w:rPr>
            <w:b w:val="0"/>
            <w:rPrChange w:id="922" w:author="Yann Bourdeau" w:date="2014-02-06T16:50:00Z">
              <w:rPr>
                <w:b w:val="0"/>
                <w:lang w:val="en-CA"/>
              </w:rPr>
            </w:rPrChange>
          </w:rPr>
          <w:delText>Summary</w:delText>
        </w:r>
        <w:r w:rsidRPr="007A6F4E" w:rsidDel="0004769A">
          <w:rPr>
            <w:b w:val="0"/>
            <w:rPrChange w:id="923" w:author="Yann Bourdeau" w:date="2014-02-06T16:50:00Z">
              <w:rPr>
                <w:b w:val="0"/>
              </w:rPr>
            </w:rPrChange>
          </w:rPr>
          <w:tab/>
        </w:r>
        <w:r w:rsidR="00E655CE" w:rsidRPr="007A6F4E" w:rsidDel="0004769A">
          <w:rPr>
            <w:b w:val="0"/>
            <w:rPrChange w:id="924" w:author="Yann Bourdeau" w:date="2014-02-06T16:50:00Z">
              <w:rPr>
                <w:b w:val="0"/>
              </w:rPr>
            </w:rPrChange>
          </w:rPr>
          <w:delText>9</w:delText>
        </w:r>
      </w:del>
    </w:p>
    <w:p w14:paraId="1A44D690" w14:textId="77777777" w:rsidR="00B91315" w:rsidRPr="007A6F4E" w:rsidDel="0004769A" w:rsidRDefault="00B91315">
      <w:pPr>
        <w:pStyle w:val="TM1"/>
        <w:tabs>
          <w:tab w:val="right" w:leader="dot" w:pos="9396"/>
        </w:tabs>
        <w:rPr>
          <w:del w:id="925" w:author="Yann Bourdeau" w:date="2013-09-15T10:28:00Z"/>
          <w:rFonts w:eastAsiaTheme="minorEastAsia" w:cstheme="minorBidi"/>
          <w:b w:val="0"/>
          <w:lang w:val="fr-FR" w:eastAsia="ja-JP"/>
        </w:rPr>
      </w:pPr>
      <w:del w:id="926" w:author="Yann Bourdeau" w:date="2013-09-15T10:28:00Z">
        <w:r w:rsidRPr="007A6F4E" w:rsidDel="0004769A">
          <w:rPr>
            <w:b w:val="0"/>
            <w:rPrChange w:id="927" w:author="Yann Bourdeau" w:date="2014-02-06T16:50:00Z">
              <w:rPr>
                <w:b w:val="0"/>
              </w:rPr>
            </w:rPrChange>
          </w:rPr>
          <w:delText>Problématique et Objectifs</w:delText>
        </w:r>
        <w:r w:rsidRPr="007A6F4E" w:rsidDel="0004769A">
          <w:rPr>
            <w:b w:val="0"/>
            <w:rPrChange w:id="928" w:author="Yann Bourdeau" w:date="2014-02-06T16:50:00Z">
              <w:rPr>
                <w:b w:val="0"/>
              </w:rPr>
            </w:rPrChange>
          </w:rPr>
          <w:tab/>
        </w:r>
        <w:r w:rsidR="00E655CE" w:rsidRPr="007A6F4E" w:rsidDel="0004769A">
          <w:rPr>
            <w:b w:val="0"/>
            <w:rPrChange w:id="929" w:author="Yann Bourdeau" w:date="2014-02-06T16:50:00Z">
              <w:rPr>
                <w:b w:val="0"/>
              </w:rPr>
            </w:rPrChange>
          </w:rPr>
          <w:delText>10</w:delText>
        </w:r>
      </w:del>
    </w:p>
    <w:p w14:paraId="5DE801F7" w14:textId="77777777" w:rsidR="00B91315" w:rsidRPr="007A6F4E" w:rsidDel="0004769A" w:rsidRDefault="00B91315">
      <w:pPr>
        <w:pStyle w:val="TM2"/>
        <w:tabs>
          <w:tab w:val="right" w:leader="dot" w:pos="9396"/>
        </w:tabs>
        <w:rPr>
          <w:del w:id="930" w:author="Yann Bourdeau" w:date="2013-09-15T10:28:00Z"/>
          <w:rFonts w:eastAsiaTheme="minorEastAsia" w:cstheme="minorBidi"/>
          <w:b w:val="0"/>
          <w:sz w:val="24"/>
          <w:szCs w:val="24"/>
          <w:lang w:val="fr-FR" w:eastAsia="ja-JP"/>
        </w:rPr>
      </w:pPr>
      <w:del w:id="931" w:author="Yann Bourdeau" w:date="2013-09-15T10:28:00Z">
        <w:r w:rsidRPr="007A6F4E" w:rsidDel="0004769A">
          <w:rPr>
            <w:b w:val="0"/>
            <w:rPrChange w:id="932" w:author="Yann Bourdeau" w:date="2014-02-06T16:50:00Z">
              <w:rPr>
                <w:b w:val="0"/>
              </w:rPr>
            </w:rPrChange>
          </w:rPr>
          <w:delText>Contexte</w:delText>
        </w:r>
        <w:r w:rsidRPr="007A6F4E" w:rsidDel="0004769A">
          <w:rPr>
            <w:b w:val="0"/>
            <w:rPrChange w:id="933" w:author="Yann Bourdeau" w:date="2014-02-06T16:50:00Z">
              <w:rPr>
                <w:b w:val="0"/>
              </w:rPr>
            </w:rPrChange>
          </w:rPr>
          <w:tab/>
        </w:r>
        <w:r w:rsidR="00E655CE" w:rsidRPr="007A6F4E" w:rsidDel="0004769A">
          <w:rPr>
            <w:b w:val="0"/>
            <w:rPrChange w:id="934" w:author="Yann Bourdeau" w:date="2014-02-06T16:50:00Z">
              <w:rPr>
                <w:b w:val="0"/>
              </w:rPr>
            </w:rPrChange>
          </w:rPr>
          <w:delText>10</w:delText>
        </w:r>
      </w:del>
    </w:p>
    <w:p w14:paraId="28A04EA7" w14:textId="77777777" w:rsidR="00B91315" w:rsidRPr="007A6F4E" w:rsidDel="0004769A" w:rsidRDefault="00B91315">
      <w:pPr>
        <w:pStyle w:val="TM2"/>
        <w:tabs>
          <w:tab w:val="right" w:leader="dot" w:pos="9396"/>
        </w:tabs>
        <w:rPr>
          <w:del w:id="935" w:author="Yann Bourdeau" w:date="2013-09-15T10:28:00Z"/>
          <w:rFonts w:eastAsiaTheme="minorEastAsia" w:cstheme="minorBidi"/>
          <w:b w:val="0"/>
          <w:sz w:val="24"/>
          <w:szCs w:val="24"/>
          <w:lang w:val="fr-FR" w:eastAsia="ja-JP"/>
        </w:rPr>
      </w:pPr>
      <w:del w:id="936" w:author="Yann Bourdeau" w:date="2013-09-15T10:28:00Z">
        <w:r w:rsidRPr="007A6F4E" w:rsidDel="0004769A">
          <w:rPr>
            <w:b w:val="0"/>
            <w:rPrChange w:id="937" w:author="Yann Bourdeau" w:date="2014-02-06T16:50:00Z">
              <w:rPr>
                <w:b w:val="0"/>
              </w:rPr>
            </w:rPrChange>
          </w:rPr>
          <w:delText>Problématique</w:delText>
        </w:r>
        <w:r w:rsidRPr="007A6F4E" w:rsidDel="0004769A">
          <w:rPr>
            <w:b w:val="0"/>
            <w:rPrChange w:id="938" w:author="Yann Bourdeau" w:date="2014-02-06T16:50:00Z">
              <w:rPr>
                <w:b w:val="0"/>
              </w:rPr>
            </w:rPrChange>
          </w:rPr>
          <w:tab/>
        </w:r>
        <w:r w:rsidR="00E655CE" w:rsidRPr="007A6F4E" w:rsidDel="0004769A">
          <w:rPr>
            <w:b w:val="0"/>
            <w:rPrChange w:id="939" w:author="Yann Bourdeau" w:date="2014-02-06T16:50:00Z">
              <w:rPr>
                <w:b w:val="0"/>
              </w:rPr>
            </w:rPrChange>
          </w:rPr>
          <w:delText>10</w:delText>
        </w:r>
      </w:del>
    </w:p>
    <w:p w14:paraId="28F6220E" w14:textId="77777777" w:rsidR="00B91315" w:rsidRPr="007A6F4E" w:rsidDel="0004769A" w:rsidRDefault="00B91315">
      <w:pPr>
        <w:pStyle w:val="TM2"/>
        <w:tabs>
          <w:tab w:val="right" w:leader="dot" w:pos="9396"/>
        </w:tabs>
        <w:rPr>
          <w:del w:id="940" w:author="Yann Bourdeau" w:date="2013-09-15T10:28:00Z"/>
          <w:rFonts w:eastAsiaTheme="minorEastAsia" w:cstheme="minorBidi"/>
          <w:b w:val="0"/>
          <w:sz w:val="24"/>
          <w:szCs w:val="24"/>
          <w:lang w:val="fr-FR" w:eastAsia="ja-JP"/>
        </w:rPr>
      </w:pPr>
      <w:del w:id="941" w:author="Yann Bourdeau" w:date="2013-09-15T10:28:00Z">
        <w:r w:rsidRPr="007A6F4E" w:rsidDel="0004769A">
          <w:rPr>
            <w:b w:val="0"/>
            <w:rPrChange w:id="942" w:author="Yann Bourdeau" w:date="2014-02-06T16:50:00Z">
              <w:rPr>
                <w:b w:val="0"/>
              </w:rPr>
            </w:rPrChange>
          </w:rPr>
          <w:delText>Objectif du projet</w:delText>
        </w:r>
        <w:r w:rsidRPr="007A6F4E" w:rsidDel="0004769A">
          <w:rPr>
            <w:b w:val="0"/>
            <w:rPrChange w:id="943" w:author="Yann Bourdeau" w:date="2014-02-06T16:50:00Z">
              <w:rPr>
                <w:b w:val="0"/>
              </w:rPr>
            </w:rPrChange>
          </w:rPr>
          <w:tab/>
        </w:r>
        <w:r w:rsidR="00E655CE" w:rsidRPr="007A6F4E" w:rsidDel="0004769A">
          <w:rPr>
            <w:b w:val="0"/>
            <w:rPrChange w:id="944" w:author="Yann Bourdeau" w:date="2014-02-06T16:50:00Z">
              <w:rPr>
                <w:b w:val="0"/>
              </w:rPr>
            </w:rPrChange>
          </w:rPr>
          <w:delText>11</w:delText>
        </w:r>
      </w:del>
    </w:p>
    <w:p w14:paraId="05852E35" w14:textId="77777777" w:rsidR="00B91315" w:rsidRPr="007A6F4E" w:rsidDel="0004769A" w:rsidRDefault="00B91315">
      <w:pPr>
        <w:pStyle w:val="TM2"/>
        <w:tabs>
          <w:tab w:val="right" w:leader="dot" w:pos="9396"/>
        </w:tabs>
        <w:rPr>
          <w:del w:id="945" w:author="Yann Bourdeau" w:date="2013-09-15T10:28:00Z"/>
          <w:rFonts w:eastAsiaTheme="minorEastAsia" w:cstheme="minorBidi"/>
          <w:b w:val="0"/>
          <w:sz w:val="24"/>
          <w:szCs w:val="24"/>
          <w:lang w:val="fr-FR" w:eastAsia="ja-JP"/>
        </w:rPr>
      </w:pPr>
      <w:del w:id="946" w:author="Yann Bourdeau" w:date="2013-09-15T10:28:00Z">
        <w:r w:rsidRPr="007A6F4E" w:rsidDel="0004769A">
          <w:rPr>
            <w:b w:val="0"/>
            <w:rPrChange w:id="947" w:author="Yann Bourdeau" w:date="2014-02-06T16:50:00Z">
              <w:rPr>
                <w:b w:val="0"/>
              </w:rPr>
            </w:rPrChange>
          </w:rPr>
          <w:delText>Limites du projet</w:delText>
        </w:r>
        <w:r w:rsidRPr="007A6F4E" w:rsidDel="0004769A">
          <w:rPr>
            <w:b w:val="0"/>
            <w:rPrChange w:id="948" w:author="Yann Bourdeau" w:date="2014-02-06T16:50:00Z">
              <w:rPr>
                <w:b w:val="0"/>
              </w:rPr>
            </w:rPrChange>
          </w:rPr>
          <w:tab/>
        </w:r>
        <w:r w:rsidR="00E655CE" w:rsidRPr="007A6F4E" w:rsidDel="0004769A">
          <w:rPr>
            <w:b w:val="0"/>
            <w:rPrChange w:id="949" w:author="Yann Bourdeau" w:date="2014-02-06T16:50:00Z">
              <w:rPr>
                <w:b w:val="0"/>
              </w:rPr>
            </w:rPrChange>
          </w:rPr>
          <w:delText>11</w:delText>
        </w:r>
      </w:del>
    </w:p>
    <w:p w14:paraId="614A66CB" w14:textId="77777777" w:rsidR="00B91315" w:rsidRPr="007A6F4E" w:rsidDel="0004769A" w:rsidRDefault="00B91315">
      <w:pPr>
        <w:pStyle w:val="TM1"/>
        <w:tabs>
          <w:tab w:val="right" w:leader="dot" w:pos="9396"/>
        </w:tabs>
        <w:rPr>
          <w:del w:id="950" w:author="Yann Bourdeau" w:date="2013-09-15T10:28:00Z"/>
          <w:rFonts w:eastAsiaTheme="minorEastAsia" w:cstheme="minorBidi"/>
          <w:b w:val="0"/>
          <w:lang w:val="fr-FR" w:eastAsia="ja-JP"/>
        </w:rPr>
      </w:pPr>
      <w:del w:id="951" w:author="Yann Bourdeau" w:date="2013-09-15T10:28:00Z">
        <w:r w:rsidRPr="007A6F4E" w:rsidDel="0004769A">
          <w:rPr>
            <w:b w:val="0"/>
            <w:rPrChange w:id="952" w:author="Yann Bourdeau" w:date="2014-02-06T16:50:00Z">
              <w:rPr>
                <w:b w:val="0"/>
              </w:rPr>
            </w:rPrChange>
          </w:rPr>
          <w:delText>Revue de littérature</w:delText>
        </w:r>
        <w:r w:rsidRPr="007A6F4E" w:rsidDel="0004769A">
          <w:rPr>
            <w:b w:val="0"/>
            <w:rPrChange w:id="953" w:author="Yann Bourdeau" w:date="2014-02-06T16:50:00Z">
              <w:rPr>
                <w:b w:val="0"/>
              </w:rPr>
            </w:rPrChange>
          </w:rPr>
          <w:tab/>
        </w:r>
        <w:r w:rsidR="00E655CE" w:rsidRPr="007A6F4E" w:rsidDel="0004769A">
          <w:rPr>
            <w:b w:val="0"/>
            <w:rPrChange w:id="954" w:author="Yann Bourdeau" w:date="2014-02-06T16:50:00Z">
              <w:rPr>
                <w:b w:val="0"/>
              </w:rPr>
            </w:rPrChange>
          </w:rPr>
          <w:delText>12</w:delText>
        </w:r>
      </w:del>
    </w:p>
    <w:p w14:paraId="7E5654C8" w14:textId="77777777" w:rsidR="00B91315" w:rsidRPr="007A6F4E" w:rsidDel="0004769A" w:rsidRDefault="00B91315">
      <w:pPr>
        <w:pStyle w:val="TM2"/>
        <w:tabs>
          <w:tab w:val="right" w:leader="dot" w:pos="9396"/>
        </w:tabs>
        <w:rPr>
          <w:del w:id="955" w:author="Yann Bourdeau" w:date="2013-09-15T10:28:00Z"/>
          <w:rFonts w:eastAsiaTheme="minorEastAsia" w:cstheme="minorBidi"/>
          <w:b w:val="0"/>
          <w:sz w:val="24"/>
          <w:szCs w:val="24"/>
          <w:lang w:val="fr-FR" w:eastAsia="ja-JP"/>
        </w:rPr>
      </w:pPr>
      <w:del w:id="956" w:author="Yann Bourdeau" w:date="2013-09-15T10:28:00Z">
        <w:r w:rsidRPr="007A6F4E" w:rsidDel="0004769A">
          <w:rPr>
            <w:b w:val="0"/>
            <w:rPrChange w:id="957" w:author="Yann Bourdeau" w:date="2014-02-06T16:50:00Z">
              <w:rPr>
                <w:b w:val="0"/>
              </w:rPr>
            </w:rPrChange>
          </w:rPr>
          <w:delText>Outils de tests unitaires en C++</w:delText>
        </w:r>
        <w:r w:rsidRPr="007A6F4E" w:rsidDel="0004769A">
          <w:rPr>
            <w:b w:val="0"/>
            <w:rPrChange w:id="958" w:author="Yann Bourdeau" w:date="2014-02-06T16:50:00Z">
              <w:rPr>
                <w:b w:val="0"/>
              </w:rPr>
            </w:rPrChange>
          </w:rPr>
          <w:tab/>
        </w:r>
        <w:r w:rsidR="00E655CE" w:rsidRPr="007A6F4E" w:rsidDel="0004769A">
          <w:rPr>
            <w:b w:val="0"/>
            <w:rPrChange w:id="959" w:author="Yann Bourdeau" w:date="2014-02-06T16:50:00Z">
              <w:rPr>
                <w:b w:val="0"/>
              </w:rPr>
            </w:rPrChange>
          </w:rPr>
          <w:delText>12</w:delText>
        </w:r>
      </w:del>
    </w:p>
    <w:p w14:paraId="50FF7118" w14:textId="77777777" w:rsidR="00B91315" w:rsidRPr="007A6F4E" w:rsidDel="0004769A" w:rsidRDefault="00B91315">
      <w:pPr>
        <w:pStyle w:val="TM2"/>
        <w:tabs>
          <w:tab w:val="right" w:leader="dot" w:pos="9396"/>
        </w:tabs>
        <w:rPr>
          <w:del w:id="960" w:author="Yann Bourdeau" w:date="2013-09-15T10:28:00Z"/>
          <w:rFonts w:eastAsiaTheme="minorEastAsia" w:cstheme="minorBidi"/>
          <w:b w:val="0"/>
          <w:sz w:val="24"/>
          <w:szCs w:val="24"/>
          <w:lang w:val="fr-FR" w:eastAsia="ja-JP"/>
        </w:rPr>
      </w:pPr>
      <w:del w:id="961" w:author="Yann Bourdeau" w:date="2013-09-15T10:28:00Z">
        <w:r w:rsidRPr="007A6F4E" w:rsidDel="0004769A">
          <w:rPr>
            <w:b w:val="0"/>
            <w:rPrChange w:id="962" w:author="Yann Bourdeau" w:date="2014-02-06T16:50:00Z">
              <w:rPr>
                <w:b w:val="0"/>
              </w:rPr>
            </w:rPrChange>
          </w:rPr>
          <w:delText>Revue de littérature des solutions d’intégration continue en C++</w:delText>
        </w:r>
        <w:r w:rsidRPr="007A6F4E" w:rsidDel="0004769A">
          <w:rPr>
            <w:b w:val="0"/>
            <w:rPrChange w:id="963" w:author="Yann Bourdeau" w:date="2014-02-06T16:50:00Z">
              <w:rPr>
                <w:b w:val="0"/>
              </w:rPr>
            </w:rPrChange>
          </w:rPr>
          <w:tab/>
        </w:r>
        <w:r w:rsidR="00E655CE" w:rsidRPr="007A6F4E" w:rsidDel="0004769A">
          <w:rPr>
            <w:b w:val="0"/>
            <w:rPrChange w:id="964" w:author="Yann Bourdeau" w:date="2014-02-06T16:50:00Z">
              <w:rPr>
                <w:b w:val="0"/>
              </w:rPr>
            </w:rPrChange>
          </w:rPr>
          <w:delText>13</w:delText>
        </w:r>
      </w:del>
    </w:p>
    <w:p w14:paraId="72A28A0C" w14:textId="77777777" w:rsidR="00B91315" w:rsidRPr="007A6F4E" w:rsidDel="0004769A" w:rsidRDefault="00B91315">
      <w:pPr>
        <w:pStyle w:val="TM1"/>
        <w:tabs>
          <w:tab w:val="right" w:leader="dot" w:pos="9396"/>
        </w:tabs>
        <w:rPr>
          <w:del w:id="965" w:author="Yann Bourdeau" w:date="2013-09-15T10:28:00Z"/>
          <w:rFonts w:eastAsiaTheme="minorEastAsia" w:cstheme="minorBidi"/>
          <w:b w:val="0"/>
          <w:lang w:val="fr-FR" w:eastAsia="ja-JP"/>
        </w:rPr>
      </w:pPr>
      <w:del w:id="966" w:author="Yann Bourdeau" w:date="2013-09-15T10:28:00Z">
        <w:r w:rsidRPr="007A6F4E" w:rsidDel="0004769A">
          <w:rPr>
            <w:b w:val="0"/>
            <w:rPrChange w:id="967" w:author="Yann Bourdeau" w:date="2014-02-06T16:50:00Z">
              <w:rPr>
                <w:b w:val="0"/>
              </w:rPr>
            </w:rPrChange>
          </w:rPr>
          <w:delText>Méthode utilisée</w:delText>
        </w:r>
        <w:r w:rsidRPr="007A6F4E" w:rsidDel="0004769A">
          <w:rPr>
            <w:b w:val="0"/>
            <w:rPrChange w:id="968" w:author="Yann Bourdeau" w:date="2014-02-06T16:50:00Z">
              <w:rPr>
                <w:b w:val="0"/>
              </w:rPr>
            </w:rPrChange>
          </w:rPr>
          <w:tab/>
        </w:r>
        <w:r w:rsidR="00E655CE" w:rsidRPr="007A6F4E" w:rsidDel="0004769A">
          <w:rPr>
            <w:b w:val="0"/>
            <w:rPrChange w:id="969" w:author="Yann Bourdeau" w:date="2014-02-06T16:50:00Z">
              <w:rPr>
                <w:b w:val="0"/>
              </w:rPr>
            </w:rPrChange>
          </w:rPr>
          <w:delText>15</w:delText>
        </w:r>
      </w:del>
    </w:p>
    <w:p w14:paraId="6096D084" w14:textId="77777777" w:rsidR="00B91315" w:rsidRPr="007A6F4E" w:rsidDel="0004769A" w:rsidRDefault="00B91315">
      <w:pPr>
        <w:pStyle w:val="TM2"/>
        <w:tabs>
          <w:tab w:val="right" w:leader="dot" w:pos="9396"/>
        </w:tabs>
        <w:rPr>
          <w:del w:id="970" w:author="Yann Bourdeau" w:date="2013-09-15T10:28:00Z"/>
          <w:rFonts w:eastAsiaTheme="minorEastAsia" w:cstheme="minorBidi"/>
          <w:b w:val="0"/>
          <w:sz w:val="24"/>
          <w:szCs w:val="24"/>
          <w:lang w:val="fr-FR" w:eastAsia="ja-JP"/>
        </w:rPr>
      </w:pPr>
      <w:del w:id="971" w:author="Yann Bourdeau" w:date="2013-09-15T10:28:00Z">
        <w:r w:rsidRPr="007A6F4E" w:rsidDel="0004769A">
          <w:rPr>
            <w:b w:val="0"/>
            <w:rPrChange w:id="972" w:author="Yann Bourdeau" w:date="2014-02-06T16:50:00Z">
              <w:rPr>
                <w:b w:val="0"/>
              </w:rPr>
            </w:rPrChange>
          </w:rPr>
          <w:delText>Critères de présélection des outils à évaluer</w:delText>
        </w:r>
        <w:r w:rsidRPr="007A6F4E" w:rsidDel="0004769A">
          <w:rPr>
            <w:b w:val="0"/>
            <w:rPrChange w:id="973" w:author="Yann Bourdeau" w:date="2014-02-06T16:50:00Z">
              <w:rPr>
                <w:b w:val="0"/>
              </w:rPr>
            </w:rPrChange>
          </w:rPr>
          <w:tab/>
        </w:r>
        <w:r w:rsidR="00E655CE" w:rsidRPr="007A6F4E" w:rsidDel="0004769A">
          <w:rPr>
            <w:b w:val="0"/>
            <w:rPrChange w:id="974" w:author="Yann Bourdeau" w:date="2014-02-06T16:50:00Z">
              <w:rPr>
                <w:b w:val="0"/>
              </w:rPr>
            </w:rPrChange>
          </w:rPr>
          <w:delText>15</w:delText>
        </w:r>
      </w:del>
    </w:p>
    <w:p w14:paraId="14CA2FFF" w14:textId="77777777" w:rsidR="00B91315" w:rsidRPr="007A6F4E" w:rsidDel="0004769A" w:rsidRDefault="00B91315">
      <w:pPr>
        <w:pStyle w:val="TM2"/>
        <w:tabs>
          <w:tab w:val="right" w:leader="dot" w:pos="9396"/>
        </w:tabs>
        <w:rPr>
          <w:del w:id="975" w:author="Yann Bourdeau" w:date="2013-09-15T10:28:00Z"/>
          <w:rFonts w:eastAsiaTheme="minorEastAsia" w:cstheme="minorBidi"/>
          <w:b w:val="0"/>
          <w:sz w:val="24"/>
          <w:szCs w:val="24"/>
          <w:lang w:val="fr-FR" w:eastAsia="ja-JP"/>
        </w:rPr>
      </w:pPr>
      <w:del w:id="976" w:author="Yann Bourdeau" w:date="2013-09-15T10:28:00Z">
        <w:r w:rsidRPr="007A6F4E" w:rsidDel="0004769A">
          <w:rPr>
            <w:b w:val="0"/>
            <w:rPrChange w:id="977" w:author="Yann Bourdeau" w:date="2014-02-06T16:50:00Z">
              <w:rPr>
                <w:b w:val="0"/>
              </w:rPr>
            </w:rPrChange>
          </w:rPr>
          <w:delText>Grille d’évaluation des outils de tests unitaires</w:delText>
        </w:r>
        <w:r w:rsidRPr="007A6F4E" w:rsidDel="0004769A">
          <w:rPr>
            <w:b w:val="0"/>
            <w:rPrChange w:id="978" w:author="Yann Bourdeau" w:date="2014-02-06T16:50:00Z">
              <w:rPr>
                <w:b w:val="0"/>
              </w:rPr>
            </w:rPrChange>
          </w:rPr>
          <w:tab/>
        </w:r>
        <w:r w:rsidR="00E655CE" w:rsidRPr="007A6F4E" w:rsidDel="0004769A">
          <w:rPr>
            <w:b w:val="0"/>
            <w:rPrChange w:id="979" w:author="Yann Bourdeau" w:date="2014-02-06T16:50:00Z">
              <w:rPr>
                <w:b w:val="0"/>
              </w:rPr>
            </w:rPrChange>
          </w:rPr>
          <w:delText>15</w:delText>
        </w:r>
      </w:del>
    </w:p>
    <w:p w14:paraId="2BA00D86" w14:textId="77777777" w:rsidR="00B91315" w:rsidRPr="007A6F4E" w:rsidDel="0004769A" w:rsidRDefault="00B91315">
      <w:pPr>
        <w:pStyle w:val="TM2"/>
        <w:tabs>
          <w:tab w:val="right" w:leader="dot" w:pos="9396"/>
        </w:tabs>
        <w:rPr>
          <w:del w:id="980" w:author="Yann Bourdeau" w:date="2013-09-15T10:28:00Z"/>
          <w:rFonts w:eastAsiaTheme="minorEastAsia" w:cstheme="minorBidi"/>
          <w:b w:val="0"/>
          <w:sz w:val="24"/>
          <w:szCs w:val="24"/>
          <w:lang w:val="fr-FR" w:eastAsia="ja-JP"/>
        </w:rPr>
      </w:pPr>
      <w:del w:id="981" w:author="Yann Bourdeau" w:date="2013-09-15T10:28:00Z">
        <w:r w:rsidRPr="007A6F4E" w:rsidDel="0004769A">
          <w:rPr>
            <w:b w:val="0"/>
            <w:rPrChange w:id="982" w:author="Yann Bourdeau" w:date="2014-02-06T16:50:00Z">
              <w:rPr>
                <w:b w:val="0"/>
              </w:rPr>
            </w:rPrChange>
          </w:rPr>
          <w:delText>Grille d’évaluation des outils d’intégration continue</w:delText>
        </w:r>
        <w:r w:rsidRPr="007A6F4E" w:rsidDel="0004769A">
          <w:rPr>
            <w:b w:val="0"/>
            <w:rPrChange w:id="983" w:author="Yann Bourdeau" w:date="2014-02-06T16:50:00Z">
              <w:rPr>
                <w:b w:val="0"/>
              </w:rPr>
            </w:rPrChange>
          </w:rPr>
          <w:tab/>
        </w:r>
        <w:r w:rsidR="00E655CE" w:rsidRPr="007A6F4E" w:rsidDel="0004769A">
          <w:rPr>
            <w:b w:val="0"/>
            <w:rPrChange w:id="984" w:author="Yann Bourdeau" w:date="2014-02-06T16:50:00Z">
              <w:rPr>
                <w:b w:val="0"/>
              </w:rPr>
            </w:rPrChange>
          </w:rPr>
          <w:delText>19</w:delText>
        </w:r>
      </w:del>
    </w:p>
    <w:p w14:paraId="363396E3" w14:textId="77777777" w:rsidR="00B91315" w:rsidRPr="007A6F4E" w:rsidDel="0004769A" w:rsidRDefault="00B91315">
      <w:pPr>
        <w:pStyle w:val="TM1"/>
        <w:tabs>
          <w:tab w:val="right" w:leader="dot" w:pos="9396"/>
        </w:tabs>
        <w:rPr>
          <w:del w:id="985" w:author="Yann Bourdeau" w:date="2013-09-15T10:28:00Z"/>
          <w:rFonts w:eastAsiaTheme="minorEastAsia" w:cstheme="minorBidi"/>
          <w:b w:val="0"/>
          <w:lang w:val="fr-FR" w:eastAsia="ja-JP"/>
        </w:rPr>
      </w:pPr>
      <w:del w:id="986" w:author="Yann Bourdeau" w:date="2013-09-15T10:28:00Z">
        <w:r w:rsidRPr="007A6F4E" w:rsidDel="0004769A">
          <w:rPr>
            <w:b w:val="0"/>
            <w:rPrChange w:id="987" w:author="Yann Bourdeau" w:date="2014-02-06T16:50:00Z">
              <w:rPr>
                <w:b w:val="0"/>
              </w:rPr>
            </w:rPrChange>
          </w:rPr>
          <w:delText>Environnement mis en place pour l’évaluation des produits</w:delText>
        </w:r>
        <w:r w:rsidRPr="007A6F4E" w:rsidDel="0004769A">
          <w:rPr>
            <w:b w:val="0"/>
            <w:rPrChange w:id="988" w:author="Yann Bourdeau" w:date="2014-02-06T16:50:00Z">
              <w:rPr>
                <w:b w:val="0"/>
              </w:rPr>
            </w:rPrChange>
          </w:rPr>
          <w:tab/>
        </w:r>
        <w:r w:rsidR="00E655CE" w:rsidRPr="007A6F4E" w:rsidDel="0004769A">
          <w:rPr>
            <w:b w:val="0"/>
            <w:rPrChange w:id="989" w:author="Yann Bourdeau" w:date="2014-02-06T16:50:00Z">
              <w:rPr>
                <w:b w:val="0"/>
              </w:rPr>
            </w:rPrChange>
          </w:rPr>
          <w:delText>23</w:delText>
        </w:r>
      </w:del>
    </w:p>
    <w:p w14:paraId="743047B2" w14:textId="77777777" w:rsidR="00B91315" w:rsidRPr="007A6F4E" w:rsidDel="0004769A" w:rsidRDefault="00B91315">
      <w:pPr>
        <w:pStyle w:val="TM2"/>
        <w:tabs>
          <w:tab w:val="right" w:leader="dot" w:pos="9396"/>
        </w:tabs>
        <w:rPr>
          <w:del w:id="990" w:author="Yann Bourdeau" w:date="2013-09-15T10:28:00Z"/>
          <w:rFonts w:eastAsiaTheme="minorEastAsia" w:cstheme="minorBidi"/>
          <w:b w:val="0"/>
          <w:sz w:val="24"/>
          <w:szCs w:val="24"/>
          <w:lang w:val="fr-FR" w:eastAsia="ja-JP"/>
        </w:rPr>
      </w:pPr>
      <w:del w:id="991" w:author="Yann Bourdeau" w:date="2013-09-15T10:28:00Z">
        <w:r w:rsidRPr="007A6F4E" w:rsidDel="0004769A">
          <w:rPr>
            <w:b w:val="0"/>
            <w:rPrChange w:id="992" w:author="Yann Bourdeau" w:date="2014-02-06T16:50:00Z">
              <w:rPr>
                <w:b w:val="0"/>
              </w:rPr>
            </w:rPrChange>
          </w:rPr>
          <w:delText>Configuration matérielle et réseau</w:delText>
        </w:r>
        <w:r w:rsidRPr="007A6F4E" w:rsidDel="0004769A">
          <w:rPr>
            <w:b w:val="0"/>
            <w:rPrChange w:id="993" w:author="Yann Bourdeau" w:date="2014-02-06T16:50:00Z">
              <w:rPr>
                <w:b w:val="0"/>
              </w:rPr>
            </w:rPrChange>
          </w:rPr>
          <w:tab/>
        </w:r>
        <w:r w:rsidR="00E655CE" w:rsidRPr="007A6F4E" w:rsidDel="0004769A">
          <w:rPr>
            <w:b w:val="0"/>
            <w:rPrChange w:id="994" w:author="Yann Bourdeau" w:date="2014-02-06T16:50:00Z">
              <w:rPr>
                <w:b w:val="0"/>
              </w:rPr>
            </w:rPrChange>
          </w:rPr>
          <w:delText>23</w:delText>
        </w:r>
      </w:del>
    </w:p>
    <w:p w14:paraId="7B3B7192" w14:textId="77777777" w:rsidR="00B91315" w:rsidRPr="007A6F4E" w:rsidDel="0004769A" w:rsidRDefault="00B91315">
      <w:pPr>
        <w:pStyle w:val="TM2"/>
        <w:tabs>
          <w:tab w:val="right" w:leader="dot" w:pos="9396"/>
        </w:tabs>
        <w:rPr>
          <w:del w:id="995" w:author="Yann Bourdeau" w:date="2013-09-15T10:28:00Z"/>
          <w:rFonts w:eastAsiaTheme="minorEastAsia" w:cstheme="minorBidi"/>
          <w:b w:val="0"/>
          <w:sz w:val="24"/>
          <w:szCs w:val="24"/>
          <w:lang w:val="fr-FR" w:eastAsia="ja-JP"/>
        </w:rPr>
      </w:pPr>
      <w:del w:id="996" w:author="Yann Bourdeau" w:date="2013-09-15T10:28:00Z">
        <w:r w:rsidRPr="007A6F4E" w:rsidDel="0004769A">
          <w:rPr>
            <w:b w:val="0"/>
            <w:rPrChange w:id="997" w:author="Yann Bourdeau" w:date="2014-02-06T16:50:00Z">
              <w:rPr>
                <w:b w:val="0"/>
              </w:rPr>
            </w:rPrChange>
          </w:rPr>
          <w:delText>Configuration logicielle pour les tests unitaires</w:delText>
        </w:r>
        <w:r w:rsidRPr="007A6F4E" w:rsidDel="0004769A">
          <w:rPr>
            <w:b w:val="0"/>
            <w:rPrChange w:id="998" w:author="Yann Bourdeau" w:date="2014-02-06T16:50:00Z">
              <w:rPr>
                <w:b w:val="0"/>
              </w:rPr>
            </w:rPrChange>
          </w:rPr>
          <w:tab/>
        </w:r>
        <w:r w:rsidR="00E655CE" w:rsidRPr="007A6F4E" w:rsidDel="0004769A">
          <w:rPr>
            <w:b w:val="0"/>
            <w:rPrChange w:id="999" w:author="Yann Bourdeau" w:date="2014-02-06T16:50:00Z">
              <w:rPr>
                <w:b w:val="0"/>
              </w:rPr>
            </w:rPrChange>
          </w:rPr>
          <w:delText>24</w:delText>
        </w:r>
      </w:del>
    </w:p>
    <w:p w14:paraId="3280DC42" w14:textId="77777777" w:rsidR="00B91315" w:rsidRPr="007A6F4E" w:rsidDel="0004769A" w:rsidRDefault="00B91315">
      <w:pPr>
        <w:pStyle w:val="TM3"/>
        <w:tabs>
          <w:tab w:val="right" w:leader="dot" w:pos="9396"/>
        </w:tabs>
        <w:rPr>
          <w:del w:id="1000" w:author="Yann Bourdeau" w:date="2013-09-15T10:28:00Z"/>
          <w:rFonts w:eastAsiaTheme="minorEastAsia" w:cstheme="minorBidi"/>
          <w:sz w:val="24"/>
          <w:szCs w:val="24"/>
          <w:lang w:val="fr-FR" w:eastAsia="ja-JP"/>
        </w:rPr>
      </w:pPr>
      <w:del w:id="1001" w:author="Yann Bourdeau" w:date="2013-09-15T10:28:00Z">
        <w:r w:rsidRPr="007A6F4E" w:rsidDel="0004769A">
          <w:delText>Choix du module à tester</w:delText>
        </w:r>
        <w:r w:rsidRPr="007A6F4E" w:rsidDel="0004769A">
          <w:tab/>
        </w:r>
        <w:r w:rsidR="00E655CE" w:rsidRPr="007A6F4E" w:rsidDel="0004769A">
          <w:delText>24</w:delText>
        </w:r>
      </w:del>
    </w:p>
    <w:p w14:paraId="148EB150" w14:textId="77777777" w:rsidR="00B91315" w:rsidRPr="007A6F4E" w:rsidDel="0004769A" w:rsidRDefault="00B91315">
      <w:pPr>
        <w:pStyle w:val="TM3"/>
        <w:tabs>
          <w:tab w:val="right" w:leader="dot" w:pos="9396"/>
        </w:tabs>
        <w:rPr>
          <w:del w:id="1002" w:author="Yann Bourdeau" w:date="2013-09-15T10:28:00Z"/>
          <w:rFonts w:eastAsiaTheme="minorEastAsia" w:cstheme="minorBidi"/>
          <w:sz w:val="24"/>
          <w:szCs w:val="24"/>
          <w:lang w:val="fr-FR" w:eastAsia="ja-JP"/>
        </w:rPr>
      </w:pPr>
      <w:del w:id="1003" w:author="Yann Bourdeau" w:date="2013-09-15T10:28:00Z">
        <w:r w:rsidRPr="007A6F4E" w:rsidDel="0004769A">
          <w:delText>Utilisation de «stubs»</w:delText>
        </w:r>
        <w:r w:rsidRPr="007A6F4E" w:rsidDel="0004769A">
          <w:tab/>
        </w:r>
        <w:r w:rsidR="00E655CE" w:rsidRPr="007A6F4E" w:rsidDel="0004769A">
          <w:delText>24</w:delText>
        </w:r>
      </w:del>
    </w:p>
    <w:p w14:paraId="4134FBAA" w14:textId="77777777" w:rsidR="00B91315" w:rsidRPr="007A6F4E" w:rsidDel="0004769A" w:rsidRDefault="00B91315">
      <w:pPr>
        <w:pStyle w:val="TM3"/>
        <w:tabs>
          <w:tab w:val="right" w:leader="dot" w:pos="9396"/>
        </w:tabs>
        <w:rPr>
          <w:del w:id="1004" w:author="Yann Bourdeau" w:date="2013-09-15T10:28:00Z"/>
          <w:rFonts w:eastAsiaTheme="minorEastAsia" w:cstheme="minorBidi"/>
          <w:sz w:val="24"/>
          <w:szCs w:val="24"/>
          <w:lang w:val="fr-FR" w:eastAsia="ja-JP"/>
        </w:rPr>
      </w:pPr>
      <w:del w:id="1005" w:author="Yann Bourdeau" w:date="2013-09-15T10:28:00Z">
        <w:r w:rsidRPr="007A6F4E" w:rsidDel="0004769A">
          <w:delText>Nom des «stubs» et des tests unitaires</w:delText>
        </w:r>
        <w:r w:rsidRPr="007A6F4E" w:rsidDel="0004769A">
          <w:tab/>
        </w:r>
        <w:r w:rsidR="00E655CE" w:rsidRPr="007A6F4E" w:rsidDel="0004769A">
          <w:delText>25</w:delText>
        </w:r>
      </w:del>
    </w:p>
    <w:p w14:paraId="28A78C0A" w14:textId="77777777" w:rsidR="00B91315" w:rsidRPr="007A6F4E" w:rsidDel="0004769A" w:rsidRDefault="00B91315">
      <w:pPr>
        <w:pStyle w:val="TM3"/>
        <w:tabs>
          <w:tab w:val="right" w:leader="dot" w:pos="9396"/>
        </w:tabs>
        <w:rPr>
          <w:del w:id="1006" w:author="Yann Bourdeau" w:date="2013-09-15T10:28:00Z"/>
          <w:rFonts w:eastAsiaTheme="minorEastAsia" w:cstheme="minorBidi"/>
          <w:sz w:val="24"/>
          <w:szCs w:val="24"/>
          <w:lang w:val="fr-FR" w:eastAsia="ja-JP"/>
        </w:rPr>
      </w:pPr>
      <w:del w:id="1007" w:author="Yann Bourdeau" w:date="2013-09-15T10:28:00Z">
        <w:r w:rsidRPr="007A6F4E" w:rsidDel="0004769A">
          <w:delText>Les rapports d’exécution</w:delText>
        </w:r>
        <w:r w:rsidRPr="007A6F4E" w:rsidDel="0004769A">
          <w:tab/>
        </w:r>
        <w:r w:rsidR="00E655CE" w:rsidRPr="007A6F4E" w:rsidDel="0004769A">
          <w:delText>25</w:delText>
        </w:r>
      </w:del>
    </w:p>
    <w:p w14:paraId="3EB428F6" w14:textId="77777777" w:rsidR="00B91315" w:rsidRPr="007A6F4E" w:rsidDel="0004769A" w:rsidRDefault="00B91315">
      <w:pPr>
        <w:pStyle w:val="TM3"/>
        <w:tabs>
          <w:tab w:val="right" w:leader="dot" w:pos="9396"/>
        </w:tabs>
        <w:rPr>
          <w:del w:id="1008" w:author="Yann Bourdeau" w:date="2013-09-15T10:28:00Z"/>
          <w:rFonts w:eastAsiaTheme="minorEastAsia" w:cstheme="minorBidi"/>
          <w:sz w:val="24"/>
          <w:szCs w:val="24"/>
          <w:lang w:val="fr-FR" w:eastAsia="ja-JP"/>
        </w:rPr>
      </w:pPr>
      <w:del w:id="1009" w:author="Yann Bourdeau" w:date="2013-09-15T10:28:00Z">
        <w:r w:rsidRPr="007A6F4E" w:rsidDel="0004769A">
          <w:delText>Le «makefile»</w:delText>
        </w:r>
        <w:r w:rsidRPr="007A6F4E" w:rsidDel="0004769A">
          <w:tab/>
        </w:r>
        <w:r w:rsidR="00E655CE" w:rsidRPr="007A6F4E" w:rsidDel="0004769A">
          <w:delText>25</w:delText>
        </w:r>
      </w:del>
    </w:p>
    <w:p w14:paraId="20942A3B" w14:textId="77777777" w:rsidR="00B91315" w:rsidRPr="007A6F4E" w:rsidDel="0004769A" w:rsidRDefault="00B91315">
      <w:pPr>
        <w:pStyle w:val="TM3"/>
        <w:tabs>
          <w:tab w:val="right" w:leader="dot" w:pos="9396"/>
        </w:tabs>
        <w:rPr>
          <w:del w:id="1010" w:author="Yann Bourdeau" w:date="2013-09-15T10:28:00Z"/>
          <w:rFonts w:eastAsiaTheme="minorEastAsia" w:cstheme="minorBidi"/>
          <w:sz w:val="24"/>
          <w:szCs w:val="24"/>
          <w:lang w:val="fr-FR" w:eastAsia="ja-JP"/>
        </w:rPr>
      </w:pPr>
      <w:del w:id="1011" w:author="Yann Bourdeau" w:date="2013-09-15T10:28:00Z">
        <w:r w:rsidRPr="007A6F4E" w:rsidDel="0004769A">
          <w:delText>Emplacement des rapports de tests unitaires</w:delText>
        </w:r>
        <w:r w:rsidRPr="007A6F4E" w:rsidDel="0004769A">
          <w:tab/>
        </w:r>
        <w:r w:rsidR="00E655CE" w:rsidRPr="007A6F4E" w:rsidDel="0004769A">
          <w:delText>25</w:delText>
        </w:r>
      </w:del>
    </w:p>
    <w:p w14:paraId="6F24CA22" w14:textId="77777777" w:rsidR="00B91315" w:rsidRPr="007A6F4E" w:rsidDel="0004769A" w:rsidRDefault="00B91315">
      <w:pPr>
        <w:pStyle w:val="TM2"/>
        <w:tabs>
          <w:tab w:val="right" w:leader="dot" w:pos="9396"/>
        </w:tabs>
        <w:rPr>
          <w:del w:id="1012" w:author="Yann Bourdeau" w:date="2013-09-15T10:28:00Z"/>
          <w:rFonts w:eastAsiaTheme="minorEastAsia" w:cstheme="minorBidi"/>
          <w:b w:val="0"/>
          <w:sz w:val="24"/>
          <w:szCs w:val="24"/>
          <w:lang w:val="fr-FR" w:eastAsia="ja-JP"/>
        </w:rPr>
      </w:pPr>
      <w:del w:id="1013" w:author="Yann Bourdeau" w:date="2013-09-15T10:28:00Z">
        <w:r w:rsidRPr="007A6F4E" w:rsidDel="0004769A">
          <w:rPr>
            <w:b w:val="0"/>
            <w:rPrChange w:id="1014" w:author="Yann Bourdeau" w:date="2014-02-06T16:50:00Z">
              <w:rPr>
                <w:b w:val="0"/>
              </w:rPr>
            </w:rPrChange>
          </w:rPr>
          <w:delText>Configuration logicielle pour les solutions d’intégration continue</w:delText>
        </w:r>
        <w:r w:rsidRPr="007A6F4E" w:rsidDel="0004769A">
          <w:rPr>
            <w:b w:val="0"/>
            <w:rPrChange w:id="1015" w:author="Yann Bourdeau" w:date="2014-02-06T16:50:00Z">
              <w:rPr>
                <w:b w:val="0"/>
              </w:rPr>
            </w:rPrChange>
          </w:rPr>
          <w:tab/>
        </w:r>
        <w:r w:rsidR="00E655CE" w:rsidRPr="007A6F4E" w:rsidDel="0004769A">
          <w:rPr>
            <w:b w:val="0"/>
            <w:rPrChange w:id="1016" w:author="Yann Bourdeau" w:date="2014-02-06T16:50:00Z">
              <w:rPr>
                <w:b w:val="0"/>
              </w:rPr>
            </w:rPrChange>
          </w:rPr>
          <w:delText>26</w:delText>
        </w:r>
      </w:del>
    </w:p>
    <w:p w14:paraId="716B7D19" w14:textId="77777777" w:rsidR="00B91315" w:rsidRPr="007A6F4E" w:rsidDel="0004769A" w:rsidRDefault="00B91315">
      <w:pPr>
        <w:pStyle w:val="TM1"/>
        <w:tabs>
          <w:tab w:val="right" w:leader="dot" w:pos="9396"/>
        </w:tabs>
        <w:rPr>
          <w:del w:id="1017" w:author="Yann Bourdeau" w:date="2013-09-15T10:28:00Z"/>
          <w:rFonts w:eastAsiaTheme="minorEastAsia" w:cstheme="minorBidi"/>
          <w:b w:val="0"/>
          <w:lang w:val="fr-FR" w:eastAsia="ja-JP"/>
        </w:rPr>
      </w:pPr>
      <w:del w:id="1018" w:author="Yann Bourdeau" w:date="2013-09-15T10:28:00Z">
        <w:r w:rsidRPr="007A6F4E" w:rsidDel="0004769A">
          <w:rPr>
            <w:b w:val="0"/>
            <w:rPrChange w:id="1019" w:author="Yann Bourdeau" w:date="2014-02-06T16:50:00Z">
              <w:rPr>
                <w:b w:val="0"/>
              </w:rPr>
            </w:rPrChange>
          </w:rPr>
          <w:delText>Résultats de l’évaluation – Outils de Tests Unitaires</w:delText>
        </w:r>
        <w:r w:rsidRPr="007A6F4E" w:rsidDel="0004769A">
          <w:rPr>
            <w:b w:val="0"/>
            <w:rPrChange w:id="1020" w:author="Yann Bourdeau" w:date="2014-02-06T16:50:00Z">
              <w:rPr>
                <w:b w:val="0"/>
              </w:rPr>
            </w:rPrChange>
          </w:rPr>
          <w:tab/>
        </w:r>
        <w:r w:rsidR="00E655CE" w:rsidRPr="007A6F4E" w:rsidDel="0004769A">
          <w:rPr>
            <w:b w:val="0"/>
            <w:rPrChange w:id="1021" w:author="Yann Bourdeau" w:date="2014-02-06T16:50:00Z">
              <w:rPr>
                <w:b w:val="0"/>
              </w:rPr>
            </w:rPrChange>
          </w:rPr>
          <w:delText>27</w:delText>
        </w:r>
      </w:del>
    </w:p>
    <w:p w14:paraId="43AB26F0" w14:textId="77777777" w:rsidR="00B91315" w:rsidRPr="007A6F4E" w:rsidDel="0004769A" w:rsidRDefault="00B91315">
      <w:pPr>
        <w:pStyle w:val="TM2"/>
        <w:tabs>
          <w:tab w:val="right" w:leader="dot" w:pos="9396"/>
        </w:tabs>
        <w:rPr>
          <w:del w:id="1022" w:author="Yann Bourdeau" w:date="2013-09-15T10:28:00Z"/>
          <w:rFonts w:eastAsiaTheme="minorEastAsia" w:cstheme="minorBidi"/>
          <w:b w:val="0"/>
          <w:sz w:val="24"/>
          <w:szCs w:val="24"/>
          <w:lang w:val="fr-FR" w:eastAsia="ja-JP"/>
        </w:rPr>
      </w:pPr>
      <w:del w:id="1023" w:author="Yann Bourdeau" w:date="2013-09-15T10:28:00Z">
        <w:r w:rsidRPr="007A6F4E" w:rsidDel="0004769A">
          <w:rPr>
            <w:b w:val="0"/>
            <w:rPrChange w:id="1024" w:author="Yann Bourdeau" w:date="2014-02-06T16:50:00Z">
              <w:rPr>
                <w:b w:val="0"/>
              </w:rPr>
            </w:rPrChange>
          </w:rPr>
          <w:delText>Présélection</w:delText>
        </w:r>
        <w:r w:rsidRPr="007A6F4E" w:rsidDel="0004769A">
          <w:rPr>
            <w:b w:val="0"/>
            <w:rPrChange w:id="1025" w:author="Yann Bourdeau" w:date="2014-02-06T16:50:00Z">
              <w:rPr>
                <w:b w:val="0"/>
              </w:rPr>
            </w:rPrChange>
          </w:rPr>
          <w:tab/>
        </w:r>
        <w:r w:rsidR="00E655CE" w:rsidRPr="007A6F4E" w:rsidDel="0004769A">
          <w:rPr>
            <w:b w:val="0"/>
            <w:rPrChange w:id="1026" w:author="Yann Bourdeau" w:date="2014-02-06T16:50:00Z">
              <w:rPr>
                <w:b w:val="0"/>
              </w:rPr>
            </w:rPrChange>
          </w:rPr>
          <w:delText>27</w:delText>
        </w:r>
      </w:del>
    </w:p>
    <w:p w14:paraId="18018C99" w14:textId="77777777" w:rsidR="00B91315" w:rsidRPr="007A6F4E" w:rsidDel="0004769A" w:rsidRDefault="00B91315">
      <w:pPr>
        <w:pStyle w:val="TM3"/>
        <w:tabs>
          <w:tab w:val="right" w:leader="dot" w:pos="9396"/>
        </w:tabs>
        <w:rPr>
          <w:del w:id="1027" w:author="Yann Bourdeau" w:date="2013-09-15T10:28:00Z"/>
          <w:rFonts w:eastAsiaTheme="minorEastAsia" w:cstheme="minorBidi"/>
          <w:sz w:val="24"/>
          <w:szCs w:val="24"/>
          <w:lang w:val="fr-FR" w:eastAsia="ja-JP"/>
        </w:rPr>
      </w:pPr>
      <w:del w:id="1028" w:author="Yann Bourdeau" w:date="2013-09-15T10:28:00Z">
        <w:r w:rsidRPr="007A6F4E" w:rsidDel="0004769A">
          <w:delText>Outils de tests unitaires</w:delText>
        </w:r>
        <w:r w:rsidRPr="007A6F4E" w:rsidDel="0004769A">
          <w:tab/>
        </w:r>
        <w:r w:rsidR="00E655CE" w:rsidRPr="007A6F4E" w:rsidDel="0004769A">
          <w:delText>27</w:delText>
        </w:r>
      </w:del>
    </w:p>
    <w:p w14:paraId="0E7B8108" w14:textId="77777777" w:rsidR="00B91315" w:rsidRPr="007A6F4E" w:rsidDel="0004769A" w:rsidRDefault="00B91315">
      <w:pPr>
        <w:pStyle w:val="TM2"/>
        <w:tabs>
          <w:tab w:val="right" w:leader="dot" w:pos="9396"/>
        </w:tabs>
        <w:rPr>
          <w:del w:id="1029" w:author="Yann Bourdeau" w:date="2013-09-15T10:28:00Z"/>
          <w:rFonts w:eastAsiaTheme="minorEastAsia" w:cstheme="minorBidi"/>
          <w:b w:val="0"/>
          <w:sz w:val="24"/>
          <w:szCs w:val="24"/>
          <w:lang w:val="fr-FR" w:eastAsia="ja-JP"/>
        </w:rPr>
      </w:pPr>
      <w:del w:id="1030" w:author="Yann Bourdeau" w:date="2013-09-15T10:28:00Z">
        <w:r w:rsidRPr="007A6F4E" w:rsidDel="0004769A">
          <w:rPr>
            <w:b w:val="0"/>
            <w:rPrChange w:id="1031" w:author="Yann Bourdeau" w:date="2014-02-06T16:50:00Z">
              <w:rPr>
                <w:b w:val="0"/>
              </w:rPr>
            </w:rPrChange>
          </w:rPr>
          <w:delText>Évaluation de Google Test</w:delText>
        </w:r>
        <w:r w:rsidRPr="007A6F4E" w:rsidDel="0004769A">
          <w:rPr>
            <w:b w:val="0"/>
            <w:rPrChange w:id="1032" w:author="Yann Bourdeau" w:date="2014-02-06T16:50:00Z">
              <w:rPr>
                <w:b w:val="0"/>
              </w:rPr>
            </w:rPrChange>
          </w:rPr>
          <w:tab/>
        </w:r>
        <w:r w:rsidR="00E655CE" w:rsidRPr="007A6F4E" w:rsidDel="0004769A">
          <w:rPr>
            <w:b w:val="0"/>
            <w:rPrChange w:id="1033" w:author="Yann Bourdeau" w:date="2014-02-06T16:50:00Z">
              <w:rPr>
                <w:b w:val="0"/>
              </w:rPr>
            </w:rPrChange>
          </w:rPr>
          <w:delText>27</w:delText>
        </w:r>
      </w:del>
    </w:p>
    <w:p w14:paraId="3311D345" w14:textId="77777777" w:rsidR="00B91315" w:rsidRPr="007A6F4E" w:rsidDel="0004769A" w:rsidRDefault="00B91315">
      <w:pPr>
        <w:pStyle w:val="TM2"/>
        <w:tabs>
          <w:tab w:val="right" w:leader="dot" w:pos="9396"/>
        </w:tabs>
        <w:rPr>
          <w:del w:id="1034" w:author="Yann Bourdeau" w:date="2013-09-15T10:28:00Z"/>
          <w:rFonts w:eastAsiaTheme="minorEastAsia" w:cstheme="minorBidi"/>
          <w:b w:val="0"/>
          <w:sz w:val="24"/>
          <w:szCs w:val="24"/>
          <w:lang w:val="fr-FR" w:eastAsia="ja-JP"/>
        </w:rPr>
      </w:pPr>
      <w:del w:id="1035" w:author="Yann Bourdeau" w:date="2013-09-15T10:28:00Z">
        <w:r w:rsidRPr="007A6F4E" w:rsidDel="0004769A">
          <w:rPr>
            <w:b w:val="0"/>
            <w:rPrChange w:id="1036" w:author="Yann Bourdeau" w:date="2014-02-06T16:50:00Z">
              <w:rPr>
                <w:b w:val="0"/>
                <w:lang w:val="en-CA"/>
              </w:rPr>
            </w:rPrChange>
          </w:rPr>
          <w:delText>Évaluation de Boost Test</w:delText>
        </w:r>
        <w:r w:rsidRPr="007A6F4E" w:rsidDel="0004769A">
          <w:rPr>
            <w:b w:val="0"/>
            <w:rPrChange w:id="1037" w:author="Yann Bourdeau" w:date="2014-02-06T16:50:00Z">
              <w:rPr>
                <w:b w:val="0"/>
              </w:rPr>
            </w:rPrChange>
          </w:rPr>
          <w:tab/>
        </w:r>
        <w:r w:rsidR="00E655CE" w:rsidRPr="007A6F4E" w:rsidDel="0004769A">
          <w:rPr>
            <w:b w:val="0"/>
            <w:rPrChange w:id="1038" w:author="Yann Bourdeau" w:date="2014-02-06T16:50:00Z">
              <w:rPr>
                <w:b w:val="0"/>
              </w:rPr>
            </w:rPrChange>
          </w:rPr>
          <w:delText>30</w:delText>
        </w:r>
      </w:del>
    </w:p>
    <w:p w14:paraId="4DE2BCDB" w14:textId="77777777" w:rsidR="00B91315" w:rsidRPr="007A6F4E" w:rsidDel="0004769A" w:rsidRDefault="00B91315">
      <w:pPr>
        <w:pStyle w:val="TM2"/>
        <w:tabs>
          <w:tab w:val="right" w:leader="dot" w:pos="9396"/>
        </w:tabs>
        <w:rPr>
          <w:del w:id="1039" w:author="Yann Bourdeau" w:date="2013-09-15T10:28:00Z"/>
          <w:rFonts w:eastAsiaTheme="minorEastAsia" w:cstheme="minorBidi"/>
          <w:b w:val="0"/>
          <w:sz w:val="24"/>
          <w:szCs w:val="24"/>
          <w:lang w:val="fr-FR" w:eastAsia="ja-JP"/>
        </w:rPr>
      </w:pPr>
      <w:del w:id="1040" w:author="Yann Bourdeau" w:date="2013-09-15T10:28:00Z">
        <w:r w:rsidRPr="007A6F4E" w:rsidDel="0004769A">
          <w:rPr>
            <w:b w:val="0"/>
            <w:rPrChange w:id="1041" w:author="Yann Bourdeau" w:date="2014-02-06T16:50:00Z">
              <w:rPr>
                <w:b w:val="0"/>
              </w:rPr>
            </w:rPrChange>
          </w:rPr>
          <w:delText>Évaluation de CPP Unit</w:delText>
        </w:r>
        <w:r w:rsidRPr="007A6F4E" w:rsidDel="0004769A">
          <w:rPr>
            <w:b w:val="0"/>
            <w:rPrChange w:id="1042" w:author="Yann Bourdeau" w:date="2014-02-06T16:50:00Z">
              <w:rPr>
                <w:b w:val="0"/>
              </w:rPr>
            </w:rPrChange>
          </w:rPr>
          <w:tab/>
        </w:r>
        <w:r w:rsidR="00E655CE" w:rsidRPr="007A6F4E" w:rsidDel="0004769A">
          <w:rPr>
            <w:b w:val="0"/>
            <w:rPrChange w:id="1043" w:author="Yann Bourdeau" w:date="2014-02-06T16:50:00Z">
              <w:rPr>
                <w:b w:val="0"/>
              </w:rPr>
            </w:rPrChange>
          </w:rPr>
          <w:delText>33</w:delText>
        </w:r>
      </w:del>
    </w:p>
    <w:p w14:paraId="0E73FFA5" w14:textId="77777777" w:rsidR="00B91315" w:rsidRPr="007A6F4E" w:rsidDel="0004769A" w:rsidRDefault="00B91315">
      <w:pPr>
        <w:pStyle w:val="TM2"/>
        <w:tabs>
          <w:tab w:val="right" w:leader="dot" w:pos="9396"/>
        </w:tabs>
        <w:rPr>
          <w:del w:id="1044" w:author="Yann Bourdeau" w:date="2013-09-15T10:28:00Z"/>
          <w:rFonts w:eastAsiaTheme="minorEastAsia" w:cstheme="minorBidi"/>
          <w:b w:val="0"/>
          <w:sz w:val="24"/>
          <w:szCs w:val="24"/>
          <w:lang w:val="fr-FR" w:eastAsia="ja-JP"/>
        </w:rPr>
      </w:pPr>
      <w:del w:id="1045" w:author="Yann Bourdeau" w:date="2013-09-15T10:28:00Z">
        <w:r w:rsidRPr="007A6F4E" w:rsidDel="0004769A">
          <w:rPr>
            <w:b w:val="0"/>
            <w:rPrChange w:id="1046" w:author="Yann Bourdeau" w:date="2014-02-06T16:50:00Z">
              <w:rPr>
                <w:b w:val="0"/>
              </w:rPr>
            </w:rPrChange>
          </w:rPr>
          <w:delText>Comparatif des résultats pour l’évaluation des outils de test unitaire</w:delText>
        </w:r>
        <w:r w:rsidRPr="007A6F4E" w:rsidDel="0004769A">
          <w:rPr>
            <w:b w:val="0"/>
            <w:rPrChange w:id="1047" w:author="Yann Bourdeau" w:date="2014-02-06T16:50:00Z">
              <w:rPr>
                <w:b w:val="0"/>
              </w:rPr>
            </w:rPrChange>
          </w:rPr>
          <w:tab/>
        </w:r>
        <w:r w:rsidR="00E655CE" w:rsidRPr="007A6F4E" w:rsidDel="0004769A">
          <w:rPr>
            <w:b w:val="0"/>
            <w:rPrChange w:id="1048" w:author="Yann Bourdeau" w:date="2014-02-06T16:50:00Z">
              <w:rPr>
                <w:b w:val="0"/>
              </w:rPr>
            </w:rPrChange>
          </w:rPr>
          <w:delText>35</w:delText>
        </w:r>
      </w:del>
    </w:p>
    <w:p w14:paraId="13230781" w14:textId="77777777" w:rsidR="00B91315" w:rsidRPr="007A6F4E" w:rsidDel="0004769A" w:rsidRDefault="00B91315">
      <w:pPr>
        <w:pStyle w:val="TM1"/>
        <w:tabs>
          <w:tab w:val="right" w:leader="dot" w:pos="9396"/>
        </w:tabs>
        <w:rPr>
          <w:del w:id="1049" w:author="Yann Bourdeau" w:date="2013-09-15T10:28:00Z"/>
          <w:rFonts w:eastAsiaTheme="minorEastAsia" w:cstheme="minorBidi"/>
          <w:b w:val="0"/>
          <w:lang w:val="fr-FR" w:eastAsia="ja-JP"/>
        </w:rPr>
      </w:pPr>
      <w:del w:id="1050" w:author="Yann Bourdeau" w:date="2013-09-15T10:28:00Z">
        <w:r w:rsidRPr="007A6F4E" w:rsidDel="0004769A">
          <w:rPr>
            <w:b w:val="0"/>
            <w:rPrChange w:id="1051" w:author="Yann Bourdeau" w:date="2014-02-06T16:50:00Z">
              <w:rPr>
                <w:b w:val="0"/>
              </w:rPr>
            </w:rPrChange>
          </w:rPr>
          <w:delText>Résultats de l’évaluation – Outils d’intégration continue</w:delText>
        </w:r>
        <w:r w:rsidRPr="007A6F4E" w:rsidDel="0004769A">
          <w:rPr>
            <w:b w:val="0"/>
            <w:rPrChange w:id="1052" w:author="Yann Bourdeau" w:date="2014-02-06T16:50:00Z">
              <w:rPr>
                <w:b w:val="0"/>
              </w:rPr>
            </w:rPrChange>
          </w:rPr>
          <w:tab/>
        </w:r>
        <w:r w:rsidR="00E655CE" w:rsidRPr="007A6F4E" w:rsidDel="0004769A">
          <w:rPr>
            <w:b w:val="0"/>
            <w:rPrChange w:id="1053" w:author="Yann Bourdeau" w:date="2014-02-06T16:50:00Z">
              <w:rPr>
                <w:b w:val="0"/>
              </w:rPr>
            </w:rPrChange>
          </w:rPr>
          <w:delText>36</w:delText>
        </w:r>
      </w:del>
    </w:p>
    <w:p w14:paraId="41E399EF" w14:textId="77777777" w:rsidR="00B91315" w:rsidRPr="007A6F4E" w:rsidDel="0004769A" w:rsidRDefault="00B91315">
      <w:pPr>
        <w:pStyle w:val="TM2"/>
        <w:tabs>
          <w:tab w:val="right" w:leader="dot" w:pos="9396"/>
        </w:tabs>
        <w:rPr>
          <w:del w:id="1054" w:author="Yann Bourdeau" w:date="2013-09-15T10:28:00Z"/>
          <w:rFonts w:eastAsiaTheme="minorEastAsia" w:cstheme="minorBidi"/>
          <w:b w:val="0"/>
          <w:sz w:val="24"/>
          <w:szCs w:val="24"/>
          <w:lang w:val="fr-FR" w:eastAsia="ja-JP"/>
        </w:rPr>
      </w:pPr>
      <w:del w:id="1055" w:author="Yann Bourdeau" w:date="2013-09-15T10:28:00Z">
        <w:r w:rsidRPr="007A6F4E" w:rsidDel="0004769A">
          <w:rPr>
            <w:b w:val="0"/>
            <w:rPrChange w:id="1056" w:author="Yann Bourdeau" w:date="2014-02-06T16:50:00Z">
              <w:rPr>
                <w:b w:val="0"/>
              </w:rPr>
            </w:rPrChange>
          </w:rPr>
          <w:delText>Présélection</w:delText>
        </w:r>
        <w:r w:rsidRPr="007A6F4E" w:rsidDel="0004769A">
          <w:rPr>
            <w:b w:val="0"/>
            <w:rPrChange w:id="1057" w:author="Yann Bourdeau" w:date="2014-02-06T16:50:00Z">
              <w:rPr>
                <w:b w:val="0"/>
              </w:rPr>
            </w:rPrChange>
          </w:rPr>
          <w:tab/>
        </w:r>
        <w:r w:rsidR="00E655CE" w:rsidRPr="007A6F4E" w:rsidDel="0004769A">
          <w:rPr>
            <w:b w:val="0"/>
            <w:rPrChange w:id="1058" w:author="Yann Bourdeau" w:date="2014-02-06T16:50:00Z">
              <w:rPr>
                <w:b w:val="0"/>
              </w:rPr>
            </w:rPrChange>
          </w:rPr>
          <w:delText>36</w:delText>
        </w:r>
      </w:del>
    </w:p>
    <w:p w14:paraId="539536E5" w14:textId="77777777" w:rsidR="00B91315" w:rsidRPr="007A6F4E" w:rsidDel="0004769A" w:rsidRDefault="00B91315">
      <w:pPr>
        <w:pStyle w:val="TM2"/>
        <w:tabs>
          <w:tab w:val="right" w:leader="dot" w:pos="9396"/>
        </w:tabs>
        <w:rPr>
          <w:del w:id="1059" w:author="Yann Bourdeau" w:date="2013-09-15T10:28:00Z"/>
          <w:rFonts w:eastAsiaTheme="minorEastAsia" w:cstheme="minorBidi"/>
          <w:b w:val="0"/>
          <w:sz w:val="24"/>
          <w:szCs w:val="24"/>
          <w:lang w:val="fr-FR" w:eastAsia="ja-JP"/>
        </w:rPr>
      </w:pPr>
      <w:del w:id="1060" w:author="Yann Bourdeau" w:date="2013-09-15T10:28:00Z">
        <w:r w:rsidRPr="007A6F4E" w:rsidDel="0004769A">
          <w:rPr>
            <w:b w:val="0"/>
            <w:rPrChange w:id="1061" w:author="Yann Bourdeau" w:date="2014-02-06T16:50:00Z">
              <w:rPr>
                <w:b w:val="0"/>
              </w:rPr>
            </w:rPrChange>
          </w:rPr>
          <w:delText>Évaluation de CruiseControl</w:delText>
        </w:r>
        <w:r w:rsidRPr="007A6F4E" w:rsidDel="0004769A">
          <w:rPr>
            <w:b w:val="0"/>
            <w:rPrChange w:id="1062" w:author="Yann Bourdeau" w:date="2014-02-06T16:50:00Z">
              <w:rPr>
                <w:b w:val="0"/>
              </w:rPr>
            </w:rPrChange>
          </w:rPr>
          <w:tab/>
        </w:r>
        <w:r w:rsidR="00E655CE" w:rsidRPr="007A6F4E" w:rsidDel="0004769A">
          <w:rPr>
            <w:b w:val="0"/>
            <w:rPrChange w:id="1063" w:author="Yann Bourdeau" w:date="2014-02-06T16:50:00Z">
              <w:rPr>
                <w:b w:val="0"/>
              </w:rPr>
            </w:rPrChange>
          </w:rPr>
          <w:delText>36</w:delText>
        </w:r>
      </w:del>
    </w:p>
    <w:p w14:paraId="1E67DD90" w14:textId="77777777" w:rsidR="00B91315" w:rsidRPr="007A6F4E" w:rsidDel="0004769A" w:rsidRDefault="00B91315">
      <w:pPr>
        <w:pStyle w:val="TM2"/>
        <w:tabs>
          <w:tab w:val="right" w:leader="dot" w:pos="9396"/>
        </w:tabs>
        <w:rPr>
          <w:del w:id="1064" w:author="Yann Bourdeau" w:date="2013-09-15T10:28:00Z"/>
          <w:rFonts w:eastAsiaTheme="minorEastAsia" w:cstheme="minorBidi"/>
          <w:b w:val="0"/>
          <w:sz w:val="24"/>
          <w:szCs w:val="24"/>
          <w:lang w:val="fr-FR" w:eastAsia="ja-JP"/>
        </w:rPr>
      </w:pPr>
      <w:del w:id="1065" w:author="Yann Bourdeau" w:date="2013-09-15T10:28:00Z">
        <w:r w:rsidRPr="007A6F4E" w:rsidDel="0004769A">
          <w:rPr>
            <w:b w:val="0"/>
            <w:rPrChange w:id="1066" w:author="Yann Bourdeau" w:date="2014-02-06T16:50:00Z">
              <w:rPr>
                <w:b w:val="0"/>
              </w:rPr>
            </w:rPrChange>
          </w:rPr>
          <w:delText>Évaluation de Apache Continuum</w:delText>
        </w:r>
        <w:r w:rsidRPr="007A6F4E" w:rsidDel="0004769A">
          <w:rPr>
            <w:b w:val="0"/>
            <w:rPrChange w:id="1067" w:author="Yann Bourdeau" w:date="2014-02-06T16:50:00Z">
              <w:rPr>
                <w:b w:val="0"/>
              </w:rPr>
            </w:rPrChange>
          </w:rPr>
          <w:tab/>
        </w:r>
        <w:r w:rsidR="00E655CE" w:rsidRPr="007A6F4E" w:rsidDel="0004769A">
          <w:rPr>
            <w:b w:val="0"/>
            <w:rPrChange w:id="1068" w:author="Yann Bourdeau" w:date="2014-02-06T16:50:00Z">
              <w:rPr>
                <w:b w:val="0"/>
              </w:rPr>
            </w:rPrChange>
          </w:rPr>
          <w:delText>40</w:delText>
        </w:r>
      </w:del>
    </w:p>
    <w:p w14:paraId="11ABA625" w14:textId="77777777" w:rsidR="00B91315" w:rsidRPr="007A6F4E" w:rsidDel="0004769A" w:rsidRDefault="00B91315">
      <w:pPr>
        <w:pStyle w:val="TM2"/>
        <w:tabs>
          <w:tab w:val="right" w:leader="dot" w:pos="9396"/>
        </w:tabs>
        <w:rPr>
          <w:del w:id="1069" w:author="Yann Bourdeau" w:date="2013-09-15T10:28:00Z"/>
          <w:rFonts w:eastAsiaTheme="minorEastAsia" w:cstheme="minorBidi"/>
          <w:b w:val="0"/>
          <w:sz w:val="24"/>
          <w:szCs w:val="24"/>
          <w:lang w:val="fr-FR" w:eastAsia="ja-JP"/>
        </w:rPr>
      </w:pPr>
      <w:del w:id="1070" w:author="Yann Bourdeau" w:date="2013-09-15T10:28:00Z">
        <w:r w:rsidRPr="007A6F4E" w:rsidDel="0004769A">
          <w:rPr>
            <w:b w:val="0"/>
            <w:rPrChange w:id="1071" w:author="Yann Bourdeau" w:date="2014-02-06T16:50:00Z">
              <w:rPr>
                <w:b w:val="0"/>
              </w:rPr>
            </w:rPrChange>
          </w:rPr>
          <w:delText>Évaluation de Hudson</w:delText>
        </w:r>
        <w:r w:rsidRPr="007A6F4E" w:rsidDel="0004769A">
          <w:rPr>
            <w:b w:val="0"/>
            <w:rPrChange w:id="1072" w:author="Yann Bourdeau" w:date="2014-02-06T16:50:00Z">
              <w:rPr>
                <w:b w:val="0"/>
              </w:rPr>
            </w:rPrChange>
          </w:rPr>
          <w:tab/>
        </w:r>
        <w:r w:rsidR="00E655CE" w:rsidRPr="007A6F4E" w:rsidDel="0004769A">
          <w:rPr>
            <w:b w:val="0"/>
            <w:rPrChange w:id="1073" w:author="Yann Bourdeau" w:date="2014-02-06T16:50:00Z">
              <w:rPr>
                <w:b w:val="0"/>
              </w:rPr>
            </w:rPrChange>
          </w:rPr>
          <w:delText>40</w:delText>
        </w:r>
      </w:del>
    </w:p>
    <w:p w14:paraId="0111A233" w14:textId="77777777" w:rsidR="00B91315" w:rsidRPr="007A6F4E" w:rsidDel="0004769A" w:rsidRDefault="00B91315">
      <w:pPr>
        <w:pStyle w:val="TM2"/>
        <w:tabs>
          <w:tab w:val="right" w:leader="dot" w:pos="9396"/>
        </w:tabs>
        <w:rPr>
          <w:del w:id="1074" w:author="Yann Bourdeau" w:date="2013-09-15T10:28:00Z"/>
          <w:rFonts w:eastAsiaTheme="minorEastAsia" w:cstheme="minorBidi"/>
          <w:b w:val="0"/>
          <w:sz w:val="24"/>
          <w:szCs w:val="24"/>
          <w:lang w:val="fr-FR" w:eastAsia="ja-JP"/>
        </w:rPr>
      </w:pPr>
      <w:del w:id="1075" w:author="Yann Bourdeau" w:date="2013-09-15T10:28:00Z">
        <w:r w:rsidRPr="007A6F4E" w:rsidDel="0004769A">
          <w:rPr>
            <w:b w:val="0"/>
            <w:rPrChange w:id="1076" w:author="Yann Bourdeau" w:date="2014-02-06T16:50:00Z">
              <w:rPr>
                <w:b w:val="0"/>
              </w:rPr>
            </w:rPrChange>
          </w:rPr>
          <w:delText>Comparatif des résultats pour l’évaluation des outils d’intégration continue</w:delText>
        </w:r>
        <w:r w:rsidRPr="007A6F4E" w:rsidDel="0004769A">
          <w:rPr>
            <w:b w:val="0"/>
            <w:rPrChange w:id="1077" w:author="Yann Bourdeau" w:date="2014-02-06T16:50:00Z">
              <w:rPr>
                <w:b w:val="0"/>
              </w:rPr>
            </w:rPrChange>
          </w:rPr>
          <w:tab/>
        </w:r>
        <w:r w:rsidR="00E655CE" w:rsidRPr="007A6F4E" w:rsidDel="0004769A">
          <w:rPr>
            <w:b w:val="0"/>
            <w:rPrChange w:id="1078" w:author="Yann Bourdeau" w:date="2014-02-06T16:50:00Z">
              <w:rPr>
                <w:b w:val="0"/>
              </w:rPr>
            </w:rPrChange>
          </w:rPr>
          <w:delText>44</w:delText>
        </w:r>
      </w:del>
    </w:p>
    <w:p w14:paraId="1C884051" w14:textId="77777777" w:rsidR="00B91315" w:rsidRPr="007A6F4E" w:rsidDel="0004769A" w:rsidRDefault="00B91315">
      <w:pPr>
        <w:pStyle w:val="TM1"/>
        <w:tabs>
          <w:tab w:val="right" w:leader="dot" w:pos="9396"/>
        </w:tabs>
        <w:rPr>
          <w:del w:id="1079" w:author="Yann Bourdeau" w:date="2013-09-15T10:28:00Z"/>
          <w:rFonts w:eastAsiaTheme="minorEastAsia" w:cstheme="minorBidi"/>
          <w:b w:val="0"/>
          <w:lang w:val="fr-FR" w:eastAsia="ja-JP"/>
        </w:rPr>
      </w:pPr>
      <w:del w:id="1080" w:author="Yann Bourdeau" w:date="2013-09-15T10:28:00Z">
        <w:r w:rsidRPr="007A6F4E" w:rsidDel="0004769A">
          <w:rPr>
            <w:b w:val="0"/>
            <w:rPrChange w:id="1081" w:author="Yann Bourdeau" w:date="2014-02-06T16:50:00Z">
              <w:rPr>
                <w:b w:val="0"/>
              </w:rPr>
            </w:rPrChange>
          </w:rPr>
          <w:delText>Interprétation des résultats</w:delText>
        </w:r>
        <w:r w:rsidRPr="007A6F4E" w:rsidDel="0004769A">
          <w:rPr>
            <w:b w:val="0"/>
            <w:rPrChange w:id="1082" w:author="Yann Bourdeau" w:date="2014-02-06T16:50:00Z">
              <w:rPr>
                <w:b w:val="0"/>
              </w:rPr>
            </w:rPrChange>
          </w:rPr>
          <w:tab/>
        </w:r>
        <w:r w:rsidR="00E655CE" w:rsidRPr="007A6F4E" w:rsidDel="0004769A">
          <w:rPr>
            <w:b w:val="0"/>
            <w:rPrChange w:id="1083" w:author="Yann Bourdeau" w:date="2014-02-06T16:50:00Z">
              <w:rPr>
                <w:b w:val="0"/>
              </w:rPr>
            </w:rPrChange>
          </w:rPr>
          <w:delText>45</w:delText>
        </w:r>
      </w:del>
    </w:p>
    <w:p w14:paraId="32182956" w14:textId="77777777" w:rsidR="00B91315" w:rsidRPr="007A6F4E" w:rsidDel="0004769A" w:rsidRDefault="00B91315">
      <w:pPr>
        <w:pStyle w:val="TM2"/>
        <w:tabs>
          <w:tab w:val="right" w:leader="dot" w:pos="9396"/>
        </w:tabs>
        <w:rPr>
          <w:del w:id="1084" w:author="Yann Bourdeau" w:date="2013-09-15T10:28:00Z"/>
          <w:rFonts w:eastAsiaTheme="minorEastAsia" w:cstheme="minorBidi"/>
          <w:b w:val="0"/>
          <w:sz w:val="24"/>
          <w:szCs w:val="24"/>
          <w:lang w:val="fr-FR" w:eastAsia="ja-JP"/>
        </w:rPr>
      </w:pPr>
      <w:del w:id="1085" w:author="Yann Bourdeau" w:date="2013-09-15T10:28:00Z">
        <w:r w:rsidRPr="007A6F4E" w:rsidDel="0004769A">
          <w:rPr>
            <w:b w:val="0"/>
            <w:rPrChange w:id="1086" w:author="Yann Bourdeau" w:date="2014-02-06T16:50:00Z">
              <w:rPr>
                <w:b w:val="0"/>
              </w:rPr>
            </w:rPrChange>
          </w:rPr>
          <w:delText>Outils de test unitaire</w:delText>
        </w:r>
        <w:r w:rsidRPr="007A6F4E" w:rsidDel="0004769A">
          <w:rPr>
            <w:b w:val="0"/>
            <w:rPrChange w:id="1087" w:author="Yann Bourdeau" w:date="2014-02-06T16:50:00Z">
              <w:rPr>
                <w:b w:val="0"/>
              </w:rPr>
            </w:rPrChange>
          </w:rPr>
          <w:tab/>
        </w:r>
        <w:r w:rsidR="00E655CE" w:rsidRPr="007A6F4E" w:rsidDel="0004769A">
          <w:rPr>
            <w:b w:val="0"/>
            <w:rPrChange w:id="1088" w:author="Yann Bourdeau" w:date="2014-02-06T16:50:00Z">
              <w:rPr>
                <w:b w:val="0"/>
              </w:rPr>
            </w:rPrChange>
          </w:rPr>
          <w:delText>45</w:delText>
        </w:r>
      </w:del>
    </w:p>
    <w:p w14:paraId="63F69946" w14:textId="77777777" w:rsidR="00B91315" w:rsidRPr="007A6F4E" w:rsidDel="0004769A" w:rsidRDefault="00B91315">
      <w:pPr>
        <w:pStyle w:val="TM3"/>
        <w:tabs>
          <w:tab w:val="right" w:leader="dot" w:pos="9396"/>
        </w:tabs>
        <w:rPr>
          <w:del w:id="1089" w:author="Yann Bourdeau" w:date="2013-09-15T10:28:00Z"/>
          <w:rFonts w:eastAsiaTheme="minorEastAsia" w:cstheme="minorBidi"/>
          <w:sz w:val="24"/>
          <w:szCs w:val="24"/>
          <w:lang w:val="fr-FR" w:eastAsia="ja-JP"/>
        </w:rPr>
      </w:pPr>
      <w:del w:id="1090" w:author="Yann Bourdeau" w:date="2013-09-15T10:28:00Z">
        <w:r w:rsidRPr="007A6F4E" w:rsidDel="0004769A">
          <w:delText>Facilité d’utilisation</w:delText>
        </w:r>
        <w:r w:rsidRPr="007A6F4E" w:rsidDel="0004769A">
          <w:tab/>
        </w:r>
        <w:r w:rsidR="00E655CE" w:rsidRPr="007A6F4E" w:rsidDel="0004769A">
          <w:delText>45</w:delText>
        </w:r>
      </w:del>
    </w:p>
    <w:p w14:paraId="06631080" w14:textId="77777777" w:rsidR="00B91315" w:rsidRPr="007A6F4E" w:rsidDel="0004769A" w:rsidRDefault="00B91315">
      <w:pPr>
        <w:pStyle w:val="TM3"/>
        <w:tabs>
          <w:tab w:val="right" w:leader="dot" w:pos="9396"/>
        </w:tabs>
        <w:rPr>
          <w:del w:id="1091" w:author="Yann Bourdeau" w:date="2013-09-15T10:28:00Z"/>
          <w:rFonts w:eastAsiaTheme="minorEastAsia" w:cstheme="minorBidi"/>
          <w:sz w:val="24"/>
          <w:szCs w:val="24"/>
          <w:lang w:val="fr-FR" w:eastAsia="ja-JP"/>
        </w:rPr>
      </w:pPr>
      <w:del w:id="1092" w:author="Yann Bourdeau" w:date="2013-09-15T10:28:00Z">
        <w:r w:rsidRPr="007A6F4E" w:rsidDel="0004769A">
          <w:delText>Assertions</w:delText>
        </w:r>
        <w:r w:rsidRPr="007A6F4E" w:rsidDel="0004769A">
          <w:tab/>
        </w:r>
        <w:r w:rsidR="00E655CE" w:rsidRPr="007A6F4E" w:rsidDel="0004769A">
          <w:delText>45</w:delText>
        </w:r>
      </w:del>
    </w:p>
    <w:p w14:paraId="217CB640" w14:textId="77777777" w:rsidR="00B91315" w:rsidRPr="007A6F4E" w:rsidDel="0004769A" w:rsidRDefault="00B91315">
      <w:pPr>
        <w:pStyle w:val="TM3"/>
        <w:tabs>
          <w:tab w:val="right" w:leader="dot" w:pos="9396"/>
        </w:tabs>
        <w:rPr>
          <w:del w:id="1093" w:author="Yann Bourdeau" w:date="2013-09-15T10:28:00Z"/>
          <w:rFonts w:eastAsiaTheme="minorEastAsia" w:cstheme="minorBidi"/>
          <w:sz w:val="24"/>
          <w:szCs w:val="24"/>
          <w:lang w:val="fr-FR" w:eastAsia="ja-JP"/>
        </w:rPr>
      </w:pPr>
      <w:del w:id="1094" w:author="Yann Bourdeau" w:date="2013-09-15T10:28:00Z">
        <w:r w:rsidRPr="007A6F4E" w:rsidDel="0004769A">
          <w:delText>Rapports de tests</w:delText>
        </w:r>
        <w:r w:rsidRPr="007A6F4E" w:rsidDel="0004769A">
          <w:tab/>
        </w:r>
        <w:r w:rsidR="00E655CE" w:rsidRPr="007A6F4E" w:rsidDel="0004769A">
          <w:delText>46</w:delText>
        </w:r>
      </w:del>
    </w:p>
    <w:p w14:paraId="48686E1F" w14:textId="77777777" w:rsidR="00B91315" w:rsidRPr="007A6F4E" w:rsidDel="0004769A" w:rsidRDefault="00B91315">
      <w:pPr>
        <w:pStyle w:val="TM3"/>
        <w:tabs>
          <w:tab w:val="right" w:leader="dot" w:pos="9396"/>
        </w:tabs>
        <w:rPr>
          <w:del w:id="1095" w:author="Yann Bourdeau" w:date="2013-09-15T10:28:00Z"/>
          <w:rFonts w:eastAsiaTheme="minorEastAsia" w:cstheme="minorBidi"/>
          <w:sz w:val="24"/>
          <w:szCs w:val="24"/>
          <w:lang w:val="fr-FR" w:eastAsia="ja-JP"/>
        </w:rPr>
      </w:pPr>
      <w:del w:id="1096" w:author="Yann Bourdeau" w:date="2013-09-15T10:28:00Z">
        <w:r w:rsidRPr="007A6F4E" w:rsidDel="0004769A">
          <w:delText>Configuration des options d’exécution des tests</w:delText>
        </w:r>
        <w:r w:rsidRPr="007A6F4E" w:rsidDel="0004769A">
          <w:tab/>
        </w:r>
        <w:r w:rsidR="00E655CE" w:rsidRPr="007A6F4E" w:rsidDel="0004769A">
          <w:delText>46</w:delText>
        </w:r>
      </w:del>
    </w:p>
    <w:p w14:paraId="69556FEE" w14:textId="77777777" w:rsidR="00B91315" w:rsidRPr="007A6F4E" w:rsidDel="0004769A" w:rsidRDefault="00B91315">
      <w:pPr>
        <w:pStyle w:val="TM3"/>
        <w:tabs>
          <w:tab w:val="right" w:leader="dot" w:pos="9396"/>
        </w:tabs>
        <w:rPr>
          <w:del w:id="1097" w:author="Yann Bourdeau" w:date="2013-09-15T10:28:00Z"/>
          <w:rFonts w:eastAsiaTheme="minorEastAsia" w:cstheme="minorBidi"/>
          <w:sz w:val="24"/>
          <w:szCs w:val="24"/>
          <w:lang w:val="fr-FR" w:eastAsia="ja-JP"/>
        </w:rPr>
      </w:pPr>
      <w:del w:id="1098" w:author="Yann Bourdeau" w:date="2013-09-15T10:28:00Z">
        <w:r w:rsidRPr="007A6F4E" w:rsidDel="0004769A">
          <w:delText>Conclusion</w:delText>
        </w:r>
        <w:r w:rsidRPr="007A6F4E" w:rsidDel="0004769A">
          <w:tab/>
        </w:r>
        <w:r w:rsidR="00E655CE" w:rsidRPr="007A6F4E" w:rsidDel="0004769A">
          <w:delText>46</w:delText>
        </w:r>
      </w:del>
    </w:p>
    <w:p w14:paraId="0DB3E10B" w14:textId="77777777" w:rsidR="00B91315" w:rsidRPr="007A6F4E" w:rsidDel="0004769A" w:rsidRDefault="00B91315">
      <w:pPr>
        <w:pStyle w:val="TM2"/>
        <w:tabs>
          <w:tab w:val="right" w:leader="dot" w:pos="9396"/>
        </w:tabs>
        <w:rPr>
          <w:del w:id="1099" w:author="Yann Bourdeau" w:date="2013-09-15T10:28:00Z"/>
          <w:rFonts w:eastAsiaTheme="minorEastAsia" w:cstheme="minorBidi"/>
          <w:b w:val="0"/>
          <w:sz w:val="24"/>
          <w:szCs w:val="24"/>
          <w:lang w:val="fr-FR" w:eastAsia="ja-JP"/>
        </w:rPr>
      </w:pPr>
      <w:del w:id="1100" w:author="Yann Bourdeau" w:date="2013-09-15T10:28:00Z">
        <w:r w:rsidRPr="007A6F4E" w:rsidDel="0004769A">
          <w:rPr>
            <w:b w:val="0"/>
            <w:rPrChange w:id="1101" w:author="Yann Bourdeau" w:date="2014-02-06T16:50:00Z">
              <w:rPr>
                <w:b w:val="0"/>
              </w:rPr>
            </w:rPrChange>
          </w:rPr>
          <w:delText>Outils d’intégration continue</w:delText>
        </w:r>
        <w:r w:rsidRPr="007A6F4E" w:rsidDel="0004769A">
          <w:rPr>
            <w:b w:val="0"/>
            <w:rPrChange w:id="1102" w:author="Yann Bourdeau" w:date="2014-02-06T16:50:00Z">
              <w:rPr>
                <w:b w:val="0"/>
              </w:rPr>
            </w:rPrChange>
          </w:rPr>
          <w:tab/>
        </w:r>
        <w:r w:rsidR="00E655CE" w:rsidRPr="007A6F4E" w:rsidDel="0004769A">
          <w:rPr>
            <w:b w:val="0"/>
            <w:rPrChange w:id="1103" w:author="Yann Bourdeau" w:date="2014-02-06T16:50:00Z">
              <w:rPr>
                <w:b w:val="0"/>
              </w:rPr>
            </w:rPrChange>
          </w:rPr>
          <w:delText>46</w:delText>
        </w:r>
      </w:del>
    </w:p>
    <w:p w14:paraId="48CD25D5" w14:textId="77777777" w:rsidR="00B91315" w:rsidRPr="007A6F4E" w:rsidDel="0004769A" w:rsidRDefault="00B91315">
      <w:pPr>
        <w:pStyle w:val="TM1"/>
        <w:tabs>
          <w:tab w:val="right" w:leader="dot" w:pos="9396"/>
        </w:tabs>
        <w:rPr>
          <w:del w:id="1104" w:author="Yann Bourdeau" w:date="2013-09-15T10:28:00Z"/>
          <w:rFonts w:eastAsiaTheme="minorEastAsia" w:cstheme="minorBidi"/>
          <w:b w:val="0"/>
          <w:lang w:val="fr-FR" w:eastAsia="ja-JP"/>
        </w:rPr>
      </w:pPr>
      <w:del w:id="1105" w:author="Yann Bourdeau" w:date="2013-09-15T10:28:00Z">
        <w:r w:rsidRPr="007A6F4E" w:rsidDel="0004769A">
          <w:rPr>
            <w:b w:val="0"/>
            <w:rPrChange w:id="1106" w:author="Yann Bourdeau" w:date="2014-02-06T16:50:00Z">
              <w:rPr>
                <w:b w:val="0"/>
              </w:rPr>
            </w:rPrChange>
          </w:rPr>
          <w:delText>Conclusion</w:delText>
        </w:r>
        <w:r w:rsidRPr="007A6F4E" w:rsidDel="0004769A">
          <w:rPr>
            <w:b w:val="0"/>
            <w:rPrChange w:id="1107" w:author="Yann Bourdeau" w:date="2014-02-06T16:50:00Z">
              <w:rPr>
                <w:b w:val="0"/>
              </w:rPr>
            </w:rPrChange>
          </w:rPr>
          <w:tab/>
        </w:r>
        <w:r w:rsidR="00E655CE" w:rsidRPr="007A6F4E" w:rsidDel="0004769A">
          <w:rPr>
            <w:b w:val="0"/>
            <w:rPrChange w:id="1108" w:author="Yann Bourdeau" w:date="2014-02-06T16:50:00Z">
              <w:rPr>
                <w:b w:val="0"/>
              </w:rPr>
            </w:rPrChange>
          </w:rPr>
          <w:delText>48</w:delText>
        </w:r>
      </w:del>
    </w:p>
    <w:p w14:paraId="0131371F" w14:textId="77777777" w:rsidR="00B91315" w:rsidRPr="007A6F4E" w:rsidDel="0004769A" w:rsidRDefault="00B91315">
      <w:pPr>
        <w:pStyle w:val="TM1"/>
        <w:tabs>
          <w:tab w:val="right" w:leader="dot" w:pos="9396"/>
        </w:tabs>
        <w:rPr>
          <w:del w:id="1109" w:author="Yann Bourdeau" w:date="2013-09-15T10:28:00Z"/>
          <w:rFonts w:eastAsiaTheme="minorEastAsia" w:cstheme="minorBidi"/>
          <w:b w:val="0"/>
          <w:lang w:val="fr-FR" w:eastAsia="ja-JP"/>
        </w:rPr>
      </w:pPr>
      <w:del w:id="1110" w:author="Yann Bourdeau" w:date="2013-09-15T10:28:00Z">
        <w:r w:rsidRPr="007A6F4E" w:rsidDel="0004769A">
          <w:rPr>
            <w:b w:val="0"/>
            <w:rPrChange w:id="1111" w:author="Yann Bourdeau" w:date="2014-02-06T16:50:00Z">
              <w:rPr>
                <w:b w:val="0"/>
              </w:rPr>
            </w:rPrChange>
          </w:rPr>
          <w:delText>Réflexion</w:delText>
        </w:r>
        <w:r w:rsidRPr="007A6F4E" w:rsidDel="0004769A">
          <w:rPr>
            <w:b w:val="0"/>
            <w:rPrChange w:id="1112" w:author="Yann Bourdeau" w:date="2014-02-06T16:50:00Z">
              <w:rPr>
                <w:b w:val="0"/>
              </w:rPr>
            </w:rPrChange>
          </w:rPr>
          <w:tab/>
        </w:r>
        <w:r w:rsidR="00E655CE" w:rsidRPr="007A6F4E" w:rsidDel="0004769A">
          <w:rPr>
            <w:b w:val="0"/>
            <w:rPrChange w:id="1113" w:author="Yann Bourdeau" w:date="2014-02-06T16:50:00Z">
              <w:rPr>
                <w:b w:val="0"/>
              </w:rPr>
            </w:rPrChange>
          </w:rPr>
          <w:delText>49</w:delText>
        </w:r>
      </w:del>
    </w:p>
    <w:p w14:paraId="581C5276" w14:textId="77777777" w:rsidR="00B91315" w:rsidRPr="007A6F4E" w:rsidDel="0004769A" w:rsidRDefault="00B91315">
      <w:pPr>
        <w:pStyle w:val="TM1"/>
        <w:tabs>
          <w:tab w:val="right" w:leader="dot" w:pos="9396"/>
        </w:tabs>
        <w:rPr>
          <w:del w:id="1114" w:author="Yann Bourdeau" w:date="2013-09-15T10:28:00Z"/>
          <w:rFonts w:eastAsiaTheme="minorEastAsia" w:cstheme="minorBidi"/>
          <w:b w:val="0"/>
          <w:lang w:val="fr-FR" w:eastAsia="ja-JP"/>
        </w:rPr>
      </w:pPr>
      <w:del w:id="1115" w:author="Yann Bourdeau" w:date="2013-09-15T10:28:00Z">
        <w:r w:rsidRPr="007A6F4E" w:rsidDel="0004769A">
          <w:rPr>
            <w:b w:val="0"/>
            <w:rPrChange w:id="1116" w:author="Yann Bourdeau" w:date="2014-02-06T16:50:00Z">
              <w:rPr>
                <w:b w:val="0"/>
                <w:lang w:val="en-CA"/>
              </w:rPr>
            </w:rPrChange>
          </w:rPr>
          <w:delText>Bibliographie</w:delText>
        </w:r>
        <w:r w:rsidRPr="007A6F4E" w:rsidDel="0004769A">
          <w:rPr>
            <w:b w:val="0"/>
            <w:rPrChange w:id="1117" w:author="Yann Bourdeau" w:date="2014-02-06T16:50:00Z">
              <w:rPr>
                <w:b w:val="0"/>
              </w:rPr>
            </w:rPrChange>
          </w:rPr>
          <w:tab/>
        </w:r>
        <w:r w:rsidR="00E655CE" w:rsidRPr="007A6F4E" w:rsidDel="0004769A">
          <w:rPr>
            <w:b w:val="0"/>
            <w:rPrChange w:id="1118" w:author="Yann Bourdeau" w:date="2014-02-06T16:50:00Z">
              <w:rPr>
                <w:b w:val="0"/>
              </w:rPr>
            </w:rPrChange>
          </w:rPr>
          <w:delText>52</w:delText>
        </w:r>
      </w:del>
    </w:p>
    <w:p w14:paraId="51946D88" w14:textId="77777777" w:rsidR="00B91315" w:rsidRPr="007A6F4E" w:rsidDel="0004769A" w:rsidRDefault="00B91315">
      <w:pPr>
        <w:pStyle w:val="TM1"/>
        <w:tabs>
          <w:tab w:val="right" w:leader="dot" w:pos="9396"/>
        </w:tabs>
        <w:rPr>
          <w:del w:id="1119" w:author="Yann Bourdeau" w:date="2013-09-15T10:28:00Z"/>
          <w:rFonts w:eastAsiaTheme="minorEastAsia" w:cstheme="minorBidi"/>
          <w:b w:val="0"/>
          <w:lang w:val="fr-FR" w:eastAsia="ja-JP"/>
        </w:rPr>
      </w:pPr>
      <w:del w:id="1120" w:author="Yann Bourdeau" w:date="2013-09-15T10:28:00Z">
        <w:r w:rsidRPr="007A6F4E" w:rsidDel="0004769A">
          <w:rPr>
            <w:b w:val="0"/>
            <w:lang w:val="fr-FR"/>
            <w:rPrChange w:id="1121" w:author="Yann Bourdeau" w:date="2014-02-06T16:50:00Z">
              <w:rPr>
                <w:b w:val="0"/>
                <w:lang w:val="fr-FR"/>
              </w:rPr>
            </w:rPrChange>
          </w:rPr>
          <w:delText>Annexe</w:delText>
        </w:r>
        <w:r w:rsidRPr="007A6F4E" w:rsidDel="0004769A">
          <w:rPr>
            <w:b w:val="0"/>
            <w:rPrChange w:id="1122" w:author="Yann Bourdeau" w:date="2014-02-06T16:50:00Z">
              <w:rPr>
                <w:b w:val="0"/>
              </w:rPr>
            </w:rPrChange>
          </w:rPr>
          <w:tab/>
        </w:r>
        <w:r w:rsidR="00E655CE" w:rsidRPr="007A6F4E" w:rsidDel="0004769A">
          <w:rPr>
            <w:b w:val="0"/>
            <w:rPrChange w:id="1123" w:author="Yann Bourdeau" w:date="2014-02-06T16:50:00Z">
              <w:rPr>
                <w:b w:val="0"/>
              </w:rPr>
            </w:rPrChange>
          </w:rPr>
          <w:delText>54</w:delText>
        </w:r>
      </w:del>
    </w:p>
    <w:p w14:paraId="68347147" w14:textId="40CDC427" w:rsidR="00A01080" w:rsidRPr="00367C54" w:rsidRDefault="00B91315" w:rsidP="00A01080">
      <w:pPr>
        <w:jc w:val="center"/>
      </w:pPr>
      <w:r w:rsidRPr="007A6F4E">
        <w:rPr>
          <w:rPrChange w:id="1124" w:author="Yann Bourdeau" w:date="2014-02-06T16:50:00Z">
            <w:rPr/>
          </w:rPrChange>
        </w:rPr>
        <w:fldChar w:fldCharType="end"/>
      </w:r>
    </w:p>
    <w:p w14:paraId="3EEAAC20" w14:textId="1990B6F4" w:rsidR="00A01080" w:rsidRDefault="00A01080">
      <w:pPr>
        <w:spacing w:after="0" w:line="240" w:lineRule="auto"/>
        <w:ind w:firstLine="0"/>
        <w:jc w:val="left"/>
      </w:pPr>
    </w:p>
    <w:p w14:paraId="4A278A6E" w14:textId="77777777" w:rsidR="001E2260" w:rsidRDefault="001E2260">
      <w:pPr>
        <w:spacing w:after="0" w:line="240" w:lineRule="auto"/>
        <w:ind w:firstLine="0"/>
        <w:jc w:val="left"/>
      </w:pPr>
      <w:r>
        <w:br w:type="page"/>
      </w:r>
    </w:p>
    <w:p w14:paraId="20EC5FDE" w14:textId="77777777" w:rsidR="00FC1C51" w:rsidRDefault="00A01080" w:rsidP="00FC1C51">
      <w:pPr>
        <w:jc w:val="center"/>
      </w:pPr>
      <w:r>
        <w:lastRenderedPageBreak/>
        <w:t>TABLE DES TABLEAUX</w:t>
      </w:r>
      <w:r w:rsidR="00FC1C51">
        <w:fldChar w:fldCharType="begin"/>
      </w:r>
      <w:r w:rsidR="00FC1C51">
        <w:instrText xml:space="preserve"> TOC \c "Tableau" </w:instrText>
      </w:r>
      <w:r w:rsidR="00FC1C51">
        <w:fldChar w:fldCharType="separate"/>
      </w:r>
    </w:p>
    <w:p w14:paraId="2726993F" w14:textId="77777777" w:rsidR="00FC1C51" w:rsidRDefault="00FC1C51">
      <w:pPr>
        <w:pStyle w:val="Tabledesillustrations"/>
        <w:tabs>
          <w:tab w:val="right" w:leader="dot" w:pos="9396"/>
        </w:tabs>
        <w:rPr>
          <w:rFonts w:eastAsiaTheme="minorEastAsia" w:cstheme="minorBidi"/>
          <w:caps w:val="0"/>
          <w:sz w:val="24"/>
          <w:szCs w:val="24"/>
          <w:lang w:val="fr-FR" w:eastAsia="ja-JP"/>
        </w:rPr>
      </w:pPr>
      <w:r>
        <w:t>Tableau 1  Grille d’évaluation des outils de test unitaire</w:t>
      </w:r>
      <w:r>
        <w:tab/>
      </w:r>
      <w:r>
        <w:fldChar w:fldCharType="begin"/>
      </w:r>
      <w:r>
        <w:instrText xml:space="preserve"> PAGEREF _Toc236313276 \h </w:instrText>
      </w:r>
      <w:r>
        <w:fldChar w:fldCharType="separate"/>
      </w:r>
      <w:ins w:id="1125" w:author="Yann Bourdeau" w:date="2013-10-07T12:20:00Z">
        <w:r w:rsidR="000F3CFA">
          <w:t>20</w:t>
        </w:r>
      </w:ins>
      <w:del w:id="1126" w:author="Yann Bourdeau" w:date="2013-10-07T12:19:00Z">
        <w:r w:rsidR="00E655CE" w:rsidDel="000F3CFA">
          <w:delText>18</w:delText>
        </w:r>
      </w:del>
      <w:r>
        <w:fldChar w:fldCharType="end"/>
      </w:r>
    </w:p>
    <w:p w14:paraId="0ED1D850" w14:textId="77777777" w:rsidR="00FC1C51" w:rsidRDefault="00FC1C51">
      <w:pPr>
        <w:pStyle w:val="Tabledesillustrations"/>
        <w:tabs>
          <w:tab w:val="right" w:leader="dot" w:pos="9396"/>
        </w:tabs>
        <w:rPr>
          <w:rFonts w:eastAsiaTheme="minorEastAsia" w:cstheme="minorBidi"/>
          <w:caps w:val="0"/>
          <w:sz w:val="24"/>
          <w:szCs w:val="24"/>
          <w:lang w:val="fr-FR" w:eastAsia="ja-JP"/>
        </w:rPr>
      </w:pPr>
      <w:r>
        <w:t>Tableau 2  Grille d’évaluation des outils d’intégration continue</w:t>
      </w:r>
      <w:r>
        <w:tab/>
      </w:r>
      <w:r>
        <w:fldChar w:fldCharType="begin"/>
      </w:r>
      <w:r>
        <w:instrText xml:space="preserve"> PAGEREF _Toc236313277 \h </w:instrText>
      </w:r>
      <w:r>
        <w:fldChar w:fldCharType="separate"/>
      </w:r>
      <w:ins w:id="1127" w:author="Yann Bourdeau" w:date="2013-10-07T12:20:00Z">
        <w:r w:rsidR="000F3CFA">
          <w:t>23</w:t>
        </w:r>
      </w:ins>
      <w:del w:id="1128" w:author="Yann Bourdeau" w:date="2013-10-07T12:19:00Z">
        <w:r w:rsidR="00E655CE" w:rsidDel="000F3CFA">
          <w:delText>22</w:delText>
        </w:r>
      </w:del>
      <w:r>
        <w:fldChar w:fldCharType="end"/>
      </w:r>
    </w:p>
    <w:p w14:paraId="2364210C" w14:textId="77777777" w:rsidR="00FC1C51" w:rsidRDefault="00FC1C51">
      <w:pPr>
        <w:pStyle w:val="Tabledesillustrations"/>
        <w:tabs>
          <w:tab w:val="right" w:leader="dot" w:pos="9396"/>
        </w:tabs>
        <w:rPr>
          <w:rFonts w:eastAsiaTheme="minorEastAsia" w:cstheme="minorBidi"/>
          <w:caps w:val="0"/>
          <w:sz w:val="24"/>
          <w:szCs w:val="24"/>
          <w:lang w:val="fr-FR" w:eastAsia="ja-JP"/>
        </w:rPr>
      </w:pPr>
      <w:r>
        <w:t>Tableau 3</w:t>
      </w:r>
      <w:r w:rsidRPr="004B7110">
        <w:t xml:space="preserve">  Évaluation de Google Test</w:t>
      </w:r>
      <w:r>
        <w:tab/>
      </w:r>
      <w:r>
        <w:fldChar w:fldCharType="begin"/>
      </w:r>
      <w:r>
        <w:instrText xml:space="preserve"> PAGEREF _Toc236313278 \h </w:instrText>
      </w:r>
      <w:r>
        <w:fldChar w:fldCharType="separate"/>
      </w:r>
      <w:ins w:id="1129" w:author="Yann Bourdeau" w:date="2013-10-07T12:20:00Z">
        <w:r w:rsidR="000F3CFA">
          <w:t>29</w:t>
        </w:r>
      </w:ins>
      <w:del w:id="1130" w:author="Yann Bourdeau" w:date="2013-10-07T12:19:00Z">
        <w:r w:rsidR="00E655CE" w:rsidDel="000F3CFA">
          <w:delText>28</w:delText>
        </w:r>
      </w:del>
      <w:r>
        <w:fldChar w:fldCharType="end"/>
      </w:r>
    </w:p>
    <w:p w14:paraId="535494BD" w14:textId="77777777" w:rsidR="00FC1C51" w:rsidRDefault="00FC1C51">
      <w:pPr>
        <w:pStyle w:val="Tabledesillustrations"/>
        <w:tabs>
          <w:tab w:val="right" w:leader="dot" w:pos="9396"/>
        </w:tabs>
        <w:rPr>
          <w:rFonts w:eastAsiaTheme="minorEastAsia" w:cstheme="minorBidi"/>
          <w:caps w:val="0"/>
          <w:sz w:val="24"/>
          <w:szCs w:val="24"/>
          <w:lang w:val="fr-FR" w:eastAsia="ja-JP"/>
        </w:rPr>
      </w:pPr>
      <w:r>
        <w:t>Tableau 4</w:t>
      </w:r>
      <w:r w:rsidRPr="004B7110">
        <w:t xml:space="preserve">  Résultats de l’évaluation de Boost Test</w:t>
      </w:r>
      <w:r>
        <w:tab/>
      </w:r>
      <w:r>
        <w:fldChar w:fldCharType="begin"/>
      </w:r>
      <w:r>
        <w:instrText xml:space="preserve"> PAGEREF _Toc236313279 \h </w:instrText>
      </w:r>
      <w:r>
        <w:fldChar w:fldCharType="separate"/>
      </w:r>
      <w:ins w:id="1131" w:author="Yann Bourdeau" w:date="2013-10-07T12:20:00Z">
        <w:r w:rsidR="000F3CFA">
          <w:t>32</w:t>
        </w:r>
      </w:ins>
      <w:del w:id="1132" w:author="Yann Bourdeau" w:date="2013-10-07T12:19:00Z">
        <w:r w:rsidR="00E655CE" w:rsidDel="000F3CFA">
          <w:delText>31</w:delText>
        </w:r>
      </w:del>
      <w:r>
        <w:fldChar w:fldCharType="end"/>
      </w:r>
    </w:p>
    <w:p w14:paraId="6EDAE628" w14:textId="77777777" w:rsidR="00FC1C51" w:rsidRDefault="00FC1C51">
      <w:pPr>
        <w:pStyle w:val="Tabledesillustrations"/>
        <w:tabs>
          <w:tab w:val="right" w:leader="dot" w:pos="9396"/>
        </w:tabs>
        <w:rPr>
          <w:rFonts w:eastAsiaTheme="minorEastAsia" w:cstheme="minorBidi"/>
          <w:caps w:val="0"/>
          <w:sz w:val="24"/>
          <w:szCs w:val="24"/>
          <w:lang w:val="fr-FR" w:eastAsia="ja-JP"/>
        </w:rPr>
      </w:pPr>
      <w:r>
        <w:t>Tableau 5</w:t>
      </w:r>
      <w:r w:rsidRPr="004B7110">
        <w:t xml:space="preserve">  Résultats de l’évaluation de CPP Unit</w:t>
      </w:r>
      <w:r>
        <w:tab/>
      </w:r>
      <w:r>
        <w:fldChar w:fldCharType="begin"/>
      </w:r>
      <w:r>
        <w:instrText xml:space="preserve"> PAGEREF _Toc236313280 \h </w:instrText>
      </w:r>
      <w:r>
        <w:fldChar w:fldCharType="separate"/>
      </w:r>
      <w:ins w:id="1133" w:author="Yann Bourdeau" w:date="2013-10-07T12:20:00Z">
        <w:r w:rsidR="000F3CFA">
          <w:t>34</w:t>
        </w:r>
      </w:ins>
      <w:del w:id="1134" w:author="Yann Bourdeau" w:date="2013-10-07T12:19:00Z">
        <w:r w:rsidR="00E655CE" w:rsidDel="000F3CFA">
          <w:delText>33</w:delText>
        </w:r>
      </w:del>
      <w:r>
        <w:fldChar w:fldCharType="end"/>
      </w:r>
    </w:p>
    <w:p w14:paraId="5EBC8204" w14:textId="77777777" w:rsidR="00FC1C51" w:rsidRDefault="00FC1C51">
      <w:pPr>
        <w:pStyle w:val="Tabledesillustrations"/>
        <w:tabs>
          <w:tab w:val="right" w:leader="dot" w:pos="9396"/>
        </w:tabs>
        <w:rPr>
          <w:rFonts w:eastAsiaTheme="minorEastAsia" w:cstheme="minorBidi"/>
          <w:caps w:val="0"/>
          <w:sz w:val="24"/>
          <w:szCs w:val="24"/>
          <w:lang w:val="fr-FR" w:eastAsia="ja-JP"/>
        </w:rPr>
      </w:pPr>
      <w:r w:rsidRPr="004B7110">
        <w:t xml:space="preserve">Tableau </w:t>
      </w:r>
      <w:r>
        <w:t xml:space="preserve">6 </w:t>
      </w:r>
      <w:r w:rsidRPr="004B7110">
        <w:t>Tableau comparatif des résultats d’évaluation des tests unitaires</w:t>
      </w:r>
      <w:r>
        <w:tab/>
      </w:r>
      <w:r>
        <w:fldChar w:fldCharType="begin"/>
      </w:r>
      <w:r>
        <w:instrText xml:space="preserve"> PAGEREF _Toc236313281 \h </w:instrText>
      </w:r>
      <w:r>
        <w:fldChar w:fldCharType="separate"/>
      </w:r>
      <w:ins w:id="1135" w:author="Yann Bourdeau" w:date="2013-10-07T12:20:00Z">
        <w:r w:rsidR="000F3CFA">
          <w:t>36</w:t>
        </w:r>
      </w:ins>
      <w:del w:id="1136" w:author="Yann Bourdeau" w:date="2013-10-07T12:19:00Z">
        <w:r w:rsidR="00E655CE" w:rsidDel="000F3CFA">
          <w:delText>35</w:delText>
        </w:r>
      </w:del>
      <w:r>
        <w:fldChar w:fldCharType="end"/>
      </w:r>
    </w:p>
    <w:p w14:paraId="00D4CC77" w14:textId="77777777" w:rsidR="00FC1C51" w:rsidRDefault="00FC1C51">
      <w:pPr>
        <w:pStyle w:val="Tabledesillustrations"/>
        <w:tabs>
          <w:tab w:val="right" w:leader="dot" w:pos="9396"/>
        </w:tabs>
        <w:rPr>
          <w:rFonts w:eastAsiaTheme="minorEastAsia" w:cstheme="minorBidi"/>
          <w:caps w:val="0"/>
          <w:sz w:val="24"/>
          <w:szCs w:val="24"/>
          <w:lang w:val="fr-FR" w:eastAsia="ja-JP"/>
        </w:rPr>
      </w:pPr>
      <w:r>
        <w:t>Tableau 7</w:t>
      </w:r>
      <w:r w:rsidRPr="004B7110">
        <w:t xml:space="preserve">  Évaluation de CruiseControl</w:t>
      </w:r>
      <w:r>
        <w:tab/>
      </w:r>
      <w:r>
        <w:fldChar w:fldCharType="begin"/>
      </w:r>
      <w:r>
        <w:instrText xml:space="preserve"> PAGEREF _Toc236313282 \h </w:instrText>
      </w:r>
      <w:r>
        <w:fldChar w:fldCharType="separate"/>
      </w:r>
      <w:ins w:id="1137" w:author="Yann Bourdeau" w:date="2013-10-07T12:20:00Z">
        <w:r w:rsidR="000F3CFA">
          <w:t>39</w:t>
        </w:r>
      </w:ins>
      <w:del w:id="1138" w:author="Yann Bourdeau" w:date="2013-10-07T12:19:00Z">
        <w:r w:rsidR="00E655CE" w:rsidDel="000F3CFA">
          <w:delText>38</w:delText>
        </w:r>
      </w:del>
      <w:r>
        <w:fldChar w:fldCharType="end"/>
      </w:r>
    </w:p>
    <w:p w14:paraId="7EB4B21D" w14:textId="77777777" w:rsidR="00FC1C51" w:rsidRDefault="00FC1C51">
      <w:pPr>
        <w:pStyle w:val="Tabledesillustrations"/>
        <w:tabs>
          <w:tab w:val="right" w:leader="dot" w:pos="9396"/>
        </w:tabs>
        <w:rPr>
          <w:rFonts w:eastAsiaTheme="minorEastAsia" w:cstheme="minorBidi"/>
          <w:caps w:val="0"/>
          <w:sz w:val="24"/>
          <w:szCs w:val="24"/>
          <w:lang w:val="fr-FR" w:eastAsia="ja-JP"/>
        </w:rPr>
      </w:pPr>
      <w:r>
        <w:t>Tableau 8</w:t>
      </w:r>
      <w:r w:rsidRPr="004B7110">
        <w:t xml:space="preserve">  Évaluation de Hudson</w:t>
      </w:r>
      <w:r>
        <w:tab/>
      </w:r>
      <w:r>
        <w:fldChar w:fldCharType="begin"/>
      </w:r>
      <w:r>
        <w:instrText xml:space="preserve"> PAGEREF _Toc236313283 \h </w:instrText>
      </w:r>
      <w:r>
        <w:fldChar w:fldCharType="separate"/>
      </w:r>
      <w:ins w:id="1139" w:author="Yann Bourdeau" w:date="2013-10-07T12:20:00Z">
        <w:r w:rsidR="000F3CFA">
          <w:t>44</w:t>
        </w:r>
      </w:ins>
      <w:del w:id="1140" w:author="Yann Bourdeau" w:date="2013-10-07T12:19:00Z">
        <w:r w:rsidR="00E655CE" w:rsidDel="000F3CFA">
          <w:delText>43</w:delText>
        </w:r>
      </w:del>
      <w:r>
        <w:fldChar w:fldCharType="end"/>
      </w:r>
    </w:p>
    <w:p w14:paraId="6AD68B66" w14:textId="7D13232B" w:rsidR="00A01080" w:rsidRDefault="00FC1C51" w:rsidP="00FC1C51">
      <w:pPr>
        <w:jc w:val="center"/>
      </w:pPr>
      <w:r>
        <w:fldChar w:fldCharType="end"/>
      </w:r>
    </w:p>
    <w:p w14:paraId="43AEB8E6" w14:textId="77777777" w:rsidR="00A01080" w:rsidRDefault="00A01080" w:rsidP="00A01080">
      <w:pPr>
        <w:jc w:val="center"/>
      </w:pPr>
      <w:r>
        <w:t>TABLE DES FIGURES</w:t>
      </w:r>
    </w:p>
    <w:p w14:paraId="3907DDD1" w14:textId="77777777" w:rsidR="00A52951" w:rsidRDefault="00B91315">
      <w:pPr>
        <w:pStyle w:val="Tabledesillustrations"/>
        <w:tabs>
          <w:tab w:val="left" w:pos="1058"/>
          <w:tab w:val="right" w:leader="dot" w:pos="9396"/>
        </w:tabs>
        <w:rPr>
          <w:rFonts w:eastAsiaTheme="minorEastAsia" w:cstheme="minorBidi"/>
          <w:caps w:val="0"/>
          <w:sz w:val="24"/>
          <w:szCs w:val="24"/>
          <w:lang w:val="fr-FR" w:eastAsia="ja-JP"/>
        </w:rPr>
      </w:pPr>
      <w:r>
        <w:rPr>
          <w:caps w:val="0"/>
        </w:rPr>
        <w:fldChar w:fldCharType="begin"/>
      </w:r>
      <w:r>
        <w:rPr>
          <w:caps w:val="0"/>
        </w:rPr>
        <w:instrText xml:space="preserve"> TOC \c "Figure" </w:instrText>
      </w:r>
      <w:r>
        <w:rPr>
          <w:caps w:val="0"/>
        </w:rPr>
        <w:fldChar w:fldCharType="separate"/>
      </w:r>
      <w:r w:rsidR="00A52951">
        <w:t>Figure 1</w:t>
      </w:r>
      <w:r w:rsidR="00A52951">
        <w:rPr>
          <w:rFonts w:eastAsiaTheme="minorEastAsia" w:cstheme="minorBidi"/>
          <w:caps w:val="0"/>
          <w:sz w:val="24"/>
          <w:szCs w:val="24"/>
          <w:lang w:val="fr-FR" w:eastAsia="ja-JP"/>
        </w:rPr>
        <w:tab/>
      </w:r>
      <w:r w:rsidR="00A52951" w:rsidRPr="005475E2">
        <w:t>Configuration compilation</w:t>
      </w:r>
      <w:r w:rsidR="00A52951">
        <w:tab/>
      </w:r>
      <w:r w:rsidR="00A52951">
        <w:fldChar w:fldCharType="begin"/>
      </w:r>
      <w:r w:rsidR="00A52951">
        <w:instrText xml:space="preserve"> PAGEREF _Toc236312919 \h </w:instrText>
      </w:r>
      <w:r w:rsidR="00A52951">
        <w:fldChar w:fldCharType="separate"/>
      </w:r>
      <w:ins w:id="1141" w:author="Yann Bourdeau" w:date="2013-10-07T12:20:00Z">
        <w:r w:rsidR="000F3CFA">
          <w:t>24</w:t>
        </w:r>
      </w:ins>
      <w:del w:id="1142" w:author="Yann Bourdeau" w:date="2013-10-07T12:19:00Z">
        <w:r w:rsidR="00E655CE" w:rsidDel="000F3CFA">
          <w:delText>23</w:delText>
        </w:r>
      </w:del>
      <w:r w:rsidR="00A52951">
        <w:fldChar w:fldCharType="end"/>
      </w:r>
    </w:p>
    <w:p w14:paraId="7DD5791B" w14:textId="77777777" w:rsidR="00A52951" w:rsidRDefault="00A52951">
      <w:pPr>
        <w:pStyle w:val="Tabledesillustrations"/>
        <w:tabs>
          <w:tab w:val="left" w:pos="1058"/>
          <w:tab w:val="right" w:leader="dot" w:pos="9396"/>
        </w:tabs>
        <w:rPr>
          <w:rFonts w:eastAsiaTheme="minorEastAsia" w:cstheme="minorBidi"/>
          <w:caps w:val="0"/>
          <w:sz w:val="24"/>
          <w:szCs w:val="24"/>
          <w:lang w:val="fr-FR" w:eastAsia="ja-JP"/>
        </w:rPr>
      </w:pPr>
      <w:r>
        <w:t>Figure 2</w:t>
      </w:r>
      <w:r>
        <w:rPr>
          <w:rFonts w:eastAsiaTheme="minorEastAsia" w:cstheme="minorBidi"/>
          <w:caps w:val="0"/>
          <w:sz w:val="24"/>
          <w:szCs w:val="24"/>
          <w:lang w:val="fr-FR" w:eastAsia="ja-JP"/>
        </w:rPr>
        <w:tab/>
      </w:r>
      <w:r w:rsidRPr="005475E2">
        <w:t>Panneau principal Cruise Control</w:t>
      </w:r>
      <w:r>
        <w:tab/>
      </w:r>
      <w:r>
        <w:fldChar w:fldCharType="begin"/>
      </w:r>
      <w:r>
        <w:instrText xml:space="preserve"> PAGEREF _Toc236312920 \h </w:instrText>
      </w:r>
      <w:r>
        <w:fldChar w:fldCharType="separate"/>
      </w:r>
      <w:ins w:id="1143" w:author="Yann Bourdeau" w:date="2013-10-07T12:20:00Z">
        <w:r w:rsidR="000F3CFA">
          <w:t>37</w:t>
        </w:r>
      </w:ins>
      <w:del w:id="1144" w:author="Yann Bourdeau" w:date="2013-10-07T12:19:00Z">
        <w:r w:rsidR="00E655CE" w:rsidDel="000F3CFA">
          <w:delText>36</w:delText>
        </w:r>
      </w:del>
      <w:r>
        <w:fldChar w:fldCharType="end"/>
      </w:r>
    </w:p>
    <w:p w14:paraId="01940D61" w14:textId="77777777" w:rsidR="00A52951" w:rsidRDefault="00A52951">
      <w:pPr>
        <w:pStyle w:val="Tabledesillustrations"/>
        <w:tabs>
          <w:tab w:val="left" w:pos="1058"/>
          <w:tab w:val="right" w:leader="dot" w:pos="9396"/>
        </w:tabs>
        <w:rPr>
          <w:rFonts w:eastAsiaTheme="minorEastAsia" w:cstheme="minorBidi"/>
          <w:caps w:val="0"/>
          <w:sz w:val="24"/>
          <w:szCs w:val="24"/>
          <w:lang w:val="fr-FR" w:eastAsia="ja-JP"/>
        </w:rPr>
      </w:pPr>
      <w:r>
        <w:t>Figure 3</w:t>
      </w:r>
      <w:r>
        <w:rPr>
          <w:rFonts w:eastAsiaTheme="minorEastAsia" w:cstheme="minorBidi"/>
          <w:caps w:val="0"/>
          <w:sz w:val="24"/>
          <w:szCs w:val="24"/>
          <w:lang w:val="fr-FR" w:eastAsia="ja-JP"/>
        </w:rPr>
        <w:tab/>
      </w:r>
      <w:r w:rsidRPr="005475E2">
        <w:t>Historique de construction</w:t>
      </w:r>
      <w:r>
        <w:tab/>
      </w:r>
      <w:r>
        <w:fldChar w:fldCharType="begin"/>
      </w:r>
      <w:r>
        <w:instrText xml:space="preserve"> PAGEREF _Toc236312921 \h </w:instrText>
      </w:r>
      <w:r>
        <w:fldChar w:fldCharType="separate"/>
      </w:r>
      <w:ins w:id="1145" w:author="Yann Bourdeau" w:date="2013-10-07T12:20:00Z">
        <w:r w:rsidR="000F3CFA">
          <w:t>38</w:t>
        </w:r>
      </w:ins>
      <w:del w:id="1146" w:author="Yann Bourdeau" w:date="2013-10-07T12:19:00Z">
        <w:r w:rsidR="00E655CE" w:rsidDel="000F3CFA">
          <w:delText>37</w:delText>
        </w:r>
      </w:del>
      <w:r>
        <w:fldChar w:fldCharType="end"/>
      </w:r>
    </w:p>
    <w:p w14:paraId="27D1EC6D" w14:textId="77777777" w:rsidR="00A52951" w:rsidRDefault="00A52951">
      <w:pPr>
        <w:pStyle w:val="Tabledesillustrations"/>
        <w:tabs>
          <w:tab w:val="left" w:pos="1058"/>
          <w:tab w:val="right" w:leader="dot" w:pos="9396"/>
        </w:tabs>
        <w:rPr>
          <w:rFonts w:eastAsiaTheme="minorEastAsia" w:cstheme="minorBidi"/>
          <w:caps w:val="0"/>
          <w:sz w:val="24"/>
          <w:szCs w:val="24"/>
          <w:lang w:val="fr-FR" w:eastAsia="ja-JP"/>
        </w:rPr>
      </w:pPr>
      <w:r>
        <w:t>Figure 4</w:t>
      </w:r>
      <w:r>
        <w:rPr>
          <w:rFonts w:eastAsiaTheme="minorEastAsia" w:cstheme="minorBidi"/>
          <w:caps w:val="0"/>
          <w:sz w:val="24"/>
          <w:szCs w:val="24"/>
          <w:lang w:val="fr-FR" w:eastAsia="ja-JP"/>
        </w:rPr>
        <w:tab/>
      </w:r>
      <w:r w:rsidRPr="005475E2">
        <w:t>menu de configuration</w:t>
      </w:r>
      <w:r>
        <w:tab/>
      </w:r>
      <w:r>
        <w:fldChar w:fldCharType="begin"/>
      </w:r>
      <w:r>
        <w:instrText xml:space="preserve"> PAGEREF _Toc236312922 \h </w:instrText>
      </w:r>
      <w:r>
        <w:fldChar w:fldCharType="separate"/>
      </w:r>
      <w:ins w:id="1147" w:author="Yann Bourdeau" w:date="2013-10-07T12:20:00Z">
        <w:r w:rsidR="000F3CFA">
          <w:t>42</w:t>
        </w:r>
      </w:ins>
      <w:del w:id="1148" w:author="Yann Bourdeau" w:date="2013-10-07T12:19:00Z">
        <w:r w:rsidR="00E655CE" w:rsidDel="000F3CFA">
          <w:delText>41</w:delText>
        </w:r>
      </w:del>
      <w:r>
        <w:fldChar w:fldCharType="end"/>
      </w:r>
    </w:p>
    <w:p w14:paraId="3B67CF31" w14:textId="77777777" w:rsidR="00A52951" w:rsidRDefault="00A52951">
      <w:pPr>
        <w:pStyle w:val="Tabledesillustrations"/>
        <w:tabs>
          <w:tab w:val="left" w:pos="1058"/>
          <w:tab w:val="right" w:leader="dot" w:pos="9396"/>
        </w:tabs>
        <w:rPr>
          <w:rFonts w:eastAsiaTheme="minorEastAsia" w:cstheme="minorBidi"/>
          <w:caps w:val="0"/>
          <w:sz w:val="24"/>
          <w:szCs w:val="24"/>
          <w:lang w:val="fr-FR" w:eastAsia="ja-JP"/>
        </w:rPr>
      </w:pPr>
      <w:r>
        <w:t>Figure 5</w:t>
      </w:r>
      <w:r>
        <w:rPr>
          <w:rFonts w:eastAsiaTheme="minorEastAsia" w:cstheme="minorBidi"/>
          <w:caps w:val="0"/>
          <w:sz w:val="24"/>
          <w:szCs w:val="24"/>
          <w:lang w:val="fr-FR" w:eastAsia="ja-JP"/>
        </w:rPr>
        <w:tab/>
      </w:r>
      <w:r w:rsidRPr="005475E2">
        <w:t>configuration d’une construction</w:t>
      </w:r>
      <w:r>
        <w:tab/>
      </w:r>
      <w:r>
        <w:fldChar w:fldCharType="begin"/>
      </w:r>
      <w:r>
        <w:instrText xml:space="preserve"> PAGEREF _Toc236312923 \h </w:instrText>
      </w:r>
      <w:r>
        <w:fldChar w:fldCharType="separate"/>
      </w:r>
      <w:ins w:id="1149" w:author="Yann Bourdeau" w:date="2013-10-07T12:20:00Z">
        <w:r w:rsidR="000F3CFA">
          <w:t>43</w:t>
        </w:r>
      </w:ins>
      <w:del w:id="1150" w:author="Yann Bourdeau" w:date="2013-10-07T12:19:00Z">
        <w:r w:rsidR="00E655CE" w:rsidDel="000F3CFA">
          <w:delText>42</w:delText>
        </w:r>
      </w:del>
      <w:r>
        <w:fldChar w:fldCharType="end"/>
      </w:r>
    </w:p>
    <w:p w14:paraId="20F81850" w14:textId="280AFC01" w:rsidR="00A01080" w:rsidRDefault="00B91315" w:rsidP="00A01080">
      <w:pPr>
        <w:jc w:val="center"/>
      </w:pPr>
      <w:r>
        <w:rPr>
          <w:rFonts w:asciiTheme="minorHAnsi" w:hAnsiTheme="minorHAnsi"/>
          <w:caps/>
          <w:sz w:val="20"/>
          <w:szCs w:val="20"/>
        </w:rPr>
        <w:fldChar w:fldCharType="end"/>
      </w:r>
    </w:p>
    <w:p w14:paraId="68C976D9" w14:textId="77777777" w:rsidR="00A01080" w:rsidRDefault="00A01080">
      <w:pPr>
        <w:spacing w:after="0" w:line="240" w:lineRule="auto"/>
        <w:ind w:firstLine="0"/>
        <w:jc w:val="left"/>
      </w:pPr>
      <w:r>
        <w:br w:type="page"/>
      </w:r>
    </w:p>
    <w:p w14:paraId="13E14F1B" w14:textId="000D6F40" w:rsidR="00A01080" w:rsidRPr="007245EC" w:rsidRDefault="009F7001">
      <w:pPr>
        <w:pStyle w:val="Titre1"/>
        <w:tabs>
          <w:tab w:val="left" w:pos="2659"/>
        </w:tabs>
        <w:rPr>
          <w:color w:val="auto"/>
          <w:rPrChange w:id="1151" w:author="Yann Bourdeau" w:date="2013-09-12T20:21:00Z">
            <w:rPr>
              <w:lang w:val="en-CA"/>
            </w:rPr>
          </w:rPrChange>
        </w:rPr>
        <w:pPrChange w:id="1152" w:author="Denis" w:date="2013-07-30T21:47:00Z">
          <w:pPr>
            <w:pStyle w:val="Titre1"/>
          </w:pPr>
        </w:pPrChange>
      </w:pPr>
      <w:bookmarkStart w:id="1153" w:name="_Toc236312081"/>
      <w:bookmarkStart w:id="1154" w:name="_Toc236312217"/>
      <w:bookmarkStart w:id="1155" w:name="_Toc253324753"/>
      <w:ins w:id="1156" w:author="Yann Bourdeau" w:date="2013-09-15T10:16:00Z">
        <w:r>
          <w:rPr>
            <w:color w:val="auto"/>
          </w:rPr>
          <w:t xml:space="preserve">1.0 </w:t>
        </w:r>
      </w:ins>
      <w:commentRangeStart w:id="1157"/>
      <w:r w:rsidR="00A01080" w:rsidRPr="007245EC">
        <w:rPr>
          <w:color w:val="auto"/>
          <w:rPrChange w:id="1158" w:author="Yann Bourdeau" w:date="2013-09-12T20:21:00Z">
            <w:rPr>
              <w:lang w:val="en-CA"/>
            </w:rPr>
          </w:rPrChange>
        </w:rPr>
        <w:t>Abrévati</w:t>
      </w:r>
      <w:commentRangeStart w:id="1159"/>
      <w:r w:rsidR="00A01080" w:rsidRPr="007245EC">
        <w:rPr>
          <w:color w:val="auto"/>
          <w:rPrChange w:id="1160" w:author="Yann Bourdeau" w:date="2013-09-12T20:21:00Z">
            <w:rPr>
              <w:lang w:val="en-CA"/>
            </w:rPr>
          </w:rPrChange>
        </w:rPr>
        <w:t>ons</w:t>
      </w:r>
      <w:bookmarkEnd w:id="1153"/>
      <w:bookmarkEnd w:id="1154"/>
      <w:commentRangeEnd w:id="1157"/>
      <w:r w:rsidR="00090E3A" w:rsidRPr="007245EC">
        <w:rPr>
          <w:rStyle w:val="Marquedannotation"/>
          <w:rFonts w:ascii="Times New Roman" w:eastAsia="Times New Roman" w:hAnsi="Times New Roman" w:cs="Times New Roman"/>
          <w:b w:val="0"/>
          <w:bCs w:val="0"/>
          <w:color w:val="auto"/>
        </w:rPr>
        <w:commentReference w:id="1157"/>
      </w:r>
      <w:commentRangeEnd w:id="1159"/>
      <w:r w:rsidR="001A48F4" w:rsidRPr="007245EC">
        <w:rPr>
          <w:rStyle w:val="Marquedannotation"/>
          <w:rFonts w:ascii="Times New Roman" w:eastAsia="Times New Roman" w:hAnsi="Times New Roman" w:cs="Times New Roman"/>
          <w:b w:val="0"/>
          <w:bCs w:val="0"/>
          <w:color w:val="auto"/>
        </w:rPr>
        <w:commentReference w:id="1159"/>
      </w:r>
      <w:bookmarkEnd w:id="1155"/>
      <w:ins w:id="1161" w:author="Denis" w:date="2013-07-30T21:47:00Z">
        <w:r w:rsidR="001A48F4" w:rsidRPr="007245EC">
          <w:rPr>
            <w:color w:val="auto"/>
            <w:rPrChange w:id="1162" w:author="Yann Bourdeau" w:date="2013-09-12T20:21:00Z">
              <w:rPr/>
            </w:rPrChange>
          </w:rPr>
          <w:tab/>
        </w:r>
      </w:ins>
    </w:p>
    <w:p w14:paraId="3C7586B7" w14:textId="77777777" w:rsidR="00DF31D8" w:rsidRPr="00090E3A" w:rsidRDefault="00DF31D8" w:rsidP="009D79D9">
      <w:pPr>
        <w:ind w:firstLine="0"/>
        <w:rPr>
          <w:rPrChange w:id="1163" w:author="Lucie" w:date="2013-07-29T20:32:00Z">
            <w:rPr>
              <w:lang w:val="en-CA"/>
            </w:rPr>
          </w:rPrChange>
        </w:rPr>
      </w:pPr>
    </w:p>
    <w:p w14:paraId="03BDF958" w14:textId="288FEDFB" w:rsidR="00DF31D8" w:rsidRDefault="00DF31D8" w:rsidP="009D79D9">
      <w:pPr>
        <w:ind w:firstLine="0"/>
      </w:pPr>
      <w:r w:rsidRPr="00090E3A">
        <w:rPr>
          <w:rPrChange w:id="1164" w:author="Lucie" w:date="2013-07-29T20:32:00Z">
            <w:rPr>
              <w:lang w:val="en-CA"/>
            </w:rPr>
          </w:rPrChange>
        </w:rPr>
        <w:t xml:space="preserve">FAQ : Frequently Asked Question. </w:t>
      </w:r>
      <w:r>
        <w:t>Un document qui contient les questions les plus demandé</w:t>
      </w:r>
      <w:r w:rsidR="007403D2">
        <w:t>es</w:t>
      </w:r>
      <w:r>
        <w:t xml:space="preserve"> et leurs réponses sur un sujet donné.</w:t>
      </w:r>
    </w:p>
    <w:p w14:paraId="02DABA4F" w14:textId="194FAD44" w:rsidR="00C73695" w:rsidRDefault="00C73695" w:rsidP="009D79D9">
      <w:pPr>
        <w:ind w:firstLine="0"/>
      </w:pPr>
      <w:r>
        <w:t>FUSE : Filesystem in Userspace. Permet de monter un système de fichier</w:t>
      </w:r>
      <w:r w:rsidR="00A71CE5">
        <w:t>s</w:t>
      </w:r>
      <w:r>
        <w:t xml:space="preserve"> sur un système Unix en tant</w:t>
      </w:r>
      <w:r w:rsidR="00A71CE5">
        <w:t xml:space="preserve"> </w:t>
      </w:r>
      <w:r>
        <w:t xml:space="preserve">qu’utilisateur normal sans </w:t>
      </w:r>
      <w:ins w:id="1165" w:author="Lucie" w:date="2013-07-29T17:15:00Z">
        <w:r w:rsidR="005B2152">
          <w:t>privilèges</w:t>
        </w:r>
      </w:ins>
      <w:del w:id="1166" w:author="Lucie" w:date="2013-07-29T17:15:00Z">
        <w:r w:rsidDel="005B2152">
          <w:delText>privélège</w:delText>
        </w:r>
        <w:r w:rsidR="007403D2" w:rsidDel="005B2152">
          <w:delText>s</w:delText>
        </w:r>
      </w:del>
      <w:r>
        <w:t>.</w:t>
      </w:r>
    </w:p>
    <w:p w14:paraId="4755FE4E" w14:textId="1AAD6CB2" w:rsidR="00C164A1" w:rsidRDefault="00C164A1" w:rsidP="009D79D9">
      <w:pPr>
        <w:ind w:firstLine="0"/>
      </w:pPr>
      <w:r>
        <w:t>NFS : Network File System. Un système de fichier</w:t>
      </w:r>
      <w:r w:rsidR="00A71CE5">
        <w:t>s</w:t>
      </w:r>
      <w:r>
        <w:t xml:space="preserve"> accessible à travers un réseau.</w:t>
      </w:r>
    </w:p>
    <w:p w14:paraId="45A48458" w14:textId="08471126" w:rsidR="00A01080" w:rsidRDefault="00A01080" w:rsidP="009D79D9">
      <w:pPr>
        <w:ind w:firstLine="0"/>
      </w:pPr>
      <w:r>
        <w:t>SDM : Subscriber Data Management. La g</w:t>
      </w:r>
      <w:r w:rsidR="00A71CE5">
        <w:t>estion des utilisateurs dans un</w:t>
      </w:r>
      <w:r>
        <w:t xml:space="preserve"> système téléphonique cellulaire 3g ou 4g.</w:t>
      </w:r>
    </w:p>
    <w:p w14:paraId="4D78C073" w14:textId="5BDFDE20" w:rsidR="00EA3704" w:rsidRDefault="00121CC1">
      <w:pPr>
        <w:spacing w:after="0" w:line="240" w:lineRule="auto"/>
        <w:ind w:firstLine="0"/>
        <w:jc w:val="left"/>
      </w:pPr>
      <w:r>
        <w:t xml:space="preserve">SPR : Subscriber </w:t>
      </w:r>
      <w:r w:rsidR="00A71CE5">
        <w:t>P</w:t>
      </w:r>
      <w:r>
        <w:t xml:space="preserve">rofile </w:t>
      </w:r>
      <w:r w:rsidR="00A71CE5">
        <w:t>R</w:t>
      </w:r>
      <w:r>
        <w:t>epository. Parti</w:t>
      </w:r>
      <w:r w:rsidR="007403D2">
        <w:t>e</w:t>
      </w:r>
      <w:r>
        <w:t xml:space="preserve"> de la plateforme SDM qui sert à enregistrer les information</w:t>
      </w:r>
      <w:r w:rsidR="00A71CE5">
        <w:t>s</w:t>
      </w:r>
      <w:r>
        <w:t xml:space="preserve"> des utilisateur</w:t>
      </w:r>
      <w:r w:rsidR="00A71CE5">
        <w:t>s</w:t>
      </w:r>
      <w:r>
        <w:t xml:space="preserve"> pour l’engin de politique</w:t>
      </w:r>
      <w:r w:rsidR="00A71CE5">
        <w:t>s</w:t>
      </w:r>
      <w:r>
        <w:t>. C’e</w:t>
      </w:r>
      <w:r w:rsidR="007403D2">
        <w:t>st</w:t>
      </w:r>
      <w:r w:rsidR="00A71CE5">
        <w:t>-</w:t>
      </w:r>
      <w:r w:rsidR="007403D2">
        <w:t>à</w:t>
      </w:r>
      <w:r w:rsidR="00A71CE5">
        <w:t>-</w:t>
      </w:r>
      <w:r w:rsidR="007403D2">
        <w:t>dire</w:t>
      </w:r>
      <w:r w:rsidR="00A71CE5">
        <w:t>,</w:t>
      </w:r>
      <w:r w:rsidR="007403D2">
        <w:t xml:space="preserve"> enregistrer le profil</w:t>
      </w:r>
      <w:r>
        <w:t xml:space="preserve"> de l’utilisateur et ses quotas.</w:t>
      </w:r>
    </w:p>
    <w:p w14:paraId="2596A1E2" w14:textId="77777777" w:rsidR="00EA3704" w:rsidRDefault="00EA3704">
      <w:pPr>
        <w:spacing w:after="0" w:line="240" w:lineRule="auto"/>
        <w:ind w:firstLine="0"/>
        <w:jc w:val="left"/>
      </w:pPr>
    </w:p>
    <w:p w14:paraId="347FE10D" w14:textId="323295C2" w:rsidR="00FB05E7" w:rsidRDefault="00FB05E7" w:rsidP="00FB05E7">
      <w:pPr>
        <w:spacing w:after="0" w:line="240" w:lineRule="auto"/>
        <w:ind w:firstLine="0"/>
        <w:jc w:val="left"/>
      </w:pPr>
      <w:r>
        <w:t>SSH : Secure Shell. Permet d’ouv</w:t>
      </w:r>
      <w:r w:rsidR="007403D2">
        <w:t>r</w:t>
      </w:r>
      <w:r>
        <w:t>ir une ligne de commande sur un système distant à travers un réseau.</w:t>
      </w:r>
    </w:p>
    <w:p w14:paraId="0505399D" w14:textId="77777777" w:rsidR="00FB05E7" w:rsidRDefault="00FB05E7">
      <w:pPr>
        <w:spacing w:after="0" w:line="240" w:lineRule="auto"/>
        <w:ind w:firstLine="0"/>
        <w:jc w:val="left"/>
      </w:pPr>
    </w:p>
    <w:p w14:paraId="54A93F2B" w14:textId="5241CFE9" w:rsidR="0010577B" w:rsidRDefault="0010577B">
      <w:pPr>
        <w:spacing w:after="0" w:line="240" w:lineRule="auto"/>
        <w:ind w:firstLine="0"/>
        <w:jc w:val="left"/>
      </w:pPr>
      <w:r w:rsidRPr="00381014">
        <w:rPr>
          <w:lang w:val="en-CA"/>
        </w:rPr>
        <w:t xml:space="preserve">SSHFS : Secure Shell File System. </w:t>
      </w:r>
      <w:r>
        <w:t>Un système de fichier qui permet de lire à travers un réseau via un lien SSH.</w:t>
      </w:r>
    </w:p>
    <w:p w14:paraId="17AC90F5" w14:textId="77777777" w:rsidR="0010577B" w:rsidRDefault="0010577B">
      <w:pPr>
        <w:spacing w:after="0" w:line="240" w:lineRule="auto"/>
        <w:ind w:firstLine="0"/>
        <w:jc w:val="left"/>
      </w:pPr>
    </w:p>
    <w:p w14:paraId="4A32356A" w14:textId="07A7B463" w:rsidR="00D129C9" w:rsidRDefault="00D129C9">
      <w:pPr>
        <w:spacing w:after="0" w:line="240" w:lineRule="auto"/>
        <w:ind w:firstLine="0"/>
        <w:jc w:val="left"/>
      </w:pPr>
      <w:r>
        <w:t>WAR : Web Archive. Un fichier qui contient l’ensemble de fichier</w:t>
      </w:r>
      <w:r w:rsidR="00A71CE5">
        <w:t>s</w:t>
      </w:r>
      <w:r>
        <w:t xml:space="preserve"> nécessaire</w:t>
      </w:r>
      <w:r w:rsidR="00A71CE5">
        <w:t>s</w:t>
      </w:r>
      <w:r>
        <w:t xml:space="preserve"> pour créer une application </w:t>
      </w:r>
      <w:r w:rsidR="00C439D6">
        <w:t xml:space="preserve">sur </w:t>
      </w:r>
      <w:r>
        <w:t xml:space="preserve">un serveur applicatif comme Tomcat. </w:t>
      </w:r>
    </w:p>
    <w:p w14:paraId="129D5577" w14:textId="77777777" w:rsidR="00D129C9" w:rsidRDefault="00D129C9">
      <w:pPr>
        <w:spacing w:after="0" w:line="240" w:lineRule="auto"/>
        <w:ind w:firstLine="0"/>
        <w:jc w:val="left"/>
      </w:pPr>
    </w:p>
    <w:p w14:paraId="56AD1796" w14:textId="292A5B48" w:rsidR="00EA3704" w:rsidRDefault="00EA3704">
      <w:pPr>
        <w:spacing w:after="0" w:line="240" w:lineRule="auto"/>
        <w:ind w:firstLine="0"/>
        <w:jc w:val="left"/>
      </w:pPr>
      <w:r>
        <w:t xml:space="preserve">XML : Extensible Markup Language. Un standard codifié </w:t>
      </w:r>
      <w:r w:rsidR="00C439D6">
        <w:t xml:space="preserve">comme </w:t>
      </w:r>
      <w:r>
        <w:t>un document qui contient des données.</w:t>
      </w:r>
    </w:p>
    <w:p w14:paraId="39290072" w14:textId="77777777" w:rsidR="00EA3704" w:rsidRDefault="00EA3704">
      <w:pPr>
        <w:spacing w:after="0" w:line="240" w:lineRule="auto"/>
        <w:ind w:firstLine="0"/>
        <w:jc w:val="left"/>
      </w:pPr>
    </w:p>
    <w:p w14:paraId="23A263D1" w14:textId="77777777" w:rsidR="00EA3704" w:rsidRDefault="00EA3704">
      <w:pPr>
        <w:spacing w:after="0" w:line="240" w:lineRule="auto"/>
        <w:ind w:firstLine="0"/>
        <w:jc w:val="left"/>
      </w:pPr>
      <w:r>
        <w:t>XSLT : Extensible Stylesheet Language Transformation. Un langage qui permet de convertir un document XML en autre format ou un autre document XML.</w:t>
      </w:r>
    </w:p>
    <w:p w14:paraId="5375ED06" w14:textId="27DC0CAA" w:rsidR="00A01080" w:rsidRDefault="00A01080">
      <w:pPr>
        <w:spacing w:after="0" w:line="240" w:lineRule="auto"/>
        <w:ind w:firstLine="0"/>
        <w:jc w:val="left"/>
      </w:pPr>
      <w:r>
        <w:br w:type="page"/>
      </w:r>
    </w:p>
    <w:p w14:paraId="6E12DCD6" w14:textId="04C01CA6" w:rsidR="00A01080" w:rsidRPr="009F7001" w:rsidRDefault="009F7001" w:rsidP="00A01080">
      <w:pPr>
        <w:pStyle w:val="Titre1"/>
        <w:rPr>
          <w:color w:val="auto"/>
          <w:rPrChange w:id="1167" w:author="Yann Bourdeau" w:date="2013-09-15T10:16:00Z">
            <w:rPr/>
          </w:rPrChange>
        </w:rPr>
      </w:pPr>
      <w:bookmarkStart w:id="1168" w:name="_Toc236312082"/>
      <w:bookmarkStart w:id="1169" w:name="_Toc236312218"/>
      <w:bookmarkStart w:id="1170" w:name="_Toc253324754"/>
      <w:ins w:id="1171" w:author="Yann Bourdeau" w:date="2013-09-15T10:16:00Z">
        <w:r w:rsidRPr="009F7001">
          <w:rPr>
            <w:color w:val="auto"/>
            <w:rPrChange w:id="1172" w:author="Yann Bourdeau" w:date="2013-09-15T10:16:00Z">
              <w:rPr/>
            </w:rPrChange>
          </w:rPr>
          <w:t xml:space="preserve">2.0 </w:t>
        </w:r>
      </w:ins>
      <w:r w:rsidR="00A01080" w:rsidRPr="009F7001">
        <w:rPr>
          <w:color w:val="auto"/>
          <w:rPrChange w:id="1173" w:author="Yann Bourdeau" w:date="2013-09-15T10:16:00Z">
            <w:rPr/>
          </w:rPrChange>
        </w:rPr>
        <w:t>Remerciements</w:t>
      </w:r>
      <w:bookmarkEnd w:id="1168"/>
      <w:bookmarkEnd w:id="1169"/>
      <w:bookmarkEnd w:id="1170"/>
    </w:p>
    <w:p w14:paraId="64AEFFE4" w14:textId="6E01D99F" w:rsidR="00A01080" w:rsidRDefault="00A01080" w:rsidP="00A01080">
      <w:r>
        <w:t>Je tiens à remercier ma mère, Maryse Laguë, pour son souti</w:t>
      </w:r>
      <w:r w:rsidR="00C439D6">
        <w:t>e</w:t>
      </w:r>
      <w:r>
        <w:t>n tout au long de mon cheminement universitaire.</w:t>
      </w:r>
    </w:p>
    <w:p w14:paraId="43363497" w14:textId="3CD22EFD" w:rsidR="005B2152" w:rsidDel="005B2152" w:rsidRDefault="00A01080" w:rsidP="005B2152">
      <w:pPr>
        <w:rPr>
          <w:del w:id="1174" w:author="Lucie" w:date="2013-07-29T17:18:00Z"/>
        </w:rPr>
      </w:pPr>
      <w:r>
        <w:t>Je tiens à remercier mon père, Denis Bourdeau, pour m’a</w:t>
      </w:r>
      <w:r w:rsidR="00C439D6">
        <w:t>voir donné la chance d’avoir un</w:t>
      </w:r>
      <w:r>
        <w:t xml:space="preserve"> ordinateur lorsque j’étais un enfant. </w:t>
      </w:r>
      <w:moveToRangeStart w:id="1175" w:author="Lucie" w:date="2013-07-29T17:17:00Z" w:name="move362881602"/>
      <w:moveTo w:id="1176" w:author="Lucie" w:date="2013-07-29T17:17:00Z">
        <w:r w:rsidR="005B2152">
          <w:t>Il a fait sa maîtrise en informatique de gestion à l’UQAM dans les années 1990.</w:t>
        </w:r>
      </w:moveTo>
      <w:ins w:id="1177" w:author="Lucie" w:date="2013-07-29T17:17:00Z">
        <w:r w:rsidR="005B2152">
          <w:t xml:space="preserve"> </w:t>
        </w:r>
      </w:ins>
    </w:p>
    <w:moveToRangeEnd w:id="1175"/>
    <w:p w14:paraId="289BBB4D" w14:textId="604D6539" w:rsidR="00A01080" w:rsidRDefault="00A01080" w:rsidP="00A01080">
      <w:r>
        <w:t>Je suis ses traces en faisa</w:t>
      </w:r>
      <w:ins w:id="1178" w:author="Lucie" w:date="2013-07-29T20:38:00Z">
        <w:r w:rsidR="00090E3A">
          <w:t>nt</w:t>
        </w:r>
      </w:ins>
      <w:del w:id="1179" w:author="Lucie" w:date="2013-07-29T20:38:00Z">
        <w:r w:rsidDel="00090E3A">
          <w:delText>it</w:delText>
        </w:r>
      </w:del>
      <w:r>
        <w:t xml:space="preserve"> une maîtrise en </w:t>
      </w:r>
      <w:r w:rsidR="0021368A">
        <w:t xml:space="preserve">génie </w:t>
      </w:r>
      <w:del w:id="1180" w:author="Yann Bourdeau" w:date="2013-10-01T08:22:00Z">
        <w:r w:rsidR="0021368A" w:rsidDel="00485B2C">
          <w:delText>informatique</w:delText>
        </w:r>
        <w:r w:rsidDel="00485B2C">
          <w:delText xml:space="preserve"> </w:delText>
        </w:r>
      </w:del>
      <w:ins w:id="1181" w:author="Yann Bourdeau" w:date="2013-10-01T08:22:00Z">
        <w:r w:rsidR="00485B2C">
          <w:t xml:space="preserve">logiciel </w:t>
        </w:r>
      </w:ins>
      <w:r>
        <w:t xml:space="preserve">à l’UQAM. </w:t>
      </w:r>
      <w:moveFromRangeStart w:id="1182" w:author="Lucie" w:date="2013-07-29T17:17:00Z" w:name="move362881602"/>
      <w:moveFrom w:id="1183" w:author="Lucie" w:date="2013-07-29T17:17:00Z">
        <w:r w:rsidDel="005B2152">
          <w:t xml:space="preserve">Il a fait sa maîtrise en informatique </w:t>
        </w:r>
        <w:r w:rsidR="0021368A" w:rsidDel="005B2152">
          <w:t xml:space="preserve">de gestion </w:t>
        </w:r>
        <w:r w:rsidDel="005B2152">
          <w:t>à l’UQAM dans les années 1990.</w:t>
        </w:r>
      </w:moveFrom>
      <w:moveFromRangeEnd w:id="1182"/>
    </w:p>
    <w:p w14:paraId="796D3AE8" w14:textId="1CB190B3" w:rsidR="00A01080" w:rsidRDefault="00A01080" w:rsidP="00A01080">
      <w:r>
        <w:t xml:space="preserve">Je tiens à remercier mon directeur de maîtrise, Normand Séguin, pour son support et </w:t>
      </w:r>
      <w:r w:rsidR="00870279">
        <w:t xml:space="preserve">ses </w:t>
      </w:r>
      <w:r>
        <w:t>conseils lors de la réalisation de ce projet.</w:t>
      </w:r>
    </w:p>
    <w:p w14:paraId="6E79D07D" w14:textId="491012D1" w:rsidR="00A01080" w:rsidRDefault="00A01080" w:rsidP="00A01080">
      <w:r>
        <w:t xml:space="preserve">Je tiens à remercier Tekelec, l’entreprise </w:t>
      </w:r>
      <w:r w:rsidR="00C439D6">
        <w:t>pour l</w:t>
      </w:r>
      <w:r>
        <w:t>aquelle je travaillais, pour m’avoir permis d’utiliser le code pour bâtir ce projet.</w:t>
      </w:r>
    </w:p>
    <w:p w14:paraId="52402F24" w14:textId="5B9CB850" w:rsidR="00315213" w:rsidRDefault="00315213">
      <w:pPr>
        <w:spacing w:after="0" w:line="240" w:lineRule="auto"/>
        <w:ind w:firstLine="0"/>
        <w:jc w:val="left"/>
      </w:pPr>
      <w:r>
        <w:br w:type="page"/>
      </w:r>
    </w:p>
    <w:p w14:paraId="2657BD24" w14:textId="5917BCA2" w:rsidR="00A01080" w:rsidRPr="009F7001" w:rsidRDefault="009F7001" w:rsidP="00315213">
      <w:pPr>
        <w:pStyle w:val="Titre1"/>
        <w:rPr>
          <w:color w:val="auto"/>
          <w:rPrChange w:id="1184" w:author="Yann Bourdeau" w:date="2013-09-15T10:16:00Z">
            <w:rPr/>
          </w:rPrChange>
        </w:rPr>
      </w:pPr>
      <w:bookmarkStart w:id="1185" w:name="_Toc236312083"/>
      <w:bookmarkStart w:id="1186" w:name="_Toc236312219"/>
      <w:bookmarkStart w:id="1187" w:name="_Toc253324755"/>
      <w:ins w:id="1188" w:author="Yann Bourdeau" w:date="2013-09-15T10:16:00Z">
        <w:r w:rsidRPr="009F7001">
          <w:rPr>
            <w:color w:val="auto"/>
            <w:rPrChange w:id="1189" w:author="Yann Bourdeau" w:date="2013-09-15T10:16:00Z">
              <w:rPr/>
            </w:rPrChange>
          </w:rPr>
          <w:t xml:space="preserve">3.0 </w:t>
        </w:r>
      </w:ins>
      <w:r w:rsidR="00315213" w:rsidRPr="009F7001">
        <w:rPr>
          <w:color w:val="auto"/>
          <w:rPrChange w:id="1190" w:author="Yann Bourdeau" w:date="2013-09-15T10:16:00Z">
            <w:rPr/>
          </w:rPrChange>
        </w:rPr>
        <w:t>Résumé</w:t>
      </w:r>
      <w:bookmarkEnd w:id="1185"/>
      <w:bookmarkEnd w:id="1186"/>
      <w:bookmarkEnd w:id="1187"/>
    </w:p>
    <w:p w14:paraId="341C658A" w14:textId="3C75C709" w:rsidR="00315213" w:rsidRDefault="00B01273" w:rsidP="00315213">
      <w:r>
        <w:t>Ce rapport</w:t>
      </w:r>
      <w:r w:rsidR="00315213">
        <w:t xml:space="preserve"> </w:t>
      </w:r>
      <w:r w:rsidR="00041798">
        <w:t>présente</w:t>
      </w:r>
      <w:r w:rsidR="00315213">
        <w:t xml:space="preserve"> la réalisation </w:t>
      </w:r>
      <w:r w:rsidR="00041798">
        <w:t>d’un</w:t>
      </w:r>
      <w:r w:rsidR="00315213">
        <w:t xml:space="preserve"> projet </w:t>
      </w:r>
      <w:r>
        <w:t>d</w:t>
      </w:r>
      <w:r w:rsidR="00041798">
        <w:t>’</w:t>
      </w:r>
      <w:r w:rsidR="00315213">
        <w:t>évalu</w:t>
      </w:r>
      <w:r w:rsidR="00041798">
        <w:t xml:space="preserve">ation </w:t>
      </w:r>
      <w:ins w:id="1191" w:author="Denis" w:date="2013-07-30T21:54:00Z">
        <w:r w:rsidR="001A48F4">
          <w:t>et de sélection d’outils pour l’automatisation des tests unitaires et l</w:t>
        </w:r>
      </w:ins>
      <w:ins w:id="1192" w:author="Denis" w:date="2013-07-30T21:55:00Z">
        <w:r w:rsidR="001A48F4">
          <w:t xml:space="preserve">’intégration continue du code dans des produits </w:t>
        </w:r>
      </w:ins>
      <w:ins w:id="1193" w:author="Denis" w:date="2013-07-30T21:56:00Z">
        <w:r w:rsidR="001A48F4">
          <w:t xml:space="preserve">logiciels de télécommunication </w:t>
        </w:r>
      </w:ins>
      <w:ins w:id="1194" w:author="Denis" w:date="2013-07-30T21:55:00Z">
        <w:r w:rsidR="001A48F4">
          <w:t xml:space="preserve">écrits en C++. </w:t>
        </w:r>
      </w:ins>
      <w:ins w:id="1195" w:author="Denis" w:date="2013-07-30T21:56:00Z">
        <w:r w:rsidR="001A48F4">
          <w:t>Le projet vise à résoudre des probl</w:t>
        </w:r>
      </w:ins>
      <w:ins w:id="1196" w:author="Denis" w:date="2013-07-30T21:57:00Z">
        <w:r w:rsidR="001A48F4">
          <w:t xml:space="preserve">èmes réels de contrôle de qualité en entreprise. </w:t>
        </w:r>
      </w:ins>
      <w:del w:id="1197" w:author="Denis" w:date="2013-07-30T21:57:00Z">
        <w:r w:rsidR="00315213" w:rsidDel="0017043B">
          <w:delText>des techniques de contrôle de qualité</w:delText>
        </w:r>
        <w:r w:rsidR="008D44E6" w:rsidDel="0017043B">
          <w:delText xml:space="preserve"> pour l’entreprise Tekelec</w:delText>
        </w:r>
        <w:r w:rsidDel="0017043B">
          <w:delText xml:space="preserve">. </w:delText>
        </w:r>
      </w:del>
      <w:r>
        <w:t xml:space="preserve">Les résultats de cette étude devaient être implantés en </w:t>
      </w:r>
      <w:del w:id="1198" w:author="Denis" w:date="2013-07-30T21:58:00Z">
        <w:r w:rsidDel="0017043B">
          <w:delText xml:space="preserve">entreprise </w:delText>
        </w:r>
      </w:del>
      <w:ins w:id="1199" w:author="Denis" w:date="2013-07-30T21:58:00Z">
        <w:r w:rsidR="0017043B">
          <w:t xml:space="preserve">production </w:t>
        </w:r>
      </w:ins>
      <w:r>
        <w:t xml:space="preserve">lorsqu’une réorganisation majeure </w:t>
      </w:r>
      <w:ins w:id="1200" w:author="Denis" w:date="2013-07-30T21:58:00Z">
        <w:r w:rsidR="0017043B">
          <w:t xml:space="preserve">et la vente </w:t>
        </w:r>
      </w:ins>
      <w:ins w:id="1201" w:author="Denis" w:date="2013-07-30T21:59:00Z">
        <w:r w:rsidR="0017043B">
          <w:t xml:space="preserve">subséquente </w:t>
        </w:r>
      </w:ins>
      <w:ins w:id="1202" w:author="Denis" w:date="2013-07-30T21:58:00Z">
        <w:r w:rsidR="0017043B">
          <w:t xml:space="preserve">de l’entreprise ont </w:t>
        </w:r>
      </w:ins>
      <w:del w:id="1203" w:author="Denis" w:date="2013-07-30T21:58:00Z">
        <w:r w:rsidDel="0017043B">
          <w:delText xml:space="preserve">a </w:delText>
        </w:r>
      </w:del>
      <w:del w:id="1204" w:author="Denis" w:date="2013-07-30T23:08:00Z">
        <w:r w:rsidDel="00755FDE">
          <w:delText>annul</w:delText>
        </w:r>
      </w:del>
      <w:ins w:id="1205" w:author="Denis" w:date="2013-07-30T23:08:00Z">
        <w:r w:rsidR="00755FDE">
          <w:t>empêché</w:t>
        </w:r>
      </w:ins>
      <w:del w:id="1206" w:author="Denis" w:date="2013-07-30T23:08:00Z">
        <w:r w:rsidDel="00755FDE">
          <w:delText>é</w:delText>
        </w:r>
      </w:del>
      <w:r>
        <w:t xml:space="preserve"> </w:t>
      </w:r>
      <w:del w:id="1207" w:author="Denis" w:date="2013-07-30T21:59:00Z">
        <w:r w:rsidDel="0017043B">
          <w:delText>sa</w:delText>
        </w:r>
      </w:del>
      <w:ins w:id="1208" w:author="Denis" w:date="2013-07-30T21:59:00Z">
        <w:r w:rsidR="0017043B">
          <w:t>leur</w:t>
        </w:r>
      </w:ins>
      <w:r>
        <w:t xml:space="preserve"> mise en oeuvre.</w:t>
      </w:r>
    </w:p>
    <w:p w14:paraId="40702F88" w14:textId="77B241F8" w:rsidR="00315213" w:rsidRDefault="00315213" w:rsidP="00315213">
      <w:del w:id="1209" w:author="Denis" w:date="2013-07-30T22:03:00Z">
        <w:r w:rsidDel="0017043B">
          <w:delText xml:space="preserve">La raison qui m’a poussé à réaliser ce projet est que </w:delText>
        </w:r>
      </w:del>
      <w:del w:id="1210" w:author="Denis" w:date="2013-07-29T22:06:00Z">
        <w:r w:rsidDel="00BF7A44">
          <w:delText>le contrôle de la qualité laissai</w:delText>
        </w:r>
        <w:r w:rsidR="00870279" w:rsidDel="00BF7A44">
          <w:delText>t</w:delText>
        </w:r>
        <w:r w:rsidDel="00BF7A44">
          <w:delText xml:space="preserve"> à désirer au sein de l’équipe SDM</w:delText>
        </w:r>
        <w:r w:rsidR="00D324D5" w:rsidDel="00BF7A44">
          <w:delText xml:space="preserve"> chez Te</w:delText>
        </w:r>
        <w:r w:rsidR="00F403E8" w:rsidDel="00BF7A44">
          <w:delText>k</w:delText>
        </w:r>
        <w:r w:rsidR="00D324D5" w:rsidDel="00BF7A44">
          <w:delText>elec. B</w:delText>
        </w:r>
      </w:del>
      <w:ins w:id="1211" w:author="Denis" w:date="2013-07-30T22:03:00Z">
        <w:r w:rsidR="0017043B">
          <w:t xml:space="preserve">Le besoin d’affaire qui justifie ce projet est que </w:t>
        </w:r>
      </w:ins>
      <w:ins w:id="1212" w:author="Denis" w:date="2013-07-29T22:06:00Z">
        <w:r w:rsidR="00BF7A44">
          <w:t>b</w:t>
        </w:r>
      </w:ins>
      <w:r w:rsidR="00D324D5">
        <w:t>e</w:t>
      </w:r>
      <w:r>
        <w:t>aucoup de problème</w:t>
      </w:r>
      <w:r w:rsidR="006A2B4B">
        <w:t>s</w:t>
      </w:r>
      <w:r>
        <w:t xml:space="preserve"> </w:t>
      </w:r>
      <w:ins w:id="1213" w:author="Yann Bourdeau" w:date="2013-10-01T08:23:00Z">
        <w:r w:rsidR="00466907">
          <w:t>sont</w:t>
        </w:r>
      </w:ins>
      <w:del w:id="1214" w:author="Yann Bourdeau" w:date="2013-10-01T08:23:00Z">
        <w:r w:rsidDel="00466907">
          <w:delText>étai</w:delText>
        </w:r>
        <w:r w:rsidR="006A2B4B" w:rsidDel="00466907">
          <w:delText>en</w:delText>
        </w:r>
        <w:r w:rsidDel="00466907">
          <w:delText>t</w:delText>
        </w:r>
      </w:del>
      <w:r>
        <w:t xml:space="preserve"> découvert</w:t>
      </w:r>
      <w:r w:rsidR="00D324D5">
        <w:t>s</w:t>
      </w:r>
      <w:ins w:id="1215" w:author="Denis" w:date="2013-07-30T22:05:00Z">
        <w:r w:rsidR="0017043B">
          <w:t xml:space="preserve"> dans le produit logiciel</w:t>
        </w:r>
      </w:ins>
      <w:r>
        <w:t xml:space="preserve"> </w:t>
      </w:r>
      <w:ins w:id="1216" w:author="Denis" w:date="2013-07-30T22:05:00Z">
        <w:r w:rsidR="0017043B">
          <w:t xml:space="preserve">après sa mise en production </w:t>
        </w:r>
      </w:ins>
      <w:r>
        <w:t>chez le client</w:t>
      </w:r>
      <w:ins w:id="1217" w:author="Denis" w:date="2013-07-30T22:05:00Z">
        <w:r w:rsidR="0017043B">
          <w:t>,</w:t>
        </w:r>
      </w:ins>
      <w:r>
        <w:t xml:space="preserve"> </w:t>
      </w:r>
      <w:r w:rsidR="00D324D5">
        <w:t xml:space="preserve">alors qu’ils </w:t>
      </w:r>
      <w:r>
        <w:t>aurai</w:t>
      </w:r>
      <w:r w:rsidR="00D324D5">
        <w:t>ent</w:t>
      </w:r>
      <w:r>
        <w:t xml:space="preserve"> pu être </w:t>
      </w:r>
      <w:r w:rsidR="00D324D5">
        <w:t xml:space="preserve">identifiés </w:t>
      </w:r>
      <w:ins w:id="1218" w:author="Denis" w:date="2013-07-30T22:06:00Z">
        <w:r w:rsidR="0017043B">
          <w:t xml:space="preserve">et résolus </w:t>
        </w:r>
      </w:ins>
      <w:r w:rsidR="00D324D5">
        <w:t>bien</w:t>
      </w:r>
      <w:r>
        <w:t xml:space="preserve"> avant</w:t>
      </w:r>
      <w:del w:id="1219" w:author="Lucie" w:date="2013-07-29T17:19:00Z">
        <w:r w:rsidR="006A2F5A" w:rsidDel="005B2152">
          <w:delText>,</w:delText>
        </w:r>
      </w:del>
      <w:r>
        <w:t xml:space="preserve"> si des </w:t>
      </w:r>
      <w:del w:id="1220" w:author="Denis" w:date="2013-07-29T22:07:00Z">
        <w:r w:rsidDel="002A6EB2">
          <w:delText xml:space="preserve">méthodes </w:delText>
        </w:r>
      </w:del>
      <w:ins w:id="1221" w:author="Denis" w:date="2013-07-29T22:07:00Z">
        <w:r w:rsidR="002A6EB2">
          <w:t xml:space="preserve">processus </w:t>
        </w:r>
      </w:ins>
      <w:r>
        <w:t>de contrôle de qualité rigoureu</w:t>
      </w:r>
      <w:ins w:id="1222" w:author="Denis" w:date="2013-07-29T22:08:00Z">
        <w:r w:rsidR="002A6EB2">
          <w:t>x</w:t>
        </w:r>
      </w:ins>
      <w:del w:id="1223" w:author="Denis" w:date="2013-07-29T22:08:00Z">
        <w:r w:rsidDel="002A6EB2">
          <w:delText>se</w:delText>
        </w:r>
        <w:r w:rsidR="00D324D5" w:rsidDel="002A6EB2">
          <w:delText>s</w:delText>
        </w:r>
      </w:del>
      <w:r>
        <w:t xml:space="preserve"> </w:t>
      </w:r>
      <w:r w:rsidR="00D324D5">
        <w:t>avaient été</w:t>
      </w:r>
      <w:r>
        <w:t xml:space="preserve"> mis</w:t>
      </w:r>
      <w:del w:id="1224" w:author="Denis" w:date="2013-07-29T22:08:00Z">
        <w:r w:rsidR="00684F2B" w:rsidDel="002A6EB2">
          <w:delText>es</w:delText>
        </w:r>
      </w:del>
      <w:r>
        <w:t xml:space="preserve"> en place.</w:t>
      </w:r>
    </w:p>
    <w:p w14:paraId="0904F70D" w14:textId="78EF6D7B" w:rsidR="005B2E8E" w:rsidRDefault="00315213">
      <w:pPr>
        <w:rPr>
          <w:ins w:id="1225" w:author="Denis" w:date="2013-07-30T23:09:00Z"/>
        </w:rPr>
      </w:pPr>
      <w:del w:id="1226" w:author="Denis" w:date="2013-07-30T22:07:00Z">
        <w:r w:rsidDel="0017043B">
          <w:delText>Pour ce faire</w:delText>
        </w:r>
        <w:r w:rsidR="008D44E6" w:rsidDel="0017043B">
          <w:delText>,</w:delText>
        </w:r>
        <w:r w:rsidDel="0017043B">
          <w:delText xml:space="preserve"> j</w:delText>
        </w:r>
      </w:del>
      <w:del w:id="1227" w:author="Denis" w:date="2013-07-29T22:09:00Z">
        <w:r w:rsidDel="002A6EB2">
          <w:delText>’ai pensé</w:delText>
        </w:r>
      </w:del>
      <w:del w:id="1228" w:author="Denis" w:date="2013-07-29T22:13:00Z">
        <w:r w:rsidDel="002A6EB2">
          <w:delText xml:space="preserve"> </w:delText>
        </w:r>
      </w:del>
      <w:del w:id="1229" w:author="Denis" w:date="2013-07-29T22:09:00Z">
        <w:r w:rsidDel="002A6EB2">
          <w:delText>à</w:delText>
        </w:r>
      </w:del>
      <w:del w:id="1230" w:author="Denis" w:date="2013-07-29T22:13:00Z">
        <w:r w:rsidDel="002A6EB2">
          <w:delText xml:space="preserve"> ajouter</w:delText>
        </w:r>
      </w:del>
      <w:ins w:id="1231" w:author="Denis" w:date="2013-07-30T22:07:00Z">
        <w:r w:rsidR="0017043B">
          <w:t xml:space="preserve"> La solution proposée vise à s’assurer que </w:t>
        </w:r>
      </w:ins>
      <w:ins w:id="1232" w:author="Denis" w:date="2013-07-31T00:10:00Z">
        <w:r w:rsidR="00434C16">
          <w:t>l</w:t>
        </w:r>
      </w:ins>
      <w:del w:id="1233" w:author="Denis" w:date="2013-07-30T22:07:00Z">
        <w:r w:rsidDel="0017043B">
          <w:delText xml:space="preserve"> </w:delText>
        </w:r>
      </w:del>
      <w:del w:id="1234" w:author="Denis" w:date="2013-07-29T22:13:00Z">
        <w:r w:rsidDel="002A6EB2">
          <w:delText>d</w:delText>
        </w:r>
      </w:del>
      <w:r>
        <w:t xml:space="preserve">es tests unitaires </w:t>
      </w:r>
      <w:ins w:id="1235" w:author="Denis" w:date="2013-07-30T22:08:00Z">
        <w:r w:rsidR="00AD4986">
          <w:t xml:space="preserve">soient </w:t>
        </w:r>
      </w:ins>
      <w:ins w:id="1236" w:author="Denis" w:date="2013-07-30T22:13:00Z">
        <w:r w:rsidR="00AD4986">
          <w:t xml:space="preserve">toujours </w:t>
        </w:r>
      </w:ins>
      <w:ins w:id="1237" w:author="Denis" w:date="2013-07-30T22:08:00Z">
        <w:r w:rsidR="00AD4986">
          <w:t xml:space="preserve">réalisés pour tous les </w:t>
        </w:r>
      </w:ins>
      <w:del w:id="1238" w:author="Denis" w:date="2013-07-29T22:13:00Z">
        <w:r w:rsidDel="002A6EB2">
          <w:delText xml:space="preserve">à la plupart </w:delText>
        </w:r>
      </w:del>
      <w:del w:id="1239" w:author="Denis" w:date="2013-07-30T22:08:00Z">
        <w:r w:rsidDel="00AD4986">
          <w:delText xml:space="preserve">des </w:delText>
        </w:r>
      </w:del>
      <w:r>
        <w:t>programme</w:t>
      </w:r>
      <w:r w:rsidR="00CB5447">
        <w:t>s</w:t>
      </w:r>
      <w:r>
        <w:t xml:space="preserve"> et librairies </w:t>
      </w:r>
      <w:ins w:id="1240" w:author="Denis" w:date="2013-07-29T22:14:00Z">
        <w:r w:rsidR="002A6EB2">
          <w:t>du produit</w:t>
        </w:r>
      </w:ins>
      <w:ins w:id="1241" w:author="Denis" w:date="2013-07-30T22:13:00Z">
        <w:r w:rsidR="00AD4986">
          <w:t xml:space="preserve"> logiciel </w:t>
        </w:r>
      </w:ins>
      <w:del w:id="1242" w:author="Denis" w:date="2013-07-29T22:14:00Z">
        <w:r w:rsidDel="002A6EB2">
          <w:delText xml:space="preserve">qui </w:delText>
        </w:r>
        <w:r w:rsidR="00870279" w:rsidDel="002A6EB2">
          <w:delText xml:space="preserve">n’en </w:delText>
        </w:r>
        <w:r w:rsidDel="002A6EB2">
          <w:delText>avaient pas</w:delText>
        </w:r>
      </w:del>
      <w:ins w:id="1243" w:author="Denis" w:date="2013-07-30T22:14:00Z">
        <w:r w:rsidR="00AD4986">
          <w:t>en</w:t>
        </w:r>
      </w:ins>
      <w:ins w:id="1244" w:author="Denis" w:date="2013-07-29T22:15:00Z">
        <w:r w:rsidR="002A6EB2">
          <w:t xml:space="preserve"> automatis</w:t>
        </w:r>
      </w:ins>
      <w:ins w:id="1245" w:author="Denis" w:date="2013-07-30T22:14:00Z">
        <w:r w:rsidR="00AD4986">
          <w:t xml:space="preserve">ant </w:t>
        </w:r>
      </w:ins>
      <w:ins w:id="1246" w:author="Denis" w:date="2013-07-29T22:15:00Z">
        <w:r w:rsidR="002A6EB2">
          <w:t>le processus de test</w:t>
        </w:r>
      </w:ins>
      <w:ins w:id="1247" w:author="Denis" w:date="2013-07-30T22:15:00Z">
        <w:r w:rsidR="00AD4986">
          <w:t xml:space="preserve"> avec un produit d’intégration continue. </w:t>
        </w:r>
      </w:ins>
      <w:ins w:id="1248" w:author="Denis" w:date="2013-07-30T22:16:00Z">
        <w:r w:rsidR="00AD4986">
          <w:t xml:space="preserve">On </w:t>
        </w:r>
      </w:ins>
      <w:ins w:id="1249" w:author="Denis" w:date="2013-07-30T22:09:00Z">
        <w:r w:rsidR="00AD4986">
          <w:t>s’assure</w:t>
        </w:r>
      </w:ins>
      <w:ins w:id="1250" w:author="Denis" w:date="2013-07-30T22:16:00Z">
        <w:r w:rsidR="00AD4986">
          <w:t xml:space="preserve"> ainsi</w:t>
        </w:r>
      </w:ins>
      <w:ins w:id="1251" w:author="Denis" w:date="2013-07-30T22:09:00Z">
        <w:r w:rsidR="00AD4986">
          <w:t xml:space="preserve"> que tous les tests seront toujours réalisés, en dépit des</w:t>
        </w:r>
      </w:ins>
      <w:ins w:id="1252" w:author="Denis" w:date="2013-07-30T22:10:00Z">
        <w:r w:rsidR="00AD4986">
          <w:t xml:space="preserve"> ressources limitées et des </w:t>
        </w:r>
      </w:ins>
      <w:ins w:id="1253" w:author="Denis" w:date="2013-07-30T22:09:00Z">
        <w:r w:rsidR="00AD4986">
          <w:t>pression</w:t>
        </w:r>
      </w:ins>
      <w:ins w:id="1254" w:author="Denis" w:date="2013-07-30T22:10:00Z">
        <w:r w:rsidR="00AD4986">
          <w:t>s de la production</w:t>
        </w:r>
      </w:ins>
      <w:ins w:id="1255" w:author="Denis" w:date="2013-07-30T22:11:00Z">
        <w:r w:rsidR="00AD4986">
          <w:t xml:space="preserve">. </w:t>
        </w:r>
      </w:ins>
    </w:p>
    <w:p w14:paraId="2ADC4A6D" w14:textId="1E867103" w:rsidR="00315213" w:rsidDel="00AD4986" w:rsidRDefault="00315213" w:rsidP="00315213">
      <w:pPr>
        <w:rPr>
          <w:del w:id="1256" w:author="Denis" w:date="2013-07-30T22:11:00Z"/>
        </w:rPr>
      </w:pPr>
      <w:del w:id="1257" w:author="Denis" w:date="2013-07-29T22:16:00Z">
        <w:r w:rsidDel="002A6EB2">
          <w:delText>. Aussi, pour être sûr que les tests so</w:delText>
        </w:r>
        <w:r w:rsidR="006A2F5A" w:rsidDel="002A6EB2">
          <w:delText>ie</w:delText>
        </w:r>
        <w:r w:rsidDel="002A6EB2">
          <w:delText xml:space="preserve">nt </w:delText>
        </w:r>
        <w:r w:rsidR="006A2F5A" w:rsidDel="002A6EB2">
          <w:delText>exécutés</w:delText>
        </w:r>
        <w:r w:rsidDel="002A6EB2">
          <w:delText xml:space="preserve">, j’ai pensé à </w:delText>
        </w:r>
      </w:del>
      <w:del w:id="1258" w:author="Denis" w:date="2013-07-30T22:11:00Z">
        <w:r w:rsidDel="00AD4986">
          <w:delText>des solutions d’intégration continue.</w:delText>
        </w:r>
      </w:del>
    </w:p>
    <w:p w14:paraId="2DC16344" w14:textId="77777777" w:rsidR="00D96872" w:rsidRDefault="00315213">
      <w:pPr>
        <w:rPr>
          <w:ins w:id="1259" w:author="Denis" w:date="2013-07-30T22:19:00Z"/>
        </w:rPr>
      </w:pPr>
      <w:del w:id="1260" w:author="Denis" w:date="2013-07-30T22:11:00Z">
        <w:r w:rsidDel="00AD4986">
          <w:delText xml:space="preserve">Ce </w:delText>
        </w:r>
      </w:del>
      <w:ins w:id="1261" w:author="Denis" w:date="2013-07-30T22:17:00Z">
        <w:r w:rsidR="00AD4986">
          <w:t xml:space="preserve">Le </w:t>
        </w:r>
      </w:ins>
      <w:r>
        <w:t xml:space="preserve">projet </w:t>
      </w:r>
      <w:del w:id="1262" w:author="Lucie" w:date="2013-07-29T20:44:00Z">
        <w:r w:rsidR="006A2F5A" w:rsidDel="00C16CF7">
          <w:delText>compte trois</w:delText>
        </w:r>
      </w:del>
      <w:ins w:id="1263" w:author="Lucie" w:date="2013-07-29T20:44:00Z">
        <w:r w:rsidR="00C16CF7">
          <w:t>comporte plusieurs</w:t>
        </w:r>
      </w:ins>
      <w:r w:rsidR="006A2F5A">
        <w:t xml:space="preserve"> volets : </w:t>
      </w:r>
    </w:p>
    <w:p w14:paraId="1A3D988E" w14:textId="4E886E94" w:rsidR="00D96872" w:rsidRDefault="005B2E8E">
      <w:pPr>
        <w:pStyle w:val="Paragraphedeliste"/>
        <w:numPr>
          <w:ilvl w:val="0"/>
          <w:numId w:val="25"/>
        </w:numPr>
        <w:rPr>
          <w:ins w:id="1264" w:author="Denis" w:date="2013-07-30T22:22:00Z"/>
        </w:rPr>
        <w:pPrChange w:id="1265" w:author="Denis" w:date="2013-07-30T22:20:00Z">
          <w:pPr/>
        </w:pPrChange>
      </w:pPr>
      <w:moveToRangeStart w:id="1266" w:author="Denis" w:date="2013-07-30T23:11:00Z" w:name="move362989202"/>
      <w:moveTo w:id="1267" w:author="Denis" w:date="2013-07-30T23:11:00Z">
        <w:del w:id="1268" w:author="Yann Bourdeau" w:date="2013-10-01T08:24:00Z">
          <w:r w:rsidDel="00466907">
            <w:delText>Une revue</w:delText>
          </w:r>
        </w:del>
      </w:moveTo>
      <w:ins w:id="1269" w:author="Yann Bourdeau" w:date="2013-10-01T08:24:00Z">
        <w:r w:rsidR="00466907">
          <w:t>Un survol</w:t>
        </w:r>
      </w:ins>
      <w:moveTo w:id="1270" w:author="Denis" w:date="2013-07-30T23:11:00Z">
        <w:r>
          <w:t xml:space="preserve"> de </w:t>
        </w:r>
      </w:moveTo>
      <w:ins w:id="1271" w:author="Yann Bourdeau" w:date="2013-10-01T08:24:00Z">
        <w:r w:rsidR="00466907">
          <w:t xml:space="preserve">la </w:t>
        </w:r>
      </w:ins>
      <w:moveTo w:id="1272" w:author="Denis" w:date="2013-07-30T23:11:00Z">
        <w:r>
          <w:t xml:space="preserve">littérature a </w:t>
        </w:r>
      </w:moveTo>
      <w:ins w:id="1273" w:author="Denis" w:date="2013-07-30T23:11:00Z">
        <w:r>
          <w:t xml:space="preserve">d’abord </w:t>
        </w:r>
      </w:ins>
      <w:moveTo w:id="1274" w:author="Denis" w:date="2013-07-30T23:11:00Z">
        <w:r>
          <w:t xml:space="preserve">permis </w:t>
        </w:r>
      </w:moveTo>
      <w:ins w:id="1275" w:author="Denis" w:date="2013-07-30T23:11:00Z">
        <w:r>
          <w:t xml:space="preserve">de faire l’inventaire des produits disponibles et </w:t>
        </w:r>
      </w:ins>
      <w:ins w:id="1276" w:author="Denis" w:date="2013-07-30T23:12:00Z">
        <w:r>
          <w:t xml:space="preserve">identifier </w:t>
        </w:r>
      </w:ins>
      <w:moveTo w:id="1277" w:author="Denis" w:date="2013-07-30T23:11:00Z">
        <w:del w:id="1278" w:author="Denis" w:date="2013-07-30T23:12:00Z">
          <w:r w:rsidDel="005B2E8E">
            <w:delText xml:space="preserve">d’élaborer </w:delText>
          </w:r>
        </w:del>
        <w:r>
          <w:t xml:space="preserve">les critères </w:t>
        </w:r>
      </w:moveTo>
      <w:ins w:id="1279" w:author="Denis" w:date="2013-07-30T23:12:00Z">
        <w:r>
          <w:t xml:space="preserve">de sélection </w:t>
        </w:r>
      </w:ins>
      <w:moveTo w:id="1280" w:author="Denis" w:date="2013-07-30T23:11:00Z">
        <w:r>
          <w:t xml:space="preserve">importants pour </w:t>
        </w:r>
      </w:moveTo>
      <w:ins w:id="1281" w:author="Denis" w:date="2013-07-30T23:13:00Z">
        <w:r>
          <w:t>les auteurs.</w:t>
        </w:r>
      </w:ins>
      <w:moveTo w:id="1282" w:author="Denis" w:date="2013-07-30T23:11:00Z">
        <w:del w:id="1283" w:author="Denis" w:date="2013-07-30T23:13:00Z">
          <w:r w:rsidDel="005B2E8E">
            <w:delText>la sélection des produits.</w:delText>
          </w:r>
        </w:del>
      </w:moveTo>
      <w:moveToRangeEnd w:id="1266"/>
      <w:ins w:id="1284" w:author="Denis" w:date="2013-07-30T23:13:00Z">
        <w:r>
          <w:t xml:space="preserve"> </w:t>
        </w:r>
      </w:ins>
      <w:ins w:id="1285" w:author="Denis" w:date="2013-07-30T23:14:00Z">
        <w:r>
          <w:t>L</w:t>
        </w:r>
      </w:ins>
      <w:ins w:id="1286" w:author="Yann Bourdeau" w:date="2013-10-01T08:49:00Z">
        <w:r w:rsidR="00FF40B2">
          <w:t>e</w:t>
        </w:r>
      </w:ins>
      <w:ins w:id="1287" w:author="Denis" w:date="2013-07-30T23:14:00Z">
        <w:del w:id="1288" w:author="Yann Bourdeau" w:date="2013-10-01T08:49:00Z">
          <w:r w:rsidDel="00FF40B2">
            <w:delText>a</w:delText>
          </w:r>
        </w:del>
        <w:r>
          <w:t xml:space="preserve"> </w:t>
        </w:r>
      </w:ins>
      <w:ins w:id="1289" w:author="Yann Bourdeau" w:date="2013-10-01T08:49:00Z">
        <w:r w:rsidR="00FF40B2">
          <w:t>survol</w:t>
        </w:r>
      </w:ins>
      <w:ins w:id="1290" w:author="Denis" w:date="2013-07-30T23:14:00Z">
        <w:del w:id="1291" w:author="Yann Bourdeau" w:date="2013-10-01T08:49:00Z">
          <w:r w:rsidDel="00FF40B2">
            <w:delText>revue</w:delText>
          </w:r>
        </w:del>
        <w:r>
          <w:t xml:space="preserve"> de </w:t>
        </w:r>
      </w:ins>
      <w:ins w:id="1292" w:author="Yann Bourdeau" w:date="2013-10-01T08:49:00Z">
        <w:r w:rsidR="00FF40B2">
          <w:t xml:space="preserve">la </w:t>
        </w:r>
      </w:ins>
      <w:ins w:id="1293" w:author="Denis" w:date="2013-07-30T23:14:00Z">
        <w:r>
          <w:t>littérature portait sur l</w:t>
        </w:r>
      </w:ins>
      <w:ins w:id="1294" w:author="Denis" w:date="2013-07-30T22:34:00Z">
        <w:r w:rsidR="003F5595">
          <w:t xml:space="preserve">es outils de tests unitaires et </w:t>
        </w:r>
      </w:ins>
      <w:ins w:id="1295" w:author="Denis" w:date="2013-07-30T22:35:00Z">
        <w:r w:rsidR="003F5595">
          <w:t xml:space="preserve">des outils </w:t>
        </w:r>
      </w:ins>
      <w:ins w:id="1296" w:author="Denis" w:date="2013-07-30T22:34:00Z">
        <w:r w:rsidR="003F5595">
          <w:t>d’intégration continue</w:t>
        </w:r>
      </w:ins>
      <w:ins w:id="1297" w:author="Denis" w:date="2013-07-30T23:15:00Z">
        <w:r>
          <w:t xml:space="preserve"> pour le</w:t>
        </w:r>
      </w:ins>
      <w:ins w:id="1298" w:author="Denis" w:date="2013-07-30T22:44:00Z">
        <w:r w:rsidR="003D5C9A">
          <w:t xml:space="preserve"> C++</w:t>
        </w:r>
      </w:ins>
      <w:ins w:id="1299" w:author="Denis" w:date="2013-07-30T22:36:00Z">
        <w:r w:rsidR="003F5595">
          <w:t xml:space="preserve">. </w:t>
        </w:r>
      </w:ins>
      <w:del w:id="1300" w:author="Denis" w:date="2013-07-30T22:21:00Z">
        <w:r w:rsidR="006A2F5A" w:rsidDel="00D96872">
          <w:delText xml:space="preserve">il s’agit d’abord </w:delText>
        </w:r>
      </w:del>
      <w:ins w:id="1301" w:author="Lucie" w:date="2013-07-29T20:40:00Z">
        <w:del w:id="1302" w:author="Denis" w:date="2013-07-30T22:36:00Z">
          <w:r w:rsidR="00732277" w:rsidDel="003F5595">
            <w:delText>de</w:delText>
          </w:r>
        </w:del>
      </w:ins>
      <w:ins w:id="1303" w:author="Lucie" w:date="2013-07-29T20:41:00Z">
        <w:del w:id="1304" w:author="Denis" w:date="2013-07-30T22:36:00Z">
          <w:r w:rsidR="00732277" w:rsidDel="003F5595">
            <w:delText xml:space="preserve"> faire l</w:delText>
          </w:r>
        </w:del>
      </w:ins>
      <w:ins w:id="1305" w:author="Lucie" w:date="2013-07-29T21:08:00Z">
        <w:del w:id="1306" w:author="Denis" w:date="2013-07-30T22:36:00Z">
          <w:r w:rsidR="00142884" w:rsidDel="003F5595">
            <w:delText>’</w:delText>
          </w:r>
        </w:del>
      </w:ins>
      <w:ins w:id="1307" w:author="Lucie" w:date="2013-07-29T21:07:00Z">
        <w:del w:id="1308" w:author="Denis" w:date="2013-07-30T22:36:00Z">
          <w:r w:rsidR="00142884" w:rsidDel="003F5595">
            <w:delText xml:space="preserve">inventaire </w:delText>
          </w:r>
        </w:del>
      </w:ins>
      <w:ins w:id="1309" w:author="Lucie" w:date="2013-07-29T20:40:00Z">
        <w:del w:id="1310" w:author="Denis" w:date="2013-07-30T22:36:00Z">
          <w:r w:rsidR="00732277" w:rsidDel="003F5595">
            <w:delText xml:space="preserve">des outils </w:delText>
          </w:r>
        </w:del>
      </w:ins>
      <w:del w:id="1311" w:author="Denis" w:date="2013-07-30T22:36:00Z">
        <w:r w:rsidR="006A2F5A" w:rsidDel="003F5595">
          <w:delText>d’é</w:delText>
        </w:r>
        <w:r w:rsidR="00315213" w:rsidDel="003F5595">
          <w:delText>valuer trois outils de test</w:delText>
        </w:r>
      </w:del>
      <w:ins w:id="1312" w:author="Lucie" w:date="2013-07-29T20:41:00Z">
        <w:del w:id="1313" w:author="Denis" w:date="2013-07-30T22:36:00Z">
          <w:r w:rsidR="00732277" w:rsidDel="003F5595">
            <w:delText>s</w:delText>
          </w:r>
        </w:del>
      </w:ins>
      <w:del w:id="1314" w:author="Denis" w:date="2013-07-30T22:36:00Z">
        <w:r w:rsidR="00315213" w:rsidDel="003F5595">
          <w:delText xml:space="preserve"> unitaires</w:delText>
        </w:r>
      </w:del>
      <w:ins w:id="1315" w:author="Lucie" w:date="2013-07-29T20:46:00Z">
        <w:del w:id="1316" w:author="Denis" w:date="2013-07-30T22:36:00Z">
          <w:r w:rsidR="00C16CF7" w:rsidDel="003F5595">
            <w:delText xml:space="preserve"> et d’intégration continue</w:delText>
          </w:r>
        </w:del>
      </w:ins>
      <w:del w:id="1317" w:author="Denis" w:date="2013-07-29T22:18:00Z">
        <w:r w:rsidR="006A2F5A" w:rsidDel="0070632E">
          <w:delText>,</w:delText>
        </w:r>
      </w:del>
    </w:p>
    <w:p w14:paraId="3966134B" w14:textId="11CCA74D" w:rsidR="00A900C9" w:rsidRDefault="006A2F5A">
      <w:pPr>
        <w:pStyle w:val="Paragraphedeliste"/>
        <w:numPr>
          <w:ilvl w:val="0"/>
          <w:numId w:val="25"/>
        </w:numPr>
        <w:rPr>
          <w:ins w:id="1318" w:author="Denis" w:date="2013-07-30T22:50:00Z"/>
        </w:rPr>
        <w:pPrChange w:id="1319" w:author="Denis" w:date="2013-07-30T22:20:00Z">
          <w:pPr/>
        </w:pPrChange>
      </w:pPr>
      <w:del w:id="1320" w:author="Denis" w:date="2013-07-30T22:30:00Z">
        <w:r w:rsidDel="003F5595">
          <w:delText xml:space="preserve"> </w:delText>
        </w:r>
      </w:del>
      <w:ins w:id="1321" w:author="Lucie" w:date="2013-07-29T20:47:00Z">
        <w:del w:id="1322" w:author="Denis" w:date="2013-07-30T22:23:00Z">
          <w:r w:rsidR="00C16CF7" w:rsidDel="00D96872">
            <w:delText>d</w:delText>
          </w:r>
        </w:del>
      </w:ins>
      <w:ins w:id="1323" w:author="Lucie" w:date="2013-07-29T21:08:00Z">
        <w:del w:id="1324" w:author="Denis" w:date="2013-07-30T22:23:00Z">
          <w:r w:rsidR="00142884" w:rsidDel="00D96872">
            <w:delText>’élaborer</w:delText>
          </w:r>
        </w:del>
        <w:del w:id="1325" w:author="Denis" w:date="2013-07-30T22:38:00Z">
          <w:r w:rsidR="00142884" w:rsidDel="003F5595">
            <w:delText xml:space="preserve"> </w:delText>
          </w:r>
        </w:del>
      </w:ins>
      <w:ins w:id="1326" w:author="Lucie" w:date="2013-07-29T21:06:00Z">
        <w:del w:id="1327" w:author="Denis" w:date="2013-07-30T22:24:00Z">
          <w:r w:rsidR="00142884" w:rsidDel="00D96872">
            <w:delText>une</w:delText>
          </w:r>
        </w:del>
        <w:del w:id="1328" w:author="Denis" w:date="2013-07-30T22:38:00Z">
          <w:r w:rsidR="00142884" w:rsidDel="003D5C9A">
            <w:delText xml:space="preserve"> </w:delText>
          </w:r>
        </w:del>
      </w:ins>
      <w:ins w:id="1329" w:author="Denis" w:date="2013-07-30T22:46:00Z">
        <w:r w:rsidR="003D5C9A">
          <w:t>D</w:t>
        </w:r>
      </w:ins>
      <w:ins w:id="1330" w:author="Denis" w:date="2013-07-30T22:24:00Z">
        <w:r w:rsidR="00D96872">
          <w:t xml:space="preserve">eux </w:t>
        </w:r>
      </w:ins>
      <w:ins w:id="1331" w:author="Lucie" w:date="2013-07-29T21:06:00Z">
        <w:r w:rsidR="00142884">
          <w:t>grille</w:t>
        </w:r>
      </w:ins>
      <w:ins w:id="1332" w:author="Denis" w:date="2013-07-30T22:24:00Z">
        <w:r w:rsidR="00D96872">
          <w:t>s</w:t>
        </w:r>
      </w:ins>
      <w:ins w:id="1333" w:author="Lucie" w:date="2013-07-29T21:06:00Z">
        <w:r w:rsidR="00142884">
          <w:t xml:space="preserve"> d’évaluation</w:t>
        </w:r>
      </w:ins>
      <w:ins w:id="1334" w:author="Denis" w:date="2013-07-30T22:46:00Z">
        <w:r w:rsidR="003D5C9A">
          <w:t xml:space="preserve"> </w:t>
        </w:r>
      </w:ins>
      <w:ins w:id="1335" w:author="Denis" w:date="2013-07-30T23:16:00Z">
        <w:r w:rsidR="005B2E8E">
          <w:t xml:space="preserve">multicritères </w:t>
        </w:r>
      </w:ins>
      <w:ins w:id="1336" w:author="Denis" w:date="2013-07-30T23:17:00Z">
        <w:r w:rsidR="005B2E8E">
          <w:t xml:space="preserve">pondérés </w:t>
        </w:r>
      </w:ins>
      <w:ins w:id="1337" w:author="Denis" w:date="2013-07-30T22:46:00Z">
        <w:r w:rsidR="003D5C9A">
          <w:t xml:space="preserve">ont ensuite </w:t>
        </w:r>
      </w:ins>
      <w:ins w:id="1338" w:author="Denis" w:date="2013-07-30T23:17:00Z">
        <w:r w:rsidR="005B2E8E">
          <w:t xml:space="preserve">été </w:t>
        </w:r>
      </w:ins>
      <w:ins w:id="1339" w:author="Denis" w:date="2013-07-30T22:46:00Z">
        <w:r w:rsidR="003D5C9A">
          <w:t>élaborées</w:t>
        </w:r>
      </w:ins>
      <w:ins w:id="1340" w:author="Denis" w:date="2013-07-30T22:26:00Z">
        <w:r w:rsidR="00D96872">
          <w:t>, une pour les outils de tests, l’autre pour les outils d</w:t>
        </w:r>
      </w:ins>
      <w:ins w:id="1341" w:author="Denis" w:date="2013-07-30T22:27:00Z">
        <w:r w:rsidR="00D96872">
          <w:t>’intégration continue</w:t>
        </w:r>
      </w:ins>
      <w:ins w:id="1342" w:author="Denis" w:date="2013-07-30T22:38:00Z">
        <w:r w:rsidR="003D5C9A">
          <w:t>. Les critères</w:t>
        </w:r>
      </w:ins>
      <w:ins w:id="1343" w:author="Denis" w:date="2013-07-30T22:47:00Z">
        <w:r w:rsidR="003D5C9A">
          <w:t xml:space="preserve"> d’évaluation </w:t>
        </w:r>
      </w:ins>
      <w:ins w:id="1344" w:author="Denis" w:date="2013-07-30T22:48:00Z">
        <w:r w:rsidR="00A900C9">
          <w:t xml:space="preserve"> proviennent </w:t>
        </w:r>
      </w:ins>
      <w:ins w:id="1345" w:author="Denis" w:date="2013-07-30T22:49:00Z">
        <w:r w:rsidR="00A900C9">
          <w:t xml:space="preserve">d’abord </w:t>
        </w:r>
      </w:ins>
      <w:ins w:id="1346" w:author="Denis" w:date="2013-07-30T22:48:00Z">
        <w:r w:rsidR="00A900C9">
          <w:t>d</w:t>
        </w:r>
      </w:ins>
      <w:ins w:id="1347" w:author="Yann Bourdeau" w:date="2013-10-01T08:49:00Z">
        <w:r w:rsidR="00FF40B2">
          <w:t>u survol</w:t>
        </w:r>
      </w:ins>
      <w:ins w:id="1348" w:author="Denis" w:date="2013-07-30T22:48:00Z">
        <w:del w:id="1349" w:author="Yann Bourdeau" w:date="2013-10-01T08:49:00Z">
          <w:r w:rsidR="00A900C9" w:rsidDel="00FF40B2">
            <w:delText>e la revue</w:delText>
          </w:r>
        </w:del>
        <w:r w:rsidR="00A900C9">
          <w:t xml:space="preserve"> de </w:t>
        </w:r>
      </w:ins>
      <w:ins w:id="1350" w:author="Yann Bourdeau" w:date="2013-10-01T08:49:00Z">
        <w:r w:rsidR="00FF40B2">
          <w:t xml:space="preserve">la </w:t>
        </w:r>
      </w:ins>
      <w:ins w:id="1351" w:author="Denis" w:date="2013-07-30T22:48:00Z">
        <w:r w:rsidR="00A900C9">
          <w:t>littérature et ont été complétés par des critères</w:t>
        </w:r>
      </w:ins>
      <w:ins w:id="1352" w:author="Denis" w:date="2013-07-30T22:49:00Z">
        <w:r w:rsidR="00A900C9">
          <w:t xml:space="preserve"> élaborés à partir des besoins de l</w:t>
        </w:r>
      </w:ins>
      <w:ins w:id="1353" w:author="Denis" w:date="2013-07-30T22:50:00Z">
        <w:r w:rsidR="00A900C9">
          <w:t xml:space="preserve">’entreprise. </w:t>
        </w:r>
      </w:ins>
      <w:ins w:id="1354" w:author="Lucie" w:date="2013-07-29T21:08:00Z">
        <w:del w:id="1355" w:author="Denis" w:date="2013-07-30T22:27:00Z">
          <w:r w:rsidR="00142884" w:rsidDel="00D96872">
            <w:delText xml:space="preserve"> avec des critères objectifs</w:delText>
          </w:r>
        </w:del>
      </w:ins>
      <w:ins w:id="1356" w:author="Lucie" w:date="2013-07-29T21:06:00Z">
        <w:del w:id="1357" w:author="Denis" w:date="2013-07-30T22:27:00Z">
          <w:r w:rsidR="00142884" w:rsidDel="00D96872">
            <w:delText>,</w:delText>
          </w:r>
        </w:del>
        <w:del w:id="1358" w:author="Denis" w:date="2013-07-30T22:26:00Z">
          <w:r w:rsidR="00142884" w:rsidDel="00D96872">
            <w:delText xml:space="preserve"> d’évaluer les outils à l’aide de cette grille </w:delText>
          </w:r>
        </w:del>
      </w:ins>
      <w:ins w:id="1359" w:author="Lucie" w:date="2013-07-29T20:52:00Z">
        <w:del w:id="1360" w:author="Denis" w:date="2013-07-30T22:26:00Z">
          <w:r w:rsidR="00C2536E" w:rsidDel="00D96872">
            <w:delText xml:space="preserve">et </w:delText>
          </w:r>
        </w:del>
      </w:ins>
      <w:del w:id="1361" w:author="Denis" w:date="2013-07-30T22:50:00Z">
        <w:r w:rsidDel="00A900C9">
          <w:delText>s</w:delText>
        </w:r>
        <w:r w:rsidR="00315213" w:rsidRPr="006A2F5A" w:rsidDel="00A900C9">
          <w:delText>oit Google Test, CPP Unit et Boost Test</w:delText>
        </w:r>
        <w:r w:rsidRPr="006A2F5A" w:rsidDel="00A900C9">
          <w:delText xml:space="preserve">; </w:delText>
        </w:r>
      </w:del>
    </w:p>
    <w:p w14:paraId="5FA254F2" w14:textId="0145D794" w:rsidR="003F2FF0" w:rsidRDefault="007D0892">
      <w:pPr>
        <w:pStyle w:val="Paragraphedeliste"/>
        <w:numPr>
          <w:ilvl w:val="0"/>
          <w:numId w:val="25"/>
        </w:numPr>
        <w:rPr>
          <w:ins w:id="1362" w:author="Denis" w:date="2013-07-30T23:46:00Z"/>
        </w:rPr>
        <w:pPrChange w:id="1363" w:author="Denis" w:date="2013-07-30T23:27:00Z">
          <w:pPr/>
        </w:pPrChange>
      </w:pPr>
      <w:ins w:id="1364" w:author="Denis" w:date="2013-07-30T23:43:00Z">
        <w:r>
          <w:t xml:space="preserve">La </w:t>
        </w:r>
      </w:ins>
      <w:ins w:id="1365" w:author="Denis" w:date="2013-07-30T22:52:00Z">
        <w:r w:rsidR="00A900C9">
          <w:t xml:space="preserve">pré-sélection </w:t>
        </w:r>
      </w:ins>
      <w:ins w:id="1366" w:author="Denis" w:date="2013-07-30T23:43:00Z">
        <w:r>
          <w:t>de</w:t>
        </w:r>
      </w:ins>
      <w:ins w:id="1367" w:author="Denis" w:date="2013-07-30T22:53:00Z">
        <w:r w:rsidR="00A900C9">
          <w:t xml:space="preserve"> trois </w:t>
        </w:r>
      </w:ins>
      <w:ins w:id="1368" w:author="Denis" w:date="2013-07-30T23:44:00Z">
        <w:r>
          <w:t>o</w:t>
        </w:r>
      </w:ins>
      <w:ins w:id="1369" w:author="Denis" w:date="2013-07-30T22:30:00Z">
        <w:r w:rsidR="003F5595">
          <w:t>utils</w:t>
        </w:r>
      </w:ins>
      <w:ins w:id="1370" w:author="Denis" w:date="2013-07-30T23:44:00Z">
        <w:r>
          <w:t xml:space="preserve"> chacun</w:t>
        </w:r>
      </w:ins>
      <w:ins w:id="1371" w:author="Denis" w:date="2013-07-30T22:30:00Z">
        <w:r w:rsidR="003F5595">
          <w:t xml:space="preserve"> </w:t>
        </w:r>
      </w:ins>
      <w:ins w:id="1372" w:author="Denis" w:date="2013-07-30T23:44:00Z">
        <w:r>
          <w:t>pour les</w:t>
        </w:r>
      </w:ins>
      <w:ins w:id="1373" w:author="Denis" w:date="2013-07-30T22:30:00Z">
        <w:r w:rsidR="003F5595">
          <w:t xml:space="preserve"> tests un</w:t>
        </w:r>
      </w:ins>
      <w:ins w:id="1374" w:author="Yann Bourdeau" w:date="2013-10-03T17:52:00Z">
        <w:r w:rsidR="00B4037A">
          <w:t>i</w:t>
        </w:r>
      </w:ins>
      <w:ins w:id="1375" w:author="Denis" w:date="2013-07-30T22:30:00Z">
        <w:r w:rsidR="003F5595">
          <w:t>t</w:t>
        </w:r>
        <w:del w:id="1376" w:author="Yann Bourdeau" w:date="2013-10-03T17:52:00Z">
          <w:r w:rsidR="003F5595" w:rsidDel="00B4037A">
            <w:delText>i</w:delText>
          </w:r>
        </w:del>
        <w:r w:rsidR="003F5595">
          <w:t xml:space="preserve">aires et </w:t>
        </w:r>
      </w:ins>
      <w:ins w:id="1377" w:author="Denis" w:date="2013-07-30T22:53:00Z">
        <w:r w:rsidR="00A900C9">
          <w:t>l</w:t>
        </w:r>
      </w:ins>
      <w:ins w:id="1378" w:author="Denis" w:date="2013-07-30T22:31:00Z">
        <w:r w:rsidR="003F5595">
          <w:t>’intégration continue</w:t>
        </w:r>
      </w:ins>
      <w:ins w:id="1379" w:author="Denis" w:date="2013-07-30T23:44:00Z">
        <w:r>
          <w:t xml:space="preserve"> a permis de réduire le nombre d’outils à évaluer </w:t>
        </w:r>
      </w:ins>
      <w:ins w:id="1380" w:author="Denis" w:date="2013-07-30T23:45:00Z">
        <w:r>
          <w:t>à six</w:t>
        </w:r>
      </w:ins>
      <w:ins w:id="1381" w:author="Denis" w:date="2013-07-30T22:53:00Z">
        <w:r w:rsidR="00A900C9">
          <w:t>.</w:t>
        </w:r>
      </w:ins>
      <w:ins w:id="1382" w:author="Denis" w:date="2013-07-30T22:54:00Z">
        <w:r w:rsidR="00A900C9">
          <w:t xml:space="preserve"> Les critères de pré-sélection ont été élaborés à partir des contraintes essentielles à l’entreprise, </w:t>
        </w:r>
      </w:ins>
      <w:ins w:id="1383" w:author="Denis" w:date="2013-07-30T23:45:00Z">
        <w:r>
          <w:t xml:space="preserve">l’environnement technique ou </w:t>
        </w:r>
      </w:ins>
      <w:ins w:id="1384" w:author="Denis" w:date="2013-07-30T22:54:00Z">
        <w:r w:rsidR="00A900C9">
          <w:t xml:space="preserve">le </w:t>
        </w:r>
      </w:ins>
      <w:ins w:id="1385" w:author="Denis" w:date="2013-07-30T22:56:00Z">
        <w:r w:rsidR="00A900C9">
          <w:t xml:space="preserve">statut </w:t>
        </w:r>
      </w:ins>
      <w:ins w:id="1386" w:author="Denis" w:date="2013-07-30T22:54:00Z">
        <w:r w:rsidR="00A900C9">
          <w:t>«open source»</w:t>
        </w:r>
      </w:ins>
      <w:ins w:id="1387" w:author="Denis" w:date="2013-07-30T22:56:00Z">
        <w:r w:rsidR="00A900C9">
          <w:t xml:space="preserve"> , par exemple.</w:t>
        </w:r>
      </w:ins>
    </w:p>
    <w:p w14:paraId="27EB8F91" w14:textId="7FDF91A3" w:rsidR="003F2FF0" w:rsidRDefault="007D0892">
      <w:pPr>
        <w:pStyle w:val="Paragraphedeliste"/>
        <w:numPr>
          <w:ilvl w:val="0"/>
          <w:numId w:val="25"/>
        </w:numPr>
        <w:rPr>
          <w:ins w:id="1388" w:author="Denis" w:date="2013-07-30T23:50:00Z"/>
        </w:rPr>
        <w:pPrChange w:id="1389" w:author="Denis" w:date="2013-07-30T23:27:00Z">
          <w:pPr/>
        </w:pPrChange>
      </w:pPr>
      <w:ins w:id="1390" w:author="Denis" w:date="2013-07-30T23:46:00Z">
        <w:r>
          <w:t xml:space="preserve">Une infrastructure d’essai a ensuite été mise </w:t>
        </w:r>
        <w:del w:id="1391" w:author="Yann Bourdeau" w:date="2013-09-15T10:29:00Z">
          <w:r w:rsidDel="000036F8">
            <w:delText>n</w:delText>
          </w:r>
        </w:del>
        <w:r>
          <w:t>e</w:t>
        </w:r>
      </w:ins>
      <w:ins w:id="1392" w:author="Yann Bourdeau" w:date="2013-09-15T10:29:00Z">
        <w:r w:rsidR="000036F8">
          <w:t>n</w:t>
        </w:r>
      </w:ins>
      <w:ins w:id="1393" w:author="Denis" w:date="2013-07-30T23:46:00Z">
        <w:r>
          <w:t xml:space="preserve"> place et configurée. </w:t>
        </w:r>
      </w:ins>
      <w:ins w:id="1394" w:author="Denis" w:date="2013-07-30T23:47:00Z">
        <w:r>
          <w:t>Les produits ont ensuite été installés sur cette infrastructure et des essais ont été conduits pendant plusieur</w:t>
        </w:r>
      </w:ins>
      <w:ins w:id="1395" w:author="Denis" w:date="2013-07-30T23:48:00Z">
        <w:r>
          <w:t>s</w:t>
        </w:r>
      </w:ins>
      <w:ins w:id="1396" w:author="Denis" w:date="2013-07-30T23:47:00Z">
        <w:r>
          <w:t xml:space="preserve"> mois.</w:t>
        </w:r>
      </w:ins>
    </w:p>
    <w:p w14:paraId="5C7FD496" w14:textId="660ECB60" w:rsidR="007D0892" w:rsidDel="002B39EB" w:rsidRDefault="007D0892">
      <w:pPr>
        <w:pStyle w:val="Paragraphedeliste"/>
        <w:numPr>
          <w:ilvl w:val="0"/>
          <w:numId w:val="25"/>
        </w:numPr>
        <w:rPr>
          <w:ins w:id="1397" w:author="Denis" w:date="2013-07-30T23:51:00Z"/>
          <w:del w:id="1398" w:author="Yann Bourdeau" w:date="2013-10-02T12:46:00Z"/>
        </w:rPr>
        <w:pPrChange w:id="1399" w:author="Denis" w:date="2013-07-30T23:27:00Z">
          <w:pPr/>
        </w:pPrChange>
      </w:pPr>
      <w:ins w:id="1400" w:author="Denis" w:date="2013-07-30T23:50:00Z">
        <w:r>
          <w:t>Les essais ont permis d’évaluer les six produits retenus lors de la pré-sélection et de les comparer.</w:t>
        </w:r>
      </w:ins>
      <w:ins w:id="1401" w:author="Denis" w:date="2013-07-30T23:51:00Z">
        <w:r>
          <w:t xml:space="preserve"> </w:t>
        </w:r>
        <w:del w:id="1402" w:author="Yann Bourdeau" w:date="2013-10-02T12:47:00Z">
          <w:r w:rsidDel="002B39EB">
            <w:delText>Après analyse, une recommandation finale a été produite.</w:delText>
          </w:r>
        </w:del>
      </w:ins>
    </w:p>
    <w:p w14:paraId="601FFF27" w14:textId="20EEC9F8" w:rsidR="00315213" w:rsidDel="00C16CF7" w:rsidRDefault="00755FDE">
      <w:pPr>
        <w:pStyle w:val="Paragraphedeliste"/>
        <w:numPr>
          <w:ilvl w:val="0"/>
          <w:numId w:val="25"/>
        </w:numPr>
        <w:ind w:left="0" w:firstLine="0"/>
        <w:rPr>
          <w:del w:id="1403" w:author="Lucie" w:date="2013-07-29T20:48:00Z"/>
        </w:rPr>
        <w:pPrChange w:id="1404" w:author="Yann Bourdeau" w:date="2013-10-02T12:46:00Z">
          <w:pPr/>
        </w:pPrChange>
      </w:pPr>
      <w:ins w:id="1405" w:author="Denis" w:date="2013-07-30T23:04:00Z">
        <w:del w:id="1406" w:author="Yann Bourdeau" w:date="2013-09-30T15:32:00Z">
          <w:r w:rsidDel="00945306">
            <w:delText>âce aux grilles d’évaluation</w:delText>
          </w:r>
        </w:del>
      </w:ins>
      <w:ins w:id="1407" w:author="Denis" w:date="2013-07-30T23:02:00Z">
        <w:del w:id="1408" w:author="Yann Bourdeau" w:date="2013-09-30T15:32:00Z">
          <w:r w:rsidDel="00945306">
            <w:delText xml:space="preserve">. </w:delText>
          </w:r>
        </w:del>
        <w:r>
          <w:t>Après analyse des résultats</w:t>
        </w:r>
      </w:ins>
      <w:ins w:id="1409" w:author="Denis" w:date="2013-07-30T23:04:00Z">
        <w:r>
          <w:t xml:space="preserve">, une recommandation finale sur les produits </w:t>
        </w:r>
      </w:ins>
      <w:ins w:id="1410" w:author="Denis" w:date="2013-07-30T23:05:00Z">
        <w:r w:rsidR="003F2FF0">
          <w:t xml:space="preserve">à installer et sur leur </w:t>
        </w:r>
        <w:r>
          <w:t>configuration a été produite</w:t>
        </w:r>
      </w:ins>
      <w:ins w:id="1411" w:author="Denis" w:date="2013-07-30T23:25:00Z">
        <w:r w:rsidR="003F2FF0">
          <w:t>.</w:t>
        </w:r>
      </w:ins>
      <w:del w:id="1412" w:author="Lucie" w:date="2013-07-29T20:42:00Z">
        <w:r w:rsidR="006A2F5A" w:rsidDel="00C16CF7">
          <w:delText xml:space="preserve">il s’agit </w:delText>
        </w:r>
      </w:del>
      <w:del w:id="1413" w:author="Denis" w:date="2013-07-30T23:25:00Z">
        <w:r w:rsidR="006A2F5A" w:rsidDel="003F2FF0">
          <w:delText xml:space="preserve">ensuite de sélectionner et </w:delText>
        </w:r>
      </w:del>
      <w:ins w:id="1414" w:author="Lucie" w:date="2013-07-29T17:19:00Z">
        <w:del w:id="1415" w:author="Denis" w:date="2013-07-30T23:25:00Z">
          <w:r w:rsidR="005B2152" w:rsidDel="003F2FF0">
            <w:delText xml:space="preserve">de </w:delText>
          </w:r>
        </w:del>
      </w:ins>
      <w:del w:id="1416" w:author="Denis" w:date="2013-07-30T23:25:00Z">
        <w:r w:rsidR="006A2F5A" w:rsidDel="003F2FF0">
          <w:delText xml:space="preserve">formuler </w:delText>
        </w:r>
        <w:r w:rsidR="00315213" w:rsidDel="003F2FF0">
          <w:delText>une recomm</w:delText>
        </w:r>
        <w:r w:rsidR="00870279" w:rsidDel="003F2FF0">
          <w:delText>a</w:delText>
        </w:r>
        <w:r w:rsidR="00315213" w:rsidDel="003F2FF0">
          <w:delText xml:space="preserve">ndation sur </w:delText>
        </w:r>
      </w:del>
      <w:del w:id="1417" w:author="Lucie" w:date="2013-07-29T20:58:00Z">
        <w:r w:rsidR="006A2F5A" w:rsidDel="00C2536E">
          <w:delText xml:space="preserve">l’outil </w:delText>
        </w:r>
      </w:del>
      <w:ins w:id="1418" w:author="Lucie" w:date="2013-07-29T20:58:00Z">
        <w:del w:id="1419" w:author="Denis" w:date="2013-07-30T23:25:00Z">
          <w:r w:rsidR="00C2536E" w:rsidDel="003F2FF0">
            <w:delText xml:space="preserve">les outils </w:delText>
          </w:r>
        </w:del>
      </w:ins>
      <w:del w:id="1420" w:author="Denis" w:date="2013-07-30T23:25:00Z">
        <w:r w:rsidR="006A2F5A" w:rsidDel="003F2FF0">
          <w:delText xml:space="preserve">à </w:delText>
        </w:r>
        <w:r w:rsidR="00315213" w:rsidDel="003F2FF0">
          <w:delText>utiliser</w:delText>
        </w:r>
      </w:del>
      <w:ins w:id="1421" w:author="Lucie" w:date="2013-07-29T20:45:00Z">
        <w:del w:id="1422" w:author="Denis" w:date="2013-07-30T23:25:00Z">
          <w:r w:rsidR="00C16CF7" w:rsidDel="003F2FF0">
            <w:delText xml:space="preserve">. </w:delText>
          </w:r>
        </w:del>
      </w:ins>
      <w:ins w:id="1423" w:author="Lucie" w:date="2013-07-29T20:47:00Z">
        <w:r w:rsidR="00C16CF7">
          <w:t xml:space="preserve"> </w:t>
        </w:r>
      </w:ins>
      <w:del w:id="1424" w:author="Lucie" w:date="2013-07-29T20:48:00Z">
        <w:r w:rsidR="006A2F5A" w:rsidDel="00C16CF7">
          <w:delText>; et finalement, d’é</w:delText>
        </w:r>
        <w:r w:rsidR="00315213" w:rsidDel="00C16CF7">
          <w:delText>valuer trois solutions d’intégration continue</w:delText>
        </w:r>
        <w:r w:rsidR="00F403E8" w:rsidDel="00C16CF7">
          <w:delText>, so</w:delText>
        </w:r>
        <w:r w:rsidR="00315213" w:rsidDel="00C16CF7">
          <w:delText>it Cruise Control, Apache Continuum et Hudson.</w:delText>
        </w:r>
      </w:del>
    </w:p>
    <w:p w14:paraId="468C66EA" w14:textId="14DA7479" w:rsidR="00315213" w:rsidRDefault="00876C9E">
      <w:pPr>
        <w:pStyle w:val="Paragraphedeliste"/>
        <w:numPr>
          <w:ilvl w:val="0"/>
          <w:numId w:val="25"/>
        </w:numPr>
        <w:pPrChange w:id="1425" w:author="Yann Bourdeau" w:date="2013-10-02T12:46:00Z">
          <w:pPr/>
        </w:pPrChange>
      </w:pPr>
      <w:del w:id="1426" w:author="Lucie" w:date="2013-07-29T20:54:00Z">
        <w:r w:rsidDel="00C2536E">
          <w:delText>L</w:delText>
        </w:r>
      </w:del>
      <w:del w:id="1427" w:author="Lucie" w:date="2013-07-29T20:58:00Z">
        <w:r w:rsidDel="00C2536E">
          <w:delText xml:space="preserve">es </w:delText>
        </w:r>
      </w:del>
      <w:del w:id="1428" w:author="Lucie" w:date="2013-07-29T20:55:00Z">
        <w:r w:rsidDel="00C2536E">
          <w:delText>produits</w:delText>
        </w:r>
        <w:r w:rsidR="00315213" w:rsidDel="00C2536E">
          <w:delText xml:space="preserve"> </w:delText>
        </w:r>
      </w:del>
      <w:del w:id="1429" w:author="Lucie" w:date="2013-07-29T20:49:00Z">
        <w:r w:rsidR="00315213" w:rsidDel="00C16CF7">
          <w:delText xml:space="preserve">retenus pour </w:delText>
        </w:r>
      </w:del>
      <w:del w:id="1430" w:author="Lucie" w:date="2013-07-29T20:54:00Z">
        <w:r w:rsidR="00315213" w:rsidDel="00C2536E">
          <w:delText>leur facilité d’utilisation, leur impact minimal et l</w:delText>
        </w:r>
        <w:r w:rsidDel="00C2536E">
          <w:delText>eur</w:delText>
        </w:r>
        <w:r w:rsidR="00315213" w:rsidDel="00C2536E">
          <w:delText xml:space="preserve"> configuration minimal</w:delText>
        </w:r>
        <w:r w:rsidDel="00C2536E">
          <w:delText>iste</w:delText>
        </w:r>
      </w:del>
      <w:del w:id="1431" w:author="Lucie" w:date="2013-07-29T20:53:00Z">
        <w:r w:rsidDel="00C2536E">
          <w:delText xml:space="preserve"> sont</w:delText>
        </w:r>
        <w:r w:rsidR="00315213" w:rsidDel="00C2536E">
          <w:delText xml:space="preserve"> Google Test et Hudson</w:delText>
        </w:r>
      </w:del>
      <w:del w:id="1432" w:author="Lucie" w:date="2013-07-29T20:54:00Z">
        <w:r w:rsidR="00315213" w:rsidDel="00C2536E">
          <w:delText>.</w:delText>
        </w:r>
      </w:del>
    </w:p>
    <w:p w14:paraId="5CA34E34" w14:textId="28A56985" w:rsidR="00064A98" w:rsidDel="003F2FF0" w:rsidRDefault="00315213" w:rsidP="00F403E8">
      <w:pPr>
        <w:rPr>
          <w:del w:id="1433" w:author="Denis" w:date="2013-07-30T23:25:00Z"/>
        </w:rPr>
      </w:pPr>
      <w:moveFromRangeStart w:id="1434" w:author="Lucie" w:date="2013-07-29T21:00:00Z" w:name="move362894964"/>
      <w:moveFrom w:id="1435" w:author="Lucie" w:date="2013-07-29T21:00:00Z">
        <w:r w:rsidDel="00C2536E">
          <w:t>Pour faire cette évaluation</w:t>
        </w:r>
        <w:r w:rsidR="00870279" w:rsidDel="00C2536E">
          <w:t xml:space="preserve">, </w:t>
        </w:r>
        <w:r w:rsidDel="00C2536E">
          <w:t>j’ai reproduit un environnement de développement Tekelec.</w:t>
        </w:r>
      </w:moveFrom>
    </w:p>
    <w:p w14:paraId="7FFBF961" w14:textId="554BA6DC" w:rsidR="00064A98" w:rsidDel="003F2FF0" w:rsidRDefault="00064A98" w:rsidP="00064A98">
      <w:pPr>
        <w:rPr>
          <w:del w:id="1436" w:author="Denis" w:date="2013-07-30T23:23:00Z"/>
        </w:rPr>
      </w:pPr>
      <w:moveFrom w:id="1437" w:author="Lucie" w:date="2013-07-29T21:00:00Z">
        <w:del w:id="1438" w:author="Denis" w:date="2013-07-30T23:23:00Z">
          <w:r w:rsidDel="003F2FF0">
            <w:delText xml:space="preserve">Pour ce projet, réalisé en entreprise, j’ai fait l’évaluation de solutions automatisées de tests unitaires et de solutions d’intégration continue pour le C++. </w:delText>
          </w:r>
        </w:del>
      </w:moveFrom>
    </w:p>
    <w:p w14:paraId="009AEBF0" w14:textId="486E611D" w:rsidR="00064A98" w:rsidDel="005B2E8E" w:rsidRDefault="00064A98" w:rsidP="00064A98">
      <w:pPr>
        <w:rPr>
          <w:del w:id="1439" w:author="Denis" w:date="2013-07-30T23:15:00Z"/>
        </w:rPr>
      </w:pPr>
      <w:moveFromRangeStart w:id="1440" w:author="Denis" w:date="2013-07-30T23:11:00Z" w:name="move362989202"/>
      <w:moveFromRangeEnd w:id="1434"/>
      <w:moveFrom w:id="1441" w:author="Denis" w:date="2013-07-30T23:11:00Z">
        <w:del w:id="1442" w:author="Denis" w:date="2013-07-30T23:15:00Z">
          <w:r w:rsidDel="005B2E8E">
            <w:delText xml:space="preserve">Une </w:delText>
          </w:r>
          <w:r w:rsidR="009E6857" w:rsidDel="005B2E8E">
            <w:delText>revue</w:delText>
          </w:r>
          <w:r w:rsidDel="005B2E8E">
            <w:delText xml:space="preserve"> de littérature a permis d’élaborer les critères importants pour la sélection des produits. </w:delText>
          </w:r>
        </w:del>
      </w:moveFrom>
      <w:moveFromRangeEnd w:id="1440"/>
      <w:del w:id="1443" w:author="Denis" w:date="2013-07-30T23:15:00Z">
        <w:r w:rsidDel="005B2E8E">
          <w:delText>Une grille d’évaluation multicritères pondéré</w:delText>
        </w:r>
        <w:r w:rsidR="00870279" w:rsidDel="005B2E8E">
          <w:delText xml:space="preserve">e </w:delText>
        </w:r>
        <w:r w:rsidDel="005B2E8E">
          <w:delText>a été préparée pour évaluer chacun des types de solution, soit les tests unitai</w:delText>
        </w:r>
        <w:r w:rsidR="002061B8" w:rsidDel="005B2E8E">
          <w:delText>res et l’intégration continue.</w:delText>
        </w:r>
      </w:del>
    </w:p>
    <w:p w14:paraId="525A06AA" w14:textId="2DD98001" w:rsidR="00064A98" w:rsidDel="003F2FF0" w:rsidRDefault="00064A98">
      <w:pPr>
        <w:ind w:firstLine="0"/>
        <w:rPr>
          <w:del w:id="1444" w:author="Denis" w:date="2013-07-30T23:23:00Z"/>
        </w:rPr>
        <w:pPrChange w:id="1445" w:author="Denis" w:date="2013-07-30T23:20:00Z">
          <w:pPr/>
        </w:pPrChange>
      </w:pPr>
      <w:del w:id="1446" w:author="Denis" w:date="2013-07-30T23:20:00Z">
        <w:r w:rsidDel="003F2FF0">
          <w:delText>Les publications disponibles sont peu no</w:delText>
        </w:r>
        <w:r w:rsidR="00870279" w:rsidDel="003F2FF0">
          <w:delText>m</w:delText>
        </w:r>
        <w:r w:rsidDel="003F2FF0">
          <w:delText xml:space="preserve">breuses dans le domaine des tests unitaires et de l’intégration continue en C++. En conséquence, quelques critères basés sur l’expérience ont été ajoutés aux grilles d’évaluation. </w:delText>
        </w:r>
      </w:del>
      <w:del w:id="1447" w:author="Denis" w:date="2013-07-30T23:23:00Z">
        <w:r w:rsidDel="003F2FF0">
          <w:delText>.</w:delText>
        </w:r>
      </w:del>
      <w:del w:id="1448" w:author="Denis" w:date="2013-07-30T23:20:00Z">
        <w:r w:rsidDel="003F2FF0">
          <w:delText xml:space="preserve"> </w:delText>
        </w:r>
      </w:del>
    </w:p>
    <w:p w14:paraId="62BE959A" w14:textId="27562209" w:rsidR="00064A98" w:rsidDel="003F2FF0" w:rsidRDefault="00064A98" w:rsidP="00064A98">
      <w:pPr>
        <w:rPr>
          <w:ins w:id="1449" w:author="Lucie" w:date="2013-07-29T20:59:00Z"/>
          <w:del w:id="1450" w:author="Denis" w:date="2013-07-30T23:23:00Z"/>
        </w:rPr>
      </w:pPr>
      <w:del w:id="1451" w:author="Denis" w:date="2013-07-30T23:23:00Z">
        <w:r w:rsidDel="003F2FF0">
          <w:delText>La r</w:delText>
        </w:r>
        <w:r w:rsidR="00E655CE" w:rsidDel="003F2FF0">
          <w:delText>evue</w:delText>
        </w:r>
        <w:r w:rsidDel="003F2FF0">
          <w:delText xml:space="preserve"> de littérature a aussi permis d’identifier plusieurs outils de tests unitaires et d’intégration continue en C++, qui ont été rapidement réduits à trois chacun en présélectionnant ceux qui s’adaptaient le mieux aux prérequis techniques de l’entreprise.</w:delText>
        </w:r>
      </w:del>
    </w:p>
    <w:p w14:paraId="3B06D548" w14:textId="34B7EDCD" w:rsidR="00C2536E" w:rsidRDefault="00C2536E" w:rsidP="00C2536E">
      <w:pPr>
        <w:rPr>
          <w:ins w:id="1452" w:author="Lucie" w:date="2013-07-29T20:59:00Z"/>
        </w:rPr>
      </w:pPr>
      <w:ins w:id="1453" w:author="Lucie" w:date="2013-07-29T20:59:00Z">
        <w:r>
          <w:t xml:space="preserve">Les </w:t>
        </w:r>
      </w:ins>
      <w:ins w:id="1454" w:author="Denis" w:date="2013-07-30T23:53:00Z">
        <w:r w:rsidR="007D0892">
          <w:t xml:space="preserve">six </w:t>
        </w:r>
      </w:ins>
      <w:ins w:id="1455" w:author="Lucie" w:date="2013-07-29T20:59:00Z">
        <w:r>
          <w:t>outils présélectionnés</w:t>
        </w:r>
      </w:ins>
      <w:ins w:id="1456" w:author="Denis" w:date="2013-07-30T23:53:00Z">
        <w:r w:rsidR="007D0892">
          <w:t xml:space="preserve"> pour les essais </w:t>
        </w:r>
        <w:r w:rsidR="00E11E02">
          <w:t xml:space="preserve">étaitent : </w:t>
        </w:r>
      </w:ins>
      <w:ins w:id="1457" w:author="Lucie" w:date="2013-07-29T20:59:00Z">
        <w:del w:id="1458" w:author="Denis" w:date="2013-07-30T23:53:00Z">
          <w:r w:rsidDel="00E11E02">
            <w:delText xml:space="preserve"> pour les tests unitaires sont : </w:delText>
          </w:r>
        </w:del>
        <w:r w:rsidRPr="006A2F5A">
          <w:t>Google Test, CPP Unit et Boost Test</w:t>
        </w:r>
      </w:ins>
      <w:ins w:id="1459" w:author="Denis" w:date="2013-07-30T23:53:00Z">
        <w:r w:rsidR="00E11E02">
          <w:t xml:space="preserve"> pour les test unita</w:t>
        </w:r>
      </w:ins>
      <w:ins w:id="1460" w:author="Denis" w:date="2013-07-30T23:54:00Z">
        <w:r w:rsidR="00E11E02">
          <w:t>i</w:t>
        </w:r>
      </w:ins>
      <w:ins w:id="1461" w:author="Denis" w:date="2013-07-30T23:53:00Z">
        <w:r w:rsidR="00E11E02">
          <w:t>res</w:t>
        </w:r>
      </w:ins>
      <w:ins w:id="1462" w:author="Denis" w:date="2013-07-30T23:54:00Z">
        <w:r w:rsidR="00E11E02">
          <w:t xml:space="preserve"> et</w:t>
        </w:r>
      </w:ins>
      <w:ins w:id="1463" w:author="Lucie" w:date="2013-07-29T20:59:00Z">
        <w:del w:id="1464" w:author="Denis" w:date="2013-07-30T23:54:00Z">
          <w:r w:rsidRPr="006A2F5A" w:rsidDel="00E11E02">
            <w:delText xml:space="preserve">; </w:delText>
          </w:r>
          <w:r w:rsidDel="00E11E02">
            <w:delText>les outils présélectionnés pour les solutions d’intégration continue sont</w:delText>
          </w:r>
        </w:del>
        <w:r>
          <w:t xml:space="preserve"> Cruise Control, Apache Continuum et Hudson</w:t>
        </w:r>
      </w:ins>
      <w:ins w:id="1465" w:author="Denis" w:date="2013-07-30T23:54:00Z">
        <w:r w:rsidR="00E11E02">
          <w:t>, pour les outils d’intégration continue</w:t>
        </w:r>
      </w:ins>
      <w:ins w:id="1466" w:author="Lucie" w:date="2013-07-29T20:59:00Z">
        <w:r>
          <w:t>.</w:t>
        </w:r>
      </w:ins>
    </w:p>
    <w:p w14:paraId="1BB2F251" w14:textId="0F2A95BC" w:rsidR="00C2536E" w:rsidDel="00E11E02" w:rsidRDefault="00C2536E" w:rsidP="00064A98">
      <w:pPr>
        <w:rPr>
          <w:del w:id="1467" w:author="Denis" w:date="2013-07-30T23:55:00Z"/>
        </w:rPr>
      </w:pPr>
    </w:p>
    <w:p w14:paraId="342F4C22" w14:textId="4A27F09C" w:rsidR="00C2536E" w:rsidDel="00E11E02" w:rsidRDefault="00C2536E" w:rsidP="00C2536E">
      <w:pPr>
        <w:rPr>
          <w:del w:id="1468" w:author="Denis" w:date="2013-07-30T23:55:00Z"/>
        </w:rPr>
      </w:pPr>
      <w:moveToRangeStart w:id="1469" w:author="Lucie" w:date="2013-07-29T21:00:00Z" w:name="move362894964"/>
      <w:moveTo w:id="1470" w:author="Lucie" w:date="2013-07-29T21:00:00Z">
        <w:del w:id="1471" w:author="Denis" w:date="2013-07-30T23:55:00Z">
          <w:r w:rsidDel="00E11E02">
            <w:delText xml:space="preserve">Pour faire cette évaluation, </w:delText>
          </w:r>
        </w:del>
      </w:moveTo>
      <w:ins w:id="1472" w:author="Lucie" w:date="2013-07-29T21:08:00Z">
        <w:del w:id="1473" w:author="Denis" w:date="2013-07-30T23:55:00Z">
          <w:r w:rsidR="00142884" w:rsidDel="00E11E02">
            <w:delText xml:space="preserve"> </w:delText>
          </w:r>
        </w:del>
      </w:ins>
      <w:moveTo w:id="1474" w:author="Lucie" w:date="2013-07-29T21:00:00Z">
        <w:del w:id="1475" w:author="Denis" w:date="2013-07-30T23:55:00Z">
          <w:r w:rsidDel="00E11E02">
            <w:delText>j’ai reproduit un environnement de développement Tekelec.</w:delText>
          </w:r>
        </w:del>
      </w:moveTo>
    </w:p>
    <w:p w14:paraId="15888547" w14:textId="57DA255B" w:rsidR="00C2536E" w:rsidDel="00C2536E" w:rsidRDefault="00C2536E" w:rsidP="00C2536E">
      <w:pPr>
        <w:rPr>
          <w:del w:id="1476" w:author="Lucie" w:date="2013-07-29T21:00:00Z"/>
        </w:rPr>
      </w:pPr>
      <w:moveTo w:id="1477" w:author="Lucie" w:date="2013-07-29T21:00:00Z">
        <w:del w:id="1478" w:author="Lucie" w:date="2013-07-29T21:00:00Z">
          <w:r w:rsidDel="00C2536E">
            <w:delText xml:space="preserve">Pour ce projet, réalisé en entreprise, j’ai fait l’évaluation de solutions automatisées de tests unitaires et de solutions d’intégration continue pour le C++. </w:delText>
          </w:r>
        </w:del>
      </w:moveTo>
    </w:p>
    <w:moveToRangeEnd w:id="1469"/>
    <w:p w14:paraId="447E2530" w14:textId="28EF456A" w:rsidR="00064A98" w:rsidDel="00C2536E" w:rsidRDefault="00064A98" w:rsidP="00064A98">
      <w:pPr>
        <w:rPr>
          <w:del w:id="1479" w:author="Lucie" w:date="2013-07-29T21:00:00Z"/>
        </w:rPr>
      </w:pPr>
      <w:del w:id="1480" w:author="Lucie" w:date="2013-07-29T21:00:00Z">
        <w:r w:rsidDel="00C2536E">
          <w:delText xml:space="preserve">Les trois solutions de tests unitaires retenues pour l’évaluation sont Google Test, Boost Test et CPP Unit. Les trois solutions d’intégration continue retenues pour l’évaluation sont Cruise Control, Apache Continuum et Hudson. </w:delText>
        </w:r>
      </w:del>
    </w:p>
    <w:p w14:paraId="794672E6" w14:textId="7BD7ACBE" w:rsidR="00E11E02" w:rsidRDefault="00064A98" w:rsidP="00F403E8">
      <w:pPr>
        <w:rPr>
          <w:ins w:id="1481" w:author="Denis" w:date="2013-07-30T23:57:00Z"/>
        </w:rPr>
      </w:pPr>
      <w:r>
        <w:t xml:space="preserve">L’environnement mis en place pour l’évaluation des solutions comprenait  </w:t>
      </w:r>
      <w:r w:rsidR="00F403E8">
        <w:t>deux serveurs</w:t>
      </w:r>
      <w:ins w:id="1482" w:author="Lucie" w:date="2013-07-29T17:23:00Z">
        <w:r w:rsidR="00FC04CA">
          <w:t xml:space="preserve"> et un </w:t>
        </w:r>
      </w:ins>
      <w:del w:id="1483" w:author="Lucie" w:date="2013-07-29T17:23:00Z">
        <w:r w:rsidDel="00FC04CA">
          <w:delText xml:space="preserve">, </w:delText>
        </w:r>
      </w:del>
      <w:r>
        <w:t>poste de travai</w:t>
      </w:r>
      <w:ins w:id="1484" w:author="Yann Bourdeau" w:date="2013-08-04T10:28:00Z">
        <w:r w:rsidR="000E3697">
          <w:t>l</w:t>
        </w:r>
      </w:ins>
      <w:del w:id="1485" w:author="Yann Bourdeau" w:date="2013-08-04T10:28:00Z">
        <w:r w:rsidDel="000E3697">
          <w:delText>l distant</w:delText>
        </w:r>
      </w:del>
      <w:r w:rsidR="00F403E8">
        <w:t>,</w:t>
      </w:r>
      <w:r>
        <w:t xml:space="preserve"> </w:t>
      </w:r>
      <w:ins w:id="1486" w:author="Denis" w:date="2013-07-30T23:56:00Z">
        <w:r w:rsidR="00E11E02">
          <w:t>Il reproduisait l’environnement technologique de l’entreprise.</w:t>
        </w:r>
      </w:ins>
    </w:p>
    <w:p w14:paraId="7ECD9E91" w14:textId="30B9EB8D" w:rsidR="00E11E02" w:rsidDel="00502EE4" w:rsidRDefault="00E11E02" w:rsidP="00F403E8">
      <w:pPr>
        <w:rPr>
          <w:ins w:id="1487" w:author="Denis" w:date="2013-07-30T23:59:00Z"/>
          <w:del w:id="1488" w:author="Yann Bourdeau" w:date="2013-08-04T10:03:00Z"/>
        </w:rPr>
      </w:pPr>
      <w:ins w:id="1489" w:author="Denis" w:date="2013-07-30T23:57:00Z">
        <w:del w:id="1490" w:author="Yann Bourdeau" w:date="2013-08-04T10:03:00Z">
          <w:r w:rsidDel="00502EE4">
            <w:delText>Voici les résultats sommaires de l’évaluation :</w:delText>
          </w:r>
        </w:del>
      </w:ins>
    </w:p>
    <w:p w14:paraId="446CF50B" w14:textId="592DBFFC" w:rsidR="00E11E02" w:rsidRPr="000760B1" w:rsidDel="00502EE4" w:rsidRDefault="00E11E02" w:rsidP="00E11E02">
      <w:pPr>
        <w:pStyle w:val="Tableau"/>
        <w:rPr>
          <w:ins w:id="1491" w:author="Denis" w:date="2013-07-30T23:59:00Z"/>
          <w:del w:id="1492" w:author="Yann Bourdeau" w:date="2013-08-04T10:03:00Z"/>
          <w:b w:val="0"/>
        </w:rPr>
      </w:pPr>
      <w:ins w:id="1493" w:author="Denis" w:date="2013-07-30T23:59:00Z">
        <w:del w:id="1494" w:author="Yann Bourdeau" w:date="2013-08-04T10:03:00Z">
          <w:r w:rsidDel="00502EE4">
            <w:rPr>
              <w:b w:val="0"/>
            </w:rPr>
            <w:delText>Outils de tests unitaires</w:delText>
          </w:r>
        </w:del>
      </w:ins>
    </w:p>
    <w:tbl>
      <w:tblPr>
        <w:tblStyle w:val="Grille"/>
        <w:tblW w:w="0" w:type="auto"/>
        <w:jc w:val="center"/>
        <w:tblLook w:val="04A0" w:firstRow="1" w:lastRow="0" w:firstColumn="1" w:lastColumn="0" w:noHBand="0" w:noVBand="1"/>
      </w:tblPr>
      <w:tblGrid>
        <w:gridCol w:w="3840"/>
        <w:gridCol w:w="1200"/>
        <w:gridCol w:w="1078"/>
        <w:gridCol w:w="978"/>
      </w:tblGrid>
      <w:tr w:rsidR="00E11E02" w:rsidRPr="00E11E02" w:rsidDel="00502EE4" w14:paraId="3A91E593" w14:textId="02A34276" w:rsidTr="00E11E02">
        <w:trPr>
          <w:jc w:val="center"/>
          <w:ins w:id="1495" w:author="Denis" w:date="2013-07-30T23:59:00Z"/>
          <w:del w:id="1496" w:author="Yann Bourdeau" w:date="2013-08-04T10:03:00Z"/>
        </w:trPr>
        <w:tc>
          <w:tcPr>
            <w:tcW w:w="0" w:type="auto"/>
          </w:tcPr>
          <w:p w14:paraId="23019046" w14:textId="4FA2FAA1" w:rsidR="00E11E02" w:rsidRPr="00E11E02" w:rsidDel="00502EE4" w:rsidRDefault="00E11E02">
            <w:pPr>
              <w:pStyle w:val="Rsum"/>
              <w:ind w:firstLine="0"/>
              <w:jc w:val="center"/>
              <w:rPr>
                <w:ins w:id="1497" w:author="Denis" w:date="2013-07-30T23:59:00Z"/>
                <w:del w:id="1498" w:author="Yann Bourdeau" w:date="2013-08-04T10:03:00Z"/>
                <w:sz w:val="20"/>
                <w:rPrChange w:id="1499" w:author="Denis" w:date="2013-07-31T00:00:00Z">
                  <w:rPr>
                    <w:ins w:id="1500" w:author="Denis" w:date="2013-07-30T23:59:00Z"/>
                    <w:del w:id="1501" w:author="Yann Bourdeau" w:date="2013-08-04T10:03:00Z"/>
                    <w:b/>
                    <w:bCs/>
                    <w:i/>
                    <w:iCs/>
                    <w:caps/>
                    <w:color w:val="4F81BD" w:themeColor="accent1"/>
                    <w:szCs w:val="20"/>
                  </w:rPr>
                </w:rPrChange>
              </w:rPr>
              <w:pPrChange w:id="1502" w:author="Denis" w:date="2013-07-31T00:03:00Z">
                <w:pPr>
                  <w:keepNext/>
                  <w:keepLines/>
                  <w:tabs>
                    <w:tab w:val="center" w:pos="4536"/>
                    <w:tab w:val="right" w:pos="9072"/>
                  </w:tabs>
                  <w:spacing w:before="200"/>
                  <w:ind w:left="440" w:firstLine="0"/>
                  <w:jc w:val="center"/>
                  <w:outlineLvl w:val="3"/>
                </w:pPr>
              </w:pPrChange>
            </w:pPr>
            <w:ins w:id="1503" w:author="Denis" w:date="2013-07-30T23:59:00Z">
              <w:del w:id="1504" w:author="Yann Bourdeau" w:date="2013-08-04T10:03:00Z">
                <w:r w:rsidRPr="00E11E02" w:rsidDel="00502EE4">
                  <w:rPr>
                    <w:sz w:val="20"/>
                    <w:rPrChange w:id="1505" w:author="Denis" w:date="2013-07-31T00:00:00Z">
                      <w:rPr/>
                    </w:rPrChange>
                  </w:rPr>
                  <w:delText>Critère</w:delText>
                </w:r>
              </w:del>
            </w:ins>
          </w:p>
        </w:tc>
        <w:tc>
          <w:tcPr>
            <w:tcW w:w="0" w:type="auto"/>
          </w:tcPr>
          <w:p w14:paraId="0E0888C7" w14:textId="57A79C18" w:rsidR="00E11E02" w:rsidRPr="00E11E02" w:rsidDel="00502EE4" w:rsidRDefault="00E11E02">
            <w:pPr>
              <w:pStyle w:val="Rsum"/>
              <w:ind w:firstLine="0"/>
              <w:jc w:val="center"/>
              <w:rPr>
                <w:ins w:id="1506" w:author="Denis" w:date="2013-07-30T23:59:00Z"/>
                <w:del w:id="1507" w:author="Yann Bourdeau" w:date="2013-08-04T10:03:00Z"/>
                <w:sz w:val="20"/>
                <w:rPrChange w:id="1508" w:author="Denis" w:date="2013-07-31T00:00:00Z">
                  <w:rPr>
                    <w:ins w:id="1509" w:author="Denis" w:date="2013-07-30T23:59:00Z"/>
                    <w:del w:id="1510" w:author="Yann Bourdeau" w:date="2013-08-04T10:03:00Z"/>
                    <w:b/>
                    <w:bCs/>
                    <w:i/>
                    <w:iCs/>
                    <w:caps/>
                    <w:color w:val="4F81BD" w:themeColor="accent1"/>
                    <w:szCs w:val="20"/>
                  </w:rPr>
                </w:rPrChange>
              </w:rPr>
              <w:pPrChange w:id="1511" w:author="Denis" w:date="2013-07-31T00:03:00Z">
                <w:pPr>
                  <w:keepNext/>
                  <w:keepLines/>
                  <w:tabs>
                    <w:tab w:val="center" w:pos="4536"/>
                    <w:tab w:val="right" w:pos="9072"/>
                  </w:tabs>
                  <w:spacing w:before="200"/>
                  <w:ind w:left="440" w:firstLine="0"/>
                  <w:jc w:val="center"/>
                  <w:outlineLvl w:val="3"/>
                </w:pPr>
              </w:pPrChange>
            </w:pPr>
            <w:ins w:id="1512" w:author="Denis" w:date="2013-07-30T23:59:00Z">
              <w:del w:id="1513" w:author="Yann Bourdeau" w:date="2013-08-04T10:03:00Z">
                <w:r w:rsidRPr="00E11E02" w:rsidDel="00502EE4">
                  <w:rPr>
                    <w:sz w:val="20"/>
                    <w:rPrChange w:id="1514" w:author="Denis" w:date="2013-07-31T00:00:00Z">
                      <w:rPr/>
                    </w:rPrChange>
                  </w:rPr>
                  <w:delText>Google Test</w:delText>
                </w:r>
              </w:del>
            </w:ins>
          </w:p>
        </w:tc>
        <w:tc>
          <w:tcPr>
            <w:tcW w:w="0" w:type="auto"/>
          </w:tcPr>
          <w:p w14:paraId="7873E85F" w14:textId="5AFAB7AA" w:rsidR="00E11E02" w:rsidRPr="00E11E02" w:rsidDel="00502EE4" w:rsidRDefault="00E11E02">
            <w:pPr>
              <w:pStyle w:val="Rsum"/>
              <w:ind w:firstLine="0"/>
              <w:jc w:val="center"/>
              <w:rPr>
                <w:ins w:id="1515" w:author="Denis" w:date="2013-07-30T23:59:00Z"/>
                <w:del w:id="1516" w:author="Yann Bourdeau" w:date="2013-08-04T10:03:00Z"/>
                <w:sz w:val="20"/>
                <w:rPrChange w:id="1517" w:author="Denis" w:date="2013-07-31T00:00:00Z">
                  <w:rPr>
                    <w:ins w:id="1518" w:author="Denis" w:date="2013-07-30T23:59:00Z"/>
                    <w:del w:id="1519" w:author="Yann Bourdeau" w:date="2013-08-04T10:03:00Z"/>
                    <w:b/>
                    <w:bCs/>
                    <w:i/>
                    <w:iCs/>
                    <w:caps/>
                    <w:color w:val="4F81BD" w:themeColor="accent1"/>
                    <w:szCs w:val="20"/>
                  </w:rPr>
                </w:rPrChange>
              </w:rPr>
              <w:pPrChange w:id="1520" w:author="Denis" w:date="2013-07-31T00:03:00Z">
                <w:pPr>
                  <w:keepNext/>
                  <w:keepLines/>
                  <w:tabs>
                    <w:tab w:val="center" w:pos="4536"/>
                    <w:tab w:val="right" w:pos="9072"/>
                  </w:tabs>
                  <w:spacing w:before="200"/>
                  <w:ind w:left="440" w:firstLine="0"/>
                  <w:jc w:val="center"/>
                  <w:outlineLvl w:val="3"/>
                </w:pPr>
              </w:pPrChange>
            </w:pPr>
            <w:ins w:id="1521" w:author="Denis" w:date="2013-07-30T23:59:00Z">
              <w:del w:id="1522" w:author="Yann Bourdeau" w:date="2013-08-04T10:03:00Z">
                <w:r w:rsidRPr="00E11E02" w:rsidDel="00502EE4">
                  <w:rPr>
                    <w:sz w:val="20"/>
                    <w:rPrChange w:id="1523" w:author="Denis" w:date="2013-07-31T00:00:00Z">
                      <w:rPr/>
                    </w:rPrChange>
                  </w:rPr>
                  <w:delText>Boost Test</w:delText>
                </w:r>
              </w:del>
            </w:ins>
          </w:p>
        </w:tc>
        <w:tc>
          <w:tcPr>
            <w:tcW w:w="0" w:type="auto"/>
          </w:tcPr>
          <w:p w14:paraId="11A6798E" w14:textId="3A1CEC55" w:rsidR="00E11E02" w:rsidRPr="00E11E02" w:rsidDel="00502EE4" w:rsidRDefault="00E11E02">
            <w:pPr>
              <w:pStyle w:val="Rsum"/>
              <w:ind w:firstLine="0"/>
              <w:jc w:val="center"/>
              <w:rPr>
                <w:ins w:id="1524" w:author="Denis" w:date="2013-07-30T23:59:00Z"/>
                <w:del w:id="1525" w:author="Yann Bourdeau" w:date="2013-08-04T10:03:00Z"/>
                <w:sz w:val="20"/>
                <w:rPrChange w:id="1526" w:author="Denis" w:date="2013-07-31T00:00:00Z">
                  <w:rPr>
                    <w:ins w:id="1527" w:author="Denis" w:date="2013-07-30T23:59:00Z"/>
                    <w:del w:id="1528" w:author="Yann Bourdeau" w:date="2013-08-04T10:03:00Z"/>
                    <w:b/>
                    <w:bCs/>
                    <w:i/>
                    <w:iCs/>
                    <w:caps/>
                    <w:color w:val="4F81BD" w:themeColor="accent1"/>
                    <w:szCs w:val="20"/>
                  </w:rPr>
                </w:rPrChange>
              </w:rPr>
              <w:pPrChange w:id="1529" w:author="Denis" w:date="2013-07-31T00:04:00Z">
                <w:pPr>
                  <w:keepNext/>
                  <w:keepLines/>
                  <w:tabs>
                    <w:tab w:val="center" w:pos="4536"/>
                    <w:tab w:val="right" w:pos="9072"/>
                  </w:tabs>
                  <w:spacing w:before="200"/>
                  <w:ind w:left="440" w:firstLine="0"/>
                  <w:jc w:val="center"/>
                  <w:outlineLvl w:val="3"/>
                </w:pPr>
              </w:pPrChange>
            </w:pPr>
            <w:ins w:id="1530" w:author="Denis" w:date="2013-07-30T23:59:00Z">
              <w:del w:id="1531" w:author="Yann Bourdeau" w:date="2013-08-04T10:03:00Z">
                <w:r w:rsidRPr="00E11E02" w:rsidDel="00502EE4">
                  <w:rPr>
                    <w:sz w:val="20"/>
                    <w:rPrChange w:id="1532" w:author="Denis" w:date="2013-07-31T00:00:00Z">
                      <w:rPr/>
                    </w:rPrChange>
                  </w:rPr>
                  <w:delText>CPP Unit</w:delText>
                </w:r>
              </w:del>
            </w:ins>
          </w:p>
        </w:tc>
      </w:tr>
      <w:tr w:rsidR="00E11E02" w:rsidRPr="00E11E02" w:rsidDel="00502EE4" w14:paraId="65B65CEA" w14:textId="3C15EC25" w:rsidTr="00E11E02">
        <w:trPr>
          <w:jc w:val="center"/>
          <w:ins w:id="1533" w:author="Denis" w:date="2013-07-30T23:59:00Z"/>
          <w:del w:id="1534" w:author="Yann Bourdeau" w:date="2013-08-04T10:03:00Z"/>
        </w:trPr>
        <w:tc>
          <w:tcPr>
            <w:tcW w:w="0" w:type="auto"/>
          </w:tcPr>
          <w:p w14:paraId="0A20F998" w14:textId="51BA9512" w:rsidR="00E11E02" w:rsidRPr="00E11E02" w:rsidDel="00502EE4" w:rsidRDefault="00E11E02">
            <w:pPr>
              <w:pStyle w:val="Rsum"/>
              <w:ind w:firstLine="0"/>
              <w:rPr>
                <w:ins w:id="1535" w:author="Denis" w:date="2013-07-30T23:59:00Z"/>
                <w:del w:id="1536" w:author="Yann Bourdeau" w:date="2013-08-04T10:03:00Z"/>
                <w:sz w:val="20"/>
                <w:rPrChange w:id="1537" w:author="Denis" w:date="2013-07-31T00:00:00Z">
                  <w:rPr>
                    <w:ins w:id="1538" w:author="Denis" w:date="2013-07-30T23:59:00Z"/>
                    <w:del w:id="1539" w:author="Yann Bourdeau" w:date="2013-08-04T10:03:00Z"/>
                  </w:rPr>
                </w:rPrChange>
              </w:rPr>
              <w:pPrChange w:id="1540" w:author="Denis" w:date="2013-07-31T00:03:00Z">
                <w:pPr>
                  <w:pStyle w:val="Paragraphedeliste"/>
                  <w:numPr>
                    <w:numId w:val="15"/>
                  </w:numPr>
                  <w:ind w:left="360" w:hanging="360"/>
                  <w:jc w:val="left"/>
                </w:pPr>
              </w:pPrChange>
            </w:pPr>
            <w:ins w:id="1541" w:author="Denis" w:date="2013-07-30T23:59:00Z">
              <w:del w:id="1542" w:author="Yann Bourdeau" w:date="2013-08-04T10:03:00Z">
                <w:r w:rsidRPr="00E11E02" w:rsidDel="00502EE4">
                  <w:rPr>
                    <w:sz w:val="20"/>
                    <w:rPrChange w:id="1543" w:author="Denis" w:date="2013-07-31T00:00:00Z">
                      <w:rPr/>
                    </w:rPrChange>
                  </w:rPr>
                  <w:delText>Effort requis</w:delText>
                </w:r>
              </w:del>
            </w:ins>
          </w:p>
        </w:tc>
        <w:tc>
          <w:tcPr>
            <w:tcW w:w="0" w:type="auto"/>
          </w:tcPr>
          <w:p w14:paraId="2E13F0BF" w14:textId="560EC824" w:rsidR="00E11E02" w:rsidRPr="00E11E02" w:rsidDel="00502EE4" w:rsidRDefault="00E11E02">
            <w:pPr>
              <w:pStyle w:val="Rsum"/>
              <w:ind w:firstLine="0"/>
              <w:jc w:val="center"/>
              <w:rPr>
                <w:ins w:id="1544" w:author="Denis" w:date="2013-07-30T23:59:00Z"/>
                <w:del w:id="1545" w:author="Yann Bourdeau" w:date="2013-08-04T10:03:00Z"/>
                <w:sz w:val="20"/>
                <w:rPrChange w:id="1546" w:author="Denis" w:date="2013-07-31T00:00:00Z">
                  <w:rPr>
                    <w:ins w:id="1547" w:author="Denis" w:date="2013-07-30T23:59:00Z"/>
                    <w:del w:id="1548" w:author="Yann Bourdeau" w:date="2013-08-04T10:03:00Z"/>
                    <w:b/>
                    <w:bCs/>
                    <w:i/>
                    <w:iCs/>
                    <w:caps/>
                    <w:color w:val="4F81BD" w:themeColor="accent1"/>
                    <w:szCs w:val="20"/>
                  </w:rPr>
                </w:rPrChange>
              </w:rPr>
              <w:pPrChange w:id="1549" w:author="Denis" w:date="2013-07-31T00:03:00Z">
                <w:pPr>
                  <w:keepNext/>
                  <w:keepLines/>
                  <w:tabs>
                    <w:tab w:val="center" w:pos="4536"/>
                    <w:tab w:val="right" w:pos="9072"/>
                  </w:tabs>
                  <w:spacing w:before="200"/>
                  <w:ind w:left="440" w:firstLine="0"/>
                  <w:jc w:val="center"/>
                  <w:outlineLvl w:val="3"/>
                </w:pPr>
              </w:pPrChange>
            </w:pPr>
            <w:ins w:id="1550" w:author="Denis" w:date="2013-07-30T23:59:00Z">
              <w:del w:id="1551" w:author="Yann Bourdeau" w:date="2013-08-04T10:03:00Z">
                <w:r w:rsidRPr="00E11E02" w:rsidDel="00502EE4">
                  <w:rPr>
                    <w:sz w:val="20"/>
                    <w:rPrChange w:id="1552" w:author="Denis" w:date="2013-07-31T00:00:00Z">
                      <w:rPr/>
                    </w:rPrChange>
                  </w:rPr>
                  <w:delText>10</w:delText>
                </w:r>
              </w:del>
            </w:ins>
          </w:p>
        </w:tc>
        <w:tc>
          <w:tcPr>
            <w:tcW w:w="0" w:type="auto"/>
          </w:tcPr>
          <w:p w14:paraId="4E078F86" w14:textId="5A83C8D1" w:rsidR="00E11E02" w:rsidRPr="00E11E02" w:rsidDel="00502EE4" w:rsidRDefault="00E11E02">
            <w:pPr>
              <w:pStyle w:val="Rsum"/>
              <w:ind w:firstLine="0"/>
              <w:jc w:val="center"/>
              <w:rPr>
                <w:ins w:id="1553" w:author="Denis" w:date="2013-07-30T23:59:00Z"/>
                <w:del w:id="1554" w:author="Yann Bourdeau" w:date="2013-08-04T10:03:00Z"/>
                <w:sz w:val="20"/>
                <w:rPrChange w:id="1555" w:author="Denis" w:date="2013-07-31T00:00:00Z">
                  <w:rPr>
                    <w:ins w:id="1556" w:author="Denis" w:date="2013-07-30T23:59:00Z"/>
                    <w:del w:id="1557" w:author="Yann Bourdeau" w:date="2013-08-04T10:03:00Z"/>
                    <w:b/>
                    <w:bCs/>
                    <w:i/>
                    <w:iCs/>
                    <w:caps/>
                    <w:color w:val="4F81BD" w:themeColor="accent1"/>
                    <w:szCs w:val="20"/>
                  </w:rPr>
                </w:rPrChange>
              </w:rPr>
              <w:pPrChange w:id="1558" w:author="Denis" w:date="2013-07-31T00:03:00Z">
                <w:pPr>
                  <w:keepNext/>
                  <w:keepLines/>
                  <w:tabs>
                    <w:tab w:val="center" w:pos="4536"/>
                    <w:tab w:val="right" w:pos="9072"/>
                  </w:tabs>
                  <w:spacing w:before="200"/>
                  <w:ind w:left="440" w:firstLine="0"/>
                  <w:jc w:val="center"/>
                  <w:outlineLvl w:val="3"/>
                </w:pPr>
              </w:pPrChange>
            </w:pPr>
            <w:ins w:id="1559" w:author="Denis" w:date="2013-07-30T23:59:00Z">
              <w:del w:id="1560" w:author="Yann Bourdeau" w:date="2013-08-04T10:03:00Z">
                <w:r w:rsidRPr="00E11E02" w:rsidDel="00502EE4">
                  <w:rPr>
                    <w:sz w:val="20"/>
                    <w:rPrChange w:id="1561" w:author="Denis" w:date="2013-07-31T00:00:00Z">
                      <w:rPr/>
                    </w:rPrChange>
                  </w:rPr>
                  <w:delText>10</w:delText>
                </w:r>
              </w:del>
            </w:ins>
          </w:p>
        </w:tc>
        <w:tc>
          <w:tcPr>
            <w:tcW w:w="0" w:type="auto"/>
          </w:tcPr>
          <w:p w14:paraId="1319F41B" w14:textId="1DB4CC7F" w:rsidR="00E11E02" w:rsidRPr="00E11E02" w:rsidDel="00502EE4" w:rsidRDefault="00E11E02">
            <w:pPr>
              <w:pStyle w:val="Rsum"/>
              <w:ind w:firstLine="0"/>
              <w:jc w:val="center"/>
              <w:rPr>
                <w:ins w:id="1562" w:author="Denis" w:date="2013-07-30T23:59:00Z"/>
                <w:del w:id="1563" w:author="Yann Bourdeau" w:date="2013-08-04T10:03:00Z"/>
                <w:sz w:val="20"/>
                <w:rPrChange w:id="1564" w:author="Denis" w:date="2013-07-31T00:00:00Z">
                  <w:rPr>
                    <w:ins w:id="1565" w:author="Denis" w:date="2013-07-30T23:59:00Z"/>
                    <w:del w:id="1566" w:author="Yann Bourdeau" w:date="2013-08-04T10:03:00Z"/>
                    <w:b/>
                    <w:bCs/>
                    <w:i/>
                    <w:iCs/>
                    <w:caps/>
                    <w:color w:val="4F81BD" w:themeColor="accent1"/>
                    <w:szCs w:val="20"/>
                  </w:rPr>
                </w:rPrChange>
              </w:rPr>
              <w:pPrChange w:id="1567" w:author="Denis" w:date="2013-07-31T00:04:00Z">
                <w:pPr>
                  <w:keepNext/>
                  <w:keepLines/>
                  <w:tabs>
                    <w:tab w:val="center" w:pos="4536"/>
                    <w:tab w:val="right" w:pos="9072"/>
                  </w:tabs>
                  <w:spacing w:before="200"/>
                  <w:ind w:left="440" w:firstLine="0"/>
                  <w:jc w:val="center"/>
                  <w:outlineLvl w:val="3"/>
                </w:pPr>
              </w:pPrChange>
            </w:pPr>
            <w:ins w:id="1568" w:author="Denis" w:date="2013-07-30T23:59:00Z">
              <w:del w:id="1569" w:author="Yann Bourdeau" w:date="2013-08-04T10:03:00Z">
                <w:r w:rsidRPr="00E11E02" w:rsidDel="00502EE4">
                  <w:rPr>
                    <w:sz w:val="20"/>
                    <w:rPrChange w:id="1570" w:author="Denis" w:date="2013-07-31T00:00:00Z">
                      <w:rPr/>
                    </w:rPrChange>
                  </w:rPr>
                  <w:delText>3</w:delText>
                </w:r>
              </w:del>
            </w:ins>
          </w:p>
        </w:tc>
      </w:tr>
      <w:tr w:rsidR="00E11E02" w:rsidRPr="00E11E02" w:rsidDel="00502EE4" w14:paraId="72C944B0" w14:textId="3AD4187D" w:rsidTr="00E11E02">
        <w:trPr>
          <w:jc w:val="center"/>
          <w:ins w:id="1571" w:author="Denis" w:date="2013-07-30T23:59:00Z"/>
          <w:del w:id="1572" w:author="Yann Bourdeau" w:date="2013-08-04T10:03:00Z"/>
        </w:trPr>
        <w:tc>
          <w:tcPr>
            <w:tcW w:w="0" w:type="auto"/>
          </w:tcPr>
          <w:p w14:paraId="20176430" w14:textId="19AA1630" w:rsidR="00E11E02" w:rsidRPr="00E11E02" w:rsidDel="00502EE4" w:rsidRDefault="00E11E02">
            <w:pPr>
              <w:pStyle w:val="Rsum"/>
              <w:ind w:firstLine="0"/>
              <w:rPr>
                <w:ins w:id="1573" w:author="Denis" w:date="2013-07-30T23:59:00Z"/>
                <w:del w:id="1574" w:author="Yann Bourdeau" w:date="2013-08-04T10:03:00Z"/>
                <w:sz w:val="20"/>
                <w:rPrChange w:id="1575" w:author="Denis" w:date="2013-07-31T00:00:00Z">
                  <w:rPr>
                    <w:ins w:id="1576" w:author="Denis" w:date="2013-07-30T23:59:00Z"/>
                    <w:del w:id="1577" w:author="Yann Bourdeau" w:date="2013-08-04T10:03:00Z"/>
                  </w:rPr>
                </w:rPrChange>
              </w:rPr>
              <w:pPrChange w:id="1578" w:author="Denis" w:date="2013-07-31T00:03:00Z">
                <w:pPr>
                  <w:pStyle w:val="Paragraphedeliste"/>
                  <w:numPr>
                    <w:numId w:val="15"/>
                  </w:numPr>
                  <w:ind w:left="360" w:hanging="360"/>
                  <w:jc w:val="left"/>
                </w:pPr>
              </w:pPrChange>
            </w:pPr>
            <w:ins w:id="1579" w:author="Denis" w:date="2013-07-30T23:59:00Z">
              <w:del w:id="1580" w:author="Yann Bourdeau" w:date="2013-08-04T10:03:00Z">
                <w:r w:rsidRPr="00E11E02" w:rsidDel="00502EE4">
                  <w:rPr>
                    <w:sz w:val="20"/>
                    <w:rPrChange w:id="1581" w:author="Denis" w:date="2013-07-31T00:00:00Z">
                      <w:rPr/>
                    </w:rPrChange>
                  </w:rPr>
                  <w:delText>Initialisation d’objets</w:delText>
                </w:r>
              </w:del>
            </w:ins>
          </w:p>
        </w:tc>
        <w:tc>
          <w:tcPr>
            <w:tcW w:w="0" w:type="auto"/>
          </w:tcPr>
          <w:p w14:paraId="3C6B3D7C" w14:textId="0A3003FB" w:rsidR="00E11E02" w:rsidRPr="00E11E02" w:rsidDel="00502EE4" w:rsidRDefault="00E11E02">
            <w:pPr>
              <w:pStyle w:val="Rsum"/>
              <w:ind w:firstLine="0"/>
              <w:jc w:val="center"/>
              <w:rPr>
                <w:ins w:id="1582" w:author="Denis" w:date="2013-07-30T23:59:00Z"/>
                <w:del w:id="1583" w:author="Yann Bourdeau" w:date="2013-08-04T10:03:00Z"/>
                <w:sz w:val="20"/>
                <w:rPrChange w:id="1584" w:author="Denis" w:date="2013-07-31T00:00:00Z">
                  <w:rPr>
                    <w:ins w:id="1585" w:author="Denis" w:date="2013-07-30T23:59:00Z"/>
                    <w:del w:id="1586" w:author="Yann Bourdeau" w:date="2013-08-04T10:03:00Z"/>
                    <w:b/>
                    <w:bCs/>
                    <w:i/>
                    <w:iCs/>
                    <w:caps/>
                    <w:color w:val="4F81BD" w:themeColor="accent1"/>
                    <w:szCs w:val="20"/>
                  </w:rPr>
                </w:rPrChange>
              </w:rPr>
              <w:pPrChange w:id="1587" w:author="Denis" w:date="2013-07-31T00:03:00Z">
                <w:pPr>
                  <w:keepNext/>
                  <w:keepLines/>
                  <w:tabs>
                    <w:tab w:val="center" w:pos="4536"/>
                    <w:tab w:val="right" w:pos="9072"/>
                  </w:tabs>
                  <w:spacing w:before="200"/>
                  <w:ind w:left="440" w:firstLine="0"/>
                  <w:jc w:val="center"/>
                  <w:outlineLvl w:val="3"/>
                </w:pPr>
              </w:pPrChange>
            </w:pPr>
            <w:ins w:id="1588" w:author="Denis" w:date="2013-07-30T23:59:00Z">
              <w:del w:id="1589" w:author="Yann Bourdeau" w:date="2013-08-04T10:03:00Z">
                <w:r w:rsidRPr="00E11E02" w:rsidDel="00502EE4">
                  <w:rPr>
                    <w:sz w:val="20"/>
                    <w:rPrChange w:id="1590" w:author="Denis" w:date="2013-07-31T00:00:00Z">
                      <w:rPr/>
                    </w:rPrChange>
                  </w:rPr>
                  <w:delText>7</w:delText>
                </w:r>
              </w:del>
            </w:ins>
          </w:p>
        </w:tc>
        <w:tc>
          <w:tcPr>
            <w:tcW w:w="0" w:type="auto"/>
          </w:tcPr>
          <w:p w14:paraId="792292CA" w14:textId="25EB50E7" w:rsidR="00E11E02" w:rsidRPr="00E11E02" w:rsidDel="00502EE4" w:rsidRDefault="00E11E02">
            <w:pPr>
              <w:pStyle w:val="Rsum"/>
              <w:ind w:firstLine="0"/>
              <w:jc w:val="center"/>
              <w:rPr>
                <w:ins w:id="1591" w:author="Denis" w:date="2013-07-30T23:59:00Z"/>
                <w:del w:id="1592" w:author="Yann Bourdeau" w:date="2013-08-04T10:03:00Z"/>
                <w:sz w:val="20"/>
                <w:rPrChange w:id="1593" w:author="Denis" w:date="2013-07-31T00:00:00Z">
                  <w:rPr>
                    <w:ins w:id="1594" w:author="Denis" w:date="2013-07-30T23:59:00Z"/>
                    <w:del w:id="1595" w:author="Yann Bourdeau" w:date="2013-08-04T10:03:00Z"/>
                    <w:b/>
                    <w:bCs/>
                    <w:i/>
                    <w:iCs/>
                    <w:caps/>
                    <w:color w:val="4F81BD" w:themeColor="accent1"/>
                    <w:szCs w:val="20"/>
                  </w:rPr>
                </w:rPrChange>
              </w:rPr>
              <w:pPrChange w:id="1596" w:author="Denis" w:date="2013-07-31T00:03:00Z">
                <w:pPr>
                  <w:keepNext/>
                  <w:keepLines/>
                  <w:tabs>
                    <w:tab w:val="center" w:pos="4536"/>
                    <w:tab w:val="right" w:pos="9072"/>
                  </w:tabs>
                  <w:spacing w:before="200"/>
                  <w:ind w:left="440" w:firstLine="0"/>
                  <w:jc w:val="center"/>
                  <w:outlineLvl w:val="3"/>
                </w:pPr>
              </w:pPrChange>
            </w:pPr>
            <w:ins w:id="1597" w:author="Denis" w:date="2013-07-30T23:59:00Z">
              <w:del w:id="1598" w:author="Yann Bourdeau" w:date="2013-08-04T10:03:00Z">
                <w:r w:rsidRPr="00E11E02" w:rsidDel="00502EE4">
                  <w:rPr>
                    <w:sz w:val="20"/>
                    <w:rPrChange w:id="1599" w:author="Denis" w:date="2013-07-31T00:00:00Z">
                      <w:rPr/>
                    </w:rPrChange>
                  </w:rPr>
                  <w:delText>7</w:delText>
                </w:r>
              </w:del>
            </w:ins>
          </w:p>
        </w:tc>
        <w:tc>
          <w:tcPr>
            <w:tcW w:w="0" w:type="auto"/>
          </w:tcPr>
          <w:p w14:paraId="3E6639EE" w14:textId="31B9AAA4" w:rsidR="00E11E02" w:rsidRPr="00E11E02" w:rsidDel="00502EE4" w:rsidRDefault="00E11E02">
            <w:pPr>
              <w:pStyle w:val="Rsum"/>
              <w:ind w:firstLine="0"/>
              <w:jc w:val="center"/>
              <w:rPr>
                <w:ins w:id="1600" w:author="Denis" w:date="2013-07-30T23:59:00Z"/>
                <w:del w:id="1601" w:author="Yann Bourdeau" w:date="2013-08-04T10:03:00Z"/>
                <w:sz w:val="20"/>
                <w:rPrChange w:id="1602" w:author="Denis" w:date="2013-07-31T00:00:00Z">
                  <w:rPr>
                    <w:ins w:id="1603" w:author="Denis" w:date="2013-07-30T23:59:00Z"/>
                    <w:del w:id="1604" w:author="Yann Bourdeau" w:date="2013-08-04T10:03:00Z"/>
                    <w:b/>
                    <w:bCs/>
                    <w:i/>
                    <w:iCs/>
                    <w:caps/>
                    <w:color w:val="4F81BD" w:themeColor="accent1"/>
                    <w:szCs w:val="20"/>
                  </w:rPr>
                </w:rPrChange>
              </w:rPr>
              <w:pPrChange w:id="1605" w:author="Denis" w:date="2013-07-31T00:04:00Z">
                <w:pPr>
                  <w:keepNext/>
                  <w:keepLines/>
                  <w:tabs>
                    <w:tab w:val="center" w:pos="4536"/>
                    <w:tab w:val="right" w:pos="9072"/>
                  </w:tabs>
                  <w:spacing w:before="200"/>
                  <w:ind w:left="440" w:firstLine="0"/>
                  <w:jc w:val="center"/>
                  <w:outlineLvl w:val="3"/>
                </w:pPr>
              </w:pPrChange>
            </w:pPr>
            <w:ins w:id="1606" w:author="Denis" w:date="2013-07-30T23:59:00Z">
              <w:del w:id="1607" w:author="Yann Bourdeau" w:date="2013-08-04T10:03:00Z">
                <w:r w:rsidRPr="00E11E02" w:rsidDel="00502EE4">
                  <w:rPr>
                    <w:sz w:val="20"/>
                    <w:rPrChange w:id="1608" w:author="Denis" w:date="2013-07-31T00:00:00Z">
                      <w:rPr/>
                    </w:rPrChange>
                  </w:rPr>
                  <w:delText>7</w:delText>
                </w:r>
              </w:del>
            </w:ins>
          </w:p>
        </w:tc>
      </w:tr>
      <w:tr w:rsidR="00E11E02" w:rsidRPr="00E11E02" w:rsidDel="00502EE4" w14:paraId="6A60E779" w14:textId="6F145A99" w:rsidTr="00E11E02">
        <w:trPr>
          <w:jc w:val="center"/>
          <w:ins w:id="1609" w:author="Denis" w:date="2013-07-30T23:59:00Z"/>
          <w:del w:id="1610" w:author="Yann Bourdeau" w:date="2013-08-04T10:03:00Z"/>
        </w:trPr>
        <w:tc>
          <w:tcPr>
            <w:tcW w:w="0" w:type="auto"/>
          </w:tcPr>
          <w:p w14:paraId="2E5CFCFD" w14:textId="551A3457" w:rsidR="00E11E02" w:rsidRPr="00E11E02" w:rsidDel="00502EE4" w:rsidRDefault="00E11E02">
            <w:pPr>
              <w:pStyle w:val="Rsum"/>
              <w:ind w:firstLine="0"/>
              <w:rPr>
                <w:ins w:id="1611" w:author="Denis" w:date="2013-07-30T23:59:00Z"/>
                <w:del w:id="1612" w:author="Yann Bourdeau" w:date="2013-08-04T10:03:00Z"/>
                <w:sz w:val="20"/>
                <w:rPrChange w:id="1613" w:author="Denis" w:date="2013-07-31T00:00:00Z">
                  <w:rPr>
                    <w:ins w:id="1614" w:author="Denis" w:date="2013-07-30T23:59:00Z"/>
                    <w:del w:id="1615" w:author="Yann Bourdeau" w:date="2013-08-04T10:03:00Z"/>
                  </w:rPr>
                </w:rPrChange>
              </w:rPr>
              <w:pPrChange w:id="1616" w:author="Denis" w:date="2013-07-31T00:03:00Z">
                <w:pPr>
                  <w:pStyle w:val="Paragraphedeliste"/>
                  <w:numPr>
                    <w:numId w:val="15"/>
                  </w:numPr>
                  <w:ind w:left="360" w:hanging="360"/>
                  <w:jc w:val="left"/>
                </w:pPr>
              </w:pPrChange>
            </w:pPr>
            <w:ins w:id="1617" w:author="Denis" w:date="2013-07-30T23:59:00Z">
              <w:del w:id="1618" w:author="Yann Bourdeau" w:date="2013-08-04T10:03:00Z">
                <w:r w:rsidRPr="00E11E02" w:rsidDel="00502EE4">
                  <w:rPr>
                    <w:sz w:val="20"/>
                    <w:rPrChange w:id="1619" w:author="Denis" w:date="2013-07-31T00:00:00Z">
                      <w:rPr/>
                    </w:rPrChange>
                  </w:rPr>
                  <w:delText>Support d’exceptions et de plantage.</w:delText>
                </w:r>
              </w:del>
            </w:ins>
          </w:p>
        </w:tc>
        <w:tc>
          <w:tcPr>
            <w:tcW w:w="0" w:type="auto"/>
          </w:tcPr>
          <w:p w14:paraId="406242DD" w14:textId="45448303" w:rsidR="00E11E02" w:rsidRPr="00E11E02" w:rsidDel="00502EE4" w:rsidRDefault="00E11E02">
            <w:pPr>
              <w:pStyle w:val="Rsum"/>
              <w:ind w:firstLine="0"/>
              <w:jc w:val="center"/>
              <w:rPr>
                <w:ins w:id="1620" w:author="Denis" w:date="2013-07-30T23:59:00Z"/>
                <w:del w:id="1621" w:author="Yann Bourdeau" w:date="2013-08-04T10:03:00Z"/>
                <w:sz w:val="20"/>
                <w:rPrChange w:id="1622" w:author="Denis" w:date="2013-07-31T00:00:00Z">
                  <w:rPr>
                    <w:ins w:id="1623" w:author="Denis" w:date="2013-07-30T23:59:00Z"/>
                    <w:del w:id="1624" w:author="Yann Bourdeau" w:date="2013-08-04T10:03:00Z"/>
                    <w:b/>
                    <w:bCs/>
                    <w:i/>
                    <w:iCs/>
                    <w:caps/>
                    <w:color w:val="4F81BD" w:themeColor="accent1"/>
                    <w:szCs w:val="20"/>
                  </w:rPr>
                </w:rPrChange>
              </w:rPr>
              <w:pPrChange w:id="1625" w:author="Denis" w:date="2013-07-31T00:03:00Z">
                <w:pPr>
                  <w:keepNext/>
                  <w:keepLines/>
                  <w:tabs>
                    <w:tab w:val="center" w:pos="4536"/>
                    <w:tab w:val="right" w:pos="9072"/>
                  </w:tabs>
                  <w:spacing w:before="200"/>
                  <w:ind w:left="440" w:firstLine="0"/>
                  <w:jc w:val="center"/>
                  <w:outlineLvl w:val="3"/>
                </w:pPr>
              </w:pPrChange>
            </w:pPr>
            <w:ins w:id="1626" w:author="Denis" w:date="2013-07-30T23:59:00Z">
              <w:del w:id="1627" w:author="Yann Bourdeau" w:date="2013-08-04T10:03:00Z">
                <w:r w:rsidRPr="00E11E02" w:rsidDel="00502EE4">
                  <w:rPr>
                    <w:sz w:val="20"/>
                    <w:rPrChange w:id="1628" w:author="Denis" w:date="2013-07-31T00:00:00Z">
                      <w:rPr/>
                    </w:rPrChange>
                  </w:rPr>
                  <w:delText>7</w:delText>
                </w:r>
              </w:del>
            </w:ins>
          </w:p>
        </w:tc>
        <w:tc>
          <w:tcPr>
            <w:tcW w:w="0" w:type="auto"/>
          </w:tcPr>
          <w:p w14:paraId="14ABE0AB" w14:textId="1C283AA3" w:rsidR="00E11E02" w:rsidRPr="00E11E02" w:rsidDel="00502EE4" w:rsidRDefault="00E11E02">
            <w:pPr>
              <w:pStyle w:val="Rsum"/>
              <w:ind w:firstLine="0"/>
              <w:jc w:val="center"/>
              <w:rPr>
                <w:ins w:id="1629" w:author="Denis" w:date="2013-07-30T23:59:00Z"/>
                <w:del w:id="1630" w:author="Yann Bourdeau" w:date="2013-08-04T10:03:00Z"/>
                <w:sz w:val="20"/>
                <w:rPrChange w:id="1631" w:author="Denis" w:date="2013-07-31T00:00:00Z">
                  <w:rPr>
                    <w:ins w:id="1632" w:author="Denis" w:date="2013-07-30T23:59:00Z"/>
                    <w:del w:id="1633" w:author="Yann Bourdeau" w:date="2013-08-04T10:03:00Z"/>
                    <w:b/>
                    <w:bCs/>
                    <w:i/>
                    <w:iCs/>
                    <w:caps/>
                    <w:color w:val="4F81BD" w:themeColor="accent1"/>
                    <w:szCs w:val="20"/>
                  </w:rPr>
                </w:rPrChange>
              </w:rPr>
              <w:pPrChange w:id="1634" w:author="Denis" w:date="2013-07-31T00:03:00Z">
                <w:pPr>
                  <w:keepNext/>
                  <w:keepLines/>
                  <w:tabs>
                    <w:tab w:val="center" w:pos="4536"/>
                    <w:tab w:val="right" w:pos="9072"/>
                  </w:tabs>
                  <w:spacing w:before="200"/>
                  <w:ind w:left="440" w:firstLine="0"/>
                  <w:jc w:val="center"/>
                  <w:outlineLvl w:val="3"/>
                </w:pPr>
              </w:pPrChange>
            </w:pPr>
            <w:ins w:id="1635" w:author="Denis" w:date="2013-07-30T23:59:00Z">
              <w:del w:id="1636" w:author="Yann Bourdeau" w:date="2013-08-04T10:03:00Z">
                <w:r w:rsidRPr="00E11E02" w:rsidDel="00502EE4">
                  <w:rPr>
                    <w:sz w:val="20"/>
                    <w:rPrChange w:id="1637" w:author="Denis" w:date="2013-07-31T00:00:00Z">
                      <w:rPr/>
                    </w:rPrChange>
                  </w:rPr>
                  <w:delText>7</w:delText>
                </w:r>
              </w:del>
            </w:ins>
          </w:p>
        </w:tc>
        <w:tc>
          <w:tcPr>
            <w:tcW w:w="0" w:type="auto"/>
          </w:tcPr>
          <w:p w14:paraId="20D6C56F" w14:textId="100D737E" w:rsidR="00E11E02" w:rsidRPr="00E11E02" w:rsidDel="00502EE4" w:rsidRDefault="00E11E02">
            <w:pPr>
              <w:pStyle w:val="Rsum"/>
              <w:ind w:firstLine="0"/>
              <w:jc w:val="center"/>
              <w:rPr>
                <w:ins w:id="1638" w:author="Denis" w:date="2013-07-30T23:59:00Z"/>
                <w:del w:id="1639" w:author="Yann Bourdeau" w:date="2013-08-04T10:03:00Z"/>
                <w:sz w:val="20"/>
                <w:rPrChange w:id="1640" w:author="Denis" w:date="2013-07-31T00:00:00Z">
                  <w:rPr>
                    <w:ins w:id="1641" w:author="Denis" w:date="2013-07-30T23:59:00Z"/>
                    <w:del w:id="1642" w:author="Yann Bourdeau" w:date="2013-08-04T10:03:00Z"/>
                    <w:b/>
                    <w:bCs/>
                    <w:i/>
                    <w:iCs/>
                    <w:caps/>
                    <w:color w:val="4F81BD" w:themeColor="accent1"/>
                    <w:szCs w:val="20"/>
                  </w:rPr>
                </w:rPrChange>
              </w:rPr>
              <w:pPrChange w:id="1643" w:author="Denis" w:date="2013-07-31T00:04:00Z">
                <w:pPr>
                  <w:keepNext/>
                  <w:keepLines/>
                  <w:tabs>
                    <w:tab w:val="center" w:pos="4536"/>
                    <w:tab w:val="right" w:pos="9072"/>
                  </w:tabs>
                  <w:spacing w:before="200"/>
                  <w:ind w:left="440" w:firstLine="0"/>
                  <w:jc w:val="center"/>
                  <w:outlineLvl w:val="3"/>
                </w:pPr>
              </w:pPrChange>
            </w:pPr>
            <w:ins w:id="1644" w:author="Denis" w:date="2013-07-30T23:59:00Z">
              <w:del w:id="1645" w:author="Yann Bourdeau" w:date="2013-08-04T10:03:00Z">
                <w:r w:rsidRPr="00E11E02" w:rsidDel="00502EE4">
                  <w:rPr>
                    <w:sz w:val="20"/>
                    <w:rPrChange w:id="1646" w:author="Denis" w:date="2013-07-31T00:00:00Z">
                      <w:rPr/>
                    </w:rPrChange>
                  </w:rPr>
                  <w:delText>7</w:delText>
                </w:r>
              </w:del>
            </w:ins>
          </w:p>
        </w:tc>
      </w:tr>
      <w:tr w:rsidR="00E11E02" w:rsidRPr="00E11E02" w:rsidDel="00502EE4" w14:paraId="7A8166D1" w14:textId="4EC96D7E" w:rsidTr="00E11E02">
        <w:trPr>
          <w:jc w:val="center"/>
          <w:ins w:id="1647" w:author="Denis" w:date="2013-07-30T23:59:00Z"/>
          <w:del w:id="1648" w:author="Yann Bourdeau" w:date="2013-08-04T10:03:00Z"/>
        </w:trPr>
        <w:tc>
          <w:tcPr>
            <w:tcW w:w="0" w:type="auto"/>
          </w:tcPr>
          <w:p w14:paraId="229CF6FC" w14:textId="2E9F2188" w:rsidR="00E11E02" w:rsidRPr="00E11E02" w:rsidDel="00502EE4" w:rsidRDefault="00E11E02">
            <w:pPr>
              <w:pStyle w:val="Rsum"/>
              <w:ind w:firstLine="0"/>
              <w:rPr>
                <w:ins w:id="1649" w:author="Denis" w:date="2013-07-30T23:59:00Z"/>
                <w:del w:id="1650" w:author="Yann Bourdeau" w:date="2013-08-04T10:03:00Z"/>
                <w:sz w:val="20"/>
                <w:rPrChange w:id="1651" w:author="Denis" w:date="2013-07-31T00:00:00Z">
                  <w:rPr>
                    <w:ins w:id="1652" w:author="Denis" w:date="2013-07-30T23:59:00Z"/>
                    <w:del w:id="1653" w:author="Yann Bourdeau" w:date="2013-08-04T10:03:00Z"/>
                  </w:rPr>
                </w:rPrChange>
              </w:rPr>
              <w:pPrChange w:id="1654" w:author="Denis" w:date="2013-07-31T00:03:00Z">
                <w:pPr>
                  <w:pStyle w:val="Paragraphedeliste"/>
                  <w:numPr>
                    <w:numId w:val="15"/>
                  </w:numPr>
                  <w:ind w:left="360" w:hanging="360"/>
                  <w:jc w:val="left"/>
                </w:pPr>
              </w:pPrChange>
            </w:pPr>
            <w:ins w:id="1655" w:author="Denis" w:date="2013-07-30T23:59:00Z">
              <w:del w:id="1656" w:author="Yann Bourdeau" w:date="2013-08-04T10:03:00Z">
                <w:r w:rsidRPr="00E11E02" w:rsidDel="00502EE4">
                  <w:rPr>
                    <w:sz w:val="20"/>
                    <w:rPrChange w:id="1657" w:author="Denis" w:date="2013-07-31T00:00:00Z">
                      <w:rPr/>
                    </w:rPrChange>
                  </w:rPr>
                  <w:delText>Méthodes d’assertion.</w:delText>
                </w:r>
              </w:del>
            </w:ins>
          </w:p>
        </w:tc>
        <w:tc>
          <w:tcPr>
            <w:tcW w:w="0" w:type="auto"/>
          </w:tcPr>
          <w:p w14:paraId="7ABBD5D8" w14:textId="1741BCB4" w:rsidR="00E11E02" w:rsidRPr="00E11E02" w:rsidDel="00502EE4" w:rsidRDefault="00E11E02">
            <w:pPr>
              <w:pStyle w:val="Rsum"/>
              <w:ind w:firstLine="0"/>
              <w:jc w:val="center"/>
              <w:rPr>
                <w:ins w:id="1658" w:author="Denis" w:date="2013-07-30T23:59:00Z"/>
                <w:del w:id="1659" w:author="Yann Bourdeau" w:date="2013-08-04T10:03:00Z"/>
                <w:sz w:val="20"/>
                <w:rPrChange w:id="1660" w:author="Denis" w:date="2013-07-31T00:00:00Z">
                  <w:rPr>
                    <w:ins w:id="1661" w:author="Denis" w:date="2013-07-30T23:59:00Z"/>
                    <w:del w:id="1662" w:author="Yann Bourdeau" w:date="2013-08-04T10:03:00Z"/>
                    <w:b/>
                    <w:bCs/>
                    <w:i/>
                    <w:iCs/>
                    <w:caps/>
                    <w:color w:val="4F81BD" w:themeColor="accent1"/>
                    <w:szCs w:val="20"/>
                  </w:rPr>
                </w:rPrChange>
              </w:rPr>
              <w:pPrChange w:id="1663" w:author="Denis" w:date="2013-07-31T00:03:00Z">
                <w:pPr>
                  <w:keepNext/>
                  <w:keepLines/>
                  <w:tabs>
                    <w:tab w:val="center" w:pos="4536"/>
                    <w:tab w:val="right" w:pos="9072"/>
                  </w:tabs>
                  <w:spacing w:before="200"/>
                  <w:ind w:left="440" w:firstLine="0"/>
                  <w:jc w:val="center"/>
                  <w:outlineLvl w:val="3"/>
                </w:pPr>
              </w:pPrChange>
            </w:pPr>
            <w:ins w:id="1664" w:author="Denis" w:date="2013-07-30T23:59:00Z">
              <w:del w:id="1665" w:author="Yann Bourdeau" w:date="2013-08-04T10:03:00Z">
                <w:r w:rsidRPr="00E11E02" w:rsidDel="00502EE4">
                  <w:rPr>
                    <w:sz w:val="20"/>
                    <w:rPrChange w:id="1666" w:author="Denis" w:date="2013-07-31T00:00:00Z">
                      <w:rPr/>
                    </w:rPrChange>
                  </w:rPr>
                  <w:delText>7</w:delText>
                </w:r>
              </w:del>
            </w:ins>
          </w:p>
        </w:tc>
        <w:tc>
          <w:tcPr>
            <w:tcW w:w="0" w:type="auto"/>
          </w:tcPr>
          <w:p w14:paraId="1307B76F" w14:textId="6C87D74C" w:rsidR="00E11E02" w:rsidRPr="00E11E02" w:rsidDel="00502EE4" w:rsidRDefault="00E11E02">
            <w:pPr>
              <w:pStyle w:val="Rsum"/>
              <w:ind w:firstLine="0"/>
              <w:jc w:val="center"/>
              <w:rPr>
                <w:ins w:id="1667" w:author="Denis" w:date="2013-07-30T23:59:00Z"/>
                <w:del w:id="1668" w:author="Yann Bourdeau" w:date="2013-08-04T10:03:00Z"/>
                <w:sz w:val="20"/>
                <w:rPrChange w:id="1669" w:author="Denis" w:date="2013-07-31T00:00:00Z">
                  <w:rPr>
                    <w:ins w:id="1670" w:author="Denis" w:date="2013-07-30T23:59:00Z"/>
                    <w:del w:id="1671" w:author="Yann Bourdeau" w:date="2013-08-04T10:03:00Z"/>
                    <w:b/>
                    <w:bCs/>
                    <w:i/>
                    <w:iCs/>
                    <w:caps/>
                    <w:color w:val="4F81BD" w:themeColor="accent1"/>
                    <w:szCs w:val="20"/>
                  </w:rPr>
                </w:rPrChange>
              </w:rPr>
              <w:pPrChange w:id="1672" w:author="Denis" w:date="2013-07-31T00:03:00Z">
                <w:pPr>
                  <w:keepNext/>
                  <w:keepLines/>
                  <w:tabs>
                    <w:tab w:val="center" w:pos="4536"/>
                    <w:tab w:val="right" w:pos="9072"/>
                  </w:tabs>
                  <w:spacing w:before="200"/>
                  <w:ind w:left="440" w:firstLine="0"/>
                  <w:jc w:val="center"/>
                  <w:outlineLvl w:val="3"/>
                </w:pPr>
              </w:pPrChange>
            </w:pPr>
            <w:ins w:id="1673" w:author="Denis" w:date="2013-07-30T23:59:00Z">
              <w:del w:id="1674" w:author="Yann Bourdeau" w:date="2013-08-04T10:03:00Z">
                <w:r w:rsidRPr="00E11E02" w:rsidDel="00502EE4">
                  <w:rPr>
                    <w:sz w:val="20"/>
                    <w:rPrChange w:id="1675" w:author="Denis" w:date="2013-07-31T00:00:00Z">
                      <w:rPr/>
                    </w:rPrChange>
                  </w:rPr>
                  <w:delText>5,6</w:delText>
                </w:r>
              </w:del>
            </w:ins>
          </w:p>
        </w:tc>
        <w:tc>
          <w:tcPr>
            <w:tcW w:w="0" w:type="auto"/>
          </w:tcPr>
          <w:p w14:paraId="2A14C975" w14:textId="7A594C1A" w:rsidR="00E11E02" w:rsidRPr="00E11E02" w:rsidDel="00502EE4" w:rsidRDefault="00E11E02">
            <w:pPr>
              <w:pStyle w:val="Rsum"/>
              <w:ind w:firstLine="0"/>
              <w:jc w:val="center"/>
              <w:rPr>
                <w:ins w:id="1676" w:author="Denis" w:date="2013-07-30T23:59:00Z"/>
                <w:del w:id="1677" w:author="Yann Bourdeau" w:date="2013-08-04T10:03:00Z"/>
                <w:sz w:val="20"/>
                <w:rPrChange w:id="1678" w:author="Denis" w:date="2013-07-31T00:00:00Z">
                  <w:rPr>
                    <w:ins w:id="1679" w:author="Denis" w:date="2013-07-30T23:59:00Z"/>
                    <w:del w:id="1680" w:author="Yann Bourdeau" w:date="2013-08-04T10:03:00Z"/>
                    <w:b/>
                    <w:bCs/>
                    <w:i/>
                    <w:iCs/>
                    <w:caps/>
                    <w:color w:val="4F81BD" w:themeColor="accent1"/>
                    <w:szCs w:val="20"/>
                  </w:rPr>
                </w:rPrChange>
              </w:rPr>
              <w:pPrChange w:id="1681" w:author="Denis" w:date="2013-07-31T00:04:00Z">
                <w:pPr>
                  <w:keepNext/>
                  <w:keepLines/>
                  <w:tabs>
                    <w:tab w:val="center" w:pos="4536"/>
                    <w:tab w:val="right" w:pos="9072"/>
                  </w:tabs>
                  <w:spacing w:before="200"/>
                  <w:ind w:left="440" w:firstLine="0"/>
                  <w:jc w:val="center"/>
                  <w:outlineLvl w:val="3"/>
                </w:pPr>
              </w:pPrChange>
            </w:pPr>
            <w:ins w:id="1682" w:author="Denis" w:date="2013-07-30T23:59:00Z">
              <w:del w:id="1683" w:author="Yann Bourdeau" w:date="2013-08-04T10:03:00Z">
                <w:r w:rsidRPr="00E11E02" w:rsidDel="00502EE4">
                  <w:rPr>
                    <w:sz w:val="20"/>
                    <w:rPrChange w:id="1684" w:author="Denis" w:date="2013-07-31T00:00:00Z">
                      <w:rPr/>
                    </w:rPrChange>
                  </w:rPr>
                  <w:delText>7</w:delText>
                </w:r>
              </w:del>
            </w:ins>
          </w:p>
        </w:tc>
      </w:tr>
      <w:tr w:rsidR="00E11E02" w:rsidRPr="00E11E02" w:rsidDel="00502EE4" w14:paraId="6D5DBD54" w14:textId="12E60264" w:rsidTr="00E11E02">
        <w:trPr>
          <w:jc w:val="center"/>
          <w:ins w:id="1685" w:author="Denis" w:date="2013-07-30T23:59:00Z"/>
          <w:del w:id="1686" w:author="Yann Bourdeau" w:date="2013-08-04T10:03:00Z"/>
        </w:trPr>
        <w:tc>
          <w:tcPr>
            <w:tcW w:w="0" w:type="auto"/>
          </w:tcPr>
          <w:p w14:paraId="51524D8C" w14:textId="0FA5615E" w:rsidR="00E11E02" w:rsidRPr="00E11E02" w:rsidDel="00502EE4" w:rsidRDefault="00E11E02">
            <w:pPr>
              <w:pStyle w:val="Rsum"/>
              <w:ind w:firstLine="0"/>
              <w:rPr>
                <w:ins w:id="1687" w:author="Denis" w:date="2013-07-30T23:59:00Z"/>
                <w:del w:id="1688" w:author="Yann Bourdeau" w:date="2013-08-04T10:03:00Z"/>
                <w:sz w:val="20"/>
                <w:rPrChange w:id="1689" w:author="Denis" w:date="2013-07-31T00:00:00Z">
                  <w:rPr>
                    <w:ins w:id="1690" w:author="Denis" w:date="2013-07-30T23:59:00Z"/>
                    <w:del w:id="1691" w:author="Yann Bourdeau" w:date="2013-08-04T10:03:00Z"/>
                  </w:rPr>
                </w:rPrChange>
              </w:rPr>
              <w:pPrChange w:id="1692" w:author="Denis" w:date="2013-07-31T00:03:00Z">
                <w:pPr>
                  <w:pStyle w:val="Paragraphedeliste"/>
                  <w:numPr>
                    <w:numId w:val="15"/>
                  </w:numPr>
                  <w:ind w:left="360" w:hanging="360"/>
                </w:pPr>
              </w:pPrChange>
            </w:pPr>
            <w:ins w:id="1693" w:author="Denis" w:date="2013-07-30T23:59:00Z">
              <w:del w:id="1694" w:author="Yann Bourdeau" w:date="2013-08-04T10:03:00Z">
                <w:r w:rsidRPr="00E11E02" w:rsidDel="00502EE4">
                  <w:rPr>
                    <w:sz w:val="20"/>
                    <w:rPrChange w:id="1695" w:author="Denis" w:date="2013-07-31T00:00:00Z">
                      <w:rPr/>
                    </w:rPrChange>
                  </w:rPr>
                  <w:delText>Simulateur d’objets</w:delText>
                </w:r>
              </w:del>
            </w:ins>
          </w:p>
        </w:tc>
        <w:tc>
          <w:tcPr>
            <w:tcW w:w="0" w:type="auto"/>
          </w:tcPr>
          <w:p w14:paraId="5D75C3CE" w14:textId="2D57435E" w:rsidR="00E11E02" w:rsidRPr="00E11E02" w:rsidDel="00502EE4" w:rsidRDefault="00E11E02">
            <w:pPr>
              <w:pStyle w:val="Rsum"/>
              <w:ind w:firstLine="0"/>
              <w:jc w:val="center"/>
              <w:rPr>
                <w:ins w:id="1696" w:author="Denis" w:date="2013-07-30T23:59:00Z"/>
                <w:del w:id="1697" w:author="Yann Bourdeau" w:date="2013-08-04T10:03:00Z"/>
                <w:sz w:val="20"/>
                <w:rPrChange w:id="1698" w:author="Denis" w:date="2013-07-31T00:00:00Z">
                  <w:rPr>
                    <w:ins w:id="1699" w:author="Denis" w:date="2013-07-30T23:59:00Z"/>
                    <w:del w:id="1700" w:author="Yann Bourdeau" w:date="2013-08-04T10:03:00Z"/>
                    <w:b/>
                    <w:bCs/>
                    <w:i/>
                    <w:iCs/>
                    <w:caps/>
                    <w:color w:val="4F81BD" w:themeColor="accent1"/>
                    <w:szCs w:val="20"/>
                  </w:rPr>
                </w:rPrChange>
              </w:rPr>
              <w:pPrChange w:id="1701" w:author="Denis" w:date="2013-07-31T00:03:00Z">
                <w:pPr>
                  <w:keepNext/>
                  <w:keepLines/>
                  <w:tabs>
                    <w:tab w:val="center" w:pos="4536"/>
                    <w:tab w:val="right" w:pos="9072"/>
                  </w:tabs>
                  <w:spacing w:before="200"/>
                  <w:ind w:left="440" w:firstLine="0"/>
                  <w:jc w:val="center"/>
                  <w:outlineLvl w:val="3"/>
                </w:pPr>
              </w:pPrChange>
            </w:pPr>
            <w:ins w:id="1702" w:author="Denis" w:date="2013-07-30T23:59:00Z">
              <w:del w:id="1703" w:author="Yann Bourdeau" w:date="2013-08-04T10:03:00Z">
                <w:r w:rsidRPr="00E11E02" w:rsidDel="00502EE4">
                  <w:rPr>
                    <w:sz w:val="20"/>
                    <w:rPrChange w:id="1704" w:author="Denis" w:date="2013-07-31T00:00:00Z">
                      <w:rPr/>
                    </w:rPrChange>
                  </w:rPr>
                  <w:delText>0</w:delText>
                </w:r>
              </w:del>
            </w:ins>
          </w:p>
        </w:tc>
        <w:tc>
          <w:tcPr>
            <w:tcW w:w="0" w:type="auto"/>
          </w:tcPr>
          <w:p w14:paraId="09E5AEC6" w14:textId="76142DB8" w:rsidR="00E11E02" w:rsidRPr="00E11E02" w:rsidDel="00502EE4" w:rsidRDefault="00E11E02">
            <w:pPr>
              <w:pStyle w:val="Rsum"/>
              <w:ind w:firstLine="0"/>
              <w:jc w:val="center"/>
              <w:rPr>
                <w:ins w:id="1705" w:author="Denis" w:date="2013-07-30T23:59:00Z"/>
                <w:del w:id="1706" w:author="Yann Bourdeau" w:date="2013-08-04T10:03:00Z"/>
                <w:sz w:val="20"/>
                <w:rPrChange w:id="1707" w:author="Denis" w:date="2013-07-31T00:00:00Z">
                  <w:rPr>
                    <w:ins w:id="1708" w:author="Denis" w:date="2013-07-30T23:59:00Z"/>
                    <w:del w:id="1709" w:author="Yann Bourdeau" w:date="2013-08-04T10:03:00Z"/>
                    <w:b/>
                    <w:bCs/>
                    <w:i/>
                    <w:iCs/>
                    <w:caps/>
                    <w:color w:val="4F81BD" w:themeColor="accent1"/>
                    <w:szCs w:val="20"/>
                  </w:rPr>
                </w:rPrChange>
              </w:rPr>
              <w:pPrChange w:id="1710" w:author="Denis" w:date="2013-07-31T00:03:00Z">
                <w:pPr>
                  <w:keepNext/>
                  <w:keepLines/>
                  <w:tabs>
                    <w:tab w:val="center" w:pos="4536"/>
                    <w:tab w:val="right" w:pos="9072"/>
                  </w:tabs>
                  <w:spacing w:before="200"/>
                  <w:ind w:left="440" w:firstLine="0"/>
                  <w:jc w:val="center"/>
                  <w:outlineLvl w:val="3"/>
                </w:pPr>
              </w:pPrChange>
            </w:pPr>
            <w:ins w:id="1711" w:author="Denis" w:date="2013-07-30T23:59:00Z">
              <w:del w:id="1712" w:author="Yann Bourdeau" w:date="2013-08-04T10:03:00Z">
                <w:r w:rsidRPr="00E11E02" w:rsidDel="00502EE4">
                  <w:rPr>
                    <w:sz w:val="20"/>
                    <w:rPrChange w:id="1713" w:author="Denis" w:date="2013-07-31T00:00:00Z">
                      <w:rPr/>
                    </w:rPrChange>
                  </w:rPr>
                  <w:delText>0</w:delText>
                </w:r>
              </w:del>
            </w:ins>
          </w:p>
        </w:tc>
        <w:tc>
          <w:tcPr>
            <w:tcW w:w="0" w:type="auto"/>
          </w:tcPr>
          <w:p w14:paraId="4B6E9BD9" w14:textId="29614021" w:rsidR="00E11E02" w:rsidRPr="00E11E02" w:rsidDel="00502EE4" w:rsidRDefault="00E11E02">
            <w:pPr>
              <w:pStyle w:val="Rsum"/>
              <w:ind w:firstLine="0"/>
              <w:jc w:val="center"/>
              <w:rPr>
                <w:ins w:id="1714" w:author="Denis" w:date="2013-07-30T23:59:00Z"/>
                <w:del w:id="1715" w:author="Yann Bourdeau" w:date="2013-08-04T10:03:00Z"/>
                <w:sz w:val="20"/>
                <w:rPrChange w:id="1716" w:author="Denis" w:date="2013-07-31T00:00:00Z">
                  <w:rPr>
                    <w:ins w:id="1717" w:author="Denis" w:date="2013-07-30T23:59:00Z"/>
                    <w:del w:id="1718" w:author="Yann Bourdeau" w:date="2013-08-04T10:03:00Z"/>
                    <w:b/>
                    <w:bCs/>
                    <w:i/>
                    <w:iCs/>
                    <w:caps/>
                    <w:color w:val="4F81BD" w:themeColor="accent1"/>
                    <w:szCs w:val="20"/>
                  </w:rPr>
                </w:rPrChange>
              </w:rPr>
              <w:pPrChange w:id="1719" w:author="Denis" w:date="2013-07-31T00:04:00Z">
                <w:pPr>
                  <w:keepNext/>
                  <w:keepLines/>
                  <w:tabs>
                    <w:tab w:val="center" w:pos="4536"/>
                    <w:tab w:val="right" w:pos="9072"/>
                  </w:tabs>
                  <w:spacing w:before="200"/>
                  <w:ind w:left="440" w:firstLine="0"/>
                  <w:jc w:val="center"/>
                  <w:outlineLvl w:val="3"/>
                </w:pPr>
              </w:pPrChange>
            </w:pPr>
            <w:ins w:id="1720" w:author="Denis" w:date="2013-07-30T23:59:00Z">
              <w:del w:id="1721" w:author="Yann Bourdeau" w:date="2013-08-04T10:03:00Z">
                <w:r w:rsidRPr="00E11E02" w:rsidDel="00502EE4">
                  <w:rPr>
                    <w:sz w:val="20"/>
                    <w:rPrChange w:id="1722" w:author="Denis" w:date="2013-07-31T00:00:00Z">
                      <w:rPr/>
                    </w:rPrChange>
                  </w:rPr>
                  <w:delText>0</w:delText>
                </w:r>
              </w:del>
            </w:ins>
          </w:p>
        </w:tc>
      </w:tr>
      <w:tr w:rsidR="00E11E02" w:rsidRPr="00E11E02" w:rsidDel="00502EE4" w14:paraId="3E50FCE3" w14:textId="75090E87" w:rsidTr="00E11E02">
        <w:trPr>
          <w:jc w:val="center"/>
          <w:ins w:id="1723" w:author="Denis" w:date="2013-07-30T23:59:00Z"/>
          <w:del w:id="1724" w:author="Yann Bourdeau" w:date="2013-08-04T10:03:00Z"/>
        </w:trPr>
        <w:tc>
          <w:tcPr>
            <w:tcW w:w="0" w:type="auto"/>
          </w:tcPr>
          <w:p w14:paraId="40353621" w14:textId="33B33C1B" w:rsidR="00E11E02" w:rsidRPr="00E11E02" w:rsidDel="00502EE4" w:rsidRDefault="00E11E02">
            <w:pPr>
              <w:pStyle w:val="Rsum"/>
              <w:ind w:firstLine="0"/>
              <w:rPr>
                <w:ins w:id="1725" w:author="Denis" w:date="2013-07-30T23:59:00Z"/>
                <w:del w:id="1726" w:author="Yann Bourdeau" w:date="2013-08-04T10:03:00Z"/>
                <w:sz w:val="20"/>
                <w:rPrChange w:id="1727" w:author="Denis" w:date="2013-07-31T00:00:00Z">
                  <w:rPr>
                    <w:ins w:id="1728" w:author="Denis" w:date="2013-07-30T23:59:00Z"/>
                    <w:del w:id="1729" w:author="Yann Bourdeau" w:date="2013-08-04T10:03:00Z"/>
                  </w:rPr>
                </w:rPrChange>
              </w:rPr>
              <w:pPrChange w:id="1730" w:author="Denis" w:date="2013-07-31T00:03:00Z">
                <w:pPr>
                  <w:pStyle w:val="Paragraphedeliste"/>
                  <w:numPr>
                    <w:numId w:val="15"/>
                  </w:numPr>
                  <w:ind w:left="360" w:hanging="360"/>
                  <w:jc w:val="left"/>
                </w:pPr>
              </w:pPrChange>
            </w:pPr>
            <w:ins w:id="1731" w:author="Denis" w:date="2013-07-30T23:59:00Z">
              <w:del w:id="1732" w:author="Yann Bourdeau" w:date="2013-08-04T10:03:00Z">
                <w:r w:rsidRPr="00E11E02" w:rsidDel="00502EE4">
                  <w:rPr>
                    <w:sz w:val="20"/>
                    <w:rPrChange w:id="1733" w:author="Denis" w:date="2013-07-31T00:00:00Z">
                      <w:rPr/>
                    </w:rPrChange>
                  </w:rPr>
                  <w:delText>Rapport de tests</w:delText>
                </w:r>
              </w:del>
            </w:ins>
          </w:p>
        </w:tc>
        <w:tc>
          <w:tcPr>
            <w:tcW w:w="0" w:type="auto"/>
          </w:tcPr>
          <w:p w14:paraId="546A5825" w14:textId="1E3C4249" w:rsidR="00E11E02" w:rsidRPr="00E11E02" w:rsidDel="00502EE4" w:rsidRDefault="00E11E02">
            <w:pPr>
              <w:pStyle w:val="Rsum"/>
              <w:ind w:firstLine="0"/>
              <w:jc w:val="center"/>
              <w:rPr>
                <w:ins w:id="1734" w:author="Denis" w:date="2013-07-30T23:59:00Z"/>
                <w:del w:id="1735" w:author="Yann Bourdeau" w:date="2013-08-04T10:03:00Z"/>
                <w:sz w:val="20"/>
                <w:rPrChange w:id="1736" w:author="Denis" w:date="2013-07-31T00:00:00Z">
                  <w:rPr>
                    <w:ins w:id="1737" w:author="Denis" w:date="2013-07-30T23:59:00Z"/>
                    <w:del w:id="1738" w:author="Yann Bourdeau" w:date="2013-08-04T10:03:00Z"/>
                    <w:b/>
                    <w:bCs/>
                    <w:i/>
                    <w:iCs/>
                    <w:caps/>
                    <w:color w:val="4F81BD" w:themeColor="accent1"/>
                    <w:szCs w:val="20"/>
                  </w:rPr>
                </w:rPrChange>
              </w:rPr>
              <w:pPrChange w:id="1739" w:author="Denis" w:date="2013-07-31T00:03:00Z">
                <w:pPr>
                  <w:keepNext/>
                  <w:keepLines/>
                  <w:tabs>
                    <w:tab w:val="center" w:pos="4536"/>
                    <w:tab w:val="right" w:pos="9072"/>
                  </w:tabs>
                  <w:spacing w:before="200"/>
                  <w:ind w:left="440" w:firstLine="0"/>
                  <w:jc w:val="center"/>
                  <w:outlineLvl w:val="3"/>
                </w:pPr>
              </w:pPrChange>
            </w:pPr>
            <w:ins w:id="1740" w:author="Denis" w:date="2013-07-30T23:59:00Z">
              <w:del w:id="1741" w:author="Yann Bourdeau" w:date="2013-08-04T10:03:00Z">
                <w:r w:rsidRPr="00E11E02" w:rsidDel="00502EE4">
                  <w:rPr>
                    <w:sz w:val="20"/>
                    <w:rPrChange w:id="1742" w:author="Denis" w:date="2013-07-31T00:00:00Z">
                      <w:rPr/>
                    </w:rPrChange>
                  </w:rPr>
                  <w:delText>5</w:delText>
                </w:r>
              </w:del>
            </w:ins>
          </w:p>
        </w:tc>
        <w:tc>
          <w:tcPr>
            <w:tcW w:w="0" w:type="auto"/>
          </w:tcPr>
          <w:p w14:paraId="0EC45A36" w14:textId="6ED6BC5B" w:rsidR="00E11E02" w:rsidRPr="00E11E02" w:rsidDel="00502EE4" w:rsidRDefault="00E11E02">
            <w:pPr>
              <w:pStyle w:val="Rsum"/>
              <w:ind w:firstLine="0"/>
              <w:jc w:val="center"/>
              <w:rPr>
                <w:ins w:id="1743" w:author="Denis" w:date="2013-07-30T23:59:00Z"/>
                <w:del w:id="1744" w:author="Yann Bourdeau" w:date="2013-08-04T10:03:00Z"/>
                <w:sz w:val="20"/>
                <w:rPrChange w:id="1745" w:author="Denis" w:date="2013-07-31T00:00:00Z">
                  <w:rPr>
                    <w:ins w:id="1746" w:author="Denis" w:date="2013-07-30T23:59:00Z"/>
                    <w:del w:id="1747" w:author="Yann Bourdeau" w:date="2013-08-04T10:03:00Z"/>
                    <w:b/>
                    <w:bCs/>
                    <w:i/>
                    <w:iCs/>
                    <w:caps/>
                    <w:color w:val="4F81BD" w:themeColor="accent1"/>
                    <w:szCs w:val="20"/>
                  </w:rPr>
                </w:rPrChange>
              </w:rPr>
              <w:pPrChange w:id="1748" w:author="Denis" w:date="2013-07-31T00:03:00Z">
                <w:pPr>
                  <w:keepNext/>
                  <w:keepLines/>
                  <w:tabs>
                    <w:tab w:val="center" w:pos="4536"/>
                    <w:tab w:val="right" w:pos="9072"/>
                  </w:tabs>
                  <w:spacing w:before="200"/>
                  <w:ind w:left="440" w:firstLine="0"/>
                  <w:jc w:val="center"/>
                  <w:outlineLvl w:val="3"/>
                </w:pPr>
              </w:pPrChange>
            </w:pPr>
            <w:ins w:id="1749" w:author="Denis" w:date="2013-07-30T23:59:00Z">
              <w:del w:id="1750" w:author="Yann Bourdeau" w:date="2013-08-04T10:03:00Z">
                <w:r w:rsidRPr="00E11E02" w:rsidDel="00502EE4">
                  <w:rPr>
                    <w:sz w:val="20"/>
                    <w:rPrChange w:id="1751" w:author="Denis" w:date="2013-07-31T00:00:00Z">
                      <w:rPr/>
                    </w:rPrChange>
                  </w:rPr>
                  <w:delText>2</w:delText>
                </w:r>
              </w:del>
            </w:ins>
          </w:p>
        </w:tc>
        <w:tc>
          <w:tcPr>
            <w:tcW w:w="0" w:type="auto"/>
          </w:tcPr>
          <w:p w14:paraId="1DC58A22" w14:textId="38FA4A81" w:rsidR="00E11E02" w:rsidRPr="00E11E02" w:rsidDel="00502EE4" w:rsidRDefault="00E11E02">
            <w:pPr>
              <w:pStyle w:val="Rsum"/>
              <w:ind w:firstLine="0"/>
              <w:jc w:val="center"/>
              <w:rPr>
                <w:ins w:id="1752" w:author="Denis" w:date="2013-07-30T23:59:00Z"/>
                <w:del w:id="1753" w:author="Yann Bourdeau" w:date="2013-08-04T10:03:00Z"/>
                <w:sz w:val="20"/>
                <w:rPrChange w:id="1754" w:author="Denis" w:date="2013-07-31T00:00:00Z">
                  <w:rPr>
                    <w:ins w:id="1755" w:author="Denis" w:date="2013-07-30T23:59:00Z"/>
                    <w:del w:id="1756" w:author="Yann Bourdeau" w:date="2013-08-04T10:03:00Z"/>
                    <w:b/>
                    <w:bCs/>
                    <w:i/>
                    <w:iCs/>
                    <w:caps/>
                    <w:color w:val="4F81BD" w:themeColor="accent1"/>
                    <w:szCs w:val="20"/>
                  </w:rPr>
                </w:rPrChange>
              </w:rPr>
              <w:pPrChange w:id="1757" w:author="Denis" w:date="2013-07-31T00:04:00Z">
                <w:pPr>
                  <w:keepNext/>
                  <w:keepLines/>
                  <w:tabs>
                    <w:tab w:val="center" w:pos="4536"/>
                    <w:tab w:val="right" w:pos="9072"/>
                  </w:tabs>
                  <w:spacing w:before="200"/>
                  <w:ind w:left="440" w:firstLine="0"/>
                  <w:jc w:val="center"/>
                  <w:outlineLvl w:val="3"/>
                </w:pPr>
              </w:pPrChange>
            </w:pPr>
            <w:ins w:id="1758" w:author="Denis" w:date="2013-07-30T23:59:00Z">
              <w:del w:id="1759" w:author="Yann Bourdeau" w:date="2013-08-04T10:03:00Z">
                <w:r w:rsidRPr="00E11E02" w:rsidDel="00502EE4">
                  <w:rPr>
                    <w:sz w:val="20"/>
                    <w:rPrChange w:id="1760" w:author="Denis" w:date="2013-07-31T00:00:00Z">
                      <w:rPr/>
                    </w:rPrChange>
                  </w:rPr>
                  <w:delText>2</w:delText>
                </w:r>
              </w:del>
            </w:ins>
          </w:p>
        </w:tc>
      </w:tr>
      <w:tr w:rsidR="00E11E02" w:rsidRPr="00E11E02" w:rsidDel="00502EE4" w14:paraId="4F525A77" w14:textId="3E709FDC" w:rsidTr="00E11E02">
        <w:trPr>
          <w:jc w:val="center"/>
          <w:ins w:id="1761" w:author="Denis" w:date="2013-07-30T23:59:00Z"/>
          <w:del w:id="1762" w:author="Yann Bourdeau" w:date="2013-08-04T10:03:00Z"/>
        </w:trPr>
        <w:tc>
          <w:tcPr>
            <w:tcW w:w="0" w:type="auto"/>
          </w:tcPr>
          <w:p w14:paraId="440275B1" w14:textId="67998F72" w:rsidR="00E11E02" w:rsidRPr="00E11E02" w:rsidDel="00502EE4" w:rsidRDefault="00E11E02">
            <w:pPr>
              <w:pStyle w:val="Rsum"/>
              <w:ind w:firstLine="0"/>
              <w:rPr>
                <w:ins w:id="1763" w:author="Denis" w:date="2013-07-30T23:59:00Z"/>
                <w:del w:id="1764" w:author="Yann Bourdeau" w:date="2013-08-04T10:03:00Z"/>
                <w:sz w:val="20"/>
                <w:rPrChange w:id="1765" w:author="Denis" w:date="2013-07-31T00:00:00Z">
                  <w:rPr>
                    <w:ins w:id="1766" w:author="Denis" w:date="2013-07-30T23:59:00Z"/>
                    <w:del w:id="1767" w:author="Yann Bourdeau" w:date="2013-08-04T10:03:00Z"/>
                  </w:rPr>
                </w:rPrChange>
              </w:rPr>
              <w:pPrChange w:id="1768" w:author="Denis" w:date="2013-07-31T00:03:00Z">
                <w:pPr>
                  <w:pStyle w:val="Paragraphedeliste"/>
                  <w:numPr>
                    <w:numId w:val="15"/>
                  </w:numPr>
                  <w:ind w:left="360" w:hanging="360"/>
                  <w:jc w:val="left"/>
                </w:pPr>
              </w:pPrChange>
            </w:pPr>
            <w:ins w:id="1769" w:author="Denis" w:date="2013-07-30T23:59:00Z">
              <w:del w:id="1770" w:author="Yann Bourdeau" w:date="2013-08-04T10:03:00Z">
                <w:r w:rsidRPr="00E11E02" w:rsidDel="00502EE4">
                  <w:rPr>
                    <w:sz w:val="20"/>
                    <w:rPrChange w:id="1771" w:author="Denis" w:date="2013-07-31T00:00:00Z">
                      <w:rPr/>
                    </w:rPrChange>
                  </w:rPr>
                  <w:delText>Documentation et support gratuits</w:delText>
                </w:r>
              </w:del>
            </w:ins>
          </w:p>
        </w:tc>
        <w:tc>
          <w:tcPr>
            <w:tcW w:w="0" w:type="auto"/>
          </w:tcPr>
          <w:p w14:paraId="2D69F05A" w14:textId="510441B6" w:rsidR="00E11E02" w:rsidRPr="00E11E02" w:rsidDel="00502EE4" w:rsidRDefault="00E11E02">
            <w:pPr>
              <w:pStyle w:val="Rsum"/>
              <w:ind w:firstLine="0"/>
              <w:jc w:val="center"/>
              <w:rPr>
                <w:ins w:id="1772" w:author="Denis" w:date="2013-07-30T23:59:00Z"/>
                <w:del w:id="1773" w:author="Yann Bourdeau" w:date="2013-08-04T10:03:00Z"/>
                <w:sz w:val="20"/>
                <w:rPrChange w:id="1774" w:author="Denis" w:date="2013-07-31T00:00:00Z">
                  <w:rPr>
                    <w:ins w:id="1775" w:author="Denis" w:date="2013-07-30T23:59:00Z"/>
                    <w:del w:id="1776" w:author="Yann Bourdeau" w:date="2013-08-04T10:03:00Z"/>
                    <w:b/>
                    <w:bCs/>
                    <w:i/>
                    <w:iCs/>
                    <w:caps/>
                    <w:color w:val="4F81BD" w:themeColor="accent1"/>
                    <w:szCs w:val="20"/>
                  </w:rPr>
                </w:rPrChange>
              </w:rPr>
              <w:pPrChange w:id="1777" w:author="Denis" w:date="2013-07-31T00:03:00Z">
                <w:pPr>
                  <w:keepNext/>
                  <w:keepLines/>
                  <w:tabs>
                    <w:tab w:val="center" w:pos="4536"/>
                    <w:tab w:val="right" w:pos="9072"/>
                  </w:tabs>
                  <w:spacing w:before="200"/>
                  <w:ind w:left="440" w:firstLine="0"/>
                  <w:jc w:val="center"/>
                  <w:outlineLvl w:val="3"/>
                </w:pPr>
              </w:pPrChange>
            </w:pPr>
            <w:ins w:id="1778" w:author="Denis" w:date="2013-07-30T23:59:00Z">
              <w:del w:id="1779" w:author="Yann Bourdeau" w:date="2013-08-04T10:03:00Z">
                <w:r w:rsidRPr="00E11E02" w:rsidDel="00502EE4">
                  <w:rPr>
                    <w:sz w:val="20"/>
                    <w:rPrChange w:id="1780" w:author="Denis" w:date="2013-07-31T00:00:00Z">
                      <w:rPr/>
                    </w:rPrChange>
                  </w:rPr>
                  <w:delText>5</w:delText>
                </w:r>
              </w:del>
            </w:ins>
          </w:p>
        </w:tc>
        <w:tc>
          <w:tcPr>
            <w:tcW w:w="0" w:type="auto"/>
          </w:tcPr>
          <w:p w14:paraId="5436797F" w14:textId="2D5F4CEB" w:rsidR="00E11E02" w:rsidRPr="00E11E02" w:rsidDel="00502EE4" w:rsidRDefault="00E11E02">
            <w:pPr>
              <w:pStyle w:val="Rsum"/>
              <w:ind w:firstLine="0"/>
              <w:jc w:val="center"/>
              <w:rPr>
                <w:ins w:id="1781" w:author="Denis" w:date="2013-07-30T23:59:00Z"/>
                <w:del w:id="1782" w:author="Yann Bourdeau" w:date="2013-08-04T10:03:00Z"/>
                <w:sz w:val="20"/>
                <w:rPrChange w:id="1783" w:author="Denis" w:date="2013-07-31T00:00:00Z">
                  <w:rPr>
                    <w:ins w:id="1784" w:author="Denis" w:date="2013-07-30T23:59:00Z"/>
                    <w:del w:id="1785" w:author="Yann Bourdeau" w:date="2013-08-04T10:03:00Z"/>
                    <w:b/>
                    <w:bCs/>
                    <w:i/>
                    <w:iCs/>
                    <w:caps/>
                    <w:color w:val="4F81BD" w:themeColor="accent1"/>
                    <w:szCs w:val="20"/>
                  </w:rPr>
                </w:rPrChange>
              </w:rPr>
              <w:pPrChange w:id="1786" w:author="Denis" w:date="2013-07-31T00:03:00Z">
                <w:pPr>
                  <w:keepNext/>
                  <w:keepLines/>
                  <w:tabs>
                    <w:tab w:val="center" w:pos="4536"/>
                    <w:tab w:val="right" w:pos="9072"/>
                  </w:tabs>
                  <w:spacing w:before="200"/>
                  <w:ind w:left="440" w:firstLine="0"/>
                  <w:jc w:val="center"/>
                  <w:outlineLvl w:val="3"/>
                </w:pPr>
              </w:pPrChange>
            </w:pPr>
            <w:ins w:id="1787" w:author="Denis" w:date="2013-07-30T23:59:00Z">
              <w:del w:id="1788" w:author="Yann Bourdeau" w:date="2013-08-04T10:03:00Z">
                <w:r w:rsidRPr="00E11E02" w:rsidDel="00502EE4">
                  <w:rPr>
                    <w:sz w:val="20"/>
                    <w:rPrChange w:id="1789" w:author="Denis" w:date="2013-07-31T00:00:00Z">
                      <w:rPr/>
                    </w:rPrChange>
                  </w:rPr>
                  <w:delText>5</w:delText>
                </w:r>
              </w:del>
            </w:ins>
          </w:p>
        </w:tc>
        <w:tc>
          <w:tcPr>
            <w:tcW w:w="0" w:type="auto"/>
          </w:tcPr>
          <w:p w14:paraId="48DFDDF2" w14:textId="4A5F208D" w:rsidR="00E11E02" w:rsidRPr="00E11E02" w:rsidDel="00502EE4" w:rsidRDefault="00E11E02">
            <w:pPr>
              <w:pStyle w:val="Rsum"/>
              <w:ind w:firstLine="0"/>
              <w:jc w:val="center"/>
              <w:rPr>
                <w:ins w:id="1790" w:author="Denis" w:date="2013-07-30T23:59:00Z"/>
                <w:del w:id="1791" w:author="Yann Bourdeau" w:date="2013-08-04T10:03:00Z"/>
                <w:sz w:val="20"/>
                <w:rPrChange w:id="1792" w:author="Denis" w:date="2013-07-31T00:00:00Z">
                  <w:rPr>
                    <w:ins w:id="1793" w:author="Denis" w:date="2013-07-30T23:59:00Z"/>
                    <w:del w:id="1794" w:author="Yann Bourdeau" w:date="2013-08-04T10:03:00Z"/>
                    <w:b/>
                    <w:bCs/>
                    <w:i/>
                    <w:iCs/>
                    <w:caps/>
                    <w:color w:val="4F81BD" w:themeColor="accent1"/>
                    <w:szCs w:val="20"/>
                  </w:rPr>
                </w:rPrChange>
              </w:rPr>
              <w:pPrChange w:id="1795" w:author="Denis" w:date="2013-07-31T00:04:00Z">
                <w:pPr>
                  <w:keepNext/>
                  <w:keepLines/>
                  <w:tabs>
                    <w:tab w:val="center" w:pos="4536"/>
                    <w:tab w:val="right" w:pos="9072"/>
                  </w:tabs>
                  <w:spacing w:before="200"/>
                  <w:ind w:left="440" w:firstLine="0"/>
                  <w:jc w:val="center"/>
                  <w:outlineLvl w:val="3"/>
                </w:pPr>
              </w:pPrChange>
            </w:pPr>
            <w:ins w:id="1796" w:author="Denis" w:date="2013-07-30T23:59:00Z">
              <w:del w:id="1797" w:author="Yann Bourdeau" w:date="2013-08-04T10:03:00Z">
                <w:r w:rsidRPr="00E11E02" w:rsidDel="00502EE4">
                  <w:rPr>
                    <w:sz w:val="20"/>
                    <w:rPrChange w:id="1798" w:author="Denis" w:date="2013-07-31T00:00:00Z">
                      <w:rPr/>
                    </w:rPrChange>
                  </w:rPr>
                  <w:delText>5</w:delText>
                </w:r>
              </w:del>
            </w:ins>
          </w:p>
        </w:tc>
      </w:tr>
      <w:tr w:rsidR="00E11E02" w:rsidRPr="00E11E02" w:rsidDel="00502EE4" w14:paraId="46C5F506" w14:textId="4803A049" w:rsidTr="00E11E02">
        <w:trPr>
          <w:jc w:val="center"/>
          <w:ins w:id="1799" w:author="Denis" w:date="2013-07-30T23:59:00Z"/>
          <w:del w:id="1800" w:author="Yann Bourdeau" w:date="2013-08-04T10:03:00Z"/>
        </w:trPr>
        <w:tc>
          <w:tcPr>
            <w:tcW w:w="0" w:type="auto"/>
          </w:tcPr>
          <w:p w14:paraId="256560FF" w14:textId="11439571" w:rsidR="00E11E02" w:rsidRPr="00E11E02" w:rsidDel="00502EE4" w:rsidRDefault="00E11E02">
            <w:pPr>
              <w:pStyle w:val="Rsum"/>
              <w:ind w:firstLine="0"/>
              <w:rPr>
                <w:ins w:id="1801" w:author="Denis" w:date="2013-07-30T23:59:00Z"/>
                <w:del w:id="1802" w:author="Yann Bourdeau" w:date="2013-08-04T10:03:00Z"/>
                <w:sz w:val="20"/>
                <w:rPrChange w:id="1803" w:author="Denis" w:date="2013-07-31T00:00:00Z">
                  <w:rPr>
                    <w:ins w:id="1804" w:author="Denis" w:date="2013-07-30T23:59:00Z"/>
                    <w:del w:id="1805" w:author="Yann Bourdeau" w:date="2013-08-04T10:03:00Z"/>
                  </w:rPr>
                </w:rPrChange>
              </w:rPr>
              <w:pPrChange w:id="1806" w:author="Denis" w:date="2013-07-31T00:03:00Z">
                <w:pPr>
                  <w:pStyle w:val="Paragraphedeliste"/>
                  <w:numPr>
                    <w:numId w:val="15"/>
                  </w:numPr>
                  <w:ind w:left="360" w:hanging="360"/>
                  <w:jc w:val="left"/>
                </w:pPr>
              </w:pPrChange>
            </w:pPr>
            <w:ins w:id="1807" w:author="Denis" w:date="2013-07-30T23:59:00Z">
              <w:del w:id="1808" w:author="Yann Bourdeau" w:date="2013-08-04T10:03:00Z">
                <w:r w:rsidRPr="00E11E02" w:rsidDel="00502EE4">
                  <w:rPr>
                    <w:sz w:val="20"/>
                    <w:rPrChange w:id="1809" w:author="Denis" w:date="2013-07-31T00:00:00Z">
                      <w:rPr/>
                    </w:rPrChange>
                  </w:rPr>
                  <w:delText>Support payant</w:delText>
                </w:r>
              </w:del>
            </w:ins>
          </w:p>
        </w:tc>
        <w:tc>
          <w:tcPr>
            <w:tcW w:w="0" w:type="auto"/>
          </w:tcPr>
          <w:p w14:paraId="3D46E157" w14:textId="7ADC4560" w:rsidR="00E11E02" w:rsidRPr="00E11E02" w:rsidDel="00502EE4" w:rsidRDefault="00E11E02">
            <w:pPr>
              <w:pStyle w:val="Rsum"/>
              <w:ind w:firstLine="0"/>
              <w:jc w:val="center"/>
              <w:rPr>
                <w:ins w:id="1810" w:author="Denis" w:date="2013-07-30T23:59:00Z"/>
                <w:del w:id="1811" w:author="Yann Bourdeau" w:date="2013-08-04T10:03:00Z"/>
                <w:sz w:val="20"/>
                <w:rPrChange w:id="1812" w:author="Denis" w:date="2013-07-31T00:00:00Z">
                  <w:rPr>
                    <w:ins w:id="1813" w:author="Denis" w:date="2013-07-30T23:59:00Z"/>
                    <w:del w:id="1814" w:author="Yann Bourdeau" w:date="2013-08-04T10:03:00Z"/>
                    <w:b/>
                    <w:bCs/>
                    <w:i/>
                    <w:iCs/>
                    <w:caps/>
                    <w:color w:val="4F81BD" w:themeColor="accent1"/>
                    <w:szCs w:val="20"/>
                  </w:rPr>
                </w:rPrChange>
              </w:rPr>
              <w:pPrChange w:id="1815" w:author="Denis" w:date="2013-07-31T00:03:00Z">
                <w:pPr>
                  <w:keepNext/>
                  <w:keepLines/>
                  <w:tabs>
                    <w:tab w:val="center" w:pos="4536"/>
                    <w:tab w:val="right" w:pos="9072"/>
                  </w:tabs>
                  <w:spacing w:before="200"/>
                  <w:ind w:left="440" w:firstLine="0"/>
                  <w:jc w:val="center"/>
                  <w:outlineLvl w:val="3"/>
                </w:pPr>
              </w:pPrChange>
            </w:pPr>
            <w:ins w:id="1816" w:author="Denis" w:date="2013-07-30T23:59:00Z">
              <w:del w:id="1817" w:author="Yann Bourdeau" w:date="2013-08-04T10:03:00Z">
                <w:r w:rsidRPr="00E11E02" w:rsidDel="00502EE4">
                  <w:rPr>
                    <w:sz w:val="20"/>
                    <w:rPrChange w:id="1818" w:author="Denis" w:date="2013-07-31T00:00:00Z">
                      <w:rPr/>
                    </w:rPrChange>
                  </w:rPr>
                  <w:delText>0</w:delText>
                </w:r>
              </w:del>
            </w:ins>
          </w:p>
        </w:tc>
        <w:tc>
          <w:tcPr>
            <w:tcW w:w="0" w:type="auto"/>
          </w:tcPr>
          <w:p w14:paraId="633FA41D" w14:textId="15C03334" w:rsidR="00E11E02" w:rsidRPr="00E11E02" w:rsidDel="00502EE4" w:rsidRDefault="00E11E02">
            <w:pPr>
              <w:pStyle w:val="Rsum"/>
              <w:ind w:firstLine="0"/>
              <w:jc w:val="center"/>
              <w:rPr>
                <w:ins w:id="1819" w:author="Denis" w:date="2013-07-30T23:59:00Z"/>
                <w:del w:id="1820" w:author="Yann Bourdeau" w:date="2013-08-04T10:03:00Z"/>
                <w:sz w:val="20"/>
                <w:rPrChange w:id="1821" w:author="Denis" w:date="2013-07-31T00:00:00Z">
                  <w:rPr>
                    <w:ins w:id="1822" w:author="Denis" w:date="2013-07-30T23:59:00Z"/>
                    <w:del w:id="1823" w:author="Yann Bourdeau" w:date="2013-08-04T10:03:00Z"/>
                    <w:b/>
                    <w:bCs/>
                    <w:i/>
                    <w:iCs/>
                    <w:caps/>
                    <w:color w:val="4F81BD" w:themeColor="accent1"/>
                    <w:szCs w:val="20"/>
                  </w:rPr>
                </w:rPrChange>
              </w:rPr>
              <w:pPrChange w:id="1824" w:author="Denis" w:date="2013-07-31T00:03:00Z">
                <w:pPr>
                  <w:keepNext/>
                  <w:keepLines/>
                  <w:tabs>
                    <w:tab w:val="center" w:pos="4536"/>
                    <w:tab w:val="right" w:pos="9072"/>
                  </w:tabs>
                  <w:spacing w:before="200"/>
                  <w:ind w:left="440" w:firstLine="0"/>
                  <w:jc w:val="center"/>
                  <w:outlineLvl w:val="3"/>
                </w:pPr>
              </w:pPrChange>
            </w:pPr>
            <w:ins w:id="1825" w:author="Denis" w:date="2013-07-30T23:59:00Z">
              <w:del w:id="1826" w:author="Yann Bourdeau" w:date="2013-08-04T10:03:00Z">
                <w:r w:rsidRPr="00E11E02" w:rsidDel="00502EE4">
                  <w:rPr>
                    <w:sz w:val="20"/>
                    <w:rPrChange w:id="1827" w:author="Denis" w:date="2013-07-31T00:00:00Z">
                      <w:rPr/>
                    </w:rPrChange>
                  </w:rPr>
                  <w:delText>0</w:delText>
                </w:r>
              </w:del>
            </w:ins>
          </w:p>
        </w:tc>
        <w:tc>
          <w:tcPr>
            <w:tcW w:w="0" w:type="auto"/>
          </w:tcPr>
          <w:p w14:paraId="1B87E0C0" w14:textId="06A6CC98" w:rsidR="00E11E02" w:rsidRPr="00E11E02" w:rsidDel="00502EE4" w:rsidRDefault="00E11E02">
            <w:pPr>
              <w:pStyle w:val="Rsum"/>
              <w:ind w:firstLine="0"/>
              <w:jc w:val="center"/>
              <w:rPr>
                <w:ins w:id="1828" w:author="Denis" w:date="2013-07-30T23:59:00Z"/>
                <w:del w:id="1829" w:author="Yann Bourdeau" w:date="2013-08-04T10:03:00Z"/>
                <w:sz w:val="20"/>
                <w:rPrChange w:id="1830" w:author="Denis" w:date="2013-07-31T00:00:00Z">
                  <w:rPr>
                    <w:ins w:id="1831" w:author="Denis" w:date="2013-07-30T23:59:00Z"/>
                    <w:del w:id="1832" w:author="Yann Bourdeau" w:date="2013-08-04T10:03:00Z"/>
                    <w:b/>
                    <w:bCs/>
                    <w:i/>
                    <w:iCs/>
                    <w:caps/>
                    <w:color w:val="4F81BD" w:themeColor="accent1"/>
                    <w:szCs w:val="20"/>
                  </w:rPr>
                </w:rPrChange>
              </w:rPr>
              <w:pPrChange w:id="1833" w:author="Denis" w:date="2013-07-31T00:04:00Z">
                <w:pPr>
                  <w:keepNext/>
                  <w:keepLines/>
                  <w:tabs>
                    <w:tab w:val="center" w:pos="4536"/>
                    <w:tab w:val="right" w:pos="9072"/>
                  </w:tabs>
                  <w:spacing w:before="200"/>
                  <w:ind w:left="440" w:firstLine="0"/>
                  <w:jc w:val="center"/>
                  <w:outlineLvl w:val="3"/>
                </w:pPr>
              </w:pPrChange>
            </w:pPr>
            <w:ins w:id="1834" w:author="Denis" w:date="2013-07-30T23:59:00Z">
              <w:del w:id="1835" w:author="Yann Bourdeau" w:date="2013-08-04T10:03:00Z">
                <w:r w:rsidRPr="00E11E02" w:rsidDel="00502EE4">
                  <w:rPr>
                    <w:sz w:val="20"/>
                    <w:rPrChange w:id="1836" w:author="Denis" w:date="2013-07-31T00:00:00Z">
                      <w:rPr/>
                    </w:rPrChange>
                  </w:rPr>
                  <w:delText>0</w:delText>
                </w:r>
              </w:del>
            </w:ins>
          </w:p>
        </w:tc>
      </w:tr>
      <w:tr w:rsidR="00E11E02" w:rsidRPr="00E11E02" w:rsidDel="00502EE4" w14:paraId="79AE7DDB" w14:textId="76AB4054" w:rsidTr="00E11E02">
        <w:trPr>
          <w:jc w:val="center"/>
          <w:ins w:id="1837" w:author="Denis" w:date="2013-07-30T23:59:00Z"/>
          <w:del w:id="1838" w:author="Yann Bourdeau" w:date="2013-08-04T10:03:00Z"/>
        </w:trPr>
        <w:tc>
          <w:tcPr>
            <w:tcW w:w="0" w:type="auto"/>
          </w:tcPr>
          <w:p w14:paraId="3355C7C3" w14:textId="12EA3AA4" w:rsidR="00E11E02" w:rsidRPr="00E11E02" w:rsidDel="00502EE4" w:rsidRDefault="00E11E02">
            <w:pPr>
              <w:pStyle w:val="Rsum"/>
              <w:ind w:firstLine="0"/>
              <w:rPr>
                <w:ins w:id="1839" w:author="Denis" w:date="2013-07-30T23:59:00Z"/>
                <w:del w:id="1840" w:author="Yann Bourdeau" w:date="2013-08-04T10:03:00Z"/>
                <w:sz w:val="20"/>
                <w:rPrChange w:id="1841" w:author="Denis" w:date="2013-07-31T00:00:00Z">
                  <w:rPr>
                    <w:ins w:id="1842" w:author="Denis" w:date="2013-07-30T23:59:00Z"/>
                    <w:del w:id="1843" w:author="Yann Bourdeau" w:date="2013-08-04T10:03:00Z"/>
                    <w:b/>
                    <w:bCs/>
                    <w:i/>
                    <w:iCs/>
                    <w:caps/>
                    <w:color w:val="4F81BD" w:themeColor="accent1"/>
                    <w:szCs w:val="20"/>
                  </w:rPr>
                </w:rPrChange>
              </w:rPr>
              <w:pPrChange w:id="1844" w:author="Denis" w:date="2013-07-31T00:03:00Z">
                <w:pPr>
                  <w:keepNext/>
                  <w:keepLines/>
                  <w:tabs>
                    <w:tab w:val="center" w:pos="4536"/>
                    <w:tab w:val="right" w:pos="9072"/>
                  </w:tabs>
                  <w:spacing w:before="200"/>
                  <w:ind w:left="440" w:firstLine="0"/>
                  <w:jc w:val="right"/>
                  <w:outlineLvl w:val="3"/>
                </w:pPr>
              </w:pPrChange>
            </w:pPr>
            <w:ins w:id="1845" w:author="Denis" w:date="2013-07-30T23:59:00Z">
              <w:del w:id="1846" w:author="Yann Bourdeau" w:date="2013-08-04T10:03:00Z">
                <w:r w:rsidRPr="00E11E02" w:rsidDel="00502EE4">
                  <w:rPr>
                    <w:sz w:val="20"/>
                    <w:rPrChange w:id="1847" w:author="Denis" w:date="2013-07-31T00:00:00Z">
                      <w:rPr/>
                    </w:rPrChange>
                  </w:rPr>
                  <w:delText>Total</w:delText>
                </w:r>
              </w:del>
            </w:ins>
          </w:p>
        </w:tc>
        <w:tc>
          <w:tcPr>
            <w:tcW w:w="0" w:type="auto"/>
          </w:tcPr>
          <w:p w14:paraId="7CDD62D8" w14:textId="0C8FA341" w:rsidR="00E11E02" w:rsidRPr="00E11E02" w:rsidDel="00502EE4" w:rsidRDefault="00E11E02">
            <w:pPr>
              <w:pStyle w:val="Rsum"/>
              <w:ind w:firstLine="0"/>
              <w:jc w:val="center"/>
              <w:rPr>
                <w:ins w:id="1848" w:author="Denis" w:date="2013-07-30T23:59:00Z"/>
                <w:del w:id="1849" w:author="Yann Bourdeau" w:date="2013-08-04T10:03:00Z"/>
                <w:sz w:val="20"/>
                <w:rPrChange w:id="1850" w:author="Denis" w:date="2013-07-31T00:00:00Z">
                  <w:rPr>
                    <w:ins w:id="1851" w:author="Denis" w:date="2013-07-30T23:59:00Z"/>
                    <w:del w:id="1852" w:author="Yann Bourdeau" w:date="2013-08-04T10:03:00Z"/>
                    <w:b/>
                    <w:bCs/>
                    <w:i/>
                    <w:iCs/>
                    <w:color w:val="4F81BD" w:themeColor="accent1"/>
                    <w:szCs w:val="20"/>
                  </w:rPr>
                </w:rPrChange>
              </w:rPr>
              <w:pPrChange w:id="1853" w:author="Denis" w:date="2013-07-31T00:03:00Z">
                <w:pPr>
                  <w:keepNext/>
                  <w:keepLines/>
                  <w:tabs>
                    <w:tab w:val="center" w:pos="4536"/>
                    <w:tab w:val="right" w:pos="9072"/>
                  </w:tabs>
                  <w:spacing w:before="200"/>
                  <w:ind w:left="1100" w:firstLine="0"/>
                  <w:jc w:val="center"/>
                  <w:outlineLvl w:val="3"/>
                </w:pPr>
              </w:pPrChange>
            </w:pPr>
            <w:ins w:id="1854" w:author="Denis" w:date="2013-07-30T23:59:00Z">
              <w:del w:id="1855" w:author="Yann Bourdeau" w:date="2013-08-04T10:03:00Z">
                <w:r w:rsidRPr="00E11E02" w:rsidDel="00502EE4">
                  <w:rPr>
                    <w:sz w:val="20"/>
                    <w:rPrChange w:id="1856" w:author="Denis" w:date="2013-07-31T00:00:00Z">
                      <w:rPr/>
                    </w:rPrChange>
                  </w:rPr>
                  <w:delText>41</w:delText>
                </w:r>
              </w:del>
            </w:ins>
          </w:p>
        </w:tc>
        <w:tc>
          <w:tcPr>
            <w:tcW w:w="0" w:type="auto"/>
          </w:tcPr>
          <w:p w14:paraId="542604F5" w14:textId="4B777366" w:rsidR="00E11E02" w:rsidRPr="00E11E02" w:rsidDel="00502EE4" w:rsidRDefault="00E11E02">
            <w:pPr>
              <w:pStyle w:val="Rsum"/>
              <w:ind w:firstLine="0"/>
              <w:jc w:val="center"/>
              <w:rPr>
                <w:ins w:id="1857" w:author="Denis" w:date="2013-07-30T23:59:00Z"/>
                <w:del w:id="1858" w:author="Yann Bourdeau" w:date="2013-08-04T10:03:00Z"/>
                <w:sz w:val="20"/>
                <w:rPrChange w:id="1859" w:author="Denis" w:date="2013-07-31T00:00:00Z">
                  <w:rPr>
                    <w:ins w:id="1860" w:author="Denis" w:date="2013-07-30T23:59:00Z"/>
                    <w:del w:id="1861" w:author="Yann Bourdeau" w:date="2013-08-04T10:03:00Z"/>
                    <w:b/>
                    <w:bCs/>
                    <w:i/>
                    <w:iCs/>
                    <w:caps/>
                    <w:color w:val="4F81BD" w:themeColor="accent1"/>
                    <w:szCs w:val="20"/>
                  </w:rPr>
                </w:rPrChange>
              </w:rPr>
              <w:pPrChange w:id="1862" w:author="Denis" w:date="2013-07-31T00:03:00Z">
                <w:pPr>
                  <w:keepNext/>
                  <w:keepLines/>
                  <w:tabs>
                    <w:tab w:val="center" w:pos="4536"/>
                    <w:tab w:val="right" w:pos="9072"/>
                  </w:tabs>
                  <w:spacing w:before="200"/>
                  <w:ind w:left="440" w:firstLine="0"/>
                  <w:jc w:val="center"/>
                  <w:outlineLvl w:val="3"/>
                </w:pPr>
              </w:pPrChange>
            </w:pPr>
            <w:ins w:id="1863" w:author="Denis" w:date="2013-07-30T23:59:00Z">
              <w:del w:id="1864" w:author="Yann Bourdeau" w:date="2013-08-04T10:03:00Z">
                <w:r w:rsidRPr="00E11E02" w:rsidDel="00502EE4">
                  <w:rPr>
                    <w:sz w:val="20"/>
                    <w:rPrChange w:id="1865" w:author="Denis" w:date="2013-07-31T00:00:00Z">
                      <w:rPr/>
                    </w:rPrChange>
                  </w:rPr>
                  <w:delText>36,6</w:delText>
                </w:r>
              </w:del>
            </w:ins>
          </w:p>
        </w:tc>
        <w:tc>
          <w:tcPr>
            <w:tcW w:w="0" w:type="auto"/>
          </w:tcPr>
          <w:p w14:paraId="51991B05" w14:textId="5FCA805C" w:rsidR="00E11E02" w:rsidRPr="00E11E02" w:rsidDel="00502EE4" w:rsidRDefault="00E11E02">
            <w:pPr>
              <w:pStyle w:val="Rsum"/>
              <w:ind w:firstLine="0"/>
              <w:jc w:val="center"/>
              <w:rPr>
                <w:ins w:id="1866" w:author="Denis" w:date="2013-07-30T23:59:00Z"/>
                <w:del w:id="1867" w:author="Yann Bourdeau" w:date="2013-08-04T10:03:00Z"/>
                <w:sz w:val="20"/>
                <w:rPrChange w:id="1868" w:author="Denis" w:date="2013-07-31T00:00:00Z">
                  <w:rPr>
                    <w:ins w:id="1869" w:author="Denis" w:date="2013-07-30T23:59:00Z"/>
                    <w:del w:id="1870" w:author="Yann Bourdeau" w:date="2013-08-04T10:03:00Z"/>
                    <w:b/>
                    <w:bCs/>
                    <w:i/>
                    <w:iCs/>
                    <w:caps/>
                    <w:color w:val="4F81BD" w:themeColor="accent1"/>
                    <w:szCs w:val="20"/>
                  </w:rPr>
                </w:rPrChange>
              </w:rPr>
              <w:pPrChange w:id="1871" w:author="Denis" w:date="2013-07-31T00:04:00Z">
                <w:pPr>
                  <w:keepNext/>
                  <w:keepLines/>
                  <w:tabs>
                    <w:tab w:val="center" w:pos="4536"/>
                    <w:tab w:val="right" w:pos="9072"/>
                  </w:tabs>
                  <w:spacing w:before="200"/>
                  <w:ind w:left="440" w:firstLine="0"/>
                  <w:jc w:val="center"/>
                  <w:outlineLvl w:val="3"/>
                </w:pPr>
              </w:pPrChange>
            </w:pPr>
            <w:ins w:id="1872" w:author="Denis" w:date="2013-07-30T23:59:00Z">
              <w:del w:id="1873" w:author="Yann Bourdeau" w:date="2013-08-04T10:03:00Z">
                <w:r w:rsidRPr="00E11E02" w:rsidDel="00502EE4">
                  <w:rPr>
                    <w:sz w:val="20"/>
                    <w:rPrChange w:id="1874" w:author="Denis" w:date="2013-07-31T00:00:00Z">
                      <w:rPr/>
                    </w:rPrChange>
                  </w:rPr>
                  <w:delText>31</w:delText>
                </w:r>
              </w:del>
            </w:ins>
          </w:p>
        </w:tc>
      </w:tr>
    </w:tbl>
    <w:p w14:paraId="15319FEF" w14:textId="1BF13135" w:rsidR="00E11E02" w:rsidDel="00502EE4" w:rsidRDefault="00E11E02" w:rsidP="00F403E8">
      <w:pPr>
        <w:rPr>
          <w:ins w:id="1875" w:author="Denis" w:date="2013-07-31T00:08:00Z"/>
          <w:del w:id="1876" w:author="Yann Bourdeau" w:date="2013-08-04T10:03:00Z"/>
        </w:rPr>
      </w:pPr>
      <w:ins w:id="1877" w:author="Denis" w:date="2013-07-30T23:59:00Z">
        <w:del w:id="1878" w:author="Yann Bourdeau" w:date="2013-08-04T10:03:00Z">
          <w:r w:rsidDel="00502EE4">
            <w:br w:type="page"/>
          </w:r>
        </w:del>
      </w:ins>
    </w:p>
    <w:p w14:paraId="60273828" w14:textId="1DB3D475" w:rsidR="00434C16" w:rsidRPr="000760B1" w:rsidDel="00502EE4" w:rsidRDefault="00434C16" w:rsidP="00434C16">
      <w:pPr>
        <w:pStyle w:val="Tableau"/>
        <w:rPr>
          <w:ins w:id="1879" w:author="Denis" w:date="2013-07-31T00:08:00Z"/>
          <w:del w:id="1880" w:author="Yann Bourdeau" w:date="2013-08-04T10:03:00Z"/>
          <w:b w:val="0"/>
        </w:rPr>
      </w:pPr>
      <w:ins w:id="1881" w:author="Denis" w:date="2013-07-31T00:08:00Z">
        <w:del w:id="1882" w:author="Yann Bourdeau" w:date="2013-08-04T10:03:00Z">
          <w:r w:rsidDel="00502EE4">
            <w:rPr>
              <w:b w:val="0"/>
            </w:rPr>
            <w:delText xml:space="preserve">Outils d’intégration </w:delText>
          </w:r>
          <w:commentRangeStart w:id="1883"/>
          <w:r w:rsidDel="00502EE4">
            <w:rPr>
              <w:b w:val="0"/>
            </w:rPr>
            <w:delText>continue</w:delText>
          </w:r>
          <w:commentRangeEnd w:id="1883"/>
          <w:r w:rsidDel="00502EE4">
            <w:rPr>
              <w:rStyle w:val="Marquedannotation"/>
              <w:b w:val="0"/>
            </w:rPr>
            <w:commentReference w:id="1883"/>
          </w:r>
        </w:del>
      </w:ins>
    </w:p>
    <w:tbl>
      <w:tblPr>
        <w:tblStyle w:val="Grille"/>
        <w:tblW w:w="0" w:type="auto"/>
        <w:jc w:val="center"/>
        <w:tblLook w:val="04A0" w:firstRow="1" w:lastRow="0" w:firstColumn="1" w:lastColumn="0" w:noHBand="0" w:noVBand="1"/>
      </w:tblPr>
      <w:tblGrid>
        <w:gridCol w:w="3304"/>
        <w:gridCol w:w="1890"/>
        <w:gridCol w:w="1984"/>
      </w:tblGrid>
      <w:tr w:rsidR="00434C16" w:rsidRPr="00434C16" w:rsidDel="00502EE4" w14:paraId="58F16F56" w14:textId="182FAF36" w:rsidTr="00C16EBA">
        <w:trPr>
          <w:trHeight w:val="352"/>
          <w:jc w:val="center"/>
          <w:ins w:id="1884" w:author="Denis" w:date="2013-07-31T00:08:00Z"/>
          <w:del w:id="1885" w:author="Yann Bourdeau" w:date="2013-08-04T10:03:00Z"/>
        </w:trPr>
        <w:tc>
          <w:tcPr>
            <w:tcW w:w="0" w:type="auto"/>
          </w:tcPr>
          <w:p w14:paraId="5BA24BA5" w14:textId="37AD436E" w:rsidR="00434C16" w:rsidRPr="00434C16" w:rsidDel="00502EE4" w:rsidRDefault="00434C16" w:rsidP="00C16EBA">
            <w:pPr>
              <w:keepNext/>
              <w:keepLines/>
              <w:tabs>
                <w:tab w:val="center" w:pos="4536"/>
                <w:tab w:val="right" w:pos="9072"/>
              </w:tabs>
              <w:spacing w:before="200"/>
              <w:ind w:left="440" w:firstLine="0"/>
              <w:jc w:val="center"/>
              <w:outlineLvl w:val="3"/>
              <w:rPr>
                <w:ins w:id="1886" w:author="Denis" w:date="2013-07-31T00:08:00Z"/>
                <w:del w:id="1887" w:author="Yann Bourdeau" w:date="2013-08-04T10:03:00Z"/>
                <w:b/>
                <w:sz w:val="20"/>
                <w:rPrChange w:id="1888" w:author="Denis" w:date="2013-07-31T00:09:00Z">
                  <w:rPr>
                    <w:ins w:id="1889" w:author="Denis" w:date="2013-07-31T00:08:00Z"/>
                    <w:del w:id="1890" w:author="Yann Bourdeau" w:date="2013-08-04T10:03:00Z"/>
                    <w:b/>
                    <w:bCs/>
                    <w:i/>
                    <w:iCs/>
                    <w:caps/>
                    <w:color w:val="4F81BD" w:themeColor="accent1"/>
                    <w:szCs w:val="20"/>
                  </w:rPr>
                </w:rPrChange>
              </w:rPr>
            </w:pPr>
            <w:ins w:id="1891" w:author="Denis" w:date="2013-07-31T00:08:00Z">
              <w:del w:id="1892" w:author="Yann Bourdeau" w:date="2013-08-04T10:03:00Z">
                <w:r w:rsidRPr="00434C16" w:rsidDel="00502EE4">
                  <w:rPr>
                    <w:b/>
                    <w:sz w:val="20"/>
                    <w:rPrChange w:id="1893" w:author="Denis" w:date="2013-07-31T00:09:00Z">
                      <w:rPr>
                        <w:b/>
                      </w:rPr>
                    </w:rPrChange>
                  </w:rPr>
                  <w:delText>Critère</w:delText>
                </w:r>
              </w:del>
            </w:ins>
          </w:p>
        </w:tc>
        <w:tc>
          <w:tcPr>
            <w:tcW w:w="0" w:type="auto"/>
          </w:tcPr>
          <w:p w14:paraId="7C3CCF1B" w14:textId="6AA20C4B" w:rsidR="00434C16" w:rsidRPr="00434C16" w:rsidDel="00502EE4" w:rsidRDefault="00434C16" w:rsidP="00C16EBA">
            <w:pPr>
              <w:keepNext/>
              <w:keepLines/>
              <w:tabs>
                <w:tab w:val="center" w:pos="4536"/>
                <w:tab w:val="right" w:pos="9072"/>
              </w:tabs>
              <w:spacing w:before="200"/>
              <w:ind w:left="440" w:firstLine="0"/>
              <w:jc w:val="center"/>
              <w:outlineLvl w:val="3"/>
              <w:rPr>
                <w:ins w:id="1894" w:author="Denis" w:date="2013-07-31T00:08:00Z"/>
                <w:del w:id="1895" w:author="Yann Bourdeau" w:date="2013-08-04T10:03:00Z"/>
                <w:b/>
                <w:sz w:val="20"/>
                <w:rPrChange w:id="1896" w:author="Denis" w:date="2013-07-31T00:09:00Z">
                  <w:rPr>
                    <w:ins w:id="1897" w:author="Denis" w:date="2013-07-31T00:08:00Z"/>
                    <w:del w:id="1898" w:author="Yann Bourdeau" w:date="2013-08-04T10:03:00Z"/>
                    <w:b/>
                    <w:bCs/>
                    <w:i/>
                    <w:iCs/>
                    <w:caps/>
                    <w:color w:val="4F81BD" w:themeColor="accent1"/>
                    <w:szCs w:val="20"/>
                  </w:rPr>
                </w:rPrChange>
              </w:rPr>
            </w:pPr>
            <w:ins w:id="1899" w:author="Denis" w:date="2013-07-31T00:08:00Z">
              <w:del w:id="1900" w:author="Yann Bourdeau" w:date="2013-08-04T10:03:00Z">
                <w:r w:rsidRPr="00434C16" w:rsidDel="00502EE4">
                  <w:rPr>
                    <w:b/>
                    <w:sz w:val="20"/>
                    <w:rPrChange w:id="1901" w:author="Denis" w:date="2013-07-31T00:09:00Z">
                      <w:rPr>
                        <w:b/>
                      </w:rPr>
                    </w:rPrChange>
                  </w:rPr>
                  <w:delText>CruiseControl</w:delText>
                </w:r>
              </w:del>
            </w:ins>
          </w:p>
        </w:tc>
        <w:tc>
          <w:tcPr>
            <w:tcW w:w="1158" w:type="dxa"/>
          </w:tcPr>
          <w:p w14:paraId="43E23AAA" w14:textId="5A3757C9" w:rsidR="00434C16" w:rsidRPr="00434C16" w:rsidDel="00502EE4" w:rsidRDefault="00434C16" w:rsidP="00C16EBA">
            <w:pPr>
              <w:keepNext/>
              <w:keepLines/>
              <w:tabs>
                <w:tab w:val="center" w:pos="4536"/>
                <w:tab w:val="right" w:pos="9072"/>
              </w:tabs>
              <w:spacing w:before="200"/>
              <w:ind w:left="1100" w:firstLine="0"/>
              <w:jc w:val="center"/>
              <w:outlineLvl w:val="3"/>
              <w:rPr>
                <w:ins w:id="1902" w:author="Denis" w:date="2013-07-31T00:08:00Z"/>
                <w:del w:id="1903" w:author="Yann Bourdeau" w:date="2013-08-04T10:03:00Z"/>
                <w:b/>
                <w:sz w:val="20"/>
                <w:rPrChange w:id="1904" w:author="Denis" w:date="2013-07-31T00:09:00Z">
                  <w:rPr>
                    <w:ins w:id="1905" w:author="Denis" w:date="2013-07-31T00:08:00Z"/>
                    <w:del w:id="1906" w:author="Yann Bourdeau" w:date="2013-08-04T10:03:00Z"/>
                    <w:b/>
                    <w:bCs/>
                    <w:i/>
                    <w:iCs/>
                    <w:color w:val="4F81BD" w:themeColor="accent1"/>
                    <w:szCs w:val="20"/>
                  </w:rPr>
                </w:rPrChange>
              </w:rPr>
            </w:pPr>
            <w:ins w:id="1907" w:author="Denis" w:date="2013-07-31T00:08:00Z">
              <w:del w:id="1908" w:author="Yann Bourdeau" w:date="2013-08-04T10:03:00Z">
                <w:r w:rsidRPr="00434C16" w:rsidDel="00502EE4">
                  <w:rPr>
                    <w:b/>
                    <w:sz w:val="20"/>
                    <w:rPrChange w:id="1909" w:author="Denis" w:date="2013-07-31T00:09:00Z">
                      <w:rPr>
                        <w:b/>
                      </w:rPr>
                    </w:rPrChange>
                  </w:rPr>
                  <w:delText>Hudson</w:delText>
                </w:r>
              </w:del>
            </w:ins>
          </w:p>
        </w:tc>
      </w:tr>
      <w:tr w:rsidR="00434C16" w:rsidRPr="00434C16" w:rsidDel="00502EE4" w14:paraId="12962D95" w14:textId="411379A0" w:rsidTr="00C16EBA">
        <w:trPr>
          <w:jc w:val="center"/>
          <w:ins w:id="1910" w:author="Denis" w:date="2013-07-31T00:08:00Z"/>
          <w:del w:id="1911" w:author="Yann Bourdeau" w:date="2013-08-04T10:03:00Z"/>
        </w:trPr>
        <w:tc>
          <w:tcPr>
            <w:tcW w:w="0" w:type="auto"/>
          </w:tcPr>
          <w:p w14:paraId="41491F71" w14:textId="4AE20AB3" w:rsidR="00434C16" w:rsidRPr="00434C16" w:rsidDel="00502EE4" w:rsidRDefault="00434C16" w:rsidP="00C16EBA">
            <w:pPr>
              <w:pStyle w:val="Paragraphedeliste"/>
              <w:keepNext/>
              <w:keepLines/>
              <w:numPr>
                <w:ilvl w:val="0"/>
                <w:numId w:val="18"/>
              </w:numPr>
              <w:tabs>
                <w:tab w:val="center" w:pos="4536"/>
                <w:tab w:val="right" w:pos="9072"/>
              </w:tabs>
              <w:spacing w:before="200"/>
              <w:outlineLvl w:val="3"/>
              <w:rPr>
                <w:ins w:id="1912" w:author="Denis" w:date="2013-07-31T00:08:00Z"/>
                <w:del w:id="1913" w:author="Yann Bourdeau" w:date="2013-08-04T10:03:00Z"/>
                <w:sz w:val="20"/>
                <w:rPrChange w:id="1914" w:author="Denis" w:date="2013-07-31T00:09:00Z">
                  <w:rPr>
                    <w:ins w:id="1915" w:author="Denis" w:date="2013-07-31T00:08:00Z"/>
                    <w:del w:id="1916" w:author="Yann Bourdeau" w:date="2013-08-04T10:03:00Z"/>
                    <w:b/>
                    <w:bCs/>
                    <w:i/>
                    <w:iCs/>
                    <w:caps/>
                    <w:color w:val="4F81BD" w:themeColor="accent1"/>
                    <w:szCs w:val="20"/>
                  </w:rPr>
                </w:rPrChange>
              </w:rPr>
            </w:pPr>
            <w:ins w:id="1917" w:author="Denis" w:date="2013-07-31T00:08:00Z">
              <w:del w:id="1918" w:author="Yann Bourdeau" w:date="2013-08-04T10:03:00Z">
                <w:r w:rsidRPr="00434C16" w:rsidDel="00502EE4">
                  <w:rPr>
                    <w:sz w:val="20"/>
                    <w:rPrChange w:id="1919" w:author="Denis" w:date="2013-07-31T00:09:00Z">
                      <w:rPr/>
                    </w:rPrChange>
                  </w:rPr>
                  <w:delText>Performance</w:delText>
                </w:r>
              </w:del>
            </w:ins>
          </w:p>
        </w:tc>
        <w:tc>
          <w:tcPr>
            <w:tcW w:w="0" w:type="auto"/>
          </w:tcPr>
          <w:p w14:paraId="2D480CCA" w14:textId="00825ABC" w:rsidR="00434C16" w:rsidRPr="00434C16" w:rsidDel="00502EE4" w:rsidRDefault="00434C16" w:rsidP="00C16EBA">
            <w:pPr>
              <w:keepNext/>
              <w:keepLines/>
              <w:tabs>
                <w:tab w:val="center" w:pos="4536"/>
                <w:tab w:val="right" w:pos="9072"/>
              </w:tabs>
              <w:spacing w:before="200"/>
              <w:ind w:left="440" w:firstLine="0"/>
              <w:jc w:val="center"/>
              <w:outlineLvl w:val="3"/>
              <w:rPr>
                <w:ins w:id="1920" w:author="Denis" w:date="2013-07-31T00:08:00Z"/>
                <w:del w:id="1921" w:author="Yann Bourdeau" w:date="2013-08-04T10:03:00Z"/>
                <w:sz w:val="20"/>
                <w:rPrChange w:id="1922" w:author="Denis" w:date="2013-07-31T00:09:00Z">
                  <w:rPr>
                    <w:ins w:id="1923" w:author="Denis" w:date="2013-07-31T00:08:00Z"/>
                    <w:del w:id="1924" w:author="Yann Bourdeau" w:date="2013-08-04T10:03:00Z"/>
                    <w:b/>
                    <w:bCs/>
                    <w:i/>
                    <w:iCs/>
                    <w:caps/>
                    <w:color w:val="4F81BD" w:themeColor="accent1"/>
                    <w:szCs w:val="20"/>
                  </w:rPr>
                </w:rPrChange>
              </w:rPr>
            </w:pPr>
            <w:ins w:id="1925" w:author="Denis" w:date="2013-07-31T00:08:00Z">
              <w:del w:id="1926" w:author="Yann Bourdeau" w:date="2013-08-04T10:03:00Z">
                <w:r w:rsidRPr="00434C16" w:rsidDel="00502EE4">
                  <w:rPr>
                    <w:sz w:val="20"/>
                    <w:rPrChange w:id="1927" w:author="Denis" w:date="2013-07-31T00:09:00Z">
                      <w:rPr/>
                    </w:rPrChange>
                  </w:rPr>
                  <w:delText>2</w:delText>
                </w:r>
              </w:del>
            </w:ins>
          </w:p>
        </w:tc>
        <w:tc>
          <w:tcPr>
            <w:tcW w:w="1158" w:type="dxa"/>
          </w:tcPr>
          <w:p w14:paraId="401F79F3" w14:textId="5515D183" w:rsidR="00434C16" w:rsidRPr="00434C16" w:rsidDel="00502EE4" w:rsidRDefault="00434C16" w:rsidP="00C16EBA">
            <w:pPr>
              <w:keepNext/>
              <w:keepLines/>
              <w:tabs>
                <w:tab w:val="center" w:pos="4536"/>
                <w:tab w:val="right" w:pos="9072"/>
              </w:tabs>
              <w:spacing w:before="200"/>
              <w:ind w:left="440" w:firstLine="0"/>
              <w:jc w:val="center"/>
              <w:outlineLvl w:val="3"/>
              <w:rPr>
                <w:ins w:id="1928" w:author="Denis" w:date="2013-07-31T00:08:00Z"/>
                <w:del w:id="1929" w:author="Yann Bourdeau" w:date="2013-08-04T10:03:00Z"/>
                <w:sz w:val="20"/>
                <w:rPrChange w:id="1930" w:author="Denis" w:date="2013-07-31T00:09:00Z">
                  <w:rPr>
                    <w:ins w:id="1931" w:author="Denis" w:date="2013-07-31T00:08:00Z"/>
                    <w:del w:id="1932" w:author="Yann Bourdeau" w:date="2013-08-04T10:03:00Z"/>
                    <w:b/>
                    <w:bCs/>
                    <w:i/>
                    <w:iCs/>
                    <w:caps/>
                    <w:color w:val="4F81BD" w:themeColor="accent1"/>
                    <w:szCs w:val="20"/>
                  </w:rPr>
                </w:rPrChange>
              </w:rPr>
            </w:pPr>
            <w:ins w:id="1933" w:author="Denis" w:date="2013-07-31T00:08:00Z">
              <w:del w:id="1934" w:author="Yann Bourdeau" w:date="2013-08-04T10:03:00Z">
                <w:r w:rsidRPr="00434C16" w:rsidDel="00502EE4">
                  <w:rPr>
                    <w:sz w:val="20"/>
                    <w:rPrChange w:id="1935" w:author="Denis" w:date="2013-07-31T00:09:00Z">
                      <w:rPr/>
                    </w:rPrChange>
                  </w:rPr>
                  <w:delText>2</w:delText>
                </w:r>
              </w:del>
            </w:ins>
          </w:p>
        </w:tc>
      </w:tr>
      <w:tr w:rsidR="00434C16" w:rsidRPr="00434C16" w:rsidDel="00502EE4" w14:paraId="43F2735D" w14:textId="39200040" w:rsidTr="00C16EBA">
        <w:trPr>
          <w:jc w:val="center"/>
          <w:ins w:id="1936" w:author="Denis" w:date="2013-07-31T00:08:00Z"/>
          <w:del w:id="1937" w:author="Yann Bourdeau" w:date="2013-08-04T10:03:00Z"/>
        </w:trPr>
        <w:tc>
          <w:tcPr>
            <w:tcW w:w="0" w:type="auto"/>
          </w:tcPr>
          <w:p w14:paraId="265F597D" w14:textId="2E5E1F16" w:rsidR="00434C16" w:rsidRPr="00434C16" w:rsidDel="00502EE4" w:rsidRDefault="00434C16" w:rsidP="00C16EBA">
            <w:pPr>
              <w:pStyle w:val="Paragraphedeliste"/>
              <w:keepNext/>
              <w:keepLines/>
              <w:numPr>
                <w:ilvl w:val="0"/>
                <w:numId w:val="18"/>
              </w:numPr>
              <w:tabs>
                <w:tab w:val="center" w:pos="4536"/>
                <w:tab w:val="right" w:pos="9072"/>
              </w:tabs>
              <w:spacing w:before="200"/>
              <w:jc w:val="left"/>
              <w:outlineLvl w:val="3"/>
              <w:rPr>
                <w:ins w:id="1938" w:author="Denis" w:date="2013-07-31T00:08:00Z"/>
                <w:del w:id="1939" w:author="Yann Bourdeau" w:date="2013-08-04T10:03:00Z"/>
                <w:sz w:val="20"/>
                <w:rPrChange w:id="1940" w:author="Denis" w:date="2013-07-31T00:09:00Z">
                  <w:rPr>
                    <w:ins w:id="1941" w:author="Denis" w:date="2013-07-31T00:08:00Z"/>
                    <w:del w:id="1942" w:author="Yann Bourdeau" w:date="2013-08-04T10:03:00Z"/>
                    <w:b/>
                    <w:bCs/>
                    <w:i/>
                    <w:iCs/>
                    <w:caps/>
                    <w:color w:val="4F81BD" w:themeColor="accent1"/>
                    <w:szCs w:val="20"/>
                  </w:rPr>
                </w:rPrChange>
              </w:rPr>
            </w:pPr>
            <w:ins w:id="1943" w:author="Denis" w:date="2013-07-31T00:08:00Z">
              <w:del w:id="1944" w:author="Yann Bourdeau" w:date="2013-08-04T10:03:00Z">
                <w:r w:rsidRPr="00434C16" w:rsidDel="00502EE4">
                  <w:rPr>
                    <w:sz w:val="20"/>
                    <w:rPrChange w:id="1945" w:author="Denis" w:date="2013-07-31T00:09:00Z">
                      <w:rPr/>
                    </w:rPrChange>
                  </w:rPr>
                  <w:delText>Facilité de configuration</w:delText>
                </w:r>
              </w:del>
            </w:ins>
          </w:p>
        </w:tc>
        <w:tc>
          <w:tcPr>
            <w:tcW w:w="0" w:type="auto"/>
          </w:tcPr>
          <w:p w14:paraId="32F8D844" w14:textId="57C80DCA" w:rsidR="00434C16" w:rsidRPr="00434C16" w:rsidDel="00502EE4" w:rsidRDefault="00434C16" w:rsidP="00C16EBA">
            <w:pPr>
              <w:keepNext/>
              <w:keepLines/>
              <w:tabs>
                <w:tab w:val="center" w:pos="4536"/>
                <w:tab w:val="right" w:pos="9072"/>
              </w:tabs>
              <w:spacing w:before="200"/>
              <w:ind w:left="440" w:firstLine="0"/>
              <w:jc w:val="center"/>
              <w:outlineLvl w:val="3"/>
              <w:rPr>
                <w:ins w:id="1946" w:author="Denis" w:date="2013-07-31T00:08:00Z"/>
                <w:del w:id="1947" w:author="Yann Bourdeau" w:date="2013-08-04T10:03:00Z"/>
                <w:sz w:val="20"/>
                <w:rPrChange w:id="1948" w:author="Denis" w:date="2013-07-31T00:09:00Z">
                  <w:rPr>
                    <w:ins w:id="1949" w:author="Denis" w:date="2013-07-31T00:08:00Z"/>
                    <w:del w:id="1950" w:author="Yann Bourdeau" w:date="2013-08-04T10:03:00Z"/>
                    <w:b/>
                    <w:bCs/>
                    <w:i/>
                    <w:iCs/>
                    <w:caps/>
                    <w:color w:val="4F81BD" w:themeColor="accent1"/>
                    <w:szCs w:val="20"/>
                  </w:rPr>
                </w:rPrChange>
              </w:rPr>
            </w:pPr>
            <w:ins w:id="1951" w:author="Denis" w:date="2013-07-31T00:08:00Z">
              <w:del w:id="1952" w:author="Yann Bourdeau" w:date="2013-08-04T10:03:00Z">
                <w:r w:rsidRPr="00434C16" w:rsidDel="00502EE4">
                  <w:rPr>
                    <w:sz w:val="20"/>
                    <w:rPrChange w:id="1953" w:author="Denis" w:date="2013-07-31T00:09:00Z">
                      <w:rPr/>
                    </w:rPrChange>
                  </w:rPr>
                  <w:delText>2</w:delText>
                </w:r>
              </w:del>
            </w:ins>
          </w:p>
        </w:tc>
        <w:tc>
          <w:tcPr>
            <w:tcW w:w="1158" w:type="dxa"/>
          </w:tcPr>
          <w:p w14:paraId="0F8D89F7" w14:textId="3007DFC3" w:rsidR="00434C16" w:rsidRPr="00434C16" w:rsidDel="00502EE4" w:rsidRDefault="00434C16" w:rsidP="00C16EBA">
            <w:pPr>
              <w:keepNext/>
              <w:keepLines/>
              <w:tabs>
                <w:tab w:val="center" w:pos="4536"/>
                <w:tab w:val="right" w:pos="9072"/>
              </w:tabs>
              <w:spacing w:before="200"/>
              <w:ind w:left="440" w:firstLine="0"/>
              <w:jc w:val="center"/>
              <w:outlineLvl w:val="3"/>
              <w:rPr>
                <w:ins w:id="1954" w:author="Denis" w:date="2013-07-31T00:08:00Z"/>
                <w:del w:id="1955" w:author="Yann Bourdeau" w:date="2013-08-04T10:03:00Z"/>
                <w:sz w:val="20"/>
                <w:rPrChange w:id="1956" w:author="Denis" w:date="2013-07-31T00:09:00Z">
                  <w:rPr>
                    <w:ins w:id="1957" w:author="Denis" w:date="2013-07-31T00:08:00Z"/>
                    <w:del w:id="1958" w:author="Yann Bourdeau" w:date="2013-08-04T10:03:00Z"/>
                    <w:b/>
                    <w:bCs/>
                    <w:i/>
                    <w:iCs/>
                    <w:caps/>
                    <w:color w:val="4F81BD" w:themeColor="accent1"/>
                    <w:szCs w:val="20"/>
                  </w:rPr>
                </w:rPrChange>
              </w:rPr>
            </w:pPr>
            <w:ins w:id="1959" w:author="Denis" w:date="2013-07-31T00:08:00Z">
              <w:del w:id="1960" w:author="Yann Bourdeau" w:date="2013-08-04T10:03:00Z">
                <w:r w:rsidRPr="00434C16" w:rsidDel="00502EE4">
                  <w:rPr>
                    <w:sz w:val="20"/>
                    <w:rPrChange w:id="1961" w:author="Denis" w:date="2013-07-31T00:09:00Z">
                      <w:rPr/>
                    </w:rPrChange>
                  </w:rPr>
                  <w:delText>10</w:delText>
                </w:r>
              </w:del>
            </w:ins>
          </w:p>
        </w:tc>
      </w:tr>
      <w:tr w:rsidR="00434C16" w:rsidRPr="00434C16" w:rsidDel="00502EE4" w14:paraId="3441C36D" w14:textId="49BF76AC" w:rsidTr="00C16EBA">
        <w:trPr>
          <w:jc w:val="center"/>
          <w:ins w:id="1962" w:author="Denis" w:date="2013-07-31T00:08:00Z"/>
          <w:del w:id="1963" w:author="Yann Bourdeau" w:date="2013-08-04T10:03:00Z"/>
        </w:trPr>
        <w:tc>
          <w:tcPr>
            <w:tcW w:w="0" w:type="auto"/>
          </w:tcPr>
          <w:p w14:paraId="47409E30" w14:textId="402EBBC3" w:rsidR="00434C16" w:rsidRPr="00434C16" w:rsidDel="00502EE4" w:rsidRDefault="00434C16" w:rsidP="00C16EBA">
            <w:pPr>
              <w:pStyle w:val="Paragraphedeliste"/>
              <w:keepNext/>
              <w:keepLines/>
              <w:numPr>
                <w:ilvl w:val="0"/>
                <w:numId w:val="18"/>
              </w:numPr>
              <w:tabs>
                <w:tab w:val="center" w:pos="4536"/>
                <w:tab w:val="right" w:pos="9072"/>
              </w:tabs>
              <w:spacing w:before="200"/>
              <w:jc w:val="left"/>
              <w:outlineLvl w:val="3"/>
              <w:rPr>
                <w:ins w:id="1964" w:author="Denis" w:date="2013-07-31T00:08:00Z"/>
                <w:del w:id="1965" w:author="Yann Bourdeau" w:date="2013-08-04T10:03:00Z"/>
                <w:sz w:val="20"/>
                <w:rPrChange w:id="1966" w:author="Denis" w:date="2013-07-31T00:09:00Z">
                  <w:rPr>
                    <w:ins w:id="1967" w:author="Denis" w:date="2013-07-31T00:08:00Z"/>
                    <w:del w:id="1968" w:author="Yann Bourdeau" w:date="2013-08-04T10:03:00Z"/>
                    <w:b/>
                    <w:bCs/>
                    <w:i/>
                    <w:iCs/>
                    <w:caps/>
                    <w:color w:val="4F81BD" w:themeColor="accent1"/>
                    <w:szCs w:val="20"/>
                  </w:rPr>
                </w:rPrChange>
              </w:rPr>
            </w:pPr>
            <w:ins w:id="1969" w:author="Denis" w:date="2013-07-31T00:08:00Z">
              <w:del w:id="1970" w:author="Yann Bourdeau" w:date="2013-08-04T10:03:00Z">
                <w:r w:rsidRPr="00434C16" w:rsidDel="00502EE4">
                  <w:rPr>
                    <w:sz w:val="20"/>
                    <w:rPrChange w:id="1971" w:author="Denis" w:date="2013-07-31T00:09:00Z">
                      <w:rPr/>
                    </w:rPrChange>
                  </w:rPr>
                  <w:delText>Historique</w:delText>
                </w:r>
              </w:del>
            </w:ins>
          </w:p>
        </w:tc>
        <w:tc>
          <w:tcPr>
            <w:tcW w:w="0" w:type="auto"/>
          </w:tcPr>
          <w:p w14:paraId="15016464" w14:textId="214E6839" w:rsidR="00434C16" w:rsidRPr="00434C16" w:rsidDel="00502EE4" w:rsidRDefault="00434C16" w:rsidP="00C16EBA">
            <w:pPr>
              <w:keepNext/>
              <w:keepLines/>
              <w:tabs>
                <w:tab w:val="center" w:pos="4536"/>
                <w:tab w:val="right" w:pos="9072"/>
              </w:tabs>
              <w:spacing w:before="200"/>
              <w:ind w:left="440" w:firstLine="0"/>
              <w:jc w:val="center"/>
              <w:outlineLvl w:val="3"/>
              <w:rPr>
                <w:ins w:id="1972" w:author="Denis" w:date="2013-07-31T00:08:00Z"/>
                <w:del w:id="1973" w:author="Yann Bourdeau" w:date="2013-08-04T10:03:00Z"/>
                <w:sz w:val="20"/>
                <w:rPrChange w:id="1974" w:author="Denis" w:date="2013-07-31T00:09:00Z">
                  <w:rPr>
                    <w:ins w:id="1975" w:author="Denis" w:date="2013-07-31T00:08:00Z"/>
                    <w:del w:id="1976" w:author="Yann Bourdeau" w:date="2013-08-04T10:03:00Z"/>
                    <w:b/>
                    <w:bCs/>
                    <w:i/>
                    <w:iCs/>
                    <w:caps/>
                    <w:color w:val="4F81BD" w:themeColor="accent1"/>
                    <w:szCs w:val="20"/>
                  </w:rPr>
                </w:rPrChange>
              </w:rPr>
            </w:pPr>
            <w:ins w:id="1977" w:author="Denis" w:date="2013-07-31T00:08:00Z">
              <w:del w:id="1978" w:author="Yann Bourdeau" w:date="2013-08-04T10:03:00Z">
                <w:r w:rsidRPr="00434C16" w:rsidDel="00502EE4">
                  <w:rPr>
                    <w:sz w:val="20"/>
                    <w:rPrChange w:id="1979" w:author="Denis" w:date="2013-07-31T00:09:00Z">
                      <w:rPr/>
                    </w:rPrChange>
                  </w:rPr>
                  <w:delText>3</w:delText>
                </w:r>
              </w:del>
            </w:ins>
          </w:p>
        </w:tc>
        <w:tc>
          <w:tcPr>
            <w:tcW w:w="1158" w:type="dxa"/>
          </w:tcPr>
          <w:p w14:paraId="717518B5" w14:textId="3BC9DA10" w:rsidR="00434C16" w:rsidRPr="00434C16" w:rsidDel="00502EE4" w:rsidRDefault="00434C16" w:rsidP="00C16EBA">
            <w:pPr>
              <w:keepNext/>
              <w:keepLines/>
              <w:tabs>
                <w:tab w:val="center" w:pos="4536"/>
                <w:tab w:val="right" w:pos="9072"/>
              </w:tabs>
              <w:spacing w:before="200"/>
              <w:ind w:left="440" w:firstLine="0"/>
              <w:jc w:val="center"/>
              <w:outlineLvl w:val="3"/>
              <w:rPr>
                <w:ins w:id="1980" w:author="Denis" w:date="2013-07-31T00:08:00Z"/>
                <w:del w:id="1981" w:author="Yann Bourdeau" w:date="2013-08-04T10:03:00Z"/>
                <w:sz w:val="20"/>
                <w:rPrChange w:id="1982" w:author="Denis" w:date="2013-07-31T00:09:00Z">
                  <w:rPr>
                    <w:ins w:id="1983" w:author="Denis" w:date="2013-07-31T00:08:00Z"/>
                    <w:del w:id="1984" w:author="Yann Bourdeau" w:date="2013-08-04T10:03:00Z"/>
                    <w:b/>
                    <w:bCs/>
                    <w:i/>
                    <w:iCs/>
                    <w:caps/>
                    <w:color w:val="4F81BD" w:themeColor="accent1"/>
                    <w:szCs w:val="20"/>
                  </w:rPr>
                </w:rPrChange>
              </w:rPr>
            </w:pPr>
            <w:ins w:id="1985" w:author="Denis" w:date="2013-07-31T00:08:00Z">
              <w:del w:id="1986" w:author="Yann Bourdeau" w:date="2013-08-04T10:03:00Z">
                <w:r w:rsidRPr="00434C16" w:rsidDel="00502EE4">
                  <w:rPr>
                    <w:sz w:val="20"/>
                    <w:rPrChange w:id="1987" w:author="Denis" w:date="2013-07-31T00:09:00Z">
                      <w:rPr/>
                    </w:rPrChange>
                  </w:rPr>
                  <w:delText>3</w:delText>
                </w:r>
              </w:del>
            </w:ins>
          </w:p>
        </w:tc>
      </w:tr>
      <w:tr w:rsidR="00434C16" w:rsidRPr="00434C16" w:rsidDel="00502EE4" w14:paraId="243EFDD1" w14:textId="359D9B28" w:rsidTr="00C16EBA">
        <w:trPr>
          <w:jc w:val="center"/>
          <w:ins w:id="1988" w:author="Denis" w:date="2013-07-31T00:08:00Z"/>
          <w:del w:id="1989" w:author="Yann Bourdeau" w:date="2013-08-04T10:03:00Z"/>
        </w:trPr>
        <w:tc>
          <w:tcPr>
            <w:tcW w:w="0" w:type="auto"/>
          </w:tcPr>
          <w:p w14:paraId="59F3072F" w14:textId="7F13CAAA" w:rsidR="00434C16" w:rsidRPr="00434C16" w:rsidDel="00502EE4" w:rsidRDefault="00434C16" w:rsidP="00C16EBA">
            <w:pPr>
              <w:pStyle w:val="Paragraphedeliste"/>
              <w:keepNext/>
              <w:keepLines/>
              <w:numPr>
                <w:ilvl w:val="0"/>
                <w:numId w:val="18"/>
              </w:numPr>
              <w:tabs>
                <w:tab w:val="center" w:pos="4536"/>
                <w:tab w:val="right" w:pos="9072"/>
              </w:tabs>
              <w:spacing w:before="200"/>
              <w:jc w:val="left"/>
              <w:outlineLvl w:val="3"/>
              <w:rPr>
                <w:ins w:id="1990" w:author="Denis" w:date="2013-07-31T00:08:00Z"/>
                <w:del w:id="1991" w:author="Yann Bourdeau" w:date="2013-08-04T10:03:00Z"/>
                <w:sz w:val="20"/>
                <w:rPrChange w:id="1992" w:author="Denis" w:date="2013-07-31T00:09:00Z">
                  <w:rPr>
                    <w:ins w:id="1993" w:author="Denis" w:date="2013-07-31T00:08:00Z"/>
                    <w:del w:id="1994" w:author="Yann Bourdeau" w:date="2013-08-04T10:03:00Z"/>
                    <w:b/>
                    <w:bCs/>
                    <w:i/>
                    <w:iCs/>
                    <w:caps/>
                    <w:color w:val="4F81BD" w:themeColor="accent1"/>
                    <w:szCs w:val="20"/>
                  </w:rPr>
                </w:rPrChange>
              </w:rPr>
            </w:pPr>
            <w:ins w:id="1995" w:author="Denis" w:date="2013-07-31T00:08:00Z">
              <w:del w:id="1996" w:author="Yann Bourdeau" w:date="2013-08-04T10:03:00Z">
                <w:r w:rsidRPr="00434C16" w:rsidDel="00502EE4">
                  <w:rPr>
                    <w:sz w:val="20"/>
                    <w:rPrChange w:id="1997" w:author="Denis" w:date="2013-07-31T00:09:00Z">
                      <w:rPr/>
                    </w:rPrChange>
                  </w:rPr>
                  <w:delText>Facilité d’utilisation</w:delText>
                </w:r>
              </w:del>
            </w:ins>
          </w:p>
        </w:tc>
        <w:tc>
          <w:tcPr>
            <w:tcW w:w="0" w:type="auto"/>
          </w:tcPr>
          <w:p w14:paraId="5B678711" w14:textId="48D2A6D6" w:rsidR="00434C16" w:rsidRPr="00434C16" w:rsidDel="00502EE4" w:rsidRDefault="00434C16" w:rsidP="00C16EBA">
            <w:pPr>
              <w:keepNext/>
              <w:keepLines/>
              <w:tabs>
                <w:tab w:val="center" w:pos="4536"/>
                <w:tab w:val="right" w:pos="9072"/>
              </w:tabs>
              <w:spacing w:before="200"/>
              <w:ind w:left="440" w:firstLine="0"/>
              <w:jc w:val="center"/>
              <w:outlineLvl w:val="3"/>
              <w:rPr>
                <w:ins w:id="1998" w:author="Denis" w:date="2013-07-31T00:08:00Z"/>
                <w:del w:id="1999" w:author="Yann Bourdeau" w:date="2013-08-04T10:03:00Z"/>
                <w:sz w:val="20"/>
                <w:rPrChange w:id="2000" w:author="Denis" w:date="2013-07-31T00:09:00Z">
                  <w:rPr>
                    <w:ins w:id="2001" w:author="Denis" w:date="2013-07-31T00:08:00Z"/>
                    <w:del w:id="2002" w:author="Yann Bourdeau" w:date="2013-08-04T10:03:00Z"/>
                    <w:b/>
                    <w:bCs/>
                    <w:i/>
                    <w:iCs/>
                    <w:caps/>
                    <w:color w:val="4F81BD" w:themeColor="accent1"/>
                    <w:szCs w:val="20"/>
                  </w:rPr>
                </w:rPrChange>
              </w:rPr>
            </w:pPr>
            <w:ins w:id="2003" w:author="Denis" w:date="2013-07-31T00:08:00Z">
              <w:del w:id="2004" w:author="Yann Bourdeau" w:date="2013-08-04T10:03:00Z">
                <w:r w:rsidRPr="00434C16" w:rsidDel="00502EE4">
                  <w:rPr>
                    <w:sz w:val="20"/>
                    <w:rPrChange w:id="2005" w:author="Denis" w:date="2013-07-31T00:09:00Z">
                      <w:rPr/>
                    </w:rPrChange>
                  </w:rPr>
                  <w:delText>10</w:delText>
                </w:r>
              </w:del>
            </w:ins>
          </w:p>
        </w:tc>
        <w:tc>
          <w:tcPr>
            <w:tcW w:w="1158" w:type="dxa"/>
          </w:tcPr>
          <w:p w14:paraId="2DB56DB8" w14:textId="305485CB" w:rsidR="00434C16" w:rsidRPr="00434C16" w:rsidDel="00502EE4" w:rsidRDefault="00434C16" w:rsidP="00C16EBA">
            <w:pPr>
              <w:keepNext/>
              <w:keepLines/>
              <w:tabs>
                <w:tab w:val="center" w:pos="4536"/>
                <w:tab w:val="right" w:pos="9072"/>
              </w:tabs>
              <w:spacing w:before="200"/>
              <w:ind w:left="1100" w:firstLine="0"/>
              <w:jc w:val="center"/>
              <w:outlineLvl w:val="3"/>
              <w:rPr>
                <w:ins w:id="2006" w:author="Denis" w:date="2013-07-31T00:08:00Z"/>
                <w:del w:id="2007" w:author="Yann Bourdeau" w:date="2013-08-04T10:03:00Z"/>
                <w:sz w:val="20"/>
                <w:rPrChange w:id="2008" w:author="Denis" w:date="2013-07-31T00:09:00Z">
                  <w:rPr>
                    <w:ins w:id="2009" w:author="Denis" w:date="2013-07-31T00:08:00Z"/>
                    <w:del w:id="2010" w:author="Yann Bourdeau" w:date="2013-08-04T10:03:00Z"/>
                    <w:b/>
                    <w:bCs/>
                    <w:i/>
                    <w:iCs/>
                    <w:color w:val="4F81BD" w:themeColor="accent1"/>
                    <w:szCs w:val="20"/>
                  </w:rPr>
                </w:rPrChange>
              </w:rPr>
            </w:pPr>
            <w:ins w:id="2011" w:author="Denis" w:date="2013-07-31T00:08:00Z">
              <w:del w:id="2012" w:author="Yann Bourdeau" w:date="2013-08-04T10:03:00Z">
                <w:r w:rsidRPr="00434C16" w:rsidDel="00502EE4">
                  <w:rPr>
                    <w:sz w:val="20"/>
                    <w:rPrChange w:id="2013" w:author="Denis" w:date="2013-07-31T00:09:00Z">
                      <w:rPr/>
                    </w:rPrChange>
                  </w:rPr>
                  <w:delText>10</w:delText>
                </w:r>
              </w:del>
            </w:ins>
          </w:p>
        </w:tc>
      </w:tr>
      <w:tr w:rsidR="00434C16" w:rsidRPr="00434C16" w:rsidDel="00502EE4" w14:paraId="507905D3" w14:textId="7EE08889" w:rsidTr="00C16EBA">
        <w:trPr>
          <w:jc w:val="center"/>
          <w:ins w:id="2014" w:author="Denis" w:date="2013-07-31T00:08:00Z"/>
          <w:del w:id="2015" w:author="Yann Bourdeau" w:date="2013-08-04T10:03:00Z"/>
        </w:trPr>
        <w:tc>
          <w:tcPr>
            <w:tcW w:w="0" w:type="auto"/>
          </w:tcPr>
          <w:p w14:paraId="1F9C09D4" w14:textId="556DC1FA" w:rsidR="00434C16" w:rsidRPr="00434C16" w:rsidDel="00502EE4" w:rsidRDefault="00434C16" w:rsidP="00C16EBA">
            <w:pPr>
              <w:pStyle w:val="Paragraphedeliste"/>
              <w:keepNext/>
              <w:keepLines/>
              <w:numPr>
                <w:ilvl w:val="0"/>
                <w:numId w:val="18"/>
              </w:numPr>
              <w:tabs>
                <w:tab w:val="center" w:pos="4536"/>
                <w:tab w:val="right" w:pos="9072"/>
              </w:tabs>
              <w:spacing w:before="200"/>
              <w:jc w:val="left"/>
              <w:outlineLvl w:val="3"/>
              <w:rPr>
                <w:ins w:id="2016" w:author="Denis" w:date="2013-07-31T00:08:00Z"/>
                <w:del w:id="2017" w:author="Yann Bourdeau" w:date="2013-08-04T10:03:00Z"/>
                <w:sz w:val="20"/>
                <w:rPrChange w:id="2018" w:author="Denis" w:date="2013-07-31T00:09:00Z">
                  <w:rPr>
                    <w:ins w:id="2019" w:author="Denis" w:date="2013-07-31T00:08:00Z"/>
                    <w:del w:id="2020" w:author="Yann Bourdeau" w:date="2013-08-04T10:03:00Z"/>
                    <w:b/>
                    <w:bCs/>
                    <w:i/>
                    <w:iCs/>
                    <w:caps/>
                    <w:color w:val="4F81BD" w:themeColor="accent1"/>
                    <w:szCs w:val="20"/>
                  </w:rPr>
                </w:rPrChange>
              </w:rPr>
            </w:pPr>
            <w:ins w:id="2021" w:author="Denis" w:date="2013-07-31T00:08:00Z">
              <w:del w:id="2022" w:author="Yann Bourdeau" w:date="2013-08-04T10:03:00Z">
                <w:r w:rsidRPr="00434C16" w:rsidDel="00502EE4">
                  <w:rPr>
                    <w:sz w:val="20"/>
                    <w:rPrChange w:id="2023" w:author="Denis" w:date="2013-07-31T00:09:00Z">
                      <w:rPr/>
                    </w:rPrChange>
                  </w:rPr>
                  <w:delText>Administration de l’outil</w:delText>
                </w:r>
              </w:del>
            </w:ins>
          </w:p>
        </w:tc>
        <w:tc>
          <w:tcPr>
            <w:tcW w:w="0" w:type="auto"/>
          </w:tcPr>
          <w:p w14:paraId="4031C7C2" w14:textId="0FABAA6A" w:rsidR="00434C16" w:rsidRPr="00434C16" w:rsidDel="00502EE4" w:rsidRDefault="00434C16" w:rsidP="00C16EBA">
            <w:pPr>
              <w:keepNext/>
              <w:keepLines/>
              <w:tabs>
                <w:tab w:val="center" w:pos="4536"/>
                <w:tab w:val="right" w:pos="9072"/>
              </w:tabs>
              <w:spacing w:before="200"/>
              <w:ind w:left="440" w:firstLine="0"/>
              <w:jc w:val="center"/>
              <w:outlineLvl w:val="3"/>
              <w:rPr>
                <w:ins w:id="2024" w:author="Denis" w:date="2013-07-31T00:08:00Z"/>
                <w:del w:id="2025" w:author="Yann Bourdeau" w:date="2013-08-04T10:03:00Z"/>
                <w:sz w:val="20"/>
                <w:rPrChange w:id="2026" w:author="Denis" w:date="2013-07-31T00:09:00Z">
                  <w:rPr>
                    <w:ins w:id="2027" w:author="Denis" w:date="2013-07-31T00:08:00Z"/>
                    <w:del w:id="2028" w:author="Yann Bourdeau" w:date="2013-08-04T10:03:00Z"/>
                    <w:b/>
                    <w:bCs/>
                    <w:i/>
                    <w:iCs/>
                    <w:caps/>
                    <w:color w:val="4F81BD" w:themeColor="accent1"/>
                    <w:szCs w:val="20"/>
                  </w:rPr>
                </w:rPrChange>
              </w:rPr>
            </w:pPr>
            <w:ins w:id="2029" w:author="Denis" w:date="2013-07-31T00:08:00Z">
              <w:del w:id="2030" w:author="Yann Bourdeau" w:date="2013-08-04T10:03:00Z">
                <w:r w:rsidRPr="00434C16" w:rsidDel="00502EE4">
                  <w:rPr>
                    <w:sz w:val="20"/>
                    <w:rPrChange w:id="2031" w:author="Denis" w:date="2013-07-31T00:09:00Z">
                      <w:rPr/>
                    </w:rPrChange>
                  </w:rPr>
                  <w:delText>2</w:delText>
                </w:r>
              </w:del>
            </w:ins>
          </w:p>
        </w:tc>
        <w:tc>
          <w:tcPr>
            <w:tcW w:w="1158" w:type="dxa"/>
          </w:tcPr>
          <w:p w14:paraId="50C92ABA" w14:textId="110EC677" w:rsidR="00434C16" w:rsidRPr="00434C16" w:rsidDel="00502EE4" w:rsidRDefault="00434C16" w:rsidP="00C16EBA">
            <w:pPr>
              <w:keepNext/>
              <w:keepLines/>
              <w:tabs>
                <w:tab w:val="center" w:pos="4536"/>
                <w:tab w:val="right" w:pos="9072"/>
              </w:tabs>
              <w:spacing w:before="200"/>
              <w:ind w:left="440" w:firstLine="0"/>
              <w:jc w:val="center"/>
              <w:outlineLvl w:val="3"/>
              <w:rPr>
                <w:ins w:id="2032" w:author="Denis" w:date="2013-07-31T00:08:00Z"/>
                <w:del w:id="2033" w:author="Yann Bourdeau" w:date="2013-08-04T10:03:00Z"/>
                <w:sz w:val="20"/>
                <w:rPrChange w:id="2034" w:author="Denis" w:date="2013-07-31T00:09:00Z">
                  <w:rPr>
                    <w:ins w:id="2035" w:author="Denis" w:date="2013-07-31T00:08:00Z"/>
                    <w:del w:id="2036" w:author="Yann Bourdeau" w:date="2013-08-04T10:03:00Z"/>
                    <w:b/>
                    <w:bCs/>
                    <w:i/>
                    <w:iCs/>
                    <w:caps/>
                    <w:color w:val="4F81BD" w:themeColor="accent1"/>
                    <w:szCs w:val="20"/>
                  </w:rPr>
                </w:rPrChange>
              </w:rPr>
            </w:pPr>
            <w:ins w:id="2037" w:author="Denis" w:date="2013-07-31T00:08:00Z">
              <w:del w:id="2038" w:author="Yann Bourdeau" w:date="2013-08-04T10:03:00Z">
                <w:r w:rsidRPr="00434C16" w:rsidDel="00502EE4">
                  <w:rPr>
                    <w:sz w:val="20"/>
                    <w:rPrChange w:id="2039" w:author="Denis" w:date="2013-07-31T00:09:00Z">
                      <w:rPr/>
                    </w:rPrChange>
                  </w:rPr>
                  <w:delText>2</w:delText>
                </w:r>
              </w:del>
            </w:ins>
          </w:p>
        </w:tc>
      </w:tr>
      <w:tr w:rsidR="00434C16" w:rsidRPr="00434C16" w:rsidDel="00502EE4" w14:paraId="1335BEB7" w14:textId="270E88F4" w:rsidTr="00C16EBA">
        <w:trPr>
          <w:trHeight w:val="653"/>
          <w:jc w:val="center"/>
          <w:ins w:id="2040" w:author="Denis" w:date="2013-07-31T00:08:00Z"/>
          <w:del w:id="2041" w:author="Yann Bourdeau" w:date="2013-08-04T10:03:00Z"/>
        </w:trPr>
        <w:tc>
          <w:tcPr>
            <w:tcW w:w="0" w:type="auto"/>
          </w:tcPr>
          <w:p w14:paraId="4DE14AD7" w14:textId="4B36D3F7" w:rsidR="00434C16" w:rsidRPr="00434C16" w:rsidDel="00502EE4" w:rsidRDefault="00434C16" w:rsidP="00C16EBA">
            <w:pPr>
              <w:pStyle w:val="Paragraphedeliste"/>
              <w:keepNext/>
              <w:keepLines/>
              <w:numPr>
                <w:ilvl w:val="0"/>
                <w:numId w:val="18"/>
              </w:numPr>
              <w:tabs>
                <w:tab w:val="center" w:pos="4536"/>
                <w:tab w:val="right" w:pos="9072"/>
              </w:tabs>
              <w:spacing w:before="200"/>
              <w:jc w:val="left"/>
              <w:outlineLvl w:val="3"/>
              <w:rPr>
                <w:ins w:id="2042" w:author="Denis" w:date="2013-07-31T00:08:00Z"/>
                <w:del w:id="2043" w:author="Yann Bourdeau" w:date="2013-08-04T10:03:00Z"/>
                <w:sz w:val="20"/>
                <w:rPrChange w:id="2044" w:author="Denis" w:date="2013-07-31T00:09:00Z">
                  <w:rPr>
                    <w:ins w:id="2045" w:author="Denis" w:date="2013-07-31T00:08:00Z"/>
                    <w:del w:id="2046" w:author="Yann Bourdeau" w:date="2013-08-04T10:03:00Z"/>
                    <w:b/>
                    <w:bCs/>
                    <w:i/>
                    <w:iCs/>
                    <w:caps/>
                    <w:color w:val="4F81BD" w:themeColor="accent1"/>
                    <w:szCs w:val="20"/>
                  </w:rPr>
                </w:rPrChange>
              </w:rPr>
            </w:pPr>
            <w:ins w:id="2047" w:author="Denis" w:date="2013-07-31T00:08:00Z">
              <w:del w:id="2048" w:author="Yann Bourdeau" w:date="2013-08-04T10:03:00Z">
                <w:r w:rsidRPr="00434C16" w:rsidDel="00502EE4">
                  <w:rPr>
                    <w:sz w:val="20"/>
                    <w:rPrChange w:id="2049" w:author="Denis" w:date="2013-07-31T00:09:00Z">
                      <w:rPr/>
                    </w:rPrChange>
                  </w:rPr>
                  <w:delText>Automatisation</w:delText>
                </w:r>
              </w:del>
            </w:ins>
          </w:p>
        </w:tc>
        <w:tc>
          <w:tcPr>
            <w:tcW w:w="0" w:type="auto"/>
          </w:tcPr>
          <w:p w14:paraId="5700F61E" w14:textId="5800454A" w:rsidR="00434C16" w:rsidRPr="00434C16" w:rsidDel="00502EE4" w:rsidRDefault="00434C16" w:rsidP="00C16EBA">
            <w:pPr>
              <w:keepNext/>
              <w:keepLines/>
              <w:tabs>
                <w:tab w:val="center" w:pos="4536"/>
                <w:tab w:val="right" w:pos="9072"/>
              </w:tabs>
              <w:spacing w:before="200"/>
              <w:ind w:left="1100" w:firstLine="0"/>
              <w:jc w:val="center"/>
              <w:outlineLvl w:val="3"/>
              <w:rPr>
                <w:ins w:id="2050" w:author="Denis" w:date="2013-07-31T00:08:00Z"/>
                <w:del w:id="2051" w:author="Yann Bourdeau" w:date="2013-08-04T10:03:00Z"/>
                <w:sz w:val="20"/>
                <w:rPrChange w:id="2052" w:author="Denis" w:date="2013-07-31T00:09:00Z">
                  <w:rPr>
                    <w:ins w:id="2053" w:author="Denis" w:date="2013-07-31T00:08:00Z"/>
                    <w:del w:id="2054" w:author="Yann Bourdeau" w:date="2013-08-04T10:03:00Z"/>
                    <w:b/>
                    <w:bCs/>
                    <w:i/>
                    <w:iCs/>
                    <w:color w:val="4F81BD" w:themeColor="accent1"/>
                    <w:szCs w:val="20"/>
                  </w:rPr>
                </w:rPrChange>
              </w:rPr>
            </w:pPr>
            <w:ins w:id="2055" w:author="Denis" w:date="2013-07-31T00:08:00Z">
              <w:del w:id="2056" w:author="Yann Bourdeau" w:date="2013-08-04T10:03:00Z">
                <w:r w:rsidRPr="00434C16" w:rsidDel="00502EE4">
                  <w:rPr>
                    <w:sz w:val="20"/>
                    <w:rPrChange w:id="2057" w:author="Denis" w:date="2013-07-31T00:09:00Z">
                      <w:rPr/>
                    </w:rPrChange>
                  </w:rPr>
                  <w:delText>5</w:delText>
                </w:r>
              </w:del>
            </w:ins>
          </w:p>
        </w:tc>
        <w:tc>
          <w:tcPr>
            <w:tcW w:w="1158" w:type="dxa"/>
          </w:tcPr>
          <w:p w14:paraId="5AEEB8D6" w14:textId="458554AF" w:rsidR="00434C16" w:rsidRPr="00434C16" w:rsidDel="00502EE4" w:rsidRDefault="00434C16" w:rsidP="00C16EBA">
            <w:pPr>
              <w:keepNext/>
              <w:keepLines/>
              <w:tabs>
                <w:tab w:val="center" w:pos="4536"/>
                <w:tab w:val="right" w:pos="9072"/>
              </w:tabs>
              <w:spacing w:before="200"/>
              <w:ind w:left="440" w:firstLine="0"/>
              <w:jc w:val="center"/>
              <w:outlineLvl w:val="3"/>
              <w:rPr>
                <w:ins w:id="2058" w:author="Denis" w:date="2013-07-31T00:08:00Z"/>
                <w:del w:id="2059" w:author="Yann Bourdeau" w:date="2013-08-04T10:03:00Z"/>
                <w:sz w:val="20"/>
                <w:rPrChange w:id="2060" w:author="Denis" w:date="2013-07-31T00:09:00Z">
                  <w:rPr>
                    <w:ins w:id="2061" w:author="Denis" w:date="2013-07-31T00:08:00Z"/>
                    <w:del w:id="2062" w:author="Yann Bourdeau" w:date="2013-08-04T10:03:00Z"/>
                    <w:b/>
                    <w:bCs/>
                    <w:i/>
                    <w:iCs/>
                    <w:caps/>
                    <w:color w:val="4F81BD" w:themeColor="accent1"/>
                    <w:szCs w:val="20"/>
                  </w:rPr>
                </w:rPrChange>
              </w:rPr>
            </w:pPr>
            <w:ins w:id="2063" w:author="Denis" w:date="2013-07-31T00:08:00Z">
              <w:del w:id="2064" w:author="Yann Bourdeau" w:date="2013-08-04T10:03:00Z">
                <w:r w:rsidRPr="00434C16" w:rsidDel="00502EE4">
                  <w:rPr>
                    <w:sz w:val="20"/>
                    <w:rPrChange w:id="2065" w:author="Denis" w:date="2013-07-31T00:09:00Z">
                      <w:rPr/>
                    </w:rPrChange>
                  </w:rPr>
                  <w:delText>5</w:delText>
                </w:r>
              </w:del>
            </w:ins>
          </w:p>
        </w:tc>
      </w:tr>
      <w:tr w:rsidR="00434C16" w:rsidRPr="00434C16" w:rsidDel="00502EE4" w14:paraId="77333F6E" w14:textId="581378DE" w:rsidTr="00C16EBA">
        <w:trPr>
          <w:trHeight w:val="697"/>
          <w:jc w:val="center"/>
          <w:ins w:id="2066" w:author="Denis" w:date="2013-07-31T00:08:00Z"/>
          <w:del w:id="2067" w:author="Yann Bourdeau" w:date="2013-08-04T10:03:00Z"/>
        </w:trPr>
        <w:tc>
          <w:tcPr>
            <w:tcW w:w="0" w:type="auto"/>
          </w:tcPr>
          <w:p w14:paraId="0FE22536" w14:textId="47968989" w:rsidR="00434C16" w:rsidRPr="00434C16" w:rsidDel="00502EE4" w:rsidRDefault="00434C16" w:rsidP="00C16EBA">
            <w:pPr>
              <w:pStyle w:val="Paragraphedeliste"/>
              <w:keepNext/>
              <w:keepLines/>
              <w:numPr>
                <w:ilvl w:val="0"/>
                <w:numId w:val="18"/>
              </w:numPr>
              <w:tabs>
                <w:tab w:val="center" w:pos="4536"/>
                <w:tab w:val="right" w:pos="9072"/>
              </w:tabs>
              <w:spacing w:before="200"/>
              <w:jc w:val="left"/>
              <w:outlineLvl w:val="3"/>
              <w:rPr>
                <w:ins w:id="2068" w:author="Denis" w:date="2013-07-31T00:08:00Z"/>
                <w:del w:id="2069" w:author="Yann Bourdeau" w:date="2013-08-04T10:03:00Z"/>
                <w:sz w:val="20"/>
                <w:rPrChange w:id="2070" w:author="Denis" w:date="2013-07-31T00:09:00Z">
                  <w:rPr>
                    <w:ins w:id="2071" w:author="Denis" w:date="2013-07-31T00:08:00Z"/>
                    <w:del w:id="2072" w:author="Yann Bourdeau" w:date="2013-08-04T10:03:00Z"/>
                    <w:b/>
                    <w:bCs/>
                    <w:i/>
                    <w:iCs/>
                    <w:caps/>
                    <w:color w:val="4F81BD" w:themeColor="accent1"/>
                    <w:szCs w:val="20"/>
                  </w:rPr>
                </w:rPrChange>
              </w:rPr>
            </w:pPr>
            <w:ins w:id="2073" w:author="Denis" w:date="2013-07-31T00:08:00Z">
              <w:del w:id="2074" w:author="Yann Bourdeau" w:date="2013-08-04T10:03:00Z">
                <w:r w:rsidRPr="00434C16" w:rsidDel="00502EE4">
                  <w:rPr>
                    <w:sz w:val="20"/>
                    <w:rPrChange w:id="2075" w:author="Denis" w:date="2013-07-31T00:09:00Z">
                      <w:rPr/>
                    </w:rPrChange>
                  </w:rPr>
                  <w:delText>Documentation et support gratuits</w:delText>
                </w:r>
              </w:del>
            </w:ins>
          </w:p>
        </w:tc>
        <w:tc>
          <w:tcPr>
            <w:tcW w:w="0" w:type="auto"/>
          </w:tcPr>
          <w:p w14:paraId="71BA3AF7" w14:textId="7C038931" w:rsidR="00434C16" w:rsidRPr="00434C16" w:rsidDel="00502EE4" w:rsidRDefault="00434C16" w:rsidP="00C16EBA">
            <w:pPr>
              <w:keepNext/>
              <w:keepLines/>
              <w:tabs>
                <w:tab w:val="center" w:pos="4536"/>
                <w:tab w:val="right" w:pos="9072"/>
              </w:tabs>
              <w:spacing w:before="200"/>
              <w:ind w:left="440" w:firstLine="0"/>
              <w:jc w:val="center"/>
              <w:outlineLvl w:val="3"/>
              <w:rPr>
                <w:ins w:id="2076" w:author="Denis" w:date="2013-07-31T00:08:00Z"/>
                <w:del w:id="2077" w:author="Yann Bourdeau" w:date="2013-08-04T10:03:00Z"/>
                <w:sz w:val="20"/>
                <w:rPrChange w:id="2078" w:author="Denis" w:date="2013-07-31T00:09:00Z">
                  <w:rPr>
                    <w:ins w:id="2079" w:author="Denis" w:date="2013-07-31T00:08:00Z"/>
                    <w:del w:id="2080" w:author="Yann Bourdeau" w:date="2013-08-04T10:03:00Z"/>
                    <w:b/>
                    <w:bCs/>
                    <w:i/>
                    <w:iCs/>
                    <w:caps/>
                    <w:color w:val="4F81BD" w:themeColor="accent1"/>
                    <w:szCs w:val="20"/>
                  </w:rPr>
                </w:rPrChange>
              </w:rPr>
            </w:pPr>
            <w:ins w:id="2081" w:author="Denis" w:date="2013-07-31T00:08:00Z">
              <w:del w:id="2082" w:author="Yann Bourdeau" w:date="2013-08-04T10:03:00Z">
                <w:r w:rsidRPr="00434C16" w:rsidDel="00502EE4">
                  <w:rPr>
                    <w:sz w:val="20"/>
                    <w:rPrChange w:id="2083" w:author="Denis" w:date="2013-07-31T00:09:00Z">
                      <w:rPr/>
                    </w:rPrChange>
                  </w:rPr>
                  <w:delText>5</w:delText>
                </w:r>
              </w:del>
            </w:ins>
          </w:p>
        </w:tc>
        <w:tc>
          <w:tcPr>
            <w:tcW w:w="1158" w:type="dxa"/>
          </w:tcPr>
          <w:p w14:paraId="10751855" w14:textId="270DD0E4" w:rsidR="00434C16" w:rsidRPr="00434C16" w:rsidDel="00502EE4" w:rsidRDefault="00434C16" w:rsidP="00C16EBA">
            <w:pPr>
              <w:keepNext/>
              <w:keepLines/>
              <w:tabs>
                <w:tab w:val="center" w:pos="4536"/>
                <w:tab w:val="right" w:pos="9072"/>
              </w:tabs>
              <w:spacing w:before="200"/>
              <w:ind w:left="440" w:firstLine="0"/>
              <w:jc w:val="center"/>
              <w:outlineLvl w:val="3"/>
              <w:rPr>
                <w:ins w:id="2084" w:author="Denis" w:date="2013-07-31T00:08:00Z"/>
                <w:del w:id="2085" w:author="Yann Bourdeau" w:date="2013-08-04T10:03:00Z"/>
                <w:sz w:val="20"/>
                <w:rPrChange w:id="2086" w:author="Denis" w:date="2013-07-31T00:09:00Z">
                  <w:rPr>
                    <w:ins w:id="2087" w:author="Denis" w:date="2013-07-31T00:08:00Z"/>
                    <w:del w:id="2088" w:author="Yann Bourdeau" w:date="2013-08-04T10:03:00Z"/>
                    <w:b/>
                    <w:bCs/>
                    <w:i/>
                    <w:iCs/>
                    <w:caps/>
                    <w:color w:val="4F81BD" w:themeColor="accent1"/>
                    <w:szCs w:val="20"/>
                  </w:rPr>
                </w:rPrChange>
              </w:rPr>
            </w:pPr>
            <w:ins w:id="2089" w:author="Denis" w:date="2013-07-31T00:08:00Z">
              <w:del w:id="2090" w:author="Yann Bourdeau" w:date="2013-08-04T10:03:00Z">
                <w:r w:rsidRPr="00434C16" w:rsidDel="00502EE4">
                  <w:rPr>
                    <w:sz w:val="20"/>
                    <w:rPrChange w:id="2091" w:author="Denis" w:date="2013-07-31T00:09:00Z">
                      <w:rPr/>
                    </w:rPrChange>
                  </w:rPr>
                  <w:delText>5</w:delText>
                </w:r>
              </w:del>
            </w:ins>
          </w:p>
        </w:tc>
      </w:tr>
      <w:tr w:rsidR="00434C16" w:rsidRPr="00434C16" w:rsidDel="00502EE4" w14:paraId="1D44CF6D" w14:textId="1C7638B4" w:rsidTr="00C16EBA">
        <w:trPr>
          <w:jc w:val="center"/>
          <w:ins w:id="2092" w:author="Denis" w:date="2013-07-31T00:08:00Z"/>
          <w:del w:id="2093" w:author="Yann Bourdeau" w:date="2013-08-04T10:03:00Z"/>
        </w:trPr>
        <w:tc>
          <w:tcPr>
            <w:tcW w:w="0" w:type="auto"/>
          </w:tcPr>
          <w:p w14:paraId="041554E7" w14:textId="648010B3" w:rsidR="00434C16" w:rsidRPr="00434C16" w:rsidDel="00502EE4" w:rsidRDefault="00434C16" w:rsidP="00C16EBA">
            <w:pPr>
              <w:pStyle w:val="Paragraphedeliste"/>
              <w:keepNext/>
              <w:keepLines/>
              <w:numPr>
                <w:ilvl w:val="0"/>
                <w:numId w:val="18"/>
              </w:numPr>
              <w:tabs>
                <w:tab w:val="center" w:pos="4536"/>
                <w:tab w:val="right" w:pos="9072"/>
              </w:tabs>
              <w:spacing w:before="200"/>
              <w:outlineLvl w:val="3"/>
              <w:rPr>
                <w:ins w:id="2094" w:author="Denis" w:date="2013-07-31T00:08:00Z"/>
                <w:del w:id="2095" w:author="Yann Bourdeau" w:date="2013-08-04T10:03:00Z"/>
                <w:sz w:val="20"/>
                <w:rPrChange w:id="2096" w:author="Denis" w:date="2013-07-31T00:09:00Z">
                  <w:rPr>
                    <w:ins w:id="2097" w:author="Denis" w:date="2013-07-31T00:08:00Z"/>
                    <w:del w:id="2098" w:author="Yann Bourdeau" w:date="2013-08-04T10:03:00Z"/>
                    <w:b/>
                    <w:bCs/>
                    <w:i/>
                    <w:iCs/>
                    <w:color w:val="4F81BD" w:themeColor="accent1"/>
                    <w:szCs w:val="20"/>
                  </w:rPr>
                </w:rPrChange>
              </w:rPr>
            </w:pPr>
            <w:ins w:id="2099" w:author="Denis" w:date="2013-07-31T00:08:00Z">
              <w:del w:id="2100" w:author="Yann Bourdeau" w:date="2013-08-04T10:03:00Z">
                <w:r w:rsidRPr="00434C16" w:rsidDel="00502EE4">
                  <w:rPr>
                    <w:sz w:val="20"/>
                    <w:rPrChange w:id="2101" w:author="Denis" w:date="2013-07-31T00:09:00Z">
                      <w:rPr/>
                    </w:rPrChange>
                  </w:rPr>
                  <w:delText>Support payant</w:delText>
                </w:r>
              </w:del>
            </w:ins>
          </w:p>
        </w:tc>
        <w:tc>
          <w:tcPr>
            <w:tcW w:w="0" w:type="auto"/>
          </w:tcPr>
          <w:p w14:paraId="4166D1CC" w14:textId="40EF1D26" w:rsidR="00434C16" w:rsidRPr="00434C16" w:rsidDel="00502EE4" w:rsidRDefault="00434C16" w:rsidP="00C16EBA">
            <w:pPr>
              <w:keepNext/>
              <w:keepLines/>
              <w:tabs>
                <w:tab w:val="center" w:pos="4536"/>
                <w:tab w:val="right" w:pos="9072"/>
              </w:tabs>
              <w:spacing w:before="200"/>
              <w:ind w:left="440" w:firstLine="0"/>
              <w:jc w:val="center"/>
              <w:outlineLvl w:val="3"/>
              <w:rPr>
                <w:ins w:id="2102" w:author="Denis" w:date="2013-07-31T00:08:00Z"/>
                <w:del w:id="2103" w:author="Yann Bourdeau" w:date="2013-08-04T10:03:00Z"/>
                <w:sz w:val="20"/>
                <w:rPrChange w:id="2104" w:author="Denis" w:date="2013-07-31T00:09:00Z">
                  <w:rPr>
                    <w:ins w:id="2105" w:author="Denis" w:date="2013-07-31T00:08:00Z"/>
                    <w:del w:id="2106" w:author="Yann Bourdeau" w:date="2013-08-04T10:03:00Z"/>
                    <w:b/>
                    <w:bCs/>
                    <w:i/>
                    <w:iCs/>
                    <w:caps/>
                    <w:color w:val="4F81BD" w:themeColor="accent1"/>
                    <w:szCs w:val="20"/>
                  </w:rPr>
                </w:rPrChange>
              </w:rPr>
            </w:pPr>
            <w:ins w:id="2107" w:author="Denis" w:date="2013-07-31T00:08:00Z">
              <w:del w:id="2108" w:author="Yann Bourdeau" w:date="2013-08-04T10:03:00Z">
                <w:r w:rsidRPr="00434C16" w:rsidDel="00502EE4">
                  <w:rPr>
                    <w:sz w:val="20"/>
                    <w:rPrChange w:id="2109" w:author="Denis" w:date="2013-07-31T00:09:00Z">
                      <w:rPr/>
                    </w:rPrChange>
                  </w:rPr>
                  <w:delText>0</w:delText>
                </w:r>
              </w:del>
            </w:ins>
          </w:p>
        </w:tc>
        <w:tc>
          <w:tcPr>
            <w:tcW w:w="1158" w:type="dxa"/>
          </w:tcPr>
          <w:p w14:paraId="208B5B93" w14:textId="56E4A40C" w:rsidR="00434C16" w:rsidRPr="00434C16" w:rsidDel="00502EE4" w:rsidRDefault="00434C16" w:rsidP="00C16EBA">
            <w:pPr>
              <w:keepNext/>
              <w:keepLines/>
              <w:tabs>
                <w:tab w:val="center" w:pos="4536"/>
                <w:tab w:val="right" w:pos="9072"/>
              </w:tabs>
              <w:spacing w:before="200"/>
              <w:ind w:left="440" w:firstLine="0"/>
              <w:jc w:val="center"/>
              <w:outlineLvl w:val="3"/>
              <w:rPr>
                <w:ins w:id="2110" w:author="Denis" w:date="2013-07-31T00:08:00Z"/>
                <w:del w:id="2111" w:author="Yann Bourdeau" w:date="2013-08-04T10:03:00Z"/>
                <w:sz w:val="20"/>
                <w:rPrChange w:id="2112" w:author="Denis" w:date="2013-07-31T00:09:00Z">
                  <w:rPr>
                    <w:ins w:id="2113" w:author="Denis" w:date="2013-07-31T00:08:00Z"/>
                    <w:del w:id="2114" w:author="Yann Bourdeau" w:date="2013-08-04T10:03:00Z"/>
                    <w:b/>
                    <w:bCs/>
                    <w:i/>
                    <w:iCs/>
                    <w:caps/>
                    <w:color w:val="4F81BD" w:themeColor="accent1"/>
                    <w:szCs w:val="20"/>
                  </w:rPr>
                </w:rPrChange>
              </w:rPr>
            </w:pPr>
            <w:ins w:id="2115" w:author="Denis" w:date="2013-07-31T00:08:00Z">
              <w:del w:id="2116" w:author="Yann Bourdeau" w:date="2013-08-04T10:03:00Z">
                <w:r w:rsidRPr="00434C16" w:rsidDel="00502EE4">
                  <w:rPr>
                    <w:sz w:val="20"/>
                    <w:rPrChange w:id="2117" w:author="Denis" w:date="2013-07-31T00:09:00Z">
                      <w:rPr/>
                    </w:rPrChange>
                  </w:rPr>
                  <w:delText>0</w:delText>
                </w:r>
              </w:del>
            </w:ins>
          </w:p>
        </w:tc>
      </w:tr>
      <w:tr w:rsidR="00434C16" w:rsidRPr="00434C16" w:rsidDel="00502EE4" w14:paraId="61D7C7A4" w14:textId="19800580" w:rsidTr="00C16EBA">
        <w:trPr>
          <w:jc w:val="center"/>
          <w:ins w:id="2118" w:author="Denis" w:date="2013-07-31T00:08:00Z"/>
          <w:del w:id="2119" w:author="Yann Bourdeau" w:date="2013-08-04T10:03:00Z"/>
        </w:trPr>
        <w:tc>
          <w:tcPr>
            <w:tcW w:w="0" w:type="auto"/>
          </w:tcPr>
          <w:p w14:paraId="73D644D6" w14:textId="452CA01B" w:rsidR="00434C16" w:rsidRPr="00434C16" w:rsidDel="00502EE4" w:rsidRDefault="00434C16" w:rsidP="00C16EBA">
            <w:pPr>
              <w:keepNext/>
              <w:keepLines/>
              <w:tabs>
                <w:tab w:val="center" w:pos="4536"/>
                <w:tab w:val="right" w:pos="9072"/>
              </w:tabs>
              <w:spacing w:before="200"/>
              <w:ind w:left="440" w:firstLine="0"/>
              <w:jc w:val="right"/>
              <w:outlineLvl w:val="3"/>
              <w:rPr>
                <w:ins w:id="2120" w:author="Denis" w:date="2013-07-31T00:08:00Z"/>
                <w:del w:id="2121" w:author="Yann Bourdeau" w:date="2013-08-04T10:03:00Z"/>
                <w:sz w:val="20"/>
                <w:rPrChange w:id="2122" w:author="Denis" w:date="2013-07-31T00:09:00Z">
                  <w:rPr>
                    <w:ins w:id="2123" w:author="Denis" w:date="2013-07-31T00:08:00Z"/>
                    <w:del w:id="2124" w:author="Yann Bourdeau" w:date="2013-08-04T10:03:00Z"/>
                    <w:b/>
                    <w:bCs/>
                    <w:i/>
                    <w:iCs/>
                    <w:caps/>
                    <w:color w:val="4F81BD" w:themeColor="accent1"/>
                    <w:szCs w:val="20"/>
                  </w:rPr>
                </w:rPrChange>
              </w:rPr>
            </w:pPr>
            <w:ins w:id="2125" w:author="Denis" w:date="2013-07-31T00:08:00Z">
              <w:del w:id="2126" w:author="Yann Bourdeau" w:date="2013-08-04T10:03:00Z">
                <w:r w:rsidRPr="00434C16" w:rsidDel="00502EE4">
                  <w:rPr>
                    <w:sz w:val="20"/>
                    <w:rPrChange w:id="2127" w:author="Denis" w:date="2013-07-31T00:09:00Z">
                      <w:rPr/>
                    </w:rPrChange>
                  </w:rPr>
                  <w:delText>Total</w:delText>
                </w:r>
              </w:del>
            </w:ins>
          </w:p>
        </w:tc>
        <w:tc>
          <w:tcPr>
            <w:tcW w:w="0" w:type="auto"/>
          </w:tcPr>
          <w:p w14:paraId="7E1BC771" w14:textId="119663D4" w:rsidR="00434C16" w:rsidRPr="00434C16" w:rsidDel="00502EE4" w:rsidRDefault="00434C16" w:rsidP="00C16EBA">
            <w:pPr>
              <w:keepNext/>
              <w:keepLines/>
              <w:tabs>
                <w:tab w:val="center" w:pos="4536"/>
                <w:tab w:val="right" w:pos="9072"/>
              </w:tabs>
              <w:spacing w:before="200"/>
              <w:ind w:left="440" w:firstLine="0"/>
              <w:jc w:val="center"/>
              <w:outlineLvl w:val="3"/>
              <w:rPr>
                <w:ins w:id="2128" w:author="Denis" w:date="2013-07-31T00:08:00Z"/>
                <w:del w:id="2129" w:author="Yann Bourdeau" w:date="2013-08-04T10:03:00Z"/>
                <w:sz w:val="20"/>
                <w:rPrChange w:id="2130" w:author="Denis" w:date="2013-07-31T00:09:00Z">
                  <w:rPr>
                    <w:ins w:id="2131" w:author="Denis" w:date="2013-07-31T00:08:00Z"/>
                    <w:del w:id="2132" w:author="Yann Bourdeau" w:date="2013-08-04T10:03:00Z"/>
                    <w:b/>
                    <w:bCs/>
                    <w:i/>
                    <w:iCs/>
                    <w:caps/>
                    <w:color w:val="4F81BD" w:themeColor="accent1"/>
                    <w:szCs w:val="20"/>
                  </w:rPr>
                </w:rPrChange>
              </w:rPr>
            </w:pPr>
            <w:ins w:id="2133" w:author="Denis" w:date="2013-07-31T00:08:00Z">
              <w:del w:id="2134" w:author="Yann Bourdeau" w:date="2013-08-04T10:03:00Z">
                <w:r w:rsidRPr="00434C16" w:rsidDel="00502EE4">
                  <w:rPr>
                    <w:sz w:val="20"/>
                    <w:rPrChange w:id="2135" w:author="Denis" w:date="2013-07-31T00:09:00Z">
                      <w:rPr/>
                    </w:rPrChange>
                  </w:rPr>
                  <w:delText>29</w:delText>
                </w:r>
              </w:del>
            </w:ins>
          </w:p>
        </w:tc>
        <w:tc>
          <w:tcPr>
            <w:tcW w:w="1158" w:type="dxa"/>
          </w:tcPr>
          <w:p w14:paraId="0ABF2414" w14:textId="48D47457" w:rsidR="00434C16" w:rsidRPr="00434C16" w:rsidDel="00502EE4" w:rsidRDefault="00434C16" w:rsidP="00C16EBA">
            <w:pPr>
              <w:keepNext/>
              <w:keepLines/>
              <w:tabs>
                <w:tab w:val="center" w:pos="4536"/>
                <w:tab w:val="right" w:pos="9072"/>
              </w:tabs>
              <w:spacing w:before="200"/>
              <w:ind w:left="440" w:firstLine="0"/>
              <w:jc w:val="center"/>
              <w:outlineLvl w:val="3"/>
              <w:rPr>
                <w:ins w:id="2136" w:author="Denis" w:date="2013-07-31T00:08:00Z"/>
                <w:del w:id="2137" w:author="Yann Bourdeau" w:date="2013-08-04T10:03:00Z"/>
                <w:sz w:val="20"/>
                <w:rPrChange w:id="2138" w:author="Denis" w:date="2013-07-31T00:09:00Z">
                  <w:rPr>
                    <w:ins w:id="2139" w:author="Denis" w:date="2013-07-31T00:08:00Z"/>
                    <w:del w:id="2140" w:author="Yann Bourdeau" w:date="2013-08-04T10:03:00Z"/>
                    <w:b/>
                    <w:bCs/>
                    <w:i/>
                    <w:iCs/>
                    <w:caps/>
                    <w:color w:val="4F81BD" w:themeColor="accent1"/>
                    <w:szCs w:val="20"/>
                  </w:rPr>
                </w:rPrChange>
              </w:rPr>
            </w:pPr>
            <w:ins w:id="2141" w:author="Denis" w:date="2013-07-31T00:08:00Z">
              <w:del w:id="2142" w:author="Yann Bourdeau" w:date="2013-08-04T10:03:00Z">
                <w:r w:rsidRPr="00434C16" w:rsidDel="00502EE4">
                  <w:rPr>
                    <w:sz w:val="20"/>
                    <w:rPrChange w:id="2143" w:author="Denis" w:date="2013-07-31T00:09:00Z">
                      <w:rPr/>
                    </w:rPrChange>
                  </w:rPr>
                  <w:delText>37</w:delText>
                </w:r>
              </w:del>
            </w:ins>
          </w:p>
        </w:tc>
      </w:tr>
    </w:tbl>
    <w:p w14:paraId="2E12B725" w14:textId="5F5FB572" w:rsidR="00434C16" w:rsidRPr="00114DC0" w:rsidDel="00502EE4" w:rsidRDefault="00434C16" w:rsidP="00434C16">
      <w:pPr>
        <w:rPr>
          <w:ins w:id="2144" w:author="Denis" w:date="2013-07-31T00:08:00Z"/>
          <w:del w:id="2145" w:author="Yann Bourdeau" w:date="2013-08-04T10:03:00Z"/>
        </w:rPr>
      </w:pPr>
    </w:p>
    <w:p w14:paraId="6EED3AFF" w14:textId="2E4F77E4" w:rsidR="00064A98" w:rsidDel="00434C16" w:rsidRDefault="00870279" w:rsidP="00F403E8">
      <w:pPr>
        <w:rPr>
          <w:del w:id="2146" w:author="Denis" w:date="2013-07-31T00:09:00Z"/>
        </w:rPr>
      </w:pPr>
      <w:del w:id="2147" w:author="Denis" w:date="2013-07-30T23:56:00Z">
        <w:r w:rsidDel="00E11E02">
          <w:delText>l</w:delText>
        </w:r>
        <w:r w:rsidR="00064A98" w:rsidDel="00E11E02">
          <w:delText>es solutions ont été installées, configurées et testées sur cet environnement pendant plusieurs mois.</w:delText>
        </w:r>
      </w:del>
    </w:p>
    <w:p w14:paraId="69679404" w14:textId="1FCF90B7" w:rsidR="00C2536E" w:rsidRDefault="009E6857" w:rsidP="00C2536E">
      <w:pPr>
        <w:rPr>
          <w:ins w:id="2148" w:author="Lucie" w:date="2013-07-29T21:01:00Z"/>
        </w:rPr>
      </w:pPr>
      <w:del w:id="2149" w:author="Denis" w:date="2013-07-31T00:09:00Z">
        <w:r w:rsidDel="00434C16">
          <w:delText>L</w:delText>
        </w:r>
      </w:del>
      <w:ins w:id="2150" w:author="Lucie" w:date="2013-07-29T21:04:00Z">
        <w:del w:id="2151" w:author="Denis" w:date="2013-07-31T00:09:00Z">
          <w:r w:rsidR="00142884" w:rsidDel="00434C16">
            <w:delText xml:space="preserve">es outils ont été évalués à l’aide d’une </w:delText>
          </w:r>
        </w:del>
      </w:ins>
      <w:del w:id="2152" w:author="Lucie" w:date="2013-07-29T21:04:00Z">
        <w:r w:rsidDel="00142884">
          <w:delText xml:space="preserve">’évaluation </w:delText>
        </w:r>
      </w:del>
      <w:del w:id="2153" w:author="Lucie" w:date="2013-07-29T21:02:00Z">
        <w:r w:rsidDel="00C2536E">
          <w:delText xml:space="preserve">a donné comme résultat </w:delText>
        </w:r>
        <w:r w:rsidR="00064A98" w:rsidDel="00C2536E">
          <w:delText>que Google Test était le plus simple à utiliser comme outil de tests unitaires. Ensuite, que Hudson était l’outil le plus simple à utiliser comme outil d’intégration continue.</w:delText>
        </w:r>
      </w:del>
      <w:ins w:id="2154" w:author="Lucie" w:date="2013-07-29T21:03:00Z">
        <w:del w:id="2155" w:author="Denis" w:date="2013-07-31T00:09:00Z">
          <w:r w:rsidR="00142884" w:rsidDel="00434C16">
            <w:delText>grille de critères pondérés</w:delText>
          </w:r>
        </w:del>
      </w:ins>
      <w:ins w:id="2156" w:author="Lucie" w:date="2013-07-29T21:04:00Z">
        <w:del w:id="2157" w:author="Denis" w:date="2013-07-31T00:09:00Z">
          <w:r w:rsidR="00142884" w:rsidDel="00434C16">
            <w:delText xml:space="preserve">, </w:delText>
          </w:r>
        </w:del>
      </w:ins>
      <w:ins w:id="2158" w:author="Lucie" w:date="2013-07-29T21:01:00Z">
        <w:del w:id="2159" w:author="Denis" w:date="2013-07-31T00:09:00Z">
          <w:r w:rsidR="00C2536E" w:rsidDel="00434C16">
            <w:delText>l</w:delText>
          </w:r>
        </w:del>
      </w:ins>
      <w:ins w:id="2160" w:author="Denis" w:date="2013-07-31T00:09:00Z">
        <w:r w:rsidR="00434C16">
          <w:t>L</w:t>
        </w:r>
      </w:ins>
      <w:ins w:id="2161" w:author="Lucie" w:date="2013-07-29T21:01:00Z">
        <w:r w:rsidR="00C2536E">
          <w:t>es outils recommandés sont Google Test et Hudson</w:t>
        </w:r>
      </w:ins>
      <w:ins w:id="2162" w:author="Lucie" w:date="2013-07-29T21:09:00Z">
        <w:r w:rsidR="00142884">
          <w:t xml:space="preserve"> et ce, pour leur facilité d’utilisation, leur impact minimal et leur configuration minimaliste</w:t>
        </w:r>
      </w:ins>
      <w:ins w:id="2163" w:author="Lucie" w:date="2013-07-29T21:01:00Z">
        <w:r w:rsidR="00C2536E">
          <w:t xml:space="preserve">. </w:t>
        </w:r>
      </w:ins>
    </w:p>
    <w:p w14:paraId="1DFD3A28" w14:textId="053550C0" w:rsidR="00064A98" w:rsidRDefault="00064A98" w:rsidP="00064A98"/>
    <w:p w14:paraId="70ED5A04" w14:textId="2D24EF72" w:rsidR="00064A98" w:rsidRDefault="00064A98" w:rsidP="00064A98">
      <w:pPr>
        <w:ind w:firstLine="0"/>
      </w:pPr>
    </w:p>
    <w:p w14:paraId="0EFFCD05" w14:textId="3F00A150" w:rsidR="00315213" w:rsidRDefault="00315213">
      <w:pPr>
        <w:spacing w:after="0" w:line="240" w:lineRule="auto"/>
        <w:ind w:firstLine="0"/>
        <w:jc w:val="left"/>
      </w:pPr>
      <w:r>
        <w:br w:type="page"/>
      </w:r>
    </w:p>
    <w:p w14:paraId="1639551A" w14:textId="7EAC72C2" w:rsidR="00315213" w:rsidRPr="009F7001" w:rsidRDefault="009F7001" w:rsidP="00315213">
      <w:pPr>
        <w:pStyle w:val="Titre1"/>
        <w:rPr>
          <w:ins w:id="2164" w:author="Yann Bourdeau" w:date="2013-08-04T10:04:00Z"/>
          <w:color w:val="auto"/>
          <w:lang w:val="en-CA"/>
          <w:rPrChange w:id="2165" w:author="Yann Bourdeau" w:date="2013-09-15T10:16:00Z">
            <w:rPr>
              <w:ins w:id="2166" w:author="Yann Bourdeau" w:date="2013-08-04T10:04:00Z"/>
              <w:lang w:val="en-CA"/>
            </w:rPr>
          </w:rPrChange>
        </w:rPr>
      </w:pPr>
      <w:bookmarkStart w:id="2167" w:name="_Toc236312084"/>
      <w:bookmarkStart w:id="2168" w:name="_Toc236312220"/>
      <w:bookmarkStart w:id="2169" w:name="_Toc253324756"/>
      <w:ins w:id="2170" w:author="Yann Bourdeau" w:date="2013-09-15T10:16:00Z">
        <w:r w:rsidRPr="009F7001">
          <w:rPr>
            <w:color w:val="auto"/>
            <w:lang w:val="en-CA"/>
            <w:rPrChange w:id="2171" w:author="Yann Bourdeau" w:date="2013-09-15T10:16:00Z">
              <w:rPr>
                <w:lang w:val="en-CA"/>
              </w:rPr>
            </w:rPrChange>
          </w:rPr>
          <w:t xml:space="preserve">4.0 </w:t>
        </w:r>
      </w:ins>
      <w:r w:rsidR="00315213" w:rsidRPr="009F7001">
        <w:rPr>
          <w:color w:val="auto"/>
          <w:lang w:val="en-CA"/>
          <w:rPrChange w:id="2172" w:author="Yann Bourdeau" w:date="2013-09-15T10:16:00Z">
            <w:rPr>
              <w:lang w:val="en-CA"/>
            </w:rPr>
          </w:rPrChange>
        </w:rPr>
        <w:t>Summary</w:t>
      </w:r>
      <w:bookmarkEnd w:id="2167"/>
      <w:bookmarkEnd w:id="2168"/>
      <w:bookmarkEnd w:id="2169"/>
    </w:p>
    <w:p w14:paraId="3934D437" w14:textId="40C255E4" w:rsidR="00502EE4" w:rsidRPr="00502EE4" w:rsidDel="00502EE4" w:rsidRDefault="00502EE4">
      <w:pPr>
        <w:rPr>
          <w:del w:id="2173" w:author="Yann Bourdeau" w:date="2013-08-04T10:12:00Z"/>
          <w:rPrChange w:id="2174" w:author="Yann Bourdeau" w:date="2013-08-04T10:04:00Z">
            <w:rPr>
              <w:del w:id="2175" w:author="Yann Bourdeau" w:date="2013-08-04T10:12:00Z"/>
              <w:lang w:val="en-CA"/>
            </w:rPr>
          </w:rPrChange>
        </w:rPr>
        <w:pPrChange w:id="2176" w:author="Yann Bourdeau" w:date="2013-08-04T10:12:00Z">
          <w:pPr>
            <w:pStyle w:val="Titre1"/>
          </w:pPr>
        </w:pPrChange>
      </w:pPr>
      <w:ins w:id="2177" w:author="Yann Bourdeau" w:date="2013-08-04T10:04:00Z">
        <w:r>
          <w:tab/>
        </w:r>
      </w:ins>
    </w:p>
    <w:p w14:paraId="2907A6EE" w14:textId="3F914931" w:rsidR="00502EE4" w:rsidRDefault="00502EE4">
      <w:pPr>
        <w:ind w:firstLine="0"/>
        <w:rPr>
          <w:ins w:id="2178" w:author="Yann Bourdeau" w:date="2013-08-04T10:05:00Z"/>
          <w:lang w:val="en-CA"/>
        </w:rPr>
        <w:pPrChange w:id="2179" w:author="Yann Bourdeau" w:date="2013-08-04T10:12:00Z">
          <w:pPr/>
        </w:pPrChange>
      </w:pPr>
      <w:ins w:id="2180" w:author="Yann Bourdeau" w:date="2013-08-04T10:06:00Z">
        <w:r>
          <w:rPr>
            <w:lang w:val="en-CA"/>
          </w:rPr>
          <w:t>This project report is the realisation of a</w:t>
        </w:r>
      </w:ins>
      <w:ins w:id="2181" w:author="Yann Bourdeau" w:date="2013-08-05T10:10:00Z">
        <w:r w:rsidR="000C5FCE">
          <w:rPr>
            <w:lang w:val="en-CA"/>
          </w:rPr>
          <w:t>n</w:t>
        </w:r>
      </w:ins>
      <w:ins w:id="2182" w:author="Yann Bourdeau" w:date="2013-08-04T10:06:00Z">
        <w:r w:rsidR="003B3450">
          <w:rPr>
            <w:lang w:val="en-CA"/>
          </w:rPr>
          <w:t xml:space="preserve"> ev</w:t>
        </w:r>
        <w:r>
          <w:rPr>
            <w:lang w:val="en-CA"/>
          </w:rPr>
          <w:t>aluation and tools selection project for the automatisation of the unit tests and the continuous integration in a C++ teleco</w:t>
        </w:r>
      </w:ins>
      <w:ins w:id="2183" w:author="Yann Bourdeau" w:date="2013-08-04T10:09:00Z">
        <w:r>
          <w:rPr>
            <w:lang w:val="en-CA"/>
          </w:rPr>
          <w:t>m</w:t>
        </w:r>
      </w:ins>
      <w:ins w:id="2184" w:author="Yann Bourdeau" w:date="2013-08-04T10:06:00Z">
        <w:r>
          <w:rPr>
            <w:lang w:val="en-CA"/>
          </w:rPr>
          <w:t>munication software.</w:t>
        </w:r>
      </w:ins>
      <w:ins w:id="2185" w:author="Yann Bourdeau" w:date="2013-08-04T10:09:00Z">
        <w:r>
          <w:rPr>
            <w:lang w:val="en-CA"/>
          </w:rPr>
          <w:t xml:space="preserve"> The project resolve a real problem of an entreprise quality control. The result of this project should have been implemented</w:t>
        </w:r>
      </w:ins>
      <w:ins w:id="2186" w:author="Yann Bourdeau" w:date="2013-08-04T10:11:00Z">
        <w:r>
          <w:rPr>
            <w:lang w:val="en-CA"/>
          </w:rPr>
          <w:t xml:space="preserve"> in</w:t>
        </w:r>
      </w:ins>
      <w:ins w:id="2187" w:author="Yann Bourdeau" w:date="2013-08-04T11:25:00Z">
        <w:r w:rsidR="004B4637">
          <w:rPr>
            <w:lang w:val="en-CA"/>
          </w:rPr>
          <w:t xml:space="preserve"> the</w:t>
        </w:r>
      </w:ins>
      <w:ins w:id="2188" w:author="Yann Bourdeau" w:date="2013-08-04T10:11:00Z">
        <w:r>
          <w:rPr>
            <w:lang w:val="en-CA"/>
          </w:rPr>
          <w:t xml:space="preserve"> entreprise when an re-organisa</w:t>
        </w:r>
        <w:r w:rsidR="000C5FCE">
          <w:rPr>
            <w:lang w:val="en-CA"/>
          </w:rPr>
          <w:t>tion did occurs and prevented the</w:t>
        </w:r>
        <w:r>
          <w:rPr>
            <w:lang w:val="en-CA"/>
          </w:rPr>
          <w:t xml:space="preserve"> application of the project in the entreprise.</w:t>
        </w:r>
      </w:ins>
    </w:p>
    <w:p w14:paraId="419E9C84" w14:textId="281B4B35" w:rsidR="00315213" w:rsidRPr="00381014" w:rsidDel="00C16EBA" w:rsidRDefault="00315213" w:rsidP="00CB5447">
      <w:pPr>
        <w:rPr>
          <w:del w:id="2189" w:author="Yann Bourdeau" w:date="2013-08-04T10:13:00Z"/>
          <w:lang w:val="en-CA"/>
        </w:rPr>
      </w:pPr>
      <w:del w:id="2190" w:author="Yann Bourdeau" w:date="2013-08-04T10:13:00Z">
        <w:r w:rsidRPr="00381014" w:rsidDel="00C16EBA">
          <w:rPr>
            <w:lang w:val="en-CA"/>
          </w:rPr>
          <w:delText>This project report is the realisation of</w:delText>
        </w:r>
        <w:r w:rsidR="00B81286" w:rsidRPr="00381014" w:rsidDel="00C16EBA">
          <w:rPr>
            <w:lang w:val="en-CA"/>
          </w:rPr>
          <w:delText xml:space="preserve"> my</w:delText>
        </w:r>
        <w:r w:rsidRPr="00381014" w:rsidDel="00C16EBA">
          <w:rPr>
            <w:lang w:val="en-CA"/>
          </w:rPr>
          <w:delText xml:space="preserve"> master project at the company Tekelec. This project consists </w:delText>
        </w:r>
        <w:r w:rsidR="00CB5447" w:rsidRPr="00381014" w:rsidDel="00C16EBA">
          <w:rPr>
            <w:lang w:val="en-CA"/>
          </w:rPr>
          <w:delText xml:space="preserve">of the </w:delText>
        </w:r>
        <w:r w:rsidRPr="00381014" w:rsidDel="00C16EBA">
          <w:rPr>
            <w:lang w:val="en-CA"/>
          </w:rPr>
          <w:delText xml:space="preserve">evaluation </w:delText>
        </w:r>
        <w:r w:rsidR="00CB5447" w:rsidRPr="00381014" w:rsidDel="00C16EBA">
          <w:rPr>
            <w:lang w:val="en-CA"/>
          </w:rPr>
          <w:delText xml:space="preserve">of </w:delText>
        </w:r>
        <w:r w:rsidRPr="00381014" w:rsidDel="00C16EBA">
          <w:rPr>
            <w:lang w:val="en-CA"/>
          </w:rPr>
          <w:delText>quality control technics to be able to apply them later.</w:delText>
        </w:r>
      </w:del>
    </w:p>
    <w:p w14:paraId="7CE73AD5" w14:textId="05F615EE" w:rsidR="00315213" w:rsidRDefault="00315213" w:rsidP="00315213">
      <w:pPr>
        <w:rPr>
          <w:ins w:id="2191" w:author="Yann Bourdeau" w:date="2013-08-04T10:23:00Z"/>
          <w:lang w:val="en-CA"/>
        </w:rPr>
      </w:pPr>
      <w:del w:id="2192" w:author="Yann Bourdeau" w:date="2013-08-04T10:20:00Z">
        <w:r w:rsidRPr="00381014" w:rsidDel="00C16EBA">
          <w:rPr>
            <w:lang w:val="en-CA"/>
          </w:rPr>
          <w:delText>The idea of this p</w:delText>
        </w:r>
        <w:r w:rsidR="00B81286" w:rsidRPr="00381014" w:rsidDel="00C16EBA">
          <w:rPr>
            <w:lang w:val="en-CA"/>
          </w:rPr>
          <w:delText xml:space="preserve">roject come to </w:delText>
        </w:r>
        <w:r w:rsidR="00C66610" w:rsidDel="00C16EBA">
          <w:rPr>
            <w:lang w:val="en-CA"/>
          </w:rPr>
          <w:delText>me when I</w:delText>
        </w:r>
        <w:r w:rsidR="00B81286" w:rsidRPr="00381014" w:rsidDel="00C16EBA">
          <w:rPr>
            <w:lang w:val="en-CA"/>
          </w:rPr>
          <w:delText xml:space="preserve"> reliase</w:delText>
        </w:r>
        <w:r w:rsidRPr="00381014" w:rsidDel="00C16EBA">
          <w:rPr>
            <w:lang w:val="en-CA"/>
          </w:rPr>
          <w:delText>d there were quality issue</w:delText>
        </w:r>
        <w:r w:rsidR="00CB5447" w:rsidRPr="00381014" w:rsidDel="00C16EBA">
          <w:rPr>
            <w:lang w:val="en-CA"/>
          </w:rPr>
          <w:delText>s</w:delText>
        </w:r>
        <w:r w:rsidRPr="00381014" w:rsidDel="00C16EBA">
          <w:rPr>
            <w:lang w:val="en-CA"/>
          </w:rPr>
          <w:delText xml:space="preserve"> in the SDM team. There were a lot of problem</w:delText>
        </w:r>
        <w:r w:rsidR="00CB5447" w:rsidRPr="00381014" w:rsidDel="00C16EBA">
          <w:rPr>
            <w:lang w:val="en-CA"/>
          </w:rPr>
          <w:delText>s</w:delText>
        </w:r>
        <w:r w:rsidRPr="00381014" w:rsidDel="00C16EBA">
          <w:rPr>
            <w:lang w:val="en-CA"/>
          </w:rPr>
          <w:delText xml:space="preserve"> that was discovered at the customer site that could be discovered before that. The problem</w:delText>
        </w:r>
        <w:r w:rsidR="005668E7" w:rsidRPr="00381014" w:rsidDel="00C16EBA">
          <w:rPr>
            <w:lang w:val="en-CA"/>
          </w:rPr>
          <w:delText>s</w:delText>
        </w:r>
        <w:r w:rsidRPr="00381014" w:rsidDel="00C16EBA">
          <w:rPr>
            <w:lang w:val="en-CA"/>
          </w:rPr>
          <w:delText xml:space="preserve"> could be avoided if there was some rigourous quality control method applied to the Tekelec SDM build process.</w:delText>
        </w:r>
      </w:del>
      <w:ins w:id="2193" w:author="Yann Bourdeau" w:date="2013-08-04T10:20:00Z">
        <w:r w:rsidR="00C16EBA">
          <w:rPr>
            <w:lang w:val="en-CA"/>
          </w:rPr>
          <w:t xml:space="preserve">The business case justifying this project is that there were </w:t>
        </w:r>
        <w:r w:rsidR="004B4637">
          <w:rPr>
            <w:lang w:val="en-CA"/>
          </w:rPr>
          <w:t>many problems were</w:t>
        </w:r>
        <w:r w:rsidR="00C16EBA">
          <w:rPr>
            <w:lang w:val="en-CA"/>
          </w:rPr>
          <w:t xml:space="preserve"> discovered at the customer site when a rigorous quality control </w:t>
        </w:r>
      </w:ins>
      <w:ins w:id="2194" w:author="Yann Bourdeau" w:date="2013-08-04T10:22:00Z">
        <w:r w:rsidR="00C154A8">
          <w:rPr>
            <w:lang w:val="en-CA"/>
          </w:rPr>
          <w:t xml:space="preserve"> process would have avoided this situation.</w:t>
        </w:r>
      </w:ins>
    </w:p>
    <w:p w14:paraId="643C0C04" w14:textId="6EF04D0D" w:rsidR="00C154A8" w:rsidRPr="00381014" w:rsidRDefault="00C154A8" w:rsidP="00315213">
      <w:pPr>
        <w:rPr>
          <w:lang w:val="en-CA"/>
        </w:rPr>
      </w:pPr>
      <w:ins w:id="2195" w:author="Yann Bourdeau" w:date="2013-08-04T10:24:00Z">
        <w:r>
          <w:rPr>
            <w:lang w:val="en-CA"/>
          </w:rPr>
          <w:t xml:space="preserve">The proposed solution must </w:t>
        </w:r>
      </w:ins>
      <w:ins w:id="2196" w:author="Yann Bourdeau" w:date="2013-08-04T10:25:00Z">
        <w:r>
          <w:rPr>
            <w:lang w:val="en-CA"/>
          </w:rPr>
          <w:t>force the execution of the units tests for all the binaries of the software product. This is done by a continuous integration process. This should allow t</w:t>
        </w:r>
        <w:r w:rsidR="00B368E5">
          <w:rPr>
            <w:lang w:val="en-CA"/>
          </w:rPr>
          <w:t>he tests to be always done even</w:t>
        </w:r>
        <w:r>
          <w:rPr>
            <w:lang w:val="en-CA"/>
          </w:rPr>
          <w:t xml:space="preserve"> from the limited resources and the production pressure.</w:t>
        </w:r>
      </w:ins>
    </w:p>
    <w:p w14:paraId="5E9E2D76" w14:textId="7C5C8D62" w:rsidR="000E3697" w:rsidRDefault="000E3697" w:rsidP="000E3697">
      <w:pPr>
        <w:rPr>
          <w:ins w:id="2197" w:author="Yann Bourdeau" w:date="2013-08-04T10:30:00Z"/>
        </w:rPr>
      </w:pPr>
      <w:ins w:id="2198" w:author="Yann Bourdeau" w:date="2013-08-04T10:30:00Z">
        <w:r>
          <w:t>This project contains many components :</w:t>
        </w:r>
      </w:ins>
    </w:p>
    <w:p w14:paraId="7542F782" w14:textId="0880C5AF" w:rsidR="000E3697" w:rsidRDefault="000E3697" w:rsidP="000E3697">
      <w:pPr>
        <w:pStyle w:val="Paragraphedeliste"/>
        <w:numPr>
          <w:ilvl w:val="0"/>
          <w:numId w:val="25"/>
        </w:numPr>
        <w:rPr>
          <w:ins w:id="2199" w:author="Yann Bourdeau" w:date="2013-08-04T10:30:00Z"/>
        </w:rPr>
      </w:pPr>
      <w:ins w:id="2200" w:author="Yann Bourdeau" w:date="2013-08-04T10:31:00Z">
        <w:r>
          <w:t>A Literary review allowed to do an inventory of the available products. Also it allowed to indentify selection criteria. The review was on unit tests and continuous integration.</w:t>
        </w:r>
      </w:ins>
      <w:ins w:id="2201" w:author="Yann Bourdeau" w:date="2013-08-04T10:30:00Z">
        <w:r>
          <w:t xml:space="preserve"> </w:t>
        </w:r>
      </w:ins>
    </w:p>
    <w:p w14:paraId="251E28CB" w14:textId="4F2A6AEB" w:rsidR="000E3697" w:rsidRDefault="00503713" w:rsidP="000E3697">
      <w:pPr>
        <w:pStyle w:val="Paragraphedeliste"/>
        <w:numPr>
          <w:ilvl w:val="0"/>
          <w:numId w:val="25"/>
        </w:numPr>
        <w:rPr>
          <w:ins w:id="2202" w:author="Yann Bourdeau" w:date="2013-08-04T10:30:00Z"/>
        </w:rPr>
      </w:pPr>
      <w:ins w:id="2203" w:author="Yann Bourdeau" w:date="2013-08-04T10:34:00Z">
        <w:r>
          <w:t>Two rubrics has been created. One for the unit test and the other one for the continuous integration.</w:t>
        </w:r>
      </w:ins>
      <w:ins w:id="2204" w:author="Yann Bourdeau" w:date="2013-08-04T10:30:00Z">
        <w:r w:rsidR="000E3697">
          <w:t xml:space="preserve"> </w:t>
        </w:r>
      </w:ins>
    </w:p>
    <w:p w14:paraId="110FC340" w14:textId="19BFE682" w:rsidR="000E3697" w:rsidRDefault="00503713" w:rsidP="000E3697">
      <w:pPr>
        <w:pStyle w:val="Paragraphedeliste"/>
        <w:numPr>
          <w:ilvl w:val="0"/>
          <w:numId w:val="25"/>
        </w:numPr>
        <w:rPr>
          <w:ins w:id="2205" w:author="Yann Bourdeau" w:date="2013-08-04T10:30:00Z"/>
        </w:rPr>
      </w:pPr>
      <w:ins w:id="2206" w:author="Yann Bourdeau" w:date="2013-08-04T10:34:00Z">
        <w:r>
          <w:t>The pre-selection</w:t>
        </w:r>
      </w:ins>
      <w:ins w:id="2207" w:author="Yann Bourdeau" w:date="2013-08-04T10:35:00Z">
        <w:r>
          <w:t xml:space="preserve"> o</w:t>
        </w:r>
        <w:r w:rsidR="00B368E5">
          <w:t>f the tools has limitied them to</w:t>
        </w:r>
        <w:r>
          <w:t xml:space="preserve"> three for the unit test and three for the continuous integration.</w:t>
        </w:r>
      </w:ins>
    </w:p>
    <w:p w14:paraId="24C21703" w14:textId="57802595" w:rsidR="000E3697" w:rsidRDefault="00503713" w:rsidP="000E3697">
      <w:pPr>
        <w:pStyle w:val="Paragraphedeliste"/>
        <w:numPr>
          <w:ilvl w:val="0"/>
          <w:numId w:val="25"/>
        </w:numPr>
        <w:rPr>
          <w:ins w:id="2208" w:author="Yann Bourdeau" w:date="2013-08-04T10:30:00Z"/>
        </w:rPr>
      </w:pPr>
      <w:ins w:id="2209" w:author="Yann Bourdeau" w:date="2013-08-04T10:36:00Z">
        <w:r>
          <w:t>An test infrastructure has been created and configured. In this infrastructure the products has been tested for many month.</w:t>
        </w:r>
      </w:ins>
    </w:p>
    <w:p w14:paraId="3798338D" w14:textId="71FACCCF" w:rsidR="000E3697" w:rsidRDefault="00503713">
      <w:pPr>
        <w:pStyle w:val="Paragraphedeliste"/>
        <w:numPr>
          <w:ilvl w:val="0"/>
          <w:numId w:val="25"/>
        </w:numPr>
        <w:rPr>
          <w:ins w:id="2210" w:author="Yann Bourdeau" w:date="2013-08-04T10:30:00Z"/>
        </w:rPr>
        <w:pPrChange w:id="2211" w:author="Yann Bourdeau" w:date="2013-08-04T10:39:00Z">
          <w:pPr>
            <w:pStyle w:val="Paragraphedeliste"/>
          </w:pPr>
        </w:pPrChange>
      </w:pPr>
      <w:ins w:id="2212" w:author="Yann Bourdeau" w:date="2013-08-04T10:37:00Z">
        <w:r>
          <w:t>The tests resulted on an evaluation of the six selected products.</w:t>
        </w:r>
      </w:ins>
      <w:ins w:id="2213" w:author="Yann Bourdeau" w:date="2013-08-04T10:30:00Z">
        <w:r w:rsidR="000E3697">
          <w:t xml:space="preserve"> </w:t>
        </w:r>
      </w:ins>
      <w:ins w:id="2214" w:author="Yann Bourdeau" w:date="2013-08-04T10:38:00Z">
        <w:r>
          <w:t xml:space="preserve">After an analyse, an recommendation has </w:t>
        </w:r>
      </w:ins>
      <w:ins w:id="2215" w:author="Yann Bourdeau" w:date="2013-08-05T10:12:00Z">
        <w:r w:rsidR="00B368E5">
          <w:t xml:space="preserve">been </w:t>
        </w:r>
      </w:ins>
      <w:ins w:id="2216" w:author="Yann Bourdeau" w:date="2013-08-04T10:38:00Z">
        <w:r>
          <w:t>proposed.</w:t>
        </w:r>
      </w:ins>
      <w:ins w:id="2217" w:author="Yann Bourdeau" w:date="2013-08-04T10:30:00Z">
        <w:r w:rsidR="000E3697">
          <w:t xml:space="preserve"> </w:t>
        </w:r>
      </w:ins>
    </w:p>
    <w:p w14:paraId="4DC8F723" w14:textId="262C3A55" w:rsidR="00315213" w:rsidRPr="00381014" w:rsidDel="00C154A8" w:rsidRDefault="005668E7" w:rsidP="00315213">
      <w:pPr>
        <w:rPr>
          <w:del w:id="2218" w:author="Yann Bourdeau" w:date="2013-08-04T10:23:00Z"/>
          <w:lang w:val="en-CA"/>
        </w:rPr>
      </w:pPr>
      <w:del w:id="2219" w:author="Yann Bourdeau" w:date="2013-08-04T10:23:00Z">
        <w:r w:rsidRPr="00381014" w:rsidDel="00C154A8">
          <w:rPr>
            <w:lang w:val="en-CA"/>
          </w:rPr>
          <w:delText>To acheive this goal, I</w:delText>
        </w:r>
        <w:r w:rsidR="00315213" w:rsidRPr="00381014" w:rsidDel="00C154A8">
          <w:rPr>
            <w:lang w:val="en-CA"/>
          </w:rPr>
          <w:delText xml:space="preserve"> tought of adding unit tests to most of the programs and the libraries that did not have them before. To make sure t</w:delText>
        </w:r>
        <w:r w:rsidRPr="00381014" w:rsidDel="00C154A8">
          <w:rPr>
            <w:lang w:val="en-CA"/>
          </w:rPr>
          <w:delText>hat the unit test are executed I</w:delText>
        </w:r>
        <w:r w:rsidR="00315213" w:rsidRPr="00381014" w:rsidDel="00C154A8">
          <w:rPr>
            <w:lang w:val="en-CA"/>
          </w:rPr>
          <w:delText xml:space="preserve"> tought of using continuous integration solutions. </w:delText>
        </w:r>
      </w:del>
    </w:p>
    <w:p w14:paraId="0C447BA9" w14:textId="4D040903" w:rsidR="00B7435A" w:rsidRDefault="00315213" w:rsidP="00B7435A">
      <w:pPr>
        <w:rPr>
          <w:ins w:id="2220" w:author="Yann Bourdeau" w:date="2013-08-04T10:40:00Z"/>
        </w:rPr>
      </w:pPr>
      <w:r w:rsidRPr="00381014">
        <w:rPr>
          <w:lang w:val="en-CA"/>
        </w:rPr>
        <w:tab/>
      </w:r>
      <w:ins w:id="2221" w:author="Yann Bourdeau" w:date="2013-08-04T10:40:00Z">
        <w:r w:rsidR="00B7435A">
          <w:rPr>
            <w:lang w:val="en-CA"/>
          </w:rPr>
          <w:t>The six tools that were selectioned were:</w:t>
        </w:r>
        <w:r w:rsidR="00B7435A">
          <w:t xml:space="preserve"> </w:t>
        </w:r>
        <w:r w:rsidR="00B7435A" w:rsidRPr="006A2F5A">
          <w:t>Google Test, CPP Unit et Boost Test</w:t>
        </w:r>
        <w:r w:rsidR="00B7435A">
          <w:t xml:space="preserve"> for the unit test and Cruise Control, Apache Continuum et Hudson, for continuous integration.</w:t>
        </w:r>
      </w:ins>
    </w:p>
    <w:p w14:paraId="3A48AB62" w14:textId="6D81204D" w:rsidR="00B7435A" w:rsidRDefault="00DA13E3" w:rsidP="00B7435A">
      <w:pPr>
        <w:rPr>
          <w:ins w:id="2222" w:author="Yann Bourdeau" w:date="2013-08-04T10:40:00Z"/>
        </w:rPr>
      </w:pPr>
      <w:ins w:id="2223" w:author="Yann Bourdeau" w:date="2013-08-04T10:44:00Z">
        <w:r>
          <w:t>Two servers and an workstation has been used to replicate the entreprise environment.</w:t>
        </w:r>
      </w:ins>
    </w:p>
    <w:p w14:paraId="10E38FCB" w14:textId="5C7288C5" w:rsidR="00B7435A" w:rsidRDefault="00DB5947" w:rsidP="00B7435A">
      <w:pPr>
        <w:rPr>
          <w:ins w:id="2224" w:author="Yann Bourdeau" w:date="2013-08-04T10:40:00Z"/>
        </w:rPr>
      </w:pPr>
      <w:ins w:id="2225" w:author="Yann Bourdeau" w:date="2013-08-04T10:46:00Z">
        <w:r>
          <w:t>The selectioned tool</w:t>
        </w:r>
      </w:ins>
      <w:ins w:id="2226" w:author="Yann Bourdeau" w:date="2013-08-05T10:12:00Z">
        <w:r w:rsidR="00B368E5">
          <w:t>s</w:t>
        </w:r>
      </w:ins>
      <w:ins w:id="2227" w:author="Yann Bourdeau" w:date="2013-08-04T10:46:00Z">
        <w:r>
          <w:t xml:space="preserve"> are </w:t>
        </w:r>
      </w:ins>
      <w:ins w:id="2228" w:author="Yann Bourdeau" w:date="2013-08-04T10:40:00Z">
        <w:r>
          <w:t xml:space="preserve">Google Test </w:t>
        </w:r>
      </w:ins>
      <w:ins w:id="2229" w:author="Yann Bourdeau" w:date="2013-08-04T10:47:00Z">
        <w:r>
          <w:t xml:space="preserve">and </w:t>
        </w:r>
      </w:ins>
      <w:ins w:id="2230" w:author="Yann Bourdeau" w:date="2013-08-04T10:40:00Z">
        <w:r w:rsidR="00B7435A">
          <w:t xml:space="preserve">Hudson </w:t>
        </w:r>
      </w:ins>
      <w:ins w:id="2231" w:author="Yann Bourdeau" w:date="2013-08-04T10:47:00Z">
        <w:r>
          <w:t xml:space="preserve"> for their user friendly usage, minimal impact and min</w:t>
        </w:r>
      </w:ins>
      <w:ins w:id="2232" w:author="Yann Bourdeau" w:date="2013-08-05T10:12:00Z">
        <w:r w:rsidR="00B368E5">
          <w:t>i</w:t>
        </w:r>
      </w:ins>
      <w:ins w:id="2233" w:author="Yann Bourdeau" w:date="2013-08-04T10:47:00Z">
        <w:r>
          <w:t>mal configuration</w:t>
        </w:r>
      </w:ins>
      <w:ins w:id="2234" w:author="Yann Bourdeau" w:date="2013-08-04T10:40:00Z">
        <w:r w:rsidR="00B7435A">
          <w:t xml:space="preserve">. </w:t>
        </w:r>
      </w:ins>
    </w:p>
    <w:p w14:paraId="31BDDA00" w14:textId="12911F9A" w:rsidR="00315213" w:rsidRPr="00381014" w:rsidDel="00B7435A" w:rsidRDefault="00315213" w:rsidP="00B7435A">
      <w:pPr>
        <w:ind w:firstLine="0"/>
        <w:rPr>
          <w:del w:id="2235" w:author="Yann Bourdeau" w:date="2013-08-04T10:40:00Z"/>
          <w:lang w:val="en-CA"/>
        </w:rPr>
      </w:pPr>
      <w:del w:id="2236" w:author="Yann Bourdeau" w:date="2013-08-04T10:40:00Z">
        <w:r w:rsidRPr="00381014" w:rsidDel="00B7435A">
          <w:rPr>
            <w:lang w:val="en-CA"/>
          </w:rPr>
          <w:delText>This project consist of evaluation of three unit test tools : Google Test, CPP Unit et Boost Test. After the evaluation i will recommend which on</w:delText>
        </w:r>
        <w:r w:rsidR="005668E7" w:rsidRPr="00381014" w:rsidDel="00B7435A">
          <w:rPr>
            <w:lang w:val="en-CA"/>
          </w:rPr>
          <w:delText>e</w:delText>
        </w:r>
        <w:r w:rsidR="00987E40" w:rsidDel="00B7435A">
          <w:rPr>
            <w:lang w:val="en-CA"/>
          </w:rPr>
          <w:delText xml:space="preserve"> to use. Also, I</w:delText>
        </w:r>
        <w:r w:rsidRPr="00381014" w:rsidDel="00B7435A">
          <w:rPr>
            <w:lang w:val="en-CA"/>
          </w:rPr>
          <w:delText xml:space="preserve"> have </w:delText>
        </w:r>
        <w:r w:rsidR="00B81286" w:rsidRPr="00381014" w:rsidDel="00B7435A">
          <w:rPr>
            <w:lang w:val="en-CA"/>
          </w:rPr>
          <w:delText xml:space="preserve">to </w:delText>
        </w:r>
        <w:r w:rsidRPr="00381014" w:rsidDel="00B7435A">
          <w:rPr>
            <w:lang w:val="en-CA"/>
          </w:rPr>
          <w:delText>evaluated three continuous integration solutions : Cruise Control, Apache Continuum et Hudson.</w:delText>
        </w:r>
      </w:del>
    </w:p>
    <w:p w14:paraId="5B60F522" w14:textId="21C228A8" w:rsidR="00315213" w:rsidRPr="00381014" w:rsidDel="00B7435A" w:rsidRDefault="00315213" w:rsidP="00B7435A">
      <w:pPr>
        <w:ind w:firstLine="0"/>
        <w:rPr>
          <w:del w:id="2237" w:author="Yann Bourdeau" w:date="2013-08-04T10:40:00Z"/>
          <w:lang w:val="en-CA"/>
        </w:rPr>
      </w:pPr>
      <w:del w:id="2238" w:author="Yann Bourdeau" w:date="2013-08-04T10:40:00Z">
        <w:r w:rsidRPr="00381014" w:rsidDel="00B7435A">
          <w:rPr>
            <w:lang w:val="en-CA"/>
          </w:rPr>
          <w:tab/>
          <w:delText>The following solutions have been retained because of their easy of use, minimal impact and minimal configuration are Google Test and Hudson.</w:delText>
        </w:r>
      </w:del>
    </w:p>
    <w:p w14:paraId="31A90FF7" w14:textId="77622C25" w:rsidR="00315213" w:rsidRPr="00381014" w:rsidDel="00B7435A" w:rsidRDefault="00A57571" w:rsidP="00B7435A">
      <w:pPr>
        <w:ind w:firstLine="0"/>
        <w:rPr>
          <w:del w:id="2239" w:author="Yann Bourdeau" w:date="2013-08-04T10:40:00Z"/>
          <w:lang w:val="en-CA"/>
        </w:rPr>
      </w:pPr>
      <w:del w:id="2240" w:author="Yann Bourdeau" w:date="2013-08-04T10:40:00Z">
        <w:r w:rsidRPr="00381014" w:rsidDel="00B7435A">
          <w:rPr>
            <w:lang w:val="en-CA"/>
          </w:rPr>
          <w:tab/>
          <w:delText>To be able to evaluate</w:delText>
        </w:r>
        <w:r w:rsidR="00987E40" w:rsidDel="00B7435A">
          <w:rPr>
            <w:lang w:val="en-CA"/>
          </w:rPr>
          <w:delText xml:space="preserve"> those solution, I</w:delText>
        </w:r>
        <w:r w:rsidR="00315213" w:rsidRPr="00381014" w:rsidDel="00B7435A">
          <w:rPr>
            <w:lang w:val="en-CA"/>
          </w:rPr>
          <w:delText xml:space="preserve"> have reproduced a T</w:delText>
        </w:r>
        <w:r w:rsidR="00AF6684" w:rsidDel="00B7435A">
          <w:rPr>
            <w:lang w:val="en-CA"/>
          </w:rPr>
          <w:delText>ekelec build environment</w:delText>
        </w:r>
        <w:r w:rsidR="00315213" w:rsidRPr="00381014" w:rsidDel="00B7435A">
          <w:rPr>
            <w:lang w:val="en-CA"/>
          </w:rPr>
          <w:delText xml:space="preserve">. </w:delText>
        </w:r>
      </w:del>
    </w:p>
    <w:p w14:paraId="30829486" w14:textId="3F0F7184" w:rsidR="00522CFE" w:rsidRPr="00381014" w:rsidRDefault="00522CFE" w:rsidP="00B7435A">
      <w:pPr>
        <w:ind w:firstLine="0"/>
        <w:rPr>
          <w:lang w:val="en-CA"/>
        </w:rPr>
      </w:pPr>
      <w:r w:rsidRPr="00381014">
        <w:rPr>
          <w:lang w:val="en-CA"/>
        </w:rPr>
        <w:br w:type="page"/>
      </w:r>
    </w:p>
    <w:p w14:paraId="4E82B336" w14:textId="38BB697F" w:rsidR="00315213" w:rsidRPr="009F7001" w:rsidDel="009F7001" w:rsidRDefault="009F7001" w:rsidP="00522CFE">
      <w:pPr>
        <w:pStyle w:val="Titre1"/>
        <w:rPr>
          <w:del w:id="2241" w:author="Yann Bourdeau" w:date="2013-09-15T10:17:00Z"/>
          <w:color w:val="auto"/>
          <w:rPrChange w:id="2242" w:author="Yann Bourdeau" w:date="2013-09-15T10:16:00Z">
            <w:rPr>
              <w:del w:id="2243" w:author="Yann Bourdeau" w:date="2013-09-15T10:17:00Z"/>
            </w:rPr>
          </w:rPrChange>
        </w:rPr>
      </w:pPr>
      <w:bookmarkStart w:id="2244" w:name="_Toc236312085"/>
      <w:bookmarkStart w:id="2245" w:name="_Toc236312221"/>
      <w:bookmarkStart w:id="2246" w:name="_Toc253324757"/>
      <w:ins w:id="2247" w:author="Yann Bourdeau" w:date="2013-09-15T10:16:00Z">
        <w:r w:rsidRPr="009F7001">
          <w:rPr>
            <w:b w:val="0"/>
            <w:bCs w:val="0"/>
            <w:color w:val="auto"/>
            <w:rPrChange w:id="2248" w:author="Yann Bourdeau" w:date="2013-09-15T10:16:00Z">
              <w:rPr>
                <w:b w:val="0"/>
                <w:bCs w:val="0"/>
              </w:rPr>
            </w:rPrChange>
          </w:rPr>
          <w:t xml:space="preserve">5.0 </w:t>
        </w:r>
      </w:ins>
      <w:r w:rsidR="00522CFE" w:rsidRPr="009F7001">
        <w:rPr>
          <w:b w:val="0"/>
          <w:bCs w:val="0"/>
          <w:color w:val="auto"/>
          <w:rPrChange w:id="2249" w:author="Yann Bourdeau" w:date="2013-09-15T10:16:00Z">
            <w:rPr>
              <w:b w:val="0"/>
              <w:bCs w:val="0"/>
            </w:rPr>
          </w:rPrChange>
        </w:rPr>
        <w:t>Problématique et Objectifs</w:t>
      </w:r>
      <w:bookmarkEnd w:id="2244"/>
      <w:bookmarkEnd w:id="2245"/>
      <w:bookmarkEnd w:id="2246"/>
    </w:p>
    <w:p w14:paraId="1871A4A3" w14:textId="77777777" w:rsidR="003E1617" w:rsidRDefault="003E1617">
      <w:pPr>
        <w:pStyle w:val="Titre1"/>
        <w:pPrChange w:id="2250" w:author="Yann Bourdeau" w:date="2013-09-15T10:17:00Z">
          <w:pPr/>
        </w:pPrChange>
      </w:pPr>
    </w:p>
    <w:p w14:paraId="5685C5FB" w14:textId="08CB1212" w:rsidR="0017672D" w:rsidRPr="009F7001" w:rsidRDefault="009F7001" w:rsidP="0017672D">
      <w:pPr>
        <w:pStyle w:val="Titre2"/>
        <w:rPr>
          <w:color w:val="auto"/>
          <w:rPrChange w:id="2251" w:author="Yann Bourdeau" w:date="2013-09-15T10:17:00Z">
            <w:rPr/>
          </w:rPrChange>
        </w:rPr>
      </w:pPr>
      <w:bookmarkStart w:id="2252" w:name="_Toc236312086"/>
      <w:bookmarkStart w:id="2253" w:name="_Toc236312222"/>
      <w:bookmarkStart w:id="2254" w:name="_Toc253324758"/>
      <w:ins w:id="2255" w:author="Yann Bourdeau" w:date="2013-09-15T10:17:00Z">
        <w:r w:rsidRPr="009F7001">
          <w:rPr>
            <w:color w:val="auto"/>
            <w:rPrChange w:id="2256" w:author="Yann Bourdeau" w:date="2013-09-15T10:17:00Z">
              <w:rPr/>
            </w:rPrChange>
          </w:rPr>
          <w:t xml:space="preserve">5.1 </w:t>
        </w:r>
      </w:ins>
      <w:r w:rsidR="0017672D" w:rsidRPr="009F7001">
        <w:rPr>
          <w:color w:val="auto"/>
          <w:rPrChange w:id="2257" w:author="Yann Bourdeau" w:date="2013-09-15T10:17:00Z">
            <w:rPr/>
          </w:rPrChange>
        </w:rPr>
        <w:t>Contexte</w:t>
      </w:r>
      <w:bookmarkEnd w:id="2252"/>
      <w:bookmarkEnd w:id="2253"/>
      <w:bookmarkEnd w:id="2254"/>
    </w:p>
    <w:p w14:paraId="6A94667C" w14:textId="618913F4" w:rsidR="004075D9" w:rsidRDefault="0017672D" w:rsidP="00571DB6">
      <w:r>
        <w:t>Ce projet, présenté comme exigence partielle de la Maîtrise en génie logiciel, a été proposé dans le but de satisfaire les besoins de qualité d’</w:t>
      </w:r>
      <w:r w:rsidR="003E1617">
        <w:t xml:space="preserve">une </w:t>
      </w:r>
      <w:r w:rsidR="004075D9">
        <w:t>entreprise</w:t>
      </w:r>
      <w:r w:rsidR="003E1617">
        <w:t xml:space="preserve"> qui </w:t>
      </w:r>
      <w:r w:rsidR="00651A3F">
        <w:t>élabore des</w:t>
      </w:r>
      <w:r w:rsidR="004075D9">
        <w:t xml:space="preserve"> logiciels pour les systèmes téléphoniques cellu</w:t>
      </w:r>
      <w:r w:rsidR="00651A3F">
        <w:t>laires. Ces logiciels sont écrits</w:t>
      </w:r>
      <w:r w:rsidR="004075D9">
        <w:t xml:space="preserve"> principalement en C++.</w:t>
      </w:r>
      <w:r w:rsidR="00651A3F">
        <w:t xml:space="preserve"> </w:t>
      </w:r>
      <w:r w:rsidR="00571DB6">
        <w:t>L’entreprise compte environ 1500 employés, dont 600</w:t>
      </w:r>
      <w:r w:rsidR="003E1617">
        <w:t xml:space="preserve"> développeurs. Ce projet a été initié dans </w:t>
      </w:r>
      <w:r w:rsidR="00651A3F">
        <w:t>l’équipe de développement et de support de 2</w:t>
      </w:r>
      <w:r w:rsidR="00651A3F" w:rsidRPr="00651A3F">
        <w:rPr>
          <w:vertAlign w:val="superscript"/>
        </w:rPr>
        <w:t>e</w:t>
      </w:r>
      <w:r w:rsidR="00651A3F">
        <w:t xml:space="preserve"> niveau.</w:t>
      </w:r>
      <w:r w:rsidR="002D4F3D">
        <w:t xml:space="preserve"> L’équipe de 2</w:t>
      </w:r>
      <w:r w:rsidR="002D4F3D" w:rsidRPr="00651A3F">
        <w:rPr>
          <w:vertAlign w:val="superscript"/>
        </w:rPr>
        <w:t>e</w:t>
      </w:r>
      <w:r w:rsidR="002D4F3D">
        <w:t xml:space="preserve"> niveau </w:t>
      </w:r>
      <w:del w:id="2258" w:author="Lucie" w:date="2013-07-29T21:11:00Z">
        <w:r w:rsidR="002D4F3D" w:rsidDel="004334A8">
          <w:delText xml:space="preserve">consiste </w:delText>
        </w:r>
      </w:del>
      <w:del w:id="2259" w:author="Lucie" w:date="2013-07-29T17:24:00Z">
        <w:r w:rsidR="002D4F3D" w:rsidDel="00FC04CA">
          <w:delText>à l’équipe</w:delText>
        </w:r>
      </w:del>
      <w:ins w:id="2260" w:author="Lucie" w:date="2013-07-29T17:24:00Z">
        <w:r w:rsidR="00FC04CA">
          <w:t>est celle</w:t>
        </w:r>
      </w:ins>
      <w:r w:rsidR="002D4F3D">
        <w:t xml:space="preserve"> qui corrige les bogues lorsque l’équipe de premier niveau </w:t>
      </w:r>
      <w:del w:id="2261" w:author="Lucie" w:date="2013-07-29T17:25:00Z">
        <w:r w:rsidR="002D4F3D" w:rsidDel="00FC04CA">
          <w:delText>à</w:delText>
        </w:r>
      </w:del>
      <w:ins w:id="2262" w:author="Lucie" w:date="2013-07-29T17:25:00Z">
        <w:r w:rsidR="00FC04CA">
          <w:t>a</w:t>
        </w:r>
      </w:ins>
      <w:r w:rsidR="002D4F3D">
        <w:t xml:space="preserve"> reproduit un problème avec le système. L’équipe de premier niveau interface avec le client et essaie de reproduire le problème.</w:t>
      </w:r>
    </w:p>
    <w:p w14:paraId="2E89B330" w14:textId="7180E359" w:rsidR="003E1617" w:rsidRPr="009F7001" w:rsidRDefault="009F7001" w:rsidP="003E1617">
      <w:pPr>
        <w:pStyle w:val="Titre2"/>
        <w:rPr>
          <w:color w:val="auto"/>
          <w:rPrChange w:id="2263" w:author="Yann Bourdeau" w:date="2013-09-15T10:17:00Z">
            <w:rPr/>
          </w:rPrChange>
        </w:rPr>
      </w:pPr>
      <w:bookmarkStart w:id="2264" w:name="_Toc236312087"/>
      <w:bookmarkStart w:id="2265" w:name="_Toc236312223"/>
      <w:bookmarkStart w:id="2266" w:name="_Toc253324759"/>
      <w:ins w:id="2267" w:author="Yann Bourdeau" w:date="2013-09-15T10:17:00Z">
        <w:r w:rsidRPr="009F7001">
          <w:rPr>
            <w:color w:val="auto"/>
            <w:rPrChange w:id="2268" w:author="Yann Bourdeau" w:date="2013-09-15T10:17:00Z">
              <w:rPr/>
            </w:rPrChange>
          </w:rPr>
          <w:t xml:space="preserve">5.2 </w:t>
        </w:r>
      </w:ins>
      <w:r w:rsidR="003E1617" w:rsidRPr="009F7001">
        <w:rPr>
          <w:color w:val="auto"/>
          <w:rPrChange w:id="2269" w:author="Yann Bourdeau" w:date="2013-09-15T10:17:00Z">
            <w:rPr/>
          </w:rPrChange>
        </w:rPr>
        <w:t>Problématique</w:t>
      </w:r>
      <w:bookmarkEnd w:id="2264"/>
      <w:bookmarkEnd w:id="2265"/>
      <w:bookmarkEnd w:id="2266"/>
    </w:p>
    <w:p w14:paraId="0643BB9E" w14:textId="77777777" w:rsidR="005D0A3F" w:rsidRDefault="0017672D" w:rsidP="004075D9">
      <w:r>
        <w:t xml:space="preserve">L’entreprise </w:t>
      </w:r>
      <w:r w:rsidR="00BE79C5">
        <w:t xml:space="preserve">a remarqué que plusieurs produits livrés aux clients contenaient encore des bogues mineurs. </w:t>
      </w:r>
      <w:r w:rsidR="005D0A3F">
        <w:t>Ces bogues, qui auraient pu être évités, entrainent une baisse de la satisfaction de la clientèle et de sa confiance envers l’entreprise.</w:t>
      </w:r>
    </w:p>
    <w:p w14:paraId="680D6B12" w14:textId="307C3B7F" w:rsidR="005D0A3F" w:rsidRDefault="005D0A3F" w:rsidP="004075D9">
      <w:r>
        <w:t xml:space="preserve">Une </w:t>
      </w:r>
      <w:r w:rsidR="00571DB6">
        <w:t>a</w:t>
      </w:r>
      <w:r>
        <w:t xml:space="preserve">nalyse rapide du problème a </w:t>
      </w:r>
      <w:ins w:id="2270" w:author="Lucie" w:date="2013-07-29T21:12:00Z">
        <w:r w:rsidR="006F2E55">
          <w:t>dé</w:t>
        </w:r>
      </w:ins>
      <w:r>
        <w:t>montré que des tests unitaires sont parfois oubliés</w:t>
      </w:r>
      <w:r w:rsidR="00BE79C5">
        <w:t xml:space="preserve"> </w:t>
      </w:r>
      <w:del w:id="2271" w:author="Yann Bourdeau" w:date="2013-10-03T19:04:00Z">
        <w:r w:rsidR="00BE79C5" w:rsidDel="00EA09F2">
          <w:delText xml:space="preserve"> </w:delText>
        </w:r>
      </w:del>
      <w:r>
        <w:t xml:space="preserve">ou parfois réalisés trop rapidement. </w:t>
      </w:r>
      <w:r w:rsidR="00E24770">
        <w:t>Puisqu’il s’agit d’une petite équipe</w:t>
      </w:r>
      <w:r>
        <w:t xml:space="preserve"> de développement</w:t>
      </w:r>
      <w:r w:rsidR="00E24770">
        <w:t xml:space="preserve">, </w:t>
      </w:r>
      <w:r w:rsidR="0075676E">
        <w:t xml:space="preserve">il n’y a pas assez de </w:t>
      </w:r>
      <w:r w:rsidR="00E24770">
        <w:t xml:space="preserve">ressources </w:t>
      </w:r>
      <w:r w:rsidR="0075676E">
        <w:t xml:space="preserve"> assigné</w:t>
      </w:r>
      <w:r w:rsidR="00E24770">
        <w:t>es</w:t>
      </w:r>
      <w:r w:rsidR="007925CC">
        <w:t xml:space="preserve"> aux tests sur les multiple</w:t>
      </w:r>
      <w:r w:rsidR="00BF3AD1">
        <w:t xml:space="preserve">s </w:t>
      </w:r>
      <w:r w:rsidR="007925CC">
        <w:t xml:space="preserve">produits </w:t>
      </w:r>
      <w:r>
        <w:t>de l’entreprise</w:t>
      </w:r>
      <w:r w:rsidR="007925CC">
        <w:t>.</w:t>
      </w:r>
    </w:p>
    <w:p w14:paraId="09346A60" w14:textId="333BFBCB" w:rsidR="000F4249" w:rsidRDefault="005D0A3F" w:rsidP="000F4249">
      <w:r>
        <w:t>C’est une problématique commune à plusieurs PME informatiques.</w:t>
      </w:r>
      <w:r w:rsidR="007925CC">
        <w:t xml:space="preserve"> </w:t>
      </w:r>
      <w:r w:rsidR="000F4249">
        <w:t>Pourtant, la réalisation de tests unitaires est une pratique reconnue de l’industrie pour réduire le nombre de bogues dans un logiciel</w:t>
      </w:r>
      <w:r w:rsidR="00F403E8">
        <w:t xml:space="preserve"> comme le SWEBOK le mentionne.</w:t>
      </w:r>
    </w:p>
    <w:p w14:paraId="6A2E7F89" w14:textId="67650513" w:rsidR="00187575" w:rsidRDefault="000F4249" w:rsidP="00E24770">
      <w:r>
        <w:t xml:space="preserve">L’entreprise ne possède pas d’outils qui permettraient de mieux supporter la réalisation des </w:t>
      </w:r>
      <w:r w:rsidR="004075D9">
        <w:t>tests unitaires</w:t>
      </w:r>
      <w:r>
        <w:t xml:space="preserve">. Ces outils permettraient d’automatiser une grande partie des tests et </w:t>
      </w:r>
      <w:del w:id="2272" w:author="Denis" w:date="2013-07-29T22:27:00Z">
        <w:r w:rsidDel="005B7695">
          <w:delText>diminuerai</w:delText>
        </w:r>
        <w:r w:rsidR="00870279" w:rsidDel="005B7695">
          <w:delText>ent</w:delText>
        </w:r>
        <w:r w:rsidDel="005B7695">
          <w:delText xml:space="preserve"> </w:delText>
        </w:r>
      </w:del>
      <w:ins w:id="2273" w:author="Denis" w:date="2013-07-29T22:27:00Z">
        <w:r w:rsidR="005B7695">
          <w:t xml:space="preserve">de diminuer </w:t>
        </w:r>
      </w:ins>
      <w:r>
        <w:t xml:space="preserve">la charge </w:t>
      </w:r>
      <w:ins w:id="2274" w:author="Lucie" w:date="2013-07-29T17:29:00Z">
        <w:del w:id="2275" w:author="Denis" w:date="2013-07-29T22:26:00Z">
          <w:r w:rsidR="00FC04CA" w:rsidRPr="00FC04CA" w:rsidDel="0070632E">
            <w:delText xml:space="preserve">requise </w:delText>
          </w:r>
        </w:del>
      </w:ins>
      <w:r>
        <w:t xml:space="preserve">de travail </w:t>
      </w:r>
      <w:ins w:id="2276" w:author="Denis" w:date="2013-07-29T22:26:00Z">
        <w:r w:rsidR="0070632E">
          <w:t xml:space="preserve">requise </w:t>
        </w:r>
      </w:ins>
      <w:del w:id="2277" w:author="Denis" w:date="2013-07-29T22:28:00Z">
        <w:r w:rsidDel="005B7695">
          <w:delText xml:space="preserve">des développeurs </w:delText>
        </w:r>
      </w:del>
      <w:del w:id="2278" w:author="Lucie" w:date="2013-07-29T17:28:00Z">
        <w:r w:rsidDel="00FC04CA">
          <w:delText xml:space="preserve">requise </w:delText>
        </w:r>
        <w:r w:rsidR="004075D9" w:rsidDel="00FC04CA">
          <w:delText xml:space="preserve"> </w:delText>
        </w:r>
      </w:del>
      <w:r>
        <w:t xml:space="preserve">pour tester les logiciels, tout en s’assurant qu’aucun test ne soit oublié ou exécuté de façon partielle. </w:t>
      </w:r>
    </w:p>
    <w:p w14:paraId="490C03F0" w14:textId="78E99720" w:rsidR="009F586B" w:rsidRDefault="00187575" w:rsidP="009F586B">
      <w:r>
        <w:t>Ce projet vise donc à identifier et mettre en place des outils de tests un</w:t>
      </w:r>
      <w:r w:rsidR="006D7948">
        <w:t>it</w:t>
      </w:r>
      <w:r>
        <w:t>aires pour faciliter la tâche des développeurs et augmenter la</w:t>
      </w:r>
      <w:r w:rsidR="009F586B">
        <w:t xml:space="preserve"> qualité des produits logiciels</w:t>
      </w:r>
      <w:r>
        <w:t>.</w:t>
      </w:r>
      <w:r w:rsidR="009F586B">
        <w:t xml:space="preserve"> </w:t>
      </w:r>
    </w:p>
    <w:p w14:paraId="4D63E0B6" w14:textId="5F608BB1" w:rsidR="009F586B" w:rsidRDefault="009F586B" w:rsidP="007925CC">
      <w:r>
        <w:t xml:space="preserve">Pour que les tests unitaires puissent être lancés automatiquement dans l’environnement de l’entreprise, il sera aussi nécessaire d’identifier une solution d’intégration continue. </w:t>
      </w:r>
      <w:r w:rsidR="007925CC">
        <w:t xml:space="preserve">Ce type d’outil </w:t>
      </w:r>
      <w:r w:rsidR="00BF3AD1">
        <w:t>surveille</w:t>
      </w:r>
      <w:r w:rsidR="007925CC">
        <w:t xml:space="preserve"> un contrôleur de source</w:t>
      </w:r>
      <w:ins w:id="2279" w:author="Lucie" w:date="2013-07-29T21:14:00Z">
        <w:r w:rsidR="006F2E55">
          <w:t>s</w:t>
        </w:r>
      </w:ins>
      <w:r w:rsidR="00065DFA">
        <w:t xml:space="preserve"> pour </w:t>
      </w:r>
      <w:r w:rsidR="007A1CF8">
        <w:t>identifier s’il y a eu</w:t>
      </w:r>
      <w:del w:id="2280" w:author="Yann Bourdeau" w:date="2013-09-15T13:48:00Z">
        <w:r w:rsidR="007A1CF8" w:rsidDel="005E25EA">
          <w:delText xml:space="preserve"> </w:delText>
        </w:r>
      </w:del>
      <w:r w:rsidR="007A1CF8">
        <w:t xml:space="preserve"> modification</w:t>
      </w:r>
      <w:r w:rsidR="007925CC">
        <w:t xml:space="preserve"> et lance </w:t>
      </w:r>
      <w:r>
        <w:t xml:space="preserve">ensuite </w:t>
      </w:r>
      <w:r w:rsidR="007A1CF8">
        <w:t xml:space="preserve">automatiquement la </w:t>
      </w:r>
      <w:r w:rsidR="007925CC">
        <w:t>compilation et les test</w:t>
      </w:r>
      <w:r w:rsidR="002813D5">
        <w:t xml:space="preserve">s </w:t>
      </w:r>
      <w:r w:rsidR="007925CC">
        <w:t>unitaires</w:t>
      </w:r>
      <w:r w:rsidR="007A1CF8">
        <w:t xml:space="preserve"> des modules</w:t>
      </w:r>
      <w:r w:rsidR="007925CC">
        <w:t xml:space="preserve">. Cela permet donc </w:t>
      </w:r>
      <w:del w:id="2281" w:author="Denis" w:date="2013-07-29T22:30:00Z">
        <w:r w:rsidR="007925CC" w:rsidDel="005B7695">
          <w:delText xml:space="preserve">de rouler </w:delText>
        </w:r>
      </w:del>
      <w:ins w:id="2282" w:author="Denis" w:date="2013-07-29T22:30:00Z">
        <w:r w:rsidR="005B7695">
          <w:t xml:space="preserve">d’exécuter </w:t>
        </w:r>
      </w:ins>
      <w:commentRangeStart w:id="2283"/>
      <w:r w:rsidR="007925CC">
        <w:t>tous</w:t>
      </w:r>
      <w:commentRangeEnd w:id="2283"/>
      <w:r w:rsidR="00FC04CA">
        <w:rPr>
          <w:rStyle w:val="Marquedannotation"/>
        </w:rPr>
        <w:commentReference w:id="2283"/>
      </w:r>
      <w:r w:rsidR="007925CC">
        <w:t xml:space="preserve"> les test</w:t>
      </w:r>
      <w:r w:rsidR="002813D5">
        <w:t xml:space="preserve">s </w:t>
      </w:r>
      <w:r w:rsidR="007925CC">
        <w:t>unitaire</w:t>
      </w:r>
      <w:r w:rsidR="002813D5">
        <w:t xml:space="preserve">s </w:t>
      </w:r>
      <w:r>
        <w:t xml:space="preserve">après chaque modification </w:t>
      </w:r>
      <w:r w:rsidR="007925CC">
        <w:t xml:space="preserve">pour </w:t>
      </w:r>
      <w:r w:rsidR="002813D5">
        <w:t>v</w:t>
      </w:r>
      <w:r w:rsidR="007925CC">
        <w:t xml:space="preserve">alider que rien </w:t>
      </w:r>
      <w:del w:id="2284" w:author="Denis" w:date="2013-07-29T22:31:00Z">
        <w:r w:rsidDel="005B7695">
          <w:delText>n</w:delText>
        </w:r>
      </w:del>
      <w:del w:id="2285" w:author="Denis" w:date="2013-07-29T22:30:00Z">
        <w:r w:rsidR="00870279" w:rsidDel="005B7695">
          <w:delText>e soi</w:delText>
        </w:r>
        <w:r w:rsidDel="005B7695">
          <w:delText>t</w:delText>
        </w:r>
        <w:r w:rsidR="007925CC" w:rsidDel="005B7695">
          <w:delText xml:space="preserve"> </w:delText>
        </w:r>
      </w:del>
      <w:ins w:id="2286" w:author="Denis" w:date="2013-07-29T22:31:00Z">
        <w:r w:rsidR="005B7695">
          <w:t>n</w:t>
        </w:r>
      </w:ins>
      <w:ins w:id="2287" w:author="Denis" w:date="2013-07-29T22:30:00Z">
        <w:r w:rsidR="005B7695">
          <w:t xml:space="preserve">‘est </w:t>
        </w:r>
      </w:ins>
      <w:r w:rsidR="007925CC">
        <w:t>brisé.</w:t>
      </w:r>
      <w:r w:rsidR="007A1CF8">
        <w:t xml:space="preserve"> </w:t>
      </w:r>
    </w:p>
    <w:p w14:paraId="05A4920E" w14:textId="7B636CBD" w:rsidR="00622600" w:rsidRDefault="003B43B3" w:rsidP="007925CC">
      <w:r>
        <w:t>Une contrainte majeure</w:t>
      </w:r>
      <w:r w:rsidR="009F586B">
        <w:t xml:space="preserve"> de la sélection de ce type d’outils e</w:t>
      </w:r>
      <w:r>
        <w:t>st qu</w:t>
      </w:r>
      <w:r w:rsidR="009F586B">
        <w:t xml:space="preserve">’ils </w:t>
      </w:r>
      <w:r w:rsidR="001B31D9">
        <w:t>doivent être gratuit</w:t>
      </w:r>
      <w:r w:rsidR="00107AA6">
        <w:t>s.</w:t>
      </w:r>
      <w:r w:rsidR="001B31D9">
        <w:t xml:space="preserve"> </w:t>
      </w:r>
      <w:r>
        <w:t xml:space="preserve">Comme </w:t>
      </w:r>
      <w:ins w:id="2288" w:author="Lucie" w:date="2013-07-29T17:32:00Z">
        <w:r w:rsidR="00FE3611">
          <w:t xml:space="preserve">c’est le cas </w:t>
        </w:r>
      </w:ins>
      <w:r>
        <w:t xml:space="preserve">souvent dans les PME, il n’y a </w:t>
      </w:r>
      <w:r w:rsidR="001B31D9">
        <w:t xml:space="preserve">pas de budget </w:t>
      </w:r>
      <w:commentRangeStart w:id="2289"/>
      <w:del w:id="2290" w:author="Lucie" w:date="2013-07-29T21:14:00Z">
        <w:r w:rsidR="001B31D9" w:rsidDel="006F2E55">
          <w:delText>proposé</w:delText>
        </w:r>
        <w:commentRangeEnd w:id="2289"/>
        <w:r w:rsidR="00FE3611" w:rsidDel="006F2E55">
          <w:rPr>
            <w:rStyle w:val="Marquedannotation"/>
          </w:rPr>
          <w:commentReference w:id="2289"/>
        </w:r>
        <w:r w:rsidR="001B31D9" w:rsidDel="006F2E55">
          <w:delText xml:space="preserve"> </w:delText>
        </w:r>
      </w:del>
      <w:ins w:id="2291" w:author="Lucie" w:date="2013-07-29T21:14:00Z">
        <w:del w:id="2292" w:author="Denis" w:date="2013-07-29T22:33:00Z">
          <w:r w:rsidR="006F2E55" w:rsidDel="005B7695">
            <w:delText>réservé</w:delText>
          </w:r>
        </w:del>
      </w:ins>
      <w:ins w:id="2293" w:author="Denis" w:date="2013-07-29T22:33:00Z">
        <w:r w:rsidR="005B7695">
          <w:t xml:space="preserve">assigné à ce projet </w:t>
        </w:r>
      </w:ins>
      <w:ins w:id="2294" w:author="Lucie" w:date="2013-07-29T21:14:00Z">
        <w:del w:id="2295" w:author="Denis" w:date="2013-07-29T22:33:00Z">
          <w:r w:rsidR="006F2E55" w:rsidDel="005B7695">
            <w:delText xml:space="preserve"> </w:delText>
          </w:r>
        </w:del>
      </w:ins>
      <w:r w:rsidR="001B31D9">
        <w:t xml:space="preserve">par l’entreprise pour </w:t>
      </w:r>
      <w:ins w:id="2296" w:author="Denis" w:date="2013-07-29T22:33:00Z">
        <w:r w:rsidR="005B7695">
          <w:t xml:space="preserve">sa réalisation </w:t>
        </w:r>
      </w:ins>
      <w:del w:id="2297" w:author="Denis" w:date="2013-07-29T22:33:00Z">
        <w:r w:rsidR="001B31D9" w:rsidDel="005B7695">
          <w:delText>réalise</w:delText>
        </w:r>
        <w:r w:rsidR="005D769D" w:rsidDel="005B7695">
          <w:delText xml:space="preserve">r le projet </w:delText>
        </w:r>
      </w:del>
      <w:r w:rsidR="005D769D">
        <w:t xml:space="preserve">ou </w:t>
      </w:r>
      <w:ins w:id="2298" w:author="Denis" w:date="2013-07-29T22:34:00Z">
        <w:r w:rsidR="005B7695">
          <w:t>l’achat d’</w:t>
        </w:r>
      </w:ins>
      <w:del w:id="2299" w:author="Denis" w:date="2013-07-29T22:34:00Z">
        <w:r w:rsidR="005D769D" w:rsidDel="005B7695">
          <w:delText xml:space="preserve">acheter les </w:delText>
        </w:r>
      </w:del>
      <w:r w:rsidR="005D769D">
        <w:t>outils</w:t>
      </w:r>
      <w:ins w:id="2300" w:author="Denis" w:date="2013-07-29T22:34:00Z">
        <w:r w:rsidR="005B7695">
          <w:t xml:space="preserve">. </w:t>
        </w:r>
      </w:ins>
      <w:del w:id="2301" w:author="Denis" w:date="2013-07-29T22:34:00Z">
        <w:r w:rsidR="005D769D" w:rsidDel="005B7695">
          <w:delText xml:space="preserve"> qui pourraient être utilisé</w:delText>
        </w:r>
      </w:del>
      <w:ins w:id="2302" w:author="Lucie" w:date="2013-07-29T17:32:00Z">
        <w:del w:id="2303" w:author="Denis" w:date="2013-07-29T22:34:00Z">
          <w:r w:rsidR="00FE3611" w:rsidDel="005B7695">
            <w:delText>s</w:delText>
          </w:r>
        </w:del>
      </w:ins>
      <w:del w:id="2304" w:author="Denis" w:date="2013-07-29T22:34:00Z">
        <w:r w:rsidR="005D769D" w:rsidDel="005B7695">
          <w:delText xml:space="preserve"> dans le cadre du projet.</w:delText>
        </w:r>
      </w:del>
    </w:p>
    <w:p w14:paraId="3E6C681B" w14:textId="77777777" w:rsidR="009F586B" w:rsidRDefault="009F586B" w:rsidP="007925CC"/>
    <w:p w14:paraId="2DBE3393" w14:textId="789ED0FA" w:rsidR="00BE79C5" w:rsidRPr="009F7001" w:rsidRDefault="009F7001" w:rsidP="00BE79C5">
      <w:pPr>
        <w:pStyle w:val="Titre2"/>
        <w:rPr>
          <w:color w:val="auto"/>
          <w:rPrChange w:id="2305" w:author="Yann Bourdeau" w:date="2013-09-15T10:17:00Z">
            <w:rPr/>
          </w:rPrChange>
        </w:rPr>
      </w:pPr>
      <w:bookmarkStart w:id="2306" w:name="_Toc236312088"/>
      <w:bookmarkStart w:id="2307" w:name="_Toc236312224"/>
      <w:bookmarkStart w:id="2308" w:name="_Toc253324760"/>
      <w:ins w:id="2309" w:author="Yann Bourdeau" w:date="2013-09-15T10:17:00Z">
        <w:r w:rsidRPr="009F7001">
          <w:rPr>
            <w:color w:val="auto"/>
            <w:rPrChange w:id="2310" w:author="Yann Bourdeau" w:date="2013-09-15T10:17:00Z">
              <w:rPr/>
            </w:rPrChange>
          </w:rPr>
          <w:t xml:space="preserve">5.3 </w:t>
        </w:r>
      </w:ins>
      <w:r w:rsidR="00BE79C5" w:rsidRPr="009F7001">
        <w:rPr>
          <w:color w:val="auto"/>
          <w:rPrChange w:id="2311" w:author="Yann Bourdeau" w:date="2013-09-15T10:17:00Z">
            <w:rPr/>
          </w:rPrChange>
        </w:rPr>
        <w:t>Objectif du projet</w:t>
      </w:r>
      <w:bookmarkEnd w:id="2306"/>
      <w:bookmarkEnd w:id="2307"/>
      <w:bookmarkEnd w:id="2308"/>
    </w:p>
    <w:p w14:paraId="4F98787E" w14:textId="432EE6A1" w:rsidR="002119B4" w:rsidRDefault="003B43B3" w:rsidP="00617643">
      <w:r>
        <w:t xml:space="preserve">L’objectif principal de ce projet est de </w:t>
      </w:r>
      <w:r w:rsidR="00097EF3">
        <w:t xml:space="preserve">proposer des solutions </w:t>
      </w:r>
      <w:r w:rsidR="00A93C10">
        <w:t xml:space="preserve">automatisées </w:t>
      </w:r>
      <w:r w:rsidR="00571DB6">
        <w:t>de tests u</w:t>
      </w:r>
      <w:r>
        <w:t xml:space="preserve">nitaires </w:t>
      </w:r>
      <w:del w:id="2312" w:author="Yann Bourdeau" w:date="2013-09-15T13:48:00Z">
        <w:r w:rsidDel="0082626A">
          <w:delText xml:space="preserve"> </w:delText>
        </w:r>
      </w:del>
      <w:r>
        <w:t>et d’intégration continue pour un environnement de développement C++</w:t>
      </w:r>
      <w:r w:rsidR="00A93C10">
        <w:t>, dans le but d</w:t>
      </w:r>
      <w:r w:rsidR="002119B4">
        <w:t xml:space="preserve">e réduire le nombre de bogues dans les produits </w:t>
      </w:r>
      <w:del w:id="2313" w:author="Yann Bourdeau" w:date="2013-09-15T13:48:00Z">
        <w:r w:rsidR="00A93C10" w:rsidDel="00470A93">
          <w:delText xml:space="preserve"> </w:delText>
        </w:r>
      </w:del>
      <w:r w:rsidR="00A93C10">
        <w:t>de</w:t>
      </w:r>
      <w:r w:rsidR="00097EF3">
        <w:t xml:space="preserve"> l’entreprise</w:t>
      </w:r>
      <w:r>
        <w:t xml:space="preserve">. </w:t>
      </w:r>
    </w:p>
    <w:p w14:paraId="463C7BB5" w14:textId="2753611A" w:rsidR="003B43B3" w:rsidRDefault="003B43B3" w:rsidP="00617643">
      <w:r>
        <w:t>Pour ce faire</w:t>
      </w:r>
      <w:r w:rsidR="00097EF3">
        <w:t>, l’approche sera de</w:t>
      </w:r>
      <w:r>
        <w:t> :</w:t>
      </w:r>
    </w:p>
    <w:p w14:paraId="7A5DA9D4" w14:textId="36B8FEF7" w:rsidR="00097EF3" w:rsidRDefault="00097EF3" w:rsidP="00DD2B04">
      <w:pPr>
        <w:pStyle w:val="Paragraphedeliste"/>
        <w:numPr>
          <w:ilvl w:val="0"/>
          <w:numId w:val="2"/>
        </w:numPr>
      </w:pPr>
      <w:r>
        <w:t xml:space="preserve">Réaliser </w:t>
      </w:r>
      <w:del w:id="2314" w:author="Yann Bourdeau" w:date="2013-10-01T08:24:00Z">
        <w:r w:rsidDel="00466907">
          <w:delText>une revue</w:delText>
        </w:r>
      </w:del>
      <w:ins w:id="2315" w:author="Yann Bourdeau" w:date="2013-10-01T08:24:00Z">
        <w:r w:rsidR="00466907">
          <w:t xml:space="preserve">un survol </w:t>
        </w:r>
      </w:ins>
      <w:del w:id="2316" w:author="Yann Bourdeau" w:date="2013-10-01T08:24:00Z">
        <w:r w:rsidDel="00466907">
          <w:delText xml:space="preserve"> </w:delText>
        </w:r>
      </w:del>
      <w:r>
        <w:t xml:space="preserve">de </w:t>
      </w:r>
      <w:ins w:id="2317" w:author="Yann Bourdeau" w:date="2013-10-01T08:24:00Z">
        <w:r w:rsidR="00466907">
          <w:t xml:space="preserve">la </w:t>
        </w:r>
      </w:ins>
      <w:r>
        <w:t>littérature du domaine pour identif</w:t>
      </w:r>
      <w:r w:rsidR="00870279">
        <w:t>ie</w:t>
      </w:r>
      <w:r>
        <w:t>r les produits candidats et construire des grilles d’évaluation des produits.</w:t>
      </w:r>
    </w:p>
    <w:p w14:paraId="03B91073" w14:textId="6729C151" w:rsidR="00097EF3" w:rsidRDefault="00097EF3" w:rsidP="00DD2B04">
      <w:pPr>
        <w:pStyle w:val="Paragraphedeliste"/>
        <w:numPr>
          <w:ilvl w:val="0"/>
          <w:numId w:val="2"/>
        </w:numPr>
      </w:pPr>
      <w:r>
        <w:t xml:space="preserve">Construire un environnement d’essai qui </w:t>
      </w:r>
      <w:r w:rsidR="005058EB">
        <w:t xml:space="preserve">reflète </w:t>
      </w:r>
      <w:r w:rsidR="0017672D">
        <w:t>l’environnement réel de l’entreprise.</w:t>
      </w:r>
    </w:p>
    <w:p w14:paraId="385CB455" w14:textId="0C2F1833" w:rsidR="0017672D" w:rsidRDefault="0017672D" w:rsidP="00DD2B04">
      <w:pPr>
        <w:pStyle w:val="Paragraphedeliste"/>
        <w:numPr>
          <w:ilvl w:val="0"/>
          <w:numId w:val="2"/>
        </w:numPr>
      </w:pPr>
      <w:r>
        <w:t>Installer, configurer, exécuter et évaluer trois solutions de tests unitaires et trois solutions d’intégration continue</w:t>
      </w:r>
      <w:ins w:id="2318" w:author="Denis" w:date="2013-07-29T22:35:00Z">
        <w:r w:rsidR="005B7695">
          <w:t xml:space="preserve"> </w:t>
        </w:r>
      </w:ins>
      <w:ins w:id="2319" w:author="Denis" w:date="2013-07-29T22:36:00Z">
        <w:r w:rsidR="005B7695">
          <w:t>à l’aides des grilles d’analyse</w:t>
        </w:r>
      </w:ins>
      <w:r>
        <w:t>.</w:t>
      </w:r>
    </w:p>
    <w:p w14:paraId="0FA0D6B8" w14:textId="77777777" w:rsidR="0017672D" w:rsidRDefault="0017672D" w:rsidP="00DD2B04">
      <w:pPr>
        <w:pStyle w:val="Paragraphedeliste"/>
        <w:numPr>
          <w:ilvl w:val="0"/>
          <w:numId w:val="2"/>
        </w:numPr>
      </w:pPr>
      <w:r>
        <w:t>Analyser les résultats et faire une recommandation.</w:t>
      </w:r>
    </w:p>
    <w:p w14:paraId="075F0FF3" w14:textId="7FC40C90" w:rsidR="0072055D" w:rsidRPr="009F7001" w:rsidRDefault="009F7001" w:rsidP="0017672D">
      <w:pPr>
        <w:pStyle w:val="Titre2"/>
        <w:rPr>
          <w:color w:val="auto"/>
          <w:rPrChange w:id="2320" w:author="Yann Bourdeau" w:date="2013-09-15T10:17:00Z">
            <w:rPr/>
          </w:rPrChange>
        </w:rPr>
      </w:pPr>
      <w:bookmarkStart w:id="2321" w:name="_Toc236312089"/>
      <w:bookmarkStart w:id="2322" w:name="_Toc236312225"/>
      <w:bookmarkStart w:id="2323" w:name="_Toc253324761"/>
      <w:ins w:id="2324" w:author="Yann Bourdeau" w:date="2013-09-15T10:17:00Z">
        <w:r w:rsidRPr="009F7001">
          <w:rPr>
            <w:color w:val="auto"/>
            <w:rPrChange w:id="2325" w:author="Yann Bourdeau" w:date="2013-09-15T10:17:00Z">
              <w:rPr/>
            </w:rPrChange>
          </w:rPr>
          <w:t xml:space="preserve">5.4 </w:t>
        </w:r>
      </w:ins>
      <w:r w:rsidR="00BE79C5" w:rsidRPr="009F7001">
        <w:rPr>
          <w:color w:val="auto"/>
          <w:rPrChange w:id="2326" w:author="Yann Bourdeau" w:date="2013-09-15T10:17:00Z">
            <w:rPr/>
          </w:rPrChange>
        </w:rPr>
        <w:t>Limites du projet</w:t>
      </w:r>
      <w:bookmarkEnd w:id="2321"/>
      <w:bookmarkEnd w:id="2322"/>
      <w:bookmarkEnd w:id="2323"/>
    </w:p>
    <w:p w14:paraId="438DBAF2" w14:textId="64F16DA1" w:rsidR="00BE79C5" w:rsidRDefault="00BE79C5" w:rsidP="00BE79C5">
      <w:r>
        <w:t xml:space="preserve">La solution d’intégration continue </w:t>
      </w:r>
      <w:r w:rsidR="007A562D">
        <w:t>ne sera utilisée que pour exécuter les tests unitaires. Elle ne sera pas utilisée pour réaliser les tests d’intégration au système, ce qui aurait été une charge de travail trop grande dans le cadre de ce projet de maîtrise.</w:t>
      </w:r>
    </w:p>
    <w:p w14:paraId="7AF062CE" w14:textId="538D9C41" w:rsidR="00097EF3" w:rsidRDefault="00097EF3" w:rsidP="00BE79C5">
      <w:r>
        <w:t xml:space="preserve">L’analyse de l’impact organisationnel et </w:t>
      </w:r>
      <w:ins w:id="2327" w:author="Denis" w:date="2013-07-29T22:37:00Z">
        <w:r w:rsidR="003E7148">
          <w:t xml:space="preserve">le développement </w:t>
        </w:r>
      </w:ins>
      <w:ins w:id="2328" w:author="Lucie" w:date="2013-07-29T17:34:00Z">
        <w:r w:rsidR="00FE3611">
          <w:t xml:space="preserve">de </w:t>
        </w:r>
      </w:ins>
      <w:r>
        <w:t>la stratégie d’implantation (organisationnelle) ne font pas partie de ce projet.</w:t>
      </w:r>
    </w:p>
    <w:p w14:paraId="3B660860" w14:textId="2921E5AE" w:rsidR="0072055D" w:rsidRPr="007A562D" w:rsidRDefault="007A562D" w:rsidP="0072055D">
      <w:r>
        <w:t xml:space="preserve">De plus, suite </w:t>
      </w:r>
      <w:r w:rsidR="0072055D" w:rsidRPr="007A562D">
        <w:t>à la fermeture du bureau de Montréal</w:t>
      </w:r>
      <w:del w:id="2329" w:author="Denis" w:date="2013-07-29T22:59:00Z">
        <w:r w:rsidR="0072055D" w:rsidRPr="007A562D" w:rsidDel="005E1242">
          <w:delText xml:space="preserve"> </w:delText>
        </w:r>
      </w:del>
      <w:del w:id="2330" w:author="Denis" w:date="2013-07-29T22:58:00Z">
        <w:r w:rsidR="0072055D" w:rsidRPr="007A562D" w:rsidDel="005E1242">
          <w:delText xml:space="preserve">de </w:delText>
        </w:r>
        <w:r w:rsidDel="005E1242">
          <w:delText xml:space="preserve">l’entreprise et à </w:delText>
        </w:r>
      </w:del>
      <w:del w:id="2331" w:author="Denis" w:date="2013-07-29T22:39:00Z">
        <w:r w:rsidDel="003E7148">
          <w:delText>la vente</w:delText>
        </w:r>
      </w:del>
      <w:ins w:id="2332" w:author="Denis" w:date="2013-07-29T22:58:00Z">
        <w:r w:rsidR="005E1242">
          <w:t xml:space="preserve"> et </w:t>
        </w:r>
      </w:ins>
      <w:ins w:id="2333" w:author="Denis" w:date="2013-07-29T22:59:00Z">
        <w:r w:rsidR="005E1242">
          <w:t xml:space="preserve">à </w:t>
        </w:r>
      </w:ins>
      <w:ins w:id="2334" w:author="Denis" w:date="2013-07-29T22:39:00Z">
        <w:r w:rsidR="003E7148">
          <w:t>l’achat</w:t>
        </w:r>
      </w:ins>
      <w:r>
        <w:t xml:space="preserve"> </w:t>
      </w:r>
      <w:r w:rsidR="0072055D" w:rsidRPr="007A562D">
        <w:t>subséquent</w:t>
      </w:r>
      <w:del w:id="2335" w:author="Denis" w:date="2013-07-29T22:39:00Z">
        <w:r w:rsidDel="003E7148">
          <w:delText>e</w:delText>
        </w:r>
      </w:del>
      <w:ins w:id="2336" w:author="Denis" w:date="2013-07-29T22:40:00Z">
        <w:r w:rsidR="003E7148">
          <w:t xml:space="preserve"> de l’entreprise</w:t>
        </w:r>
      </w:ins>
      <w:del w:id="2337" w:author="Denis" w:date="2013-07-29T22:59:00Z">
        <w:r w:rsidDel="005E1242">
          <w:delText xml:space="preserve"> </w:delText>
        </w:r>
      </w:del>
      <w:del w:id="2338" w:author="Denis" w:date="2013-07-29T22:39:00Z">
        <w:r w:rsidDel="003E7148">
          <w:delText>du bureau</w:delText>
        </w:r>
      </w:del>
      <w:ins w:id="2339" w:author="Lucie" w:date="2013-07-29T21:17:00Z">
        <w:del w:id="2340" w:author="Denis" w:date="2013-07-29T22:39:00Z">
          <w:r w:rsidR="006F2E55" w:rsidDel="003E7148">
            <w:delText xml:space="preserve"> </w:delText>
          </w:r>
        </w:del>
      </w:ins>
      <w:del w:id="2341" w:author="Denis" w:date="2013-07-29T22:39:00Z">
        <w:r w:rsidDel="003E7148">
          <w:delText>-</w:delText>
        </w:r>
        <w:commentRangeStart w:id="2342"/>
        <w:r w:rsidDel="003E7148">
          <w:delText>chef</w:delText>
        </w:r>
      </w:del>
      <w:commentRangeEnd w:id="2342"/>
      <w:r w:rsidR="00FE3611">
        <w:rPr>
          <w:rStyle w:val="Marquedannotation"/>
        </w:rPr>
        <w:commentReference w:id="2342"/>
      </w:r>
      <w:del w:id="2343" w:author="Denis" w:date="2013-07-29T22:39:00Z">
        <w:r w:rsidDel="003E7148">
          <w:delText xml:space="preserve"> </w:delText>
        </w:r>
        <w:r w:rsidR="007C1E4B" w:rsidDel="003E7148">
          <w:delText>de l’entreprise à</w:delText>
        </w:r>
        <w:r w:rsidR="0072055D" w:rsidRPr="007A562D" w:rsidDel="003E7148">
          <w:delText xml:space="preserve"> </w:delText>
        </w:r>
      </w:del>
      <w:ins w:id="2344" w:author="Denis" w:date="2013-07-29T23:00:00Z">
        <w:r w:rsidR="005E1242">
          <w:t xml:space="preserve"> </w:t>
        </w:r>
      </w:ins>
      <w:ins w:id="2345" w:author="Denis" w:date="2013-07-29T22:39:00Z">
        <w:r w:rsidR="003E7148">
          <w:t xml:space="preserve">par </w:t>
        </w:r>
      </w:ins>
      <w:r w:rsidR="0072055D" w:rsidRPr="007A562D">
        <w:t xml:space="preserve">Oracle, </w:t>
      </w:r>
      <w:r>
        <w:t xml:space="preserve">la solution proposée </w:t>
      </w:r>
      <w:r w:rsidR="0072055D" w:rsidRPr="007A562D">
        <w:t>n</w:t>
      </w:r>
      <w:r>
        <w:t>e pourra pas être implantée comme prévu</w:t>
      </w:r>
      <w:ins w:id="2346" w:author="Denis" w:date="2013-07-29T23:04:00Z">
        <w:r w:rsidR="005E1242">
          <w:t xml:space="preserve">. </w:t>
        </w:r>
      </w:ins>
      <w:del w:id="2347" w:author="Denis" w:date="2013-07-29T23:04:00Z">
        <w:r w:rsidDel="005E1242">
          <w:delText xml:space="preserve"> après la recomm</w:delText>
        </w:r>
        <w:r w:rsidR="00870279" w:rsidDel="005E1242">
          <w:delText>a</w:delText>
        </w:r>
        <w:r w:rsidDel="005E1242">
          <w:delText>ndation d</w:delText>
        </w:r>
      </w:del>
      <w:del w:id="2348" w:author="Denis" w:date="2013-07-29T23:02:00Z">
        <w:r w:rsidDel="005E1242">
          <w:delText>es solutions</w:delText>
        </w:r>
      </w:del>
      <w:ins w:id="2349" w:author="Lucie" w:date="2013-07-29T21:17:00Z">
        <w:del w:id="2350" w:author="Denis" w:date="2013-07-29T23:02:00Z">
          <w:r w:rsidR="006F2E55" w:rsidDel="005E1242">
            <w:delText>outils</w:delText>
          </w:r>
        </w:del>
      </w:ins>
      <w:del w:id="2351" w:author="Denis" w:date="2013-07-29T23:02:00Z">
        <w:r w:rsidDel="005E1242">
          <w:delText>.</w:delText>
        </w:r>
      </w:del>
      <w:r>
        <w:t xml:space="preserve"> L</w:t>
      </w:r>
      <w:r w:rsidR="0072055D" w:rsidRPr="007A562D">
        <w:t>a sélection</w:t>
      </w:r>
      <w:ins w:id="2352" w:author="Denis" w:date="2013-07-29T23:05:00Z">
        <w:r w:rsidR="005E1242">
          <w:t xml:space="preserve">, la configuration et </w:t>
        </w:r>
      </w:ins>
      <w:del w:id="2353" w:author="Denis" w:date="2013-07-29T23:05:00Z">
        <w:r w:rsidR="0072055D" w:rsidRPr="007A562D" w:rsidDel="005E1242">
          <w:delText xml:space="preserve"> et </w:delText>
        </w:r>
      </w:del>
      <w:r w:rsidR="0072055D" w:rsidRPr="007A562D">
        <w:t xml:space="preserve">le test des </w:t>
      </w:r>
      <w:del w:id="2354" w:author="Lucie" w:date="2013-07-29T21:17:00Z">
        <w:r w:rsidR="0072055D" w:rsidRPr="007A562D" w:rsidDel="006F2E55">
          <w:delText xml:space="preserve">solutions </w:delText>
        </w:r>
      </w:del>
      <w:ins w:id="2355" w:author="Lucie" w:date="2013-07-29T21:17:00Z">
        <w:r w:rsidR="006F2E55">
          <w:t>outils</w:t>
        </w:r>
        <w:r w:rsidR="006F2E55" w:rsidRPr="007A562D">
          <w:t xml:space="preserve"> </w:t>
        </w:r>
      </w:ins>
      <w:r w:rsidR="00097EF3">
        <w:t>ont</w:t>
      </w:r>
      <w:r w:rsidR="0072055D" w:rsidRPr="007A562D">
        <w:t xml:space="preserve"> quand même pu être </w:t>
      </w:r>
      <w:r>
        <w:t>réalisé</w:t>
      </w:r>
      <w:r w:rsidR="00097EF3">
        <w:t>s</w:t>
      </w:r>
      <w:r>
        <w:t xml:space="preserve"> sur du code source réel puisque des composantes ont été transférées dans une nouvelle entreprise en démarrage.</w:t>
      </w:r>
      <w:r w:rsidR="00F82A6A">
        <w:t xml:space="preserve"> </w:t>
      </w:r>
    </w:p>
    <w:p w14:paraId="681F3A61" w14:textId="71BD2A98" w:rsidR="00A01080" w:rsidRPr="009F7001" w:rsidRDefault="009F7001" w:rsidP="005D769D">
      <w:pPr>
        <w:pStyle w:val="Titre1"/>
        <w:rPr>
          <w:i/>
          <w:color w:val="auto"/>
          <w:rPrChange w:id="2356" w:author="Yann Bourdeau" w:date="2013-09-15T10:17:00Z">
            <w:rPr>
              <w:i/>
            </w:rPr>
          </w:rPrChange>
        </w:rPr>
      </w:pPr>
      <w:bookmarkStart w:id="2357" w:name="_Toc236312090"/>
      <w:bookmarkStart w:id="2358" w:name="_Toc236312226"/>
      <w:bookmarkStart w:id="2359" w:name="_Toc253324762"/>
      <w:ins w:id="2360" w:author="Yann Bourdeau" w:date="2013-09-15T10:17:00Z">
        <w:r w:rsidRPr="009F7001">
          <w:rPr>
            <w:color w:val="auto"/>
            <w:rPrChange w:id="2361" w:author="Yann Bourdeau" w:date="2013-09-15T10:17:00Z">
              <w:rPr/>
            </w:rPrChange>
          </w:rPr>
          <w:t xml:space="preserve">6.0 </w:t>
        </w:r>
      </w:ins>
      <w:ins w:id="2362" w:author="Yann Bourdeau" w:date="2013-10-01T08:25:00Z">
        <w:r w:rsidR="00E616EB">
          <w:rPr>
            <w:color w:val="auto"/>
          </w:rPr>
          <w:t>Survol de la</w:t>
        </w:r>
      </w:ins>
      <w:del w:id="2363" w:author="Yann Bourdeau" w:date="2013-10-01T08:25:00Z">
        <w:r w:rsidR="00BA3094" w:rsidRPr="009F7001" w:rsidDel="00E616EB">
          <w:rPr>
            <w:color w:val="auto"/>
            <w:rPrChange w:id="2364" w:author="Yann Bourdeau" w:date="2013-09-15T10:17:00Z">
              <w:rPr/>
            </w:rPrChange>
          </w:rPr>
          <w:delText>Revue de</w:delText>
        </w:r>
      </w:del>
      <w:r w:rsidR="00BA3094" w:rsidRPr="009F7001">
        <w:rPr>
          <w:color w:val="auto"/>
          <w:rPrChange w:id="2365" w:author="Yann Bourdeau" w:date="2013-09-15T10:17:00Z">
            <w:rPr/>
          </w:rPrChange>
        </w:rPr>
        <w:t xml:space="preserve"> littérature</w:t>
      </w:r>
      <w:bookmarkEnd w:id="2357"/>
      <w:bookmarkEnd w:id="2358"/>
      <w:ins w:id="2366" w:author="Yann Bourdeau" w:date="2013-10-01T08:25:00Z">
        <w:r w:rsidR="00E616EB">
          <w:rPr>
            <w:color w:val="auto"/>
          </w:rPr>
          <w:t xml:space="preserve"> sur les outils</w:t>
        </w:r>
      </w:ins>
      <w:bookmarkEnd w:id="2359"/>
    </w:p>
    <w:p w14:paraId="03187BFF" w14:textId="11CF527B" w:rsidR="008816F5" w:rsidRDefault="001851A3" w:rsidP="00BA3094">
      <w:r>
        <w:t xml:space="preserve">Il existe peu de documentation </w:t>
      </w:r>
      <w:r w:rsidR="0072055D">
        <w:t>sur le sujet d</w:t>
      </w:r>
      <w:r>
        <w:t xml:space="preserve">es solutions de </w:t>
      </w:r>
      <w:r w:rsidR="00BA3094">
        <w:t>test</w:t>
      </w:r>
      <w:r w:rsidR="00107AA6">
        <w:t xml:space="preserve">s </w:t>
      </w:r>
      <w:r w:rsidR="00BA3094">
        <w:t>unitaires et d’intégration continue</w:t>
      </w:r>
      <w:r>
        <w:t xml:space="preserve"> en C++.</w:t>
      </w:r>
      <w:r w:rsidR="0072055D">
        <w:t xml:space="preserve"> Peu de chercheurs s’y sont consacrés, sauf, peut-être, dans des environnements industriels non documentés</w:t>
      </w:r>
      <w:r w:rsidR="00BA3094">
        <w:t xml:space="preserve">. </w:t>
      </w:r>
      <w:r>
        <w:t>Q</w:t>
      </w:r>
      <w:r w:rsidR="00BA3094">
        <w:t>uelque</w:t>
      </w:r>
      <w:r w:rsidR="006818F5">
        <w:t>s</w:t>
      </w:r>
      <w:r w:rsidR="00BA3094">
        <w:t xml:space="preserve"> articles </w:t>
      </w:r>
      <w:r w:rsidR="008A6C10">
        <w:t xml:space="preserve">et blogues </w:t>
      </w:r>
      <w:r>
        <w:t xml:space="preserve">sont tout de même disponibles </w:t>
      </w:r>
      <w:r w:rsidR="00BA3094">
        <w:t>sur Internet</w:t>
      </w:r>
      <w:r>
        <w:t>.</w:t>
      </w:r>
      <w:r w:rsidR="008A6C10">
        <w:t xml:space="preserve"> </w:t>
      </w:r>
      <w:r w:rsidR="008816F5">
        <w:t>Les principaux sont énumérés dans les sections suivantes</w:t>
      </w:r>
      <w:r w:rsidR="008C53BC">
        <w:t>.</w:t>
      </w:r>
    </w:p>
    <w:p w14:paraId="4EE9BB04" w14:textId="1BC4FA71" w:rsidR="008816F5" w:rsidRPr="009F7001" w:rsidRDefault="009F7001" w:rsidP="00AD5BB8">
      <w:pPr>
        <w:pStyle w:val="Titre2"/>
        <w:rPr>
          <w:color w:val="auto"/>
          <w:rPrChange w:id="2367" w:author="Yann Bourdeau" w:date="2013-09-15T10:18:00Z">
            <w:rPr/>
          </w:rPrChange>
        </w:rPr>
      </w:pPr>
      <w:bookmarkStart w:id="2368" w:name="_Toc236312091"/>
      <w:bookmarkStart w:id="2369" w:name="_Toc236312227"/>
      <w:bookmarkStart w:id="2370" w:name="_Toc253324763"/>
      <w:ins w:id="2371" w:author="Yann Bourdeau" w:date="2013-09-15T10:17:00Z">
        <w:r w:rsidRPr="009F7001">
          <w:rPr>
            <w:color w:val="auto"/>
            <w:rPrChange w:id="2372" w:author="Yann Bourdeau" w:date="2013-09-15T10:18:00Z">
              <w:rPr/>
            </w:rPrChange>
          </w:rPr>
          <w:t xml:space="preserve">6.1 </w:t>
        </w:r>
      </w:ins>
      <w:r w:rsidR="008816F5" w:rsidRPr="009F7001">
        <w:rPr>
          <w:color w:val="auto"/>
          <w:rPrChange w:id="2373" w:author="Yann Bourdeau" w:date="2013-09-15T10:18:00Z">
            <w:rPr/>
          </w:rPrChange>
        </w:rPr>
        <w:t>Outils de tests unitaires en C++</w:t>
      </w:r>
      <w:bookmarkEnd w:id="2368"/>
      <w:bookmarkEnd w:id="2369"/>
      <w:bookmarkEnd w:id="2370"/>
    </w:p>
    <w:p w14:paraId="2D7CB2B8" w14:textId="1019B2A5" w:rsidR="001851A3" w:rsidRPr="00822C02" w:rsidRDefault="008A6C10" w:rsidP="00BA3094">
      <w:r w:rsidRPr="00822C02">
        <w:t>Voici les principaux</w:t>
      </w:r>
      <w:r w:rsidR="008816F5" w:rsidRPr="00822C02">
        <w:t xml:space="preserve"> articles identifiés</w:t>
      </w:r>
      <w:r w:rsidRPr="00822C02">
        <w:t> :</w:t>
      </w:r>
    </w:p>
    <w:p w14:paraId="5C9212E5" w14:textId="483772E5" w:rsidR="00BA3094" w:rsidRDefault="00BA3094" w:rsidP="00BA3094">
      <w:r w:rsidRPr="008A6C10">
        <w:rPr>
          <w:b/>
          <w:i/>
          <w:u w:val="single"/>
          <w:lang w:val="en-CA"/>
        </w:rPr>
        <w:t>Exploring th</w:t>
      </w:r>
      <w:r w:rsidR="001851A3" w:rsidRPr="008A6C10">
        <w:rPr>
          <w:b/>
          <w:i/>
          <w:u w:val="single"/>
          <w:lang w:val="en-CA"/>
        </w:rPr>
        <w:t>e</w:t>
      </w:r>
      <w:r w:rsidRPr="008A6C10">
        <w:rPr>
          <w:b/>
          <w:i/>
          <w:u w:val="single"/>
          <w:lang w:val="en-CA"/>
        </w:rPr>
        <w:t xml:space="preserve"> C++ Unit Testing Framework Jungle</w:t>
      </w:r>
      <w:ins w:id="2374" w:author="Yann Bourdeau" w:date="2014-02-06T16:34:00Z">
        <w:r w:rsidR="00024114">
          <w:rPr>
            <w:b/>
            <w:i/>
            <w:u w:val="single"/>
            <w:vertAlign w:val="superscript"/>
            <w:lang w:val="en-CA"/>
          </w:rPr>
          <w:t>1</w:t>
        </w:r>
      </w:ins>
      <w:ins w:id="2375" w:author="Yann Bourdeau" w:date="2013-09-15T13:48:00Z">
        <w:r w:rsidR="00E9685A">
          <w:rPr>
            <w:b/>
            <w:i/>
            <w:u w:val="single"/>
            <w:lang w:val="en-CA"/>
          </w:rPr>
          <w:t>.</w:t>
        </w:r>
      </w:ins>
      <w:del w:id="2376" w:author="Yann Bourdeau" w:date="2013-09-15T13:09:00Z">
        <w:r w:rsidR="008A6C10" w:rsidDel="001C7BC3">
          <w:rPr>
            <w:lang w:val="en-CA"/>
          </w:rPr>
          <w:delText>.</w:delText>
        </w:r>
      </w:del>
      <w:r w:rsidR="00822C02">
        <w:rPr>
          <w:lang w:val="en-CA"/>
        </w:rPr>
        <w:t xml:space="preserve"> </w:t>
      </w:r>
      <w:r>
        <w:t xml:space="preserve">Cet article fait </w:t>
      </w:r>
      <w:r w:rsidR="008A6C10">
        <w:t>l’inventaire des outils de tests unitaires en C++</w:t>
      </w:r>
      <w:r>
        <w:t xml:space="preserve"> et d</w:t>
      </w:r>
      <w:r w:rsidR="008A6C10">
        <w:t>étaille</w:t>
      </w:r>
      <w:r>
        <w:t xml:space="preserve"> </w:t>
      </w:r>
      <w:del w:id="2377" w:author="Denis" w:date="2013-07-29T23:14:00Z">
        <w:r w:rsidDel="00606B90">
          <w:delText xml:space="preserve">sa </w:delText>
        </w:r>
      </w:del>
      <w:ins w:id="2378" w:author="Denis" w:date="2013-07-29T23:14:00Z">
        <w:r w:rsidR="00606B90">
          <w:t xml:space="preserve">une </w:t>
        </w:r>
      </w:ins>
      <w:r>
        <w:t xml:space="preserve">méthode d’évaluation de ces outils. </w:t>
      </w:r>
      <w:r w:rsidR="008A6C10">
        <w:t xml:space="preserve">Cet article contient beaucoup d’informations et </w:t>
      </w:r>
      <w:r>
        <w:t>est très int</w:t>
      </w:r>
      <w:r w:rsidR="00107AA6">
        <w:t>é</w:t>
      </w:r>
      <w:r>
        <w:t xml:space="preserve">ressant à </w:t>
      </w:r>
      <w:r w:rsidR="008A6C10">
        <w:t>consulter. La dernière mise à jour date de 2010</w:t>
      </w:r>
      <w:r w:rsidR="00870279">
        <w:t xml:space="preserve">, </w:t>
      </w:r>
      <w:r w:rsidR="00881591">
        <w:t xml:space="preserve">mais des lecteurs continuent encore à </w:t>
      </w:r>
      <w:del w:id="2379" w:author="Denis" w:date="2013-07-29T23:15:00Z">
        <w:r w:rsidR="00881591" w:rsidDel="00606B90">
          <w:delText xml:space="preserve">la </w:delText>
        </w:r>
      </w:del>
      <w:ins w:id="2380" w:author="Denis" w:date="2013-07-29T23:15:00Z">
        <w:r w:rsidR="00606B90">
          <w:t xml:space="preserve">le </w:t>
        </w:r>
      </w:ins>
      <w:r w:rsidR="00881591">
        <w:t>commenter.</w:t>
      </w:r>
    </w:p>
    <w:p w14:paraId="7DB05555" w14:textId="3C9D50F2" w:rsidR="005058EB" w:rsidRDefault="00BA3094" w:rsidP="005058EB">
      <w:pPr>
        <w:rPr>
          <w:color w:val="C00000"/>
        </w:rPr>
      </w:pPr>
      <w:r>
        <w:t>Les autres article</w:t>
      </w:r>
      <w:r w:rsidR="00107AA6">
        <w:t xml:space="preserve">s </w:t>
      </w:r>
      <w:r w:rsidR="00881591">
        <w:t>qui traitent de</w:t>
      </w:r>
      <w:r>
        <w:t xml:space="preserve"> tests unitaires en C++ </w:t>
      </w:r>
      <w:r w:rsidR="005058EB">
        <w:t>sont surtout des g</w:t>
      </w:r>
      <w:r w:rsidR="00881591">
        <w:t xml:space="preserve">uides de l’usager pour des produits spécifiques : </w:t>
      </w:r>
    </w:p>
    <w:p w14:paraId="1CB13F62" w14:textId="54080CE0" w:rsidR="005058EB" w:rsidRDefault="005058EB" w:rsidP="005058EB">
      <w:pPr>
        <w:pStyle w:val="Paragraphedeliste"/>
        <w:numPr>
          <w:ilvl w:val="0"/>
          <w:numId w:val="20"/>
        </w:numPr>
      </w:pPr>
      <w:r>
        <w:t>Test-drive development and unit testings with examples in C++ : Cet article décrit comment Ott a réalis</w:t>
      </w:r>
      <w:r w:rsidR="00870279">
        <w:t>é</w:t>
      </w:r>
      <w:r>
        <w:t xml:space="preserve"> les test</w:t>
      </w:r>
      <w:r w:rsidR="00870279">
        <w:t xml:space="preserve">s </w:t>
      </w:r>
      <w:r>
        <w:t xml:space="preserve">unitaires </w:t>
      </w:r>
      <w:del w:id="2381" w:author="Denis" w:date="2013-07-29T23:15:00Z">
        <w:r w:rsidDel="00606B90">
          <w:delText>d</w:delText>
        </w:r>
      </w:del>
      <w:del w:id="2382" w:author="Denis" w:date="2013-07-29T23:16:00Z">
        <w:r w:rsidDel="00606B90">
          <w:delText xml:space="preserve">ans son entreprise </w:delText>
        </w:r>
      </w:del>
      <w:r>
        <w:t>avec Boost.</w:t>
      </w:r>
    </w:p>
    <w:p w14:paraId="3E9FF149" w14:textId="77777777" w:rsidR="00B375FD" w:rsidRDefault="00B375FD" w:rsidP="005058EB">
      <w:pPr>
        <w:pStyle w:val="Paragraphedeliste"/>
        <w:numPr>
          <w:ilvl w:val="0"/>
          <w:numId w:val="20"/>
        </w:numPr>
      </w:pPr>
      <w:r>
        <w:t>CxxTest User’s Guide : Guide d’utilisateur pour CxxTest.</w:t>
      </w:r>
    </w:p>
    <w:p w14:paraId="2667FFC4" w14:textId="0CD46478" w:rsidR="00B375FD" w:rsidRPr="00606B90" w:rsidRDefault="00B375FD" w:rsidP="005058EB">
      <w:pPr>
        <w:pStyle w:val="Paragraphedeliste"/>
        <w:numPr>
          <w:ilvl w:val="0"/>
          <w:numId w:val="20"/>
        </w:numPr>
        <w:rPr>
          <w:rPrChange w:id="2383" w:author="Denis" w:date="2013-07-29T23:18:00Z">
            <w:rPr>
              <w:lang w:val="en-CA"/>
            </w:rPr>
          </w:rPrChange>
        </w:rPr>
      </w:pPr>
      <w:r w:rsidRPr="00606B90">
        <w:rPr>
          <w:rPrChange w:id="2384" w:author="Denis" w:date="2013-07-29T23:18:00Z">
            <w:rPr>
              <w:lang w:val="en-CA"/>
            </w:rPr>
          </w:rPrChange>
        </w:rPr>
        <w:t xml:space="preserve">Primer : Getting started with Google C++ Testing Framework : </w:t>
      </w:r>
      <w:ins w:id="2385" w:author="Denis" w:date="2013-07-29T23:19:00Z">
        <w:r w:rsidR="00606B90">
          <w:t xml:space="preserve">Introduction </w:t>
        </w:r>
      </w:ins>
      <w:del w:id="2386" w:author="Denis" w:date="2013-07-29T23:19:00Z">
        <w:r w:rsidRPr="00606B90" w:rsidDel="00606B90">
          <w:rPr>
            <w:rPrChange w:id="2387" w:author="Denis" w:date="2013-07-29T23:18:00Z">
              <w:rPr>
                <w:lang w:val="en-CA"/>
              </w:rPr>
            </w:rPrChange>
          </w:rPr>
          <w:delText xml:space="preserve">Guide d’utilisateur servant à </w:delText>
        </w:r>
      </w:del>
      <w:del w:id="2388" w:author="Denis" w:date="2013-07-29T23:17:00Z">
        <w:r w:rsidRPr="00606B90" w:rsidDel="00606B90">
          <w:rPr>
            <w:rPrChange w:id="2389" w:author="Denis" w:date="2013-07-29T23:18:00Z">
              <w:rPr>
                <w:lang w:val="en-CA"/>
              </w:rPr>
            </w:rPrChange>
          </w:rPr>
          <w:delText xml:space="preserve">l’introduction </w:delText>
        </w:r>
      </w:del>
      <w:ins w:id="2390" w:author="Denis" w:date="2013-07-29T23:19:00Z">
        <w:r w:rsidR="00606B90">
          <w:t xml:space="preserve">à </w:t>
        </w:r>
      </w:ins>
      <w:ins w:id="2391" w:author="Denis" w:date="2013-07-29T23:17:00Z">
        <w:r w:rsidR="00606B90" w:rsidRPr="00606B90">
          <w:rPr>
            <w:rPrChange w:id="2392" w:author="Denis" w:date="2013-07-29T23:18:00Z">
              <w:rPr>
                <w:lang w:val="en-CA"/>
              </w:rPr>
            </w:rPrChange>
          </w:rPr>
          <w:t xml:space="preserve">la réalisation </w:t>
        </w:r>
      </w:ins>
      <w:r w:rsidRPr="00606B90">
        <w:rPr>
          <w:rPrChange w:id="2393" w:author="Denis" w:date="2013-07-29T23:18:00Z">
            <w:rPr>
              <w:lang w:val="en-CA"/>
            </w:rPr>
          </w:rPrChange>
        </w:rPr>
        <w:t>de test</w:t>
      </w:r>
      <w:ins w:id="2394" w:author="Lucie" w:date="2013-07-29T21:18:00Z">
        <w:r w:rsidR="006F2E55" w:rsidRPr="00606B90">
          <w:rPr>
            <w:rPrChange w:id="2395" w:author="Denis" w:date="2013-07-29T23:18:00Z">
              <w:rPr>
                <w:lang w:val="en-CA"/>
              </w:rPr>
            </w:rPrChange>
          </w:rPr>
          <w:t>s</w:t>
        </w:r>
      </w:ins>
      <w:r w:rsidRPr="00606B90">
        <w:rPr>
          <w:rPrChange w:id="2396" w:author="Denis" w:date="2013-07-29T23:18:00Z">
            <w:rPr>
              <w:lang w:val="en-CA"/>
            </w:rPr>
          </w:rPrChange>
        </w:rPr>
        <w:t xml:space="preserve"> avec</w:t>
      </w:r>
      <w:ins w:id="2397" w:author="Denis" w:date="2013-07-29T23:18:00Z">
        <w:r w:rsidR="00606B90" w:rsidRPr="00606B90">
          <w:rPr>
            <w:rPrChange w:id="2398" w:author="Denis" w:date="2013-07-29T23:18:00Z">
              <w:rPr>
                <w:lang w:val="en-CA"/>
              </w:rPr>
            </w:rPrChange>
          </w:rPr>
          <w:t xml:space="preserve"> le</w:t>
        </w:r>
      </w:ins>
      <w:r w:rsidRPr="00606B90">
        <w:rPr>
          <w:rPrChange w:id="2399" w:author="Denis" w:date="2013-07-29T23:18:00Z">
            <w:rPr>
              <w:lang w:val="en-CA"/>
            </w:rPr>
          </w:rPrChange>
        </w:rPr>
        <w:t xml:space="preserve"> Google C++ Testing Framework.</w:t>
      </w:r>
    </w:p>
    <w:p w14:paraId="6955ED26" w14:textId="6EF67F7B" w:rsidR="00D55182" w:rsidRDefault="00B375FD" w:rsidP="00D55182">
      <w:pPr>
        <w:pStyle w:val="Paragraphedeliste"/>
        <w:numPr>
          <w:ilvl w:val="0"/>
          <w:numId w:val="20"/>
        </w:numPr>
      </w:pPr>
      <w:r>
        <w:t xml:space="preserve">Unit Testing in C++ and Objective-C just got easier : </w:t>
      </w:r>
      <w:r w:rsidR="005058EB">
        <w:t xml:space="preserve"> </w:t>
      </w:r>
      <w:r w:rsidR="00D55182">
        <w:t>Cet article discute d’un nouve</w:t>
      </w:r>
      <w:r w:rsidR="00A73A8A">
        <w:t>l</w:t>
      </w:r>
      <w:r w:rsidR="00D55182">
        <w:t xml:space="preserve"> outil de test Catch.</w:t>
      </w:r>
    </w:p>
    <w:p w14:paraId="4F6DF9E4" w14:textId="474F345A" w:rsidR="00D55182" w:rsidRDefault="00D55182" w:rsidP="00D55182">
      <w:pPr>
        <w:pStyle w:val="Paragraphedeliste"/>
        <w:numPr>
          <w:ilvl w:val="0"/>
          <w:numId w:val="20"/>
        </w:numPr>
      </w:pPr>
      <w:r>
        <w:t>C++ Unit Testing Framework : A Boost Test Tutorial : Un document qui discute comme</w:t>
      </w:r>
      <w:r w:rsidR="00A73A8A">
        <w:t>nt</w:t>
      </w:r>
      <w:r>
        <w:t xml:space="preserve"> </w:t>
      </w:r>
      <w:del w:id="2400" w:author="Denis" w:date="2013-07-29T23:20:00Z">
        <w:r w:rsidDel="00606B90">
          <w:delText>utiliser les</w:delText>
        </w:r>
      </w:del>
      <w:ins w:id="2401" w:author="Denis" w:date="2013-07-29T23:21:00Z">
        <w:r w:rsidR="00606B90">
          <w:t>réaliser des</w:t>
        </w:r>
      </w:ins>
      <w:r>
        <w:t xml:space="preserve"> tests avec Boost.</w:t>
      </w:r>
    </w:p>
    <w:p w14:paraId="1E3FDD43" w14:textId="133E9C58" w:rsidR="00903086" w:rsidRPr="00701DCE" w:rsidRDefault="00903086" w:rsidP="00903086">
      <w:pPr>
        <w:rPr>
          <w:color w:val="FF0000"/>
        </w:rPr>
      </w:pPr>
      <w:del w:id="2402" w:author="Denis" w:date="2013-07-29T23:21:00Z">
        <w:r w:rsidDel="00606B90">
          <w:delText xml:space="preserve">La </w:delText>
        </w:r>
      </w:del>
      <w:ins w:id="2403" w:author="Denis" w:date="2013-07-29T23:21:00Z">
        <w:r w:rsidR="00606B90">
          <w:t>Ce</w:t>
        </w:r>
        <w:del w:id="2404" w:author="Yann Bourdeau" w:date="2013-10-01T08:50:00Z">
          <w:r w:rsidR="00606B90" w:rsidDel="00FF40B2">
            <w:delText>tte</w:delText>
          </w:r>
        </w:del>
        <w:r w:rsidR="00606B90">
          <w:t xml:space="preserve"> </w:t>
        </w:r>
      </w:ins>
      <w:del w:id="2405" w:author="Yann Bourdeau" w:date="2013-10-01T08:50:00Z">
        <w:r w:rsidDel="00FF40B2">
          <w:delText>revue</w:delText>
        </w:r>
      </w:del>
      <w:ins w:id="2406" w:author="Yann Bourdeau" w:date="2013-10-01T08:50:00Z">
        <w:r w:rsidR="00FF40B2">
          <w:t>survol</w:t>
        </w:r>
      </w:ins>
      <w:r>
        <w:t xml:space="preserve"> de</w:t>
      </w:r>
      <w:ins w:id="2407" w:author="Yann Bourdeau" w:date="2013-10-01T08:50:00Z">
        <w:r w:rsidR="00FF40B2">
          <w:t xml:space="preserve"> la</w:t>
        </w:r>
      </w:ins>
      <w:r>
        <w:t xml:space="preserve"> littérature a permis d’identifier dix outils de tests unitaires en C++</w:t>
      </w:r>
      <w:r w:rsidR="00A73A8A">
        <w:t>.</w:t>
      </w:r>
      <w:r>
        <w:t xml:space="preserve"> Ce sont : CppUnit, Boost.Test, CppUnitLite, NanoCppUnit, Unit++, CxxTest, Google Test, CGreen, cutee et simplectest. En voici une description sommaire, telle que disponible dans les références : </w:t>
      </w:r>
    </w:p>
    <w:p w14:paraId="1318179A" w14:textId="7E341B71" w:rsidR="00903086" w:rsidRDefault="00903086" w:rsidP="00DD2B04">
      <w:pPr>
        <w:pStyle w:val="Paragraphedeliste"/>
        <w:numPr>
          <w:ilvl w:val="0"/>
          <w:numId w:val="4"/>
        </w:numPr>
      </w:pPr>
      <w:r w:rsidRPr="0042493A">
        <w:rPr>
          <w:b/>
        </w:rPr>
        <w:t>CPPUnit</w:t>
      </w:r>
      <w:r>
        <w:t xml:space="preserve"> est un des premiers outils de test</w:t>
      </w:r>
      <w:ins w:id="2408" w:author="Lucie" w:date="2013-07-29T17:40:00Z">
        <w:r w:rsidR="00FE3611">
          <w:t>s</w:t>
        </w:r>
      </w:ins>
      <w:r>
        <w:t xml:space="preserve"> unitaires qui </w:t>
      </w:r>
      <w:del w:id="2409" w:author="Denis" w:date="2013-07-29T23:22:00Z">
        <w:r w:rsidDel="00606B90">
          <w:delText>ai</w:delText>
        </w:r>
        <w:r w:rsidR="00CF4BBF" w:rsidDel="00606B90">
          <w:delText>t</w:delText>
        </w:r>
      </w:del>
      <w:ins w:id="2410" w:author="Denis" w:date="2013-07-29T23:22:00Z">
        <w:r w:rsidR="00606B90">
          <w:t>aie</w:t>
        </w:r>
      </w:ins>
      <w:r>
        <w:t xml:space="preserve"> existé en C++. Il est très connu</w:t>
      </w:r>
      <w:del w:id="2411" w:author="Denis" w:date="2013-07-29T23:23:00Z">
        <w:r w:rsidDel="00606B90">
          <w:delText>;</w:delText>
        </w:r>
      </w:del>
      <w:ins w:id="2412" w:author="Denis" w:date="2013-07-29T23:23:00Z">
        <w:r w:rsidR="00456AB0">
          <w:t xml:space="preserve"> et</w:t>
        </w:r>
      </w:ins>
      <w:ins w:id="2413" w:author="Yann Bourdeau" w:date="2013-08-05T10:16:00Z">
        <w:r w:rsidR="00063EA5">
          <w:t xml:space="preserve"> </w:t>
        </w:r>
      </w:ins>
      <w:del w:id="2414" w:author="Denis" w:date="2013-07-29T23:23:00Z">
        <w:r w:rsidDel="00606B90">
          <w:delText xml:space="preserve"> </w:delText>
        </w:r>
        <w:r w:rsidDel="00456AB0">
          <w:delText xml:space="preserve"> </w:delText>
        </w:r>
      </w:del>
      <w:r>
        <w:t xml:space="preserve">presque tous les articles sur les tests unitaires en C++ y font référence. </w:t>
      </w:r>
      <w:del w:id="2415" w:author="Denis" w:date="2013-07-29T23:24:00Z">
        <w:r w:rsidDel="00456AB0">
          <w:delText>Il</w:delText>
        </w:r>
      </w:del>
      <w:ins w:id="2416" w:author="Denis" w:date="2013-07-29T23:24:00Z">
        <w:r w:rsidR="00456AB0">
          <w:t>Cet outil</w:t>
        </w:r>
      </w:ins>
      <w:r>
        <w:t xml:space="preserve"> est toujours supporté et CPPUnit 2 est en développement.</w:t>
      </w:r>
    </w:p>
    <w:p w14:paraId="1E4E34A2" w14:textId="77777777" w:rsidR="00903086" w:rsidRDefault="00903086" w:rsidP="00903086">
      <w:pPr>
        <w:pStyle w:val="Paragraphedeliste"/>
        <w:ind w:firstLine="0"/>
      </w:pPr>
    </w:p>
    <w:p w14:paraId="3945DB7B" w14:textId="7399C087" w:rsidR="00903086" w:rsidRDefault="00903086" w:rsidP="00DD2B04">
      <w:pPr>
        <w:pStyle w:val="Paragraphedeliste"/>
        <w:numPr>
          <w:ilvl w:val="0"/>
          <w:numId w:val="4"/>
        </w:numPr>
      </w:pPr>
      <w:r w:rsidRPr="0042493A">
        <w:rPr>
          <w:b/>
        </w:rPr>
        <w:t>Boost Test</w:t>
      </w:r>
      <w:r>
        <w:t xml:space="preserve"> est un outil de test</w:t>
      </w:r>
      <w:ins w:id="2417" w:author="Lucie" w:date="2013-07-29T17:40:00Z">
        <w:r w:rsidR="00FE3611">
          <w:t>s</w:t>
        </w:r>
      </w:ins>
      <w:r>
        <w:t xml:space="preserve"> unitaire</w:t>
      </w:r>
      <w:ins w:id="2418" w:author="Lucie" w:date="2013-07-29T17:40:00Z">
        <w:r w:rsidR="00FE3611">
          <w:t>s</w:t>
        </w:r>
      </w:ins>
      <w:r>
        <w:t xml:space="preserve"> assez populaire puisqu’il existe depuis la librairie Boost. Cet outil sert à faire les tests unitaires sur la librairie Boost. Il est toujours supporté.</w:t>
      </w:r>
    </w:p>
    <w:p w14:paraId="4801D31A" w14:textId="77777777" w:rsidR="00903086" w:rsidRDefault="00903086" w:rsidP="00903086">
      <w:pPr>
        <w:pStyle w:val="Paragraphedeliste"/>
      </w:pPr>
    </w:p>
    <w:p w14:paraId="090C68FC" w14:textId="314DBCF2" w:rsidR="00903086" w:rsidRDefault="00903086" w:rsidP="00DD2B04">
      <w:pPr>
        <w:pStyle w:val="Paragraphedeliste"/>
        <w:numPr>
          <w:ilvl w:val="0"/>
          <w:numId w:val="4"/>
        </w:numPr>
      </w:pPr>
      <w:r w:rsidRPr="0042493A">
        <w:rPr>
          <w:b/>
        </w:rPr>
        <w:t>CppUnitLite</w:t>
      </w:r>
      <w:r>
        <w:t xml:space="preserve"> est un outil de test</w:t>
      </w:r>
      <w:ins w:id="2419" w:author="Lucie" w:date="2013-07-29T17:40:00Z">
        <w:r w:rsidR="00FE3611">
          <w:t>s</w:t>
        </w:r>
      </w:ins>
      <w:r>
        <w:t xml:space="preserve"> unitaire</w:t>
      </w:r>
      <w:ins w:id="2420" w:author="Lucie" w:date="2013-07-29T17:40:00Z">
        <w:r w:rsidR="00FE3611">
          <w:t>s</w:t>
        </w:r>
      </w:ins>
      <w:r>
        <w:t xml:space="preserve"> écrit par le créateur de CPPUnit. Il a été conçu pour être étendu par l’utilisateur selon ses besoins particuliers de tests et ne contient que le minimum requis pour faire les tests.</w:t>
      </w:r>
      <w:ins w:id="2421" w:author="Lucie" w:date="2013-07-29T17:41:00Z">
        <w:r w:rsidR="00FE3611">
          <w:t xml:space="preserve"> </w:t>
        </w:r>
      </w:ins>
      <w:r>
        <w:t xml:space="preserve">Il est toujours supporté. La dernière mise à jour date de 2011. </w:t>
      </w:r>
    </w:p>
    <w:p w14:paraId="3C244B89" w14:textId="77777777" w:rsidR="00903086" w:rsidRDefault="00903086" w:rsidP="00903086">
      <w:pPr>
        <w:pStyle w:val="Paragraphedeliste"/>
      </w:pPr>
    </w:p>
    <w:p w14:paraId="5772A541" w14:textId="5D5D7DCA" w:rsidR="00903086" w:rsidRDefault="00903086" w:rsidP="00DD2B04">
      <w:pPr>
        <w:pStyle w:val="Paragraphedeliste"/>
        <w:numPr>
          <w:ilvl w:val="0"/>
          <w:numId w:val="4"/>
        </w:numPr>
      </w:pPr>
      <w:r w:rsidRPr="0042493A">
        <w:rPr>
          <w:b/>
        </w:rPr>
        <w:t>Nano  CppUnit</w:t>
      </w:r>
      <w:r w:rsidR="00747032">
        <w:t xml:space="preserve"> est un outil</w:t>
      </w:r>
      <w:r>
        <w:t xml:space="preserve"> ultra léger de tests unitaires. </w:t>
      </w:r>
      <w:r w:rsidR="00747032">
        <w:t>Il n’</w:t>
      </w:r>
      <w:r>
        <w:t>a pas été mis à jour depuis 2005.</w:t>
      </w:r>
    </w:p>
    <w:p w14:paraId="2DFCBED1" w14:textId="77777777" w:rsidR="00903086" w:rsidRDefault="00903086" w:rsidP="00903086">
      <w:pPr>
        <w:pStyle w:val="Paragraphedeliste"/>
      </w:pPr>
    </w:p>
    <w:p w14:paraId="643A8A53" w14:textId="3AE68470" w:rsidR="00903086" w:rsidRDefault="00903086" w:rsidP="00DD2B04">
      <w:pPr>
        <w:pStyle w:val="Paragraphedeliste"/>
        <w:numPr>
          <w:ilvl w:val="0"/>
          <w:numId w:val="4"/>
        </w:numPr>
      </w:pPr>
      <w:r w:rsidRPr="0042493A">
        <w:rPr>
          <w:b/>
        </w:rPr>
        <w:t>Unit++</w:t>
      </w:r>
      <w:r w:rsidR="00747032">
        <w:t xml:space="preserve"> est un outil</w:t>
      </w:r>
      <w:r>
        <w:t xml:space="preserve"> de tests unitaires de style JUnit. Il n’est pas très connu et pas beaucoup documenté. Il est toujours supporté. Sa dernière mise à jour date de 2013.</w:t>
      </w:r>
    </w:p>
    <w:p w14:paraId="18213561" w14:textId="77777777" w:rsidR="00903086" w:rsidRDefault="00903086" w:rsidP="00903086">
      <w:pPr>
        <w:pStyle w:val="Paragraphedeliste"/>
      </w:pPr>
    </w:p>
    <w:p w14:paraId="34D97895" w14:textId="3ACCE926" w:rsidR="00903086" w:rsidRDefault="00903086" w:rsidP="00DD2B04">
      <w:pPr>
        <w:pStyle w:val="Paragraphedeliste"/>
        <w:numPr>
          <w:ilvl w:val="0"/>
          <w:numId w:val="4"/>
        </w:numPr>
      </w:pPr>
      <w:r w:rsidRPr="0042493A">
        <w:rPr>
          <w:b/>
        </w:rPr>
        <w:t>CxxTest</w:t>
      </w:r>
      <w:r w:rsidR="00747032">
        <w:t xml:space="preserve"> est un outil</w:t>
      </w:r>
      <w:r>
        <w:t xml:space="preserve"> de tests unitaires de style JUnit. Il est bien documenté et il est à jour. Sa dernière mise à jour </w:t>
      </w:r>
      <w:del w:id="2422" w:author="Denis" w:date="2013-07-29T23:26:00Z">
        <w:r w:rsidDel="00456AB0">
          <w:delText>est arrivée</w:delText>
        </w:r>
      </w:del>
      <w:ins w:id="2423" w:author="Denis" w:date="2013-07-29T23:26:00Z">
        <w:r w:rsidR="00456AB0">
          <w:t>date de</w:t>
        </w:r>
      </w:ins>
      <w:r>
        <w:t xml:space="preserve"> </w:t>
      </w:r>
      <w:del w:id="2424" w:author="Denis" w:date="2013-07-29T23:26:00Z">
        <w:r w:rsidDel="00456AB0">
          <w:delText xml:space="preserve">en </w:delText>
        </w:r>
      </w:del>
      <w:r>
        <w:t>2013.</w:t>
      </w:r>
    </w:p>
    <w:p w14:paraId="15F3AB39" w14:textId="77777777" w:rsidR="00903086" w:rsidRDefault="00903086" w:rsidP="00903086">
      <w:pPr>
        <w:pStyle w:val="Paragraphedeliste"/>
        <w:ind w:firstLine="0"/>
      </w:pPr>
    </w:p>
    <w:p w14:paraId="3FFC5AEF" w14:textId="62191957" w:rsidR="00903086" w:rsidRDefault="00903086" w:rsidP="00DD2B04">
      <w:pPr>
        <w:pStyle w:val="Paragraphedeliste"/>
        <w:numPr>
          <w:ilvl w:val="0"/>
          <w:numId w:val="4"/>
        </w:numPr>
      </w:pPr>
      <w:r w:rsidRPr="0042493A">
        <w:rPr>
          <w:b/>
        </w:rPr>
        <w:t>Google Test</w:t>
      </w:r>
      <w:r w:rsidR="00747032">
        <w:t xml:space="preserve"> est un </w:t>
      </w:r>
      <w:ins w:id="2425" w:author="Denis" w:date="2013-07-29T23:26:00Z">
        <w:r w:rsidR="00456AB0">
          <w:t xml:space="preserve">produit </w:t>
        </w:r>
      </w:ins>
      <w:r>
        <w:t>relativement récent fait par Google. Il sert à tester leurs produits internes en C++. Il est maintenu et à jour.</w:t>
      </w:r>
    </w:p>
    <w:p w14:paraId="4F3969A0" w14:textId="77777777" w:rsidR="00903086" w:rsidRDefault="00903086" w:rsidP="00903086">
      <w:pPr>
        <w:pStyle w:val="Paragraphedeliste"/>
      </w:pPr>
    </w:p>
    <w:p w14:paraId="5DB35F6F" w14:textId="27DDB2DB" w:rsidR="00903086" w:rsidRDefault="00903086" w:rsidP="00DD2B04">
      <w:pPr>
        <w:pStyle w:val="Paragraphedeliste"/>
        <w:numPr>
          <w:ilvl w:val="0"/>
          <w:numId w:val="4"/>
        </w:numPr>
      </w:pPr>
      <w:r w:rsidRPr="0042493A">
        <w:rPr>
          <w:b/>
        </w:rPr>
        <w:t>CGreen</w:t>
      </w:r>
      <w:r w:rsidR="00747032">
        <w:t xml:space="preserve"> est un outil</w:t>
      </w:r>
      <w:r>
        <w:t xml:space="preserve"> de tests unitaires et de «</w:t>
      </w:r>
      <w:r w:rsidR="00747032">
        <w:t>simulation</w:t>
      </w:r>
      <w:r>
        <w:t>» basé sur le BDD. Il est encore maintenu</w:t>
      </w:r>
      <w:r w:rsidR="00747032">
        <w:t>;</w:t>
      </w:r>
      <w:r>
        <w:t xml:space="preserve"> la dernière version </w:t>
      </w:r>
      <w:r w:rsidR="00747032">
        <w:t xml:space="preserve">date de </w:t>
      </w:r>
      <w:r>
        <w:t>2013.</w:t>
      </w:r>
    </w:p>
    <w:p w14:paraId="45610E00" w14:textId="77777777" w:rsidR="00903086" w:rsidRDefault="00903086" w:rsidP="00903086">
      <w:pPr>
        <w:pStyle w:val="Paragraphedeliste"/>
        <w:ind w:firstLine="0"/>
      </w:pPr>
    </w:p>
    <w:p w14:paraId="3762E653" w14:textId="47FCF45E" w:rsidR="00903086" w:rsidRDefault="00903086" w:rsidP="00DD2B04">
      <w:pPr>
        <w:pStyle w:val="Paragraphedeliste"/>
        <w:numPr>
          <w:ilvl w:val="0"/>
          <w:numId w:val="4"/>
        </w:numPr>
      </w:pPr>
      <w:r w:rsidRPr="0042493A">
        <w:rPr>
          <w:b/>
        </w:rPr>
        <w:t>Cutee</w:t>
      </w:r>
      <w:r w:rsidR="006158EF">
        <w:t xml:space="preserve"> est un outil</w:t>
      </w:r>
      <w:r>
        <w:t xml:space="preserve"> de tests unitaires qui cible le minimalisme </w:t>
      </w:r>
      <w:del w:id="2426" w:author="Denis" w:date="2013-07-29T23:27:00Z">
        <w:r w:rsidDel="00456AB0">
          <w:delText xml:space="preserve">à faire </w:delText>
        </w:r>
      </w:del>
      <w:r>
        <w:t xml:space="preserve">pour l’utilisateur. </w:t>
      </w:r>
      <w:del w:id="2427" w:author="Denis" w:date="2013-07-29T23:27:00Z">
        <w:r w:rsidDel="00456AB0">
          <w:delText>La</w:delText>
        </w:r>
      </w:del>
      <w:ins w:id="2428" w:author="Denis" w:date="2013-07-29T23:27:00Z">
        <w:r w:rsidR="00456AB0">
          <w:t>Sa</w:t>
        </w:r>
      </w:ins>
      <w:ins w:id="2429" w:author="Denis" w:date="2013-07-29T23:28:00Z">
        <w:r w:rsidR="00456AB0">
          <w:t xml:space="preserve"> </w:t>
        </w:r>
      </w:ins>
      <w:del w:id="2430" w:author="Denis" w:date="2013-07-29T23:28:00Z">
        <w:r w:rsidDel="00456AB0">
          <w:delText xml:space="preserve"> </w:delText>
        </w:r>
      </w:del>
      <w:r>
        <w:t xml:space="preserve">dernière </w:t>
      </w:r>
      <w:del w:id="2431" w:author="Denis" w:date="2013-07-29T23:28:00Z">
        <w:r w:rsidDel="00456AB0">
          <w:delText xml:space="preserve">fois qu’il a été </w:delText>
        </w:r>
      </w:del>
      <w:r>
        <w:t>mis</w:t>
      </w:r>
      <w:ins w:id="2432" w:author="Denis" w:date="2013-07-29T23:28:00Z">
        <w:r w:rsidR="00456AB0">
          <w:t>e</w:t>
        </w:r>
      </w:ins>
      <w:r>
        <w:t xml:space="preserve"> à jour </w:t>
      </w:r>
      <w:del w:id="2433" w:author="Denis" w:date="2013-07-29T23:28:00Z">
        <w:r w:rsidDel="00456AB0">
          <w:delText>est en</w:delText>
        </w:r>
      </w:del>
      <w:ins w:id="2434" w:author="Denis" w:date="2013-07-29T23:28:00Z">
        <w:r w:rsidR="00456AB0">
          <w:t>date de</w:t>
        </w:r>
      </w:ins>
      <w:r>
        <w:t xml:space="preserve"> 2011.</w:t>
      </w:r>
    </w:p>
    <w:p w14:paraId="682ACD33" w14:textId="77777777" w:rsidR="00903086" w:rsidRDefault="00903086" w:rsidP="00903086">
      <w:pPr>
        <w:pStyle w:val="Paragraphedeliste"/>
      </w:pPr>
    </w:p>
    <w:p w14:paraId="4D0F0F91" w14:textId="1E04BD8F" w:rsidR="00903086" w:rsidRDefault="00903086" w:rsidP="00DD2B04">
      <w:pPr>
        <w:pStyle w:val="Paragraphedeliste"/>
        <w:numPr>
          <w:ilvl w:val="0"/>
          <w:numId w:val="4"/>
        </w:numPr>
      </w:pPr>
      <w:r w:rsidRPr="0042493A">
        <w:rPr>
          <w:b/>
        </w:rPr>
        <w:t>Simplectest</w:t>
      </w:r>
      <w:r w:rsidR="006158EF">
        <w:t xml:space="preserve"> est un outil</w:t>
      </w:r>
      <w:r>
        <w:t xml:space="preserve"> de tests unitaires qui est abandonné puisqu’il n’a pas été mis à jour depuis 2005.</w:t>
      </w:r>
    </w:p>
    <w:p w14:paraId="30E13DFB" w14:textId="095F0B44" w:rsidR="00903086" w:rsidRPr="00881591" w:rsidRDefault="00903086" w:rsidP="00903086"/>
    <w:p w14:paraId="28831CDD" w14:textId="5116DDDE" w:rsidR="002547D5" w:rsidRPr="009F7001" w:rsidRDefault="009F7001" w:rsidP="00AD5BB8">
      <w:pPr>
        <w:pStyle w:val="Titre2"/>
        <w:rPr>
          <w:color w:val="auto"/>
          <w:rPrChange w:id="2435" w:author="Yann Bourdeau" w:date="2013-09-15T10:18:00Z">
            <w:rPr/>
          </w:rPrChange>
        </w:rPr>
      </w:pPr>
      <w:bookmarkStart w:id="2436" w:name="_Toc236312092"/>
      <w:bookmarkStart w:id="2437" w:name="_Toc236312228"/>
      <w:bookmarkStart w:id="2438" w:name="_Toc253324764"/>
      <w:ins w:id="2439" w:author="Yann Bourdeau" w:date="2013-09-15T10:18:00Z">
        <w:r w:rsidRPr="009F7001">
          <w:rPr>
            <w:color w:val="auto"/>
            <w:rPrChange w:id="2440" w:author="Yann Bourdeau" w:date="2013-09-15T10:18:00Z">
              <w:rPr/>
            </w:rPrChange>
          </w:rPr>
          <w:t xml:space="preserve">6.2 </w:t>
        </w:r>
      </w:ins>
      <w:ins w:id="2441" w:author="Yann Bourdeau" w:date="2013-10-01T08:51:00Z">
        <w:r w:rsidR="00FF40B2">
          <w:rPr>
            <w:color w:val="auto"/>
          </w:rPr>
          <w:t>Survol</w:t>
        </w:r>
      </w:ins>
      <w:del w:id="2442" w:author="Yann Bourdeau" w:date="2013-10-01T08:51:00Z">
        <w:r w:rsidR="002547D5" w:rsidRPr="009F7001" w:rsidDel="00FF40B2">
          <w:rPr>
            <w:color w:val="auto"/>
            <w:rPrChange w:id="2443" w:author="Yann Bourdeau" w:date="2013-09-15T10:18:00Z">
              <w:rPr/>
            </w:rPrChange>
          </w:rPr>
          <w:delText>Revue</w:delText>
        </w:r>
      </w:del>
      <w:r w:rsidR="002547D5" w:rsidRPr="009F7001">
        <w:rPr>
          <w:color w:val="auto"/>
          <w:rPrChange w:id="2444" w:author="Yann Bourdeau" w:date="2013-09-15T10:18:00Z">
            <w:rPr/>
          </w:rPrChange>
        </w:rPr>
        <w:t xml:space="preserve"> de </w:t>
      </w:r>
      <w:ins w:id="2445" w:author="Yann Bourdeau" w:date="2013-10-01T08:51:00Z">
        <w:r w:rsidR="00FF40B2">
          <w:rPr>
            <w:color w:val="auto"/>
          </w:rPr>
          <w:t xml:space="preserve">la </w:t>
        </w:r>
      </w:ins>
      <w:r w:rsidR="002547D5" w:rsidRPr="009F7001">
        <w:rPr>
          <w:color w:val="auto"/>
          <w:rPrChange w:id="2446" w:author="Yann Bourdeau" w:date="2013-09-15T10:18:00Z">
            <w:rPr/>
          </w:rPrChange>
        </w:rPr>
        <w:t>littérature des solutions d’intégration continue en C++</w:t>
      </w:r>
      <w:bookmarkEnd w:id="2436"/>
      <w:bookmarkEnd w:id="2437"/>
      <w:bookmarkEnd w:id="2438"/>
    </w:p>
    <w:p w14:paraId="4F160B1C" w14:textId="04FC41B6" w:rsidR="00881591" w:rsidRDefault="00BA3094" w:rsidP="00881591">
      <w:r>
        <w:t>Pour les solution</w:t>
      </w:r>
      <w:r w:rsidR="00107AA6">
        <w:t xml:space="preserve">s </w:t>
      </w:r>
      <w:r>
        <w:t>d’intégration continue en C++, l</w:t>
      </w:r>
      <w:r w:rsidR="00881591">
        <w:t>’information est encore plus restreinte</w:t>
      </w:r>
      <w:r>
        <w:t xml:space="preserve">. </w:t>
      </w:r>
      <w:r w:rsidR="00881591">
        <w:t xml:space="preserve">Il n’y a qu’un seul </w:t>
      </w:r>
      <w:r>
        <w:t>article</w:t>
      </w:r>
      <w:r w:rsidR="00881591">
        <w:t xml:space="preserve">, publié dans un blogue intitulé </w:t>
      </w:r>
      <w:r w:rsidR="00881591" w:rsidRPr="00881591">
        <w:rPr>
          <w:b/>
          <w:i/>
          <w:u w:val="single"/>
        </w:rPr>
        <w:t>Continuous Integration for C++</w:t>
      </w:r>
      <w:r w:rsidR="00881591">
        <w:t xml:space="preserve"> par Rick Wargner </w:t>
      </w:r>
      <w:r w:rsidR="006158EF">
        <w:t xml:space="preserve">et </w:t>
      </w:r>
      <w:r w:rsidR="00881591">
        <w:t>qui date de 2009. L’a</w:t>
      </w:r>
      <w:r w:rsidR="00EF3983">
        <w:t xml:space="preserve">uteur y présente </w:t>
      </w:r>
      <w:r w:rsidR="00881591">
        <w:t xml:space="preserve">comment il a fait pour </w:t>
      </w:r>
      <w:r w:rsidR="006158EF">
        <w:t xml:space="preserve">que </w:t>
      </w:r>
      <w:r w:rsidR="00881591">
        <w:t xml:space="preserve">son projet utilise </w:t>
      </w:r>
      <w:del w:id="2447" w:author="Denis" w:date="2013-07-29T23:30:00Z">
        <w:r w:rsidR="00881591" w:rsidDel="00456AB0">
          <w:delText xml:space="preserve">de </w:delText>
        </w:r>
      </w:del>
      <w:r w:rsidR="00881591">
        <w:t>l’intégration continue en C++.</w:t>
      </w:r>
    </w:p>
    <w:p w14:paraId="70479D2B" w14:textId="60697D9C" w:rsidR="00BA3094" w:rsidRDefault="00EF3983" w:rsidP="00BA3094">
      <w:pPr>
        <w:rPr>
          <w:color w:val="FF0000"/>
        </w:rPr>
      </w:pPr>
      <w:r>
        <w:t>P</w:t>
      </w:r>
      <w:r w:rsidR="00BA3094">
        <w:t xml:space="preserve">lusieurs </w:t>
      </w:r>
      <w:r>
        <w:t xml:space="preserve">autres </w:t>
      </w:r>
      <w:r w:rsidR="00BA3094">
        <w:t>article</w:t>
      </w:r>
      <w:r w:rsidR="00107AA6">
        <w:t xml:space="preserve">s </w:t>
      </w:r>
      <w:r w:rsidR="00BA3094">
        <w:t>compar</w:t>
      </w:r>
      <w:r w:rsidR="004B1726">
        <w:t>ent</w:t>
      </w:r>
      <w:r w:rsidR="00BA3094">
        <w:t xml:space="preserve"> les solutions d’intégration continue</w:t>
      </w:r>
      <w:r>
        <w:t xml:space="preserve"> pour d’autres environnements</w:t>
      </w:r>
      <w:r w:rsidR="00107AA6">
        <w:t xml:space="preserve">, </w:t>
      </w:r>
      <w:r w:rsidR="00BA3094">
        <w:t xml:space="preserve">la plupart </w:t>
      </w:r>
      <w:r w:rsidR="00107AA6">
        <w:t xml:space="preserve">pour le </w:t>
      </w:r>
      <w:r w:rsidR="00BA3094">
        <w:t xml:space="preserve">Java. </w:t>
      </w:r>
    </w:p>
    <w:p w14:paraId="53460126" w14:textId="57B023E9" w:rsidR="00EE36A3" w:rsidRPr="00C9108A" w:rsidRDefault="00EE36A3" w:rsidP="00EE36A3">
      <w:pPr>
        <w:rPr>
          <w:lang w:val="en-CA"/>
        </w:rPr>
      </w:pPr>
      <w:r>
        <w:t>L</w:t>
      </w:r>
      <w:ins w:id="2448" w:author="Yann Bourdeau" w:date="2013-10-01T08:52:00Z">
        <w:r w:rsidR="00300916">
          <w:t>e</w:t>
        </w:r>
      </w:ins>
      <w:del w:id="2449" w:author="Yann Bourdeau" w:date="2013-10-01T08:52:00Z">
        <w:r w:rsidDel="00300916">
          <w:delText>a</w:delText>
        </w:r>
      </w:del>
      <w:r>
        <w:t xml:space="preserve"> </w:t>
      </w:r>
      <w:del w:id="2450" w:author="Yann Bourdeau" w:date="2013-10-01T08:52:00Z">
        <w:r w:rsidDel="00300916">
          <w:delText>revue</w:delText>
        </w:r>
      </w:del>
      <w:ins w:id="2451" w:author="Yann Bourdeau" w:date="2013-10-01T08:52:00Z">
        <w:r w:rsidR="00300916">
          <w:t>survol</w:t>
        </w:r>
      </w:ins>
      <w:r>
        <w:t xml:space="preserve"> de </w:t>
      </w:r>
      <w:ins w:id="2452" w:author="Yann Bourdeau" w:date="2013-10-01T08:52:00Z">
        <w:r w:rsidR="00300916">
          <w:t xml:space="preserve">la </w:t>
        </w:r>
      </w:ins>
      <w:r>
        <w:t xml:space="preserve">littérature a permis d’identifier huit outils d’intégration continue en C++. </w:t>
      </w:r>
      <w:r w:rsidRPr="00C9108A">
        <w:rPr>
          <w:lang w:val="en-CA"/>
        </w:rPr>
        <w:t xml:space="preserve">Ce sont : Cruise Control, LuntBuild, Continuum, Hudson,  AntHillPro, Bamboo, Pulse et Teamcity. </w:t>
      </w:r>
    </w:p>
    <w:p w14:paraId="3FA6FC93" w14:textId="5C71837C" w:rsidR="00EE36A3" w:rsidRDefault="00EE36A3" w:rsidP="00DD2B04">
      <w:pPr>
        <w:pStyle w:val="Paragraphedeliste"/>
        <w:numPr>
          <w:ilvl w:val="0"/>
          <w:numId w:val="10"/>
        </w:numPr>
      </w:pPr>
      <w:del w:id="2453" w:author="Lucie" w:date="2013-07-29T17:42:00Z">
        <w:r w:rsidDel="001E102F">
          <w:rPr>
            <w:b/>
          </w:rPr>
          <w:delText>.</w:delText>
        </w:r>
      </w:del>
      <w:r w:rsidRPr="007C7596">
        <w:rPr>
          <w:b/>
        </w:rPr>
        <w:t>Cruise Control</w:t>
      </w:r>
      <w:r>
        <w:t xml:space="preserve"> est l’un des premiers outils d’intégration continue</w:t>
      </w:r>
      <w:ins w:id="2454" w:author="Denis" w:date="2013-07-29T23:30:00Z">
        <w:r w:rsidR="00456AB0">
          <w:t xml:space="preserve"> en C++</w:t>
        </w:r>
      </w:ins>
      <w:r>
        <w:t>. Il est toujours supporté et il est très utilisé.</w:t>
      </w:r>
    </w:p>
    <w:p w14:paraId="04347137" w14:textId="77777777" w:rsidR="00EE36A3" w:rsidRDefault="00EE36A3" w:rsidP="00EE36A3">
      <w:pPr>
        <w:pStyle w:val="Paragraphedeliste"/>
        <w:ind w:left="1287" w:firstLine="0"/>
      </w:pPr>
    </w:p>
    <w:p w14:paraId="6AE80E57" w14:textId="77777777" w:rsidR="00EE36A3" w:rsidRDefault="00EE36A3" w:rsidP="00DD2B04">
      <w:pPr>
        <w:pStyle w:val="Paragraphedeliste"/>
        <w:numPr>
          <w:ilvl w:val="0"/>
          <w:numId w:val="10"/>
        </w:numPr>
      </w:pPr>
      <w:r w:rsidRPr="007C7596">
        <w:rPr>
          <w:b/>
        </w:rPr>
        <w:t>LuntBuild</w:t>
      </w:r>
      <w:r>
        <w:t xml:space="preserve"> est un automatisateur de construction pour le monde Java. Il permet de faire l’intégration continue. Il n’a pas été mis à jour depuis 2009.</w:t>
      </w:r>
    </w:p>
    <w:p w14:paraId="637B04C2" w14:textId="77777777" w:rsidR="00EE36A3" w:rsidRDefault="00EE36A3" w:rsidP="00EE36A3">
      <w:pPr>
        <w:pStyle w:val="Paragraphedeliste"/>
      </w:pPr>
    </w:p>
    <w:p w14:paraId="017268B6" w14:textId="77777777" w:rsidR="00EE36A3" w:rsidRDefault="00EE36A3" w:rsidP="00DD2B04">
      <w:pPr>
        <w:pStyle w:val="Paragraphedeliste"/>
        <w:numPr>
          <w:ilvl w:val="0"/>
          <w:numId w:val="10"/>
        </w:numPr>
      </w:pPr>
      <w:r w:rsidRPr="007C7596">
        <w:rPr>
          <w:b/>
        </w:rPr>
        <w:t>Continuum</w:t>
      </w:r>
      <w:r>
        <w:t xml:space="preserve"> vient de la fondation Apache. Il est encore développé et sa dernière mise à jour date de 2013.</w:t>
      </w:r>
    </w:p>
    <w:p w14:paraId="1D27C69E" w14:textId="77777777" w:rsidR="00EE36A3" w:rsidRDefault="00EE36A3" w:rsidP="00EE36A3">
      <w:pPr>
        <w:pStyle w:val="Paragraphedeliste"/>
      </w:pPr>
    </w:p>
    <w:p w14:paraId="19FB4D3B" w14:textId="77777777" w:rsidR="00EE36A3" w:rsidRDefault="00EE36A3" w:rsidP="00DD2B04">
      <w:pPr>
        <w:pStyle w:val="Paragraphedeliste"/>
        <w:numPr>
          <w:ilvl w:val="0"/>
          <w:numId w:val="10"/>
        </w:numPr>
      </w:pPr>
      <w:r w:rsidRPr="007C7596">
        <w:rPr>
          <w:b/>
        </w:rPr>
        <w:t>Hudson</w:t>
      </w:r>
      <w:r>
        <w:t xml:space="preserve"> est un outil d’intégration continue qui est de plus en plus utilisé à cause de sa simplicité de configuration qui se fait par un GUI. Il est encore développé, sa dernière mise à jour date de 2013.</w:t>
      </w:r>
    </w:p>
    <w:p w14:paraId="58CE8764" w14:textId="77777777" w:rsidR="00EE36A3" w:rsidRDefault="00EE36A3" w:rsidP="00EE36A3">
      <w:pPr>
        <w:pStyle w:val="Paragraphedeliste"/>
      </w:pPr>
    </w:p>
    <w:p w14:paraId="062CFD4E" w14:textId="77777777" w:rsidR="00EE36A3" w:rsidRDefault="00EE36A3" w:rsidP="00DD2B04">
      <w:pPr>
        <w:pStyle w:val="Paragraphedeliste"/>
        <w:numPr>
          <w:ilvl w:val="0"/>
          <w:numId w:val="10"/>
        </w:numPr>
      </w:pPr>
      <w:r w:rsidRPr="007C7596">
        <w:rPr>
          <w:b/>
        </w:rPr>
        <w:t>AntHillPro</w:t>
      </w:r>
      <w:r>
        <w:t xml:space="preserve"> est produit par UrbanCode et n’est pas un outil «open source». Il continue à être développé. Il faut l’acheter pour pouvoir l’utiliser.</w:t>
      </w:r>
    </w:p>
    <w:p w14:paraId="06FE5FC6" w14:textId="77777777" w:rsidR="00EE36A3" w:rsidRDefault="00EE36A3" w:rsidP="00EE36A3">
      <w:pPr>
        <w:pStyle w:val="Paragraphedeliste"/>
      </w:pPr>
    </w:p>
    <w:p w14:paraId="67ACD883" w14:textId="0DEE7D63" w:rsidR="00EE36A3" w:rsidRDefault="00EE36A3" w:rsidP="00DD2B04">
      <w:pPr>
        <w:pStyle w:val="Paragraphedeliste"/>
        <w:numPr>
          <w:ilvl w:val="0"/>
          <w:numId w:val="10"/>
        </w:numPr>
      </w:pPr>
      <w:r w:rsidRPr="007C7596">
        <w:rPr>
          <w:b/>
        </w:rPr>
        <w:t>Bamboo</w:t>
      </w:r>
      <w:r>
        <w:t xml:space="preserve"> est un outil développé par Atlassian. Il n’est pas «open source» et il </w:t>
      </w:r>
      <w:del w:id="2455" w:author="Denis" w:date="2013-07-29T23:32:00Z">
        <w:r w:rsidDel="00456AB0">
          <w:delText xml:space="preserve">est </w:delText>
        </w:r>
        <w:commentRangeStart w:id="2456"/>
        <w:r w:rsidDel="00456AB0">
          <w:delText>payant</w:delText>
        </w:r>
      </w:del>
      <w:commentRangeEnd w:id="2456"/>
      <w:r w:rsidR="001E102F">
        <w:rPr>
          <w:rStyle w:val="Marquedannotation"/>
        </w:rPr>
        <w:commentReference w:id="2456"/>
      </w:r>
      <w:ins w:id="2457" w:author="Denis" w:date="2013-07-29T23:32:00Z">
        <w:r w:rsidR="00456AB0">
          <w:t>faut l’acheter</w:t>
        </w:r>
      </w:ins>
      <w:r>
        <w:t xml:space="preserve">. Il </w:t>
      </w:r>
      <w:ins w:id="2458" w:author="Denis" w:date="2013-07-29T23:34:00Z">
        <w:r w:rsidR="0030020B">
          <w:t>est mis à jour régulièrement.</w:t>
        </w:r>
      </w:ins>
      <w:del w:id="2459" w:author="Denis" w:date="2013-07-29T23:34:00Z">
        <w:r w:rsidDel="0030020B">
          <w:delText>continue à recevoir des mises à jour.</w:delText>
        </w:r>
      </w:del>
    </w:p>
    <w:p w14:paraId="6CFB1286" w14:textId="77777777" w:rsidR="00EE36A3" w:rsidRDefault="00EE36A3" w:rsidP="00EE36A3">
      <w:pPr>
        <w:pStyle w:val="Paragraphedeliste"/>
      </w:pPr>
    </w:p>
    <w:p w14:paraId="77027EF6" w14:textId="2DB9DEC4" w:rsidR="00EE36A3" w:rsidRDefault="00EE36A3" w:rsidP="00DD2B04">
      <w:pPr>
        <w:pStyle w:val="Paragraphedeliste"/>
        <w:numPr>
          <w:ilvl w:val="0"/>
          <w:numId w:val="10"/>
        </w:numPr>
      </w:pPr>
      <w:r w:rsidRPr="007C7596">
        <w:rPr>
          <w:b/>
        </w:rPr>
        <w:t>Pulse</w:t>
      </w:r>
      <w:r>
        <w:t xml:space="preserve"> est un outil développé par Zutubi. Il n’est pas «open source» et il </w:t>
      </w:r>
      <w:del w:id="2460" w:author="Denis" w:date="2013-07-29T23:33:00Z">
        <w:r w:rsidDel="00456AB0">
          <w:delText xml:space="preserve">est </w:delText>
        </w:r>
        <w:commentRangeStart w:id="2461"/>
        <w:r w:rsidDel="00456AB0">
          <w:delText>payant</w:delText>
        </w:r>
      </w:del>
      <w:commentRangeEnd w:id="2461"/>
      <w:r w:rsidR="001E102F">
        <w:rPr>
          <w:rStyle w:val="Marquedannotation"/>
        </w:rPr>
        <w:commentReference w:id="2461"/>
      </w:r>
      <w:ins w:id="2462" w:author="Denis" w:date="2013-07-29T23:33:00Z">
        <w:r w:rsidR="00456AB0">
          <w:t>faut l’acheter</w:t>
        </w:r>
      </w:ins>
      <w:r>
        <w:t xml:space="preserve">. Il </w:t>
      </w:r>
      <w:ins w:id="2463" w:author="Denis" w:date="2013-07-29T23:34:00Z">
        <w:r w:rsidR="0030020B">
          <w:t>est mis à jour régulièrement.</w:t>
        </w:r>
      </w:ins>
      <w:del w:id="2464" w:author="Denis" w:date="2013-07-29T23:34:00Z">
        <w:r w:rsidDel="0030020B">
          <w:delText>continue à recevoir de</w:delText>
        </w:r>
      </w:del>
      <w:del w:id="2465" w:author="Denis" w:date="2013-07-29T23:35:00Z">
        <w:r w:rsidDel="0030020B">
          <w:delText>s mises à jour.</w:delText>
        </w:r>
      </w:del>
    </w:p>
    <w:p w14:paraId="35CD8CF1" w14:textId="77777777" w:rsidR="00EE36A3" w:rsidRDefault="00EE36A3" w:rsidP="00EE36A3">
      <w:pPr>
        <w:pStyle w:val="Paragraphedeliste"/>
      </w:pPr>
    </w:p>
    <w:p w14:paraId="29A4D0D8" w14:textId="2C2BB71C" w:rsidR="00EE36A3" w:rsidRDefault="00EE36A3" w:rsidP="00DD2B04">
      <w:pPr>
        <w:pStyle w:val="Paragraphedeliste"/>
        <w:numPr>
          <w:ilvl w:val="0"/>
          <w:numId w:val="10"/>
        </w:numPr>
      </w:pPr>
      <w:r w:rsidRPr="007C7596">
        <w:rPr>
          <w:b/>
        </w:rPr>
        <w:t>TeamCity</w:t>
      </w:r>
      <w:r>
        <w:t xml:space="preserve"> est un outil développé par JetBrains. Il n’est pas «open source» et il </w:t>
      </w:r>
      <w:del w:id="2466" w:author="Denis" w:date="2013-07-30T00:18:00Z">
        <w:r w:rsidDel="00DF2D15">
          <w:delText xml:space="preserve">est </w:delText>
        </w:r>
        <w:commentRangeStart w:id="2467"/>
        <w:r w:rsidDel="00DF2D15">
          <w:delText>payant</w:delText>
        </w:r>
      </w:del>
      <w:commentRangeEnd w:id="2467"/>
      <w:r w:rsidR="001E102F">
        <w:rPr>
          <w:rStyle w:val="Marquedannotation"/>
        </w:rPr>
        <w:commentReference w:id="2467"/>
      </w:r>
      <w:ins w:id="2468" w:author="Denis" w:date="2013-07-30T00:18:00Z">
        <w:r w:rsidR="00DF2D15">
          <w:t>faut l’acheter</w:t>
        </w:r>
      </w:ins>
      <w:r>
        <w:t xml:space="preserve">. Il </w:t>
      </w:r>
      <w:ins w:id="2469" w:author="Denis" w:date="2013-07-30T00:18:00Z">
        <w:r w:rsidR="00DF2D15">
          <w:t>est mis à jour régulièrement.</w:t>
        </w:r>
      </w:ins>
      <w:del w:id="2470" w:author="Denis" w:date="2013-07-30T00:18:00Z">
        <w:r w:rsidDel="00DF2D15">
          <w:delText>continue à recevoir des mises à jour.</w:delText>
        </w:r>
      </w:del>
    </w:p>
    <w:p w14:paraId="4C92F4A9" w14:textId="77777777" w:rsidR="00AD5BB8" w:rsidRDefault="00AD5BB8" w:rsidP="00AD5BB8">
      <w:pPr>
        <w:pStyle w:val="Paragraphedeliste"/>
      </w:pPr>
    </w:p>
    <w:p w14:paraId="74DFE64C" w14:textId="3F9071AE" w:rsidR="00AD5BB8" w:rsidRDefault="00AD5BB8">
      <w:pPr>
        <w:spacing w:after="0" w:line="240" w:lineRule="auto"/>
        <w:ind w:firstLine="0"/>
        <w:jc w:val="left"/>
      </w:pPr>
      <w:r>
        <w:br w:type="page"/>
      </w:r>
    </w:p>
    <w:p w14:paraId="4BAEACCD" w14:textId="1E026FFF" w:rsidR="002E1CE6" w:rsidRPr="009F7001" w:rsidRDefault="009F7001" w:rsidP="00AD5BB8">
      <w:pPr>
        <w:pStyle w:val="Titre1"/>
        <w:rPr>
          <w:color w:val="auto"/>
          <w:rPrChange w:id="2471" w:author="Yann Bourdeau" w:date="2013-09-15T10:18:00Z">
            <w:rPr/>
          </w:rPrChange>
        </w:rPr>
      </w:pPr>
      <w:bookmarkStart w:id="2472" w:name="_Toc236312093"/>
      <w:bookmarkStart w:id="2473" w:name="_Toc236312229"/>
      <w:bookmarkStart w:id="2474" w:name="_Toc253324765"/>
      <w:ins w:id="2475" w:author="Yann Bourdeau" w:date="2013-09-15T10:18:00Z">
        <w:r w:rsidRPr="009F7001">
          <w:rPr>
            <w:color w:val="auto"/>
            <w:rPrChange w:id="2476" w:author="Yann Bourdeau" w:date="2013-09-15T10:18:00Z">
              <w:rPr/>
            </w:rPrChange>
          </w:rPr>
          <w:t xml:space="preserve">7.0 </w:t>
        </w:r>
      </w:ins>
      <w:r w:rsidR="00B31995" w:rsidRPr="009F7001">
        <w:rPr>
          <w:color w:val="auto"/>
          <w:rPrChange w:id="2477" w:author="Yann Bourdeau" w:date="2013-09-15T10:18:00Z">
            <w:rPr/>
          </w:rPrChange>
        </w:rPr>
        <w:t>Méthode utilisée</w:t>
      </w:r>
      <w:bookmarkEnd w:id="2472"/>
      <w:bookmarkEnd w:id="2473"/>
      <w:bookmarkEnd w:id="2474"/>
    </w:p>
    <w:p w14:paraId="6D94E255" w14:textId="77777777" w:rsidR="00AF79B5" w:rsidRDefault="00AF79B5" w:rsidP="006D1E3F"/>
    <w:p w14:paraId="555E3B2D" w14:textId="2B6B8AC3" w:rsidR="00AF79B5" w:rsidRDefault="006D1E3F" w:rsidP="006D1E3F">
      <w:r>
        <w:t xml:space="preserve">À cause du grand nombre d’outils disponibles, une présélection </w:t>
      </w:r>
      <w:r w:rsidR="00C9108A">
        <w:t>des outils à évaluer a d</w:t>
      </w:r>
      <w:r w:rsidR="00CF4BBF">
        <w:t>û</w:t>
      </w:r>
      <w:r w:rsidR="00C9108A">
        <w:t xml:space="preserve"> être </w:t>
      </w:r>
      <w:r>
        <w:t xml:space="preserve"> réalisée</w:t>
      </w:r>
      <w:r w:rsidR="00C9108A">
        <w:t xml:space="preserve"> afin de r</w:t>
      </w:r>
      <w:r w:rsidR="00CF4BBF">
        <w:t>é</w:t>
      </w:r>
      <w:r w:rsidR="00C9108A">
        <w:t xml:space="preserve">duire le nombre de candidats à </w:t>
      </w:r>
      <w:r w:rsidR="005F0845">
        <w:t>trois</w:t>
      </w:r>
      <w:r w:rsidR="00C9108A">
        <w:t xml:space="preserve"> chacun pour les outils de test unitaires et les outils d’intégration</w:t>
      </w:r>
      <w:ins w:id="2478" w:author="Lucie" w:date="2013-07-29T17:45:00Z">
        <w:r w:rsidR="001E102F">
          <w:t xml:space="preserve"> continue</w:t>
        </w:r>
      </w:ins>
      <w:r w:rsidR="00C9108A">
        <w:t xml:space="preserve">. </w:t>
      </w:r>
      <w:r w:rsidR="00AF79B5">
        <w:t xml:space="preserve"> Une grille d’évaluation </w:t>
      </w:r>
      <w:ins w:id="2479" w:author="Lucie" w:date="2013-07-29T17:46:00Z">
        <w:r w:rsidR="001E102F">
          <w:t>avec</w:t>
        </w:r>
      </w:ins>
      <w:del w:id="2480" w:author="Lucie" w:date="2013-07-29T17:46:00Z">
        <w:r w:rsidR="00AF79B5" w:rsidDel="001E102F">
          <w:delText>à</w:delText>
        </w:r>
      </w:del>
      <w:r w:rsidR="00AF79B5">
        <w:t xml:space="preserve"> critères pondérés a ensuite été préparée pour chacun des types d’outils. L’expérimentation a permis d’évaluer les outils en fonction de ces critères, pour, éventuellement en arriver à une recomm</w:t>
      </w:r>
      <w:r w:rsidR="00870279">
        <w:t>a</w:t>
      </w:r>
      <w:r w:rsidR="00AF79B5">
        <w:t>ndation sur le choix d’outils de tests unitaires et d’intégration continue pour le C++.</w:t>
      </w:r>
    </w:p>
    <w:p w14:paraId="77E30762" w14:textId="5E8F5C48" w:rsidR="00AF79B5" w:rsidRPr="009F7001" w:rsidRDefault="009F7001" w:rsidP="00AF79B5">
      <w:pPr>
        <w:pStyle w:val="Titre2"/>
        <w:rPr>
          <w:color w:val="auto"/>
          <w:rPrChange w:id="2481" w:author="Yann Bourdeau" w:date="2013-09-15T10:18:00Z">
            <w:rPr/>
          </w:rPrChange>
        </w:rPr>
      </w:pPr>
      <w:bookmarkStart w:id="2482" w:name="_Toc236312094"/>
      <w:bookmarkStart w:id="2483" w:name="_Toc236312230"/>
      <w:bookmarkStart w:id="2484" w:name="_Toc253324766"/>
      <w:ins w:id="2485" w:author="Yann Bourdeau" w:date="2013-09-15T10:18:00Z">
        <w:r w:rsidRPr="009F7001">
          <w:rPr>
            <w:color w:val="auto"/>
            <w:rPrChange w:id="2486" w:author="Yann Bourdeau" w:date="2013-09-15T10:18:00Z">
              <w:rPr/>
            </w:rPrChange>
          </w:rPr>
          <w:t xml:space="preserve">7.1 </w:t>
        </w:r>
      </w:ins>
      <w:r w:rsidR="00AF79B5" w:rsidRPr="009F7001">
        <w:rPr>
          <w:color w:val="auto"/>
          <w:rPrChange w:id="2487" w:author="Yann Bourdeau" w:date="2013-09-15T10:18:00Z">
            <w:rPr/>
          </w:rPrChange>
        </w:rPr>
        <w:t xml:space="preserve">Critères de présélection </w:t>
      </w:r>
      <w:r w:rsidR="00EF6855" w:rsidRPr="009F7001">
        <w:rPr>
          <w:color w:val="auto"/>
          <w:rPrChange w:id="2488" w:author="Yann Bourdeau" w:date="2013-09-15T10:18:00Z">
            <w:rPr/>
          </w:rPrChange>
        </w:rPr>
        <w:t>d</w:t>
      </w:r>
      <w:r w:rsidR="00AF79B5" w:rsidRPr="009F7001">
        <w:rPr>
          <w:color w:val="auto"/>
          <w:rPrChange w:id="2489" w:author="Yann Bourdeau" w:date="2013-09-15T10:18:00Z">
            <w:rPr/>
          </w:rPrChange>
        </w:rPr>
        <w:t>es outils à évaluer</w:t>
      </w:r>
      <w:bookmarkEnd w:id="2482"/>
      <w:bookmarkEnd w:id="2483"/>
      <w:bookmarkEnd w:id="2484"/>
    </w:p>
    <w:p w14:paraId="52A1B0B2" w14:textId="4E33E308" w:rsidR="006D1E3F" w:rsidRDefault="00EF6855" w:rsidP="006D1E3F">
      <w:r>
        <w:t>La</w:t>
      </w:r>
      <w:r w:rsidR="00C9108A">
        <w:t xml:space="preserve"> présélection a été </w:t>
      </w:r>
      <w:r w:rsidR="009505E5">
        <w:t xml:space="preserve">faite </w:t>
      </w:r>
      <w:r w:rsidR="00C9108A">
        <w:t>à l’aide de crit</w:t>
      </w:r>
      <w:r w:rsidR="005F0845">
        <w:t>ère</w:t>
      </w:r>
      <w:ins w:id="2490" w:author="Lucie" w:date="2013-07-29T17:47:00Z">
        <w:r w:rsidR="001E102F">
          <w:t>s</w:t>
        </w:r>
      </w:ins>
      <w:r w:rsidR="005F0845">
        <w:t xml:space="preserve"> simple</w:t>
      </w:r>
      <w:ins w:id="2491" w:author="Lucie" w:date="2013-07-29T17:47:00Z">
        <w:r w:rsidR="001E102F">
          <w:t>s</w:t>
        </w:r>
      </w:ins>
      <w:r w:rsidR="00CF4BBF">
        <w:t>,</w:t>
      </w:r>
      <w:r w:rsidR="003C2950">
        <w:t xml:space="preserve"> mais critique</w:t>
      </w:r>
      <w:ins w:id="2492" w:author="Lucie" w:date="2013-07-29T17:47:00Z">
        <w:r w:rsidR="001E102F">
          <w:t>s</w:t>
        </w:r>
      </w:ins>
      <w:r w:rsidR="003C2950">
        <w:t xml:space="preserve"> pour l’entreprise. </w:t>
      </w:r>
      <w:r w:rsidR="00C9108A">
        <w:t>Ce sont :</w:t>
      </w:r>
    </w:p>
    <w:p w14:paraId="3F923BC8" w14:textId="511F6B91" w:rsidR="007D4BB1" w:rsidRDefault="005D61EC" w:rsidP="00DD2B04">
      <w:pPr>
        <w:pStyle w:val="Paragraphedeliste"/>
        <w:numPr>
          <w:ilvl w:val="0"/>
          <w:numId w:val="5"/>
        </w:numPr>
      </w:pPr>
      <w:r>
        <w:t xml:space="preserve">L’outil doit être </w:t>
      </w:r>
      <w:r w:rsidR="00C51FB8">
        <w:t xml:space="preserve">de type </w:t>
      </w:r>
      <w:r>
        <w:t>«Open Source» puisque l’entreprise n’a aucun budget à consacrer à l’acquisition de logiciels.</w:t>
      </w:r>
    </w:p>
    <w:p w14:paraId="31516905" w14:textId="16129710" w:rsidR="0028177E" w:rsidRPr="0028177E" w:rsidRDefault="00972B4A" w:rsidP="0028177E">
      <w:pPr>
        <w:pStyle w:val="Paragraphedeliste"/>
        <w:ind w:left="1287" w:hanging="360"/>
      </w:pPr>
      <w:r>
        <w:t>2.</w:t>
      </w:r>
      <w:r>
        <w:tab/>
      </w:r>
      <w:r w:rsidR="003C2950">
        <w:t>L’outil doit pouvoir s’intégrer à l’environnement de développement de l’entreprise</w:t>
      </w:r>
      <w:r>
        <w:t xml:space="preserve">. Cela </w:t>
      </w:r>
      <w:r w:rsidR="009505E5">
        <w:t>implique le respect des car</w:t>
      </w:r>
      <w:r w:rsidR="00CF4BBF">
        <w:t>ac</w:t>
      </w:r>
      <w:r w:rsidR="009505E5">
        <w:t xml:space="preserve">téristiques </w:t>
      </w:r>
      <w:ins w:id="2493" w:author="Lucie" w:date="2013-07-29T17:48:00Z">
        <w:r w:rsidR="001E102F">
          <w:t xml:space="preserve">technologiques </w:t>
        </w:r>
      </w:ins>
      <w:r w:rsidR="009505E5">
        <w:t>suivantes :</w:t>
      </w:r>
    </w:p>
    <w:p w14:paraId="70F93BE0" w14:textId="2393B57D" w:rsidR="003C2950" w:rsidRPr="00EF6855" w:rsidRDefault="003C2950" w:rsidP="00DD2B04">
      <w:pPr>
        <w:pStyle w:val="Paragraphedeliste"/>
        <w:numPr>
          <w:ilvl w:val="1"/>
          <w:numId w:val="5"/>
        </w:numPr>
      </w:pPr>
      <w:r w:rsidRPr="00EF6855">
        <w:t>Support de C++</w:t>
      </w:r>
    </w:p>
    <w:p w14:paraId="247B00CE" w14:textId="623A0585" w:rsidR="003C2950" w:rsidRPr="00EF6855" w:rsidRDefault="003C2950" w:rsidP="00DD2B04">
      <w:pPr>
        <w:pStyle w:val="Paragraphedeliste"/>
        <w:numPr>
          <w:ilvl w:val="1"/>
          <w:numId w:val="5"/>
        </w:numPr>
      </w:pPr>
      <w:r w:rsidRPr="00EF6855">
        <w:t>Fonctionne</w:t>
      </w:r>
      <w:ins w:id="2494" w:author="Lucie" w:date="2013-07-29T17:48:00Z">
        <w:r w:rsidR="001E102F">
          <w:t>ment</w:t>
        </w:r>
      </w:ins>
      <w:r w:rsidRPr="00EF6855">
        <w:t xml:space="preserve"> sur Unix</w:t>
      </w:r>
      <w:r w:rsidR="00EF6855" w:rsidRPr="00EF6855">
        <w:t xml:space="preserve"> et Linux</w:t>
      </w:r>
    </w:p>
    <w:p w14:paraId="1DDA9F34" w14:textId="3C9591FF" w:rsidR="003C2950" w:rsidRPr="00EF6855" w:rsidRDefault="003C2950" w:rsidP="00DD2B04">
      <w:pPr>
        <w:pStyle w:val="Paragraphedeliste"/>
        <w:numPr>
          <w:ilvl w:val="1"/>
          <w:numId w:val="5"/>
        </w:numPr>
      </w:pPr>
      <w:r w:rsidRPr="00EF6855">
        <w:t>Support</w:t>
      </w:r>
      <w:del w:id="2495" w:author="Lucie" w:date="2013-07-29T17:48:00Z">
        <w:r w:rsidRPr="00EF6855" w:rsidDel="001E102F">
          <w:delText>e</w:delText>
        </w:r>
      </w:del>
      <w:ins w:id="2496" w:author="Lucie" w:date="2013-07-29T17:48:00Z">
        <w:r w:rsidR="001E102F">
          <w:t xml:space="preserve"> du</w:t>
        </w:r>
      </w:ins>
      <w:del w:id="2497" w:author="Lucie" w:date="2013-07-29T17:49:00Z">
        <w:r w:rsidRPr="00EF6855" w:rsidDel="001E102F">
          <w:delText xml:space="preserve"> le</w:delText>
        </w:r>
      </w:del>
      <w:r w:rsidRPr="00EF6855">
        <w:t xml:space="preserve"> contrôleur de source SUBVERSION</w:t>
      </w:r>
    </w:p>
    <w:p w14:paraId="151F8945" w14:textId="61CC4C76" w:rsidR="00972B4A" w:rsidRDefault="003C2950" w:rsidP="00972B4A">
      <w:pPr>
        <w:pStyle w:val="Paragraphedeliste"/>
        <w:numPr>
          <w:ilvl w:val="1"/>
          <w:numId w:val="5"/>
        </w:numPr>
      </w:pPr>
      <w:r w:rsidRPr="00EF6855">
        <w:t xml:space="preserve"> </w:t>
      </w:r>
      <w:r w:rsidR="00DD68BD">
        <w:t>Support</w:t>
      </w:r>
      <w:del w:id="2498" w:author="Lucie" w:date="2013-07-29T17:49:00Z">
        <w:r w:rsidR="00DD68BD" w:rsidDel="001E102F">
          <w:delText>e</w:delText>
        </w:r>
      </w:del>
      <w:ins w:id="2499" w:author="Lucie" w:date="2013-07-29T17:49:00Z">
        <w:r w:rsidR="001E102F">
          <w:t xml:space="preserve"> de</w:t>
        </w:r>
      </w:ins>
      <w:r w:rsidR="00DD68BD">
        <w:t xml:space="preserve"> l</w:t>
      </w:r>
      <w:r w:rsidR="00744771">
        <w:t>a construction</w:t>
      </w:r>
      <w:ins w:id="2500" w:author="Lucie" w:date="2013-07-29T17:49:00Z">
        <w:r w:rsidR="001E102F">
          <w:t xml:space="preserve"> de code</w:t>
        </w:r>
      </w:ins>
      <w:r w:rsidR="00744771">
        <w:t xml:space="preserve"> à l’aide d’un</w:t>
      </w:r>
      <w:r w:rsidR="00DD68BD">
        <w:t xml:space="preserve"> «makefile»</w:t>
      </w:r>
    </w:p>
    <w:p w14:paraId="6B6CE08A" w14:textId="6B6DE492" w:rsidR="0028177E" w:rsidRDefault="00972B4A" w:rsidP="00972B4A">
      <w:pPr>
        <w:pStyle w:val="Paragraphedeliste"/>
        <w:ind w:left="708" w:firstLine="360"/>
      </w:pPr>
      <w:r>
        <w:t>3.</w:t>
      </w:r>
      <w:r>
        <w:tab/>
      </w:r>
      <w:r w:rsidR="003C2950" w:rsidRPr="00EF6855">
        <w:t>L’outil n</w:t>
      </w:r>
      <w:r w:rsidR="003C2950">
        <w:t xml:space="preserve">e doit pas être un </w:t>
      </w:r>
      <w:r w:rsidR="0028177E">
        <w:t>clone d’un outil plus générique.</w:t>
      </w:r>
    </w:p>
    <w:p w14:paraId="54D02753" w14:textId="5A026A68" w:rsidR="00972B4A" w:rsidRDefault="005E1488" w:rsidP="00972B4A">
      <w:pPr>
        <w:pStyle w:val="Paragraphedeliste"/>
        <w:numPr>
          <w:ilvl w:val="0"/>
          <w:numId w:val="22"/>
        </w:numPr>
      </w:pPr>
      <w:r>
        <w:t xml:space="preserve">L’outil doit être connu et d’usage répandu dans le </w:t>
      </w:r>
      <w:commentRangeStart w:id="2501"/>
      <w:r>
        <w:t>milieu</w:t>
      </w:r>
      <w:commentRangeEnd w:id="2501"/>
      <w:r w:rsidR="001E102F">
        <w:rPr>
          <w:rStyle w:val="Marquedannotation"/>
        </w:rPr>
        <w:commentReference w:id="2501"/>
      </w:r>
      <w:ins w:id="2502" w:author="Yann Bourdeau" w:date="2013-08-04T11:02:00Z">
        <w:r w:rsidR="00F5658A">
          <w:t xml:space="preserve"> du dé</w:t>
        </w:r>
        <w:r w:rsidR="00E21419">
          <w:t>veloppement en C</w:t>
        </w:r>
        <w:r w:rsidR="00F5658A">
          <w:t>++</w:t>
        </w:r>
      </w:ins>
      <w:r>
        <w:t>.</w:t>
      </w:r>
    </w:p>
    <w:p w14:paraId="4A99790A" w14:textId="50817A29" w:rsidR="005E1488" w:rsidRDefault="005E1488" w:rsidP="00972B4A">
      <w:pPr>
        <w:pStyle w:val="Paragraphedeliste"/>
        <w:numPr>
          <w:ilvl w:val="0"/>
          <w:numId w:val="22"/>
        </w:numPr>
      </w:pPr>
      <w:r>
        <w:t>L’outil doit être encore maintenu.</w:t>
      </w:r>
    </w:p>
    <w:p w14:paraId="50352DA4" w14:textId="3B87231B" w:rsidR="006D1E3F" w:rsidRPr="006D1E3F" w:rsidRDefault="003C2950" w:rsidP="00062830">
      <w:r>
        <w:t>Les mê</w:t>
      </w:r>
      <w:r w:rsidR="005E1488">
        <w:t>mes critères de présélection ont été appliqués aux outils de tests unitaires et aux outils d’</w:t>
      </w:r>
      <w:r w:rsidR="00B96B4E">
        <w:t xml:space="preserve">intégration. </w:t>
      </w:r>
    </w:p>
    <w:p w14:paraId="0F63AB34" w14:textId="3CD41D68" w:rsidR="0078417D" w:rsidRPr="009F7001" w:rsidRDefault="009F7001" w:rsidP="0078417D">
      <w:pPr>
        <w:pStyle w:val="Titre2"/>
        <w:rPr>
          <w:color w:val="auto"/>
          <w:rPrChange w:id="2503" w:author="Yann Bourdeau" w:date="2013-09-15T10:18:00Z">
            <w:rPr/>
          </w:rPrChange>
        </w:rPr>
      </w:pPr>
      <w:bookmarkStart w:id="2504" w:name="_Toc236312095"/>
      <w:bookmarkStart w:id="2505" w:name="_Toc236312231"/>
      <w:bookmarkStart w:id="2506" w:name="_Toc253324767"/>
      <w:ins w:id="2507" w:author="Yann Bourdeau" w:date="2013-09-15T10:18:00Z">
        <w:r w:rsidRPr="009F7001">
          <w:rPr>
            <w:color w:val="auto"/>
            <w:rPrChange w:id="2508" w:author="Yann Bourdeau" w:date="2013-09-15T10:18:00Z">
              <w:rPr/>
            </w:rPrChange>
          </w:rPr>
          <w:t xml:space="preserve">7.2 </w:t>
        </w:r>
      </w:ins>
      <w:r w:rsidR="0078417D" w:rsidRPr="009F7001">
        <w:rPr>
          <w:color w:val="auto"/>
          <w:rPrChange w:id="2509" w:author="Yann Bourdeau" w:date="2013-09-15T10:18:00Z">
            <w:rPr/>
          </w:rPrChange>
        </w:rPr>
        <w:t>Grille d’évaluation</w:t>
      </w:r>
      <w:r w:rsidR="00124C55" w:rsidRPr="009F7001">
        <w:rPr>
          <w:color w:val="auto"/>
          <w:rPrChange w:id="2510" w:author="Yann Bourdeau" w:date="2013-09-15T10:18:00Z">
            <w:rPr/>
          </w:rPrChange>
        </w:rPr>
        <w:t xml:space="preserve"> des outils de tests unitaire</w:t>
      </w:r>
      <w:r w:rsidR="00CC302C" w:rsidRPr="009F7001">
        <w:rPr>
          <w:color w:val="auto"/>
          <w:rPrChange w:id="2511" w:author="Yann Bourdeau" w:date="2013-09-15T10:18:00Z">
            <w:rPr/>
          </w:rPrChange>
        </w:rPr>
        <w:t>s</w:t>
      </w:r>
      <w:bookmarkEnd w:id="2504"/>
      <w:bookmarkEnd w:id="2505"/>
      <w:bookmarkEnd w:id="2506"/>
    </w:p>
    <w:p w14:paraId="2927A574" w14:textId="167A2ED5" w:rsidR="00F303A5" w:rsidRDefault="00B31995" w:rsidP="00BD45F6">
      <w:r>
        <w:t xml:space="preserve">Les </w:t>
      </w:r>
      <w:r w:rsidR="00124C55">
        <w:t xml:space="preserve">outils </w:t>
      </w:r>
      <w:r>
        <w:t xml:space="preserve">de tests unitaires et les solutions d’intégration continue </w:t>
      </w:r>
      <w:r w:rsidR="00FE6138">
        <w:t>seront</w:t>
      </w:r>
      <w:r>
        <w:t xml:space="preserve"> évalu</w:t>
      </w:r>
      <w:r w:rsidR="00F209CB">
        <w:t>és</w:t>
      </w:r>
      <w:r>
        <w:t xml:space="preserve"> à </w:t>
      </w:r>
      <w:r w:rsidR="00FE6138">
        <w:t>l’aide</w:t>
      </w:r>
      <w:r>
        <w:t xml:space="preserve"> d</w:t>
      </w:r>
      <w:r w:rsidR="00CC302C">
        <w:t>e</w:t>
      </w:r>
      <w:r>
        <w:t xml:space="preserve"> grille</w:t>
      </w:r>
      <w:r w:rsidR="00CC302C">
        <w:t>s</w:t>
      </w:r>
      <w:r>
        <w:t xml:space="preserve"> de critères pondérés</w:t>
      </w:r>
      <w:r w:rsidR="00F303A5">
        <w:t xml:space="preserve">. </w:t>
      </w:r>
      <w:r w:rsidR="00906D61">
        <w:t>Ces</w:t>
      </w:r>
      <w:r w:rsidR="006D1E3F">
        <w:t xml:space="preserve"> critères de sélection ont été élaborés à partir de la </w:t>
      </w:r>
      <w:del w:id="2512" w:author="Yann Bourdeau" w:date="2013-09-15T10:34:00Z">
        <w:r w:rsidR="00F303A5" w:rsidDel="00622E9E">
          <w:delText xml:space="preserve"> </w:delText>
        </w:r>
      </w:del>
      <w:r w:rsidR="00F303A5">
        <w:t>littérature sur le sujet</w:t>
      </w:r>
      <w:r w:rsidR="00906D61">
        <w:t xml:space="preserve"> et ont été complétés avec des critères ba</w:t>
      </w:r>
      <w:r w:rsidR="00A458AA">
        <w:t>s</w:t>
      </w:r>
      <w:r w:rsidR="00906D61">
        <w:t>és sur l’expérience</w:t>
      </w:r>
      <w:del w:id="2513" w:author="Lucie" w:date="2013-07-29T17:50:00Z">
        <w:r w:rsidR="00906D61" w:rsidDel="001E102F">
          <w:delText xml:space="preserve"> </w:delText>
        </w:r>
      </w:del>
      <w:ins w:id="2514" w:author="Lucie" w:date="2013-07-29T17:51:00Z">
        <w:r w:rsidR="001E102F">
          <w:t xml:space="preserve"> de développement en entreprise</w:t>
        </w:r>
      </w:ins>
      <w:r w:rsidR="00F303A5">
        <w:t>.</w:t>
      </w:r>
    </w:p>
    <w:p w14:paraId="5120CBE1" w14:textId="107C1396" w:rsidR="00CC302C" w:rsidRDefault="00906D61" w:rsidP="00BD45F6">
      <w:r>
        <w:t>Le</w:t>
      </w:r>
      <w:r w:rsidR="003B2C48">
        <w:t xml:space="preserve"> </w:t>
      </w:r>
      <w:r w:rsidR="00CC302C">
        <w:t>poids</w:t>
      </w:r>
      <w:r w:rsidR="003B2C48">
        <w:t xml:space="preserve"> relatif a été </w:t>
      </w:r>
      <w:r w:rsidR="00CC302C">
        <w:t>accordé aux critères</w:t>
      </w:r>
      <w:r w:rsidR="003B2C48">
        <w:t xml:space="preserve"> selon </w:t>
      </w:r>
      <w:r w:rsidR="00A458AA">
        <w:t>l’échelle suivante, où un critère «souhaitable» est côté à 1</w:t>
      </w:r>
      <w:r w:rsidR="002B04CD">
        <w:t xml:space="preserve"> et</w:t>
      </w:r>
      <w:r w:rsidR="00A458AA">
        <w:t xml:space="preserve"> un critère «</w:t>
      </w:r>
      <w:r w:rsidR="002B04CD">
        <w:t xml:space="preserve">très </w:t>
      </w:r>
      <w:r w:rsidR="00A458AA">
        <w:t>important»</w:t>
      </w:r>
      <w:del w:id="2515" w:author="Lucie" w:date="2013-07-29T17:51:00Z">
        <w:r w:rsidR="00A458AA" w:rsidDel="005A3828">
          <w:delText>,</w:delText>
        </w:r>
      </w:del>
      <w:r w:rsidR="00A458AA">
        <w:t xml:space="preserve"> à 10. </w:t>
      </w:r>
      <w:r w:rsidR="002B04CD">
        <w:t xml:space="preserve">Toutes les </w:t>
      </w:r>
      <w:r w:rsidR="00A458AA">
        <w:t>cotes intermédiaires sont permises.</w:t>
      </w:r>
    </w:p>
    <w:p w14:paraId="18681596" w14:textId="7499D996" w:rsidR="00B362F0" w:rsidRDefault="0087642C" w:rsidP="00BD45F6">
      <w:r>
        <w:t>La sa</w:t>
      </w:r>
      <w:ins w:id="2516" w:author="Lucie" w:date="2013-07-29T17:51:00Z">
        <w:r w:rsidR="005A3828">
          <w:t>t</w:t>
        </w:r>
      </w:ins>
      <w:r>
        <w:t>isfaction de chaque critère pour chaque produit sera ensuite cotée sur une échelle de 0 (Ne rencontre pas l’exigence) à 1</w:t>
      </w:r>
      <w:del w:id="2517" w:author="Denis" w:date="2013-07-30T00:24:00Z">
        <w:r w:rsidR="00F4017A" w:rsidDel="00DF2D15">
          <w:delText>.</w:delText>
        </w:r>
        <w:r w:rsidDel="00DF2D15">
          <w:delText>0</w:delText>
        </w:r>
      </w:del>
      <w:r>
        <w:t xml:space="preserve"> (tout </w:t>
      </w:r>
      <w:r w:rsidR="00CF4BBF">
        <w:t>a</w:t>
      </w:r>
      <w:r>
        <w:t xml:space="preserve"> fait satisfaisant). </w:t>
      </w:r>
    </w:p>
    <w:p w14:paraId="5D989DFA" w14:textId="0A2B5151" w:rsidR="00B362F0" w:rsidRDefault="00B362F0" w:rsidP="00BD45F6">
      <w:r>
        <w:t xml:space="preserve">L’échelle </w:t>
      </w:r>
      <w:del w:id="2518" w:author="Lucie" w:date="2013-07-29T17:52:00Z">
        <w:r w:rsidDel="005A3828">
          <w:delText>d</w:delText>
        </w:r>
        <w:r w:rsidR="00AA6CAD" w:rsidDel="005A3828">
          <w:delText>’</w:delText>
        </w:r>
        <w:r w:rsidDel="005A3828">
          <w:delText>entre inclusivement</w:delText>
        </w:r>
      </w:del>
      <w:ins w:id="2519" w:author="Lucie" w:date="2013-07-29T17:52:00Z">
        <w:r w:rsidR="005A3828">
          <w:t xml:space="preserve">de </w:t>
        </w:r>
      </w:ins>
      <w:commentRangeStart w:id="2520"/>
      <w:r>
        <w:t xml:space="preserve"> 0.1 et 0.9 s</w:t>
      </w:r>
      <w:commentRangeEnd w:id="2520"/>
      <w:r w:rsidR="00B27DCF">
        <w:rPr>
          <w:rStyle w:val="Marquedannotation"/>
        </w:rPr>
        <w:commentReference w:id="2520"/>
      </w:r>
      <w:r>
        <w:t xml:space="preserve">e décrit comme </w:t>
      </w:r>
      <w:del w:id="2521" w:author="Lucie" w:date="2013-07-29T17:52:00Z">
        <w:r w:rsidDel="005A3828">
          <w:delText>cela </w:delText>
        </w:r>
      </w:del>
      <w:ins w:id="2522" w:author="Lucie" w:date="2013-07-29T17:52:00Z">
        <w:r w:rsidR="005A3828">
          <w:t>suit </w:t>
        </w:r>
      </w:ins>
      <w:r>
        <w:t>:</w:t>
      </w:r>
    </w:p>
    <w:p w14:paraId="720E19C4" w14:textId="3617CF54" w:rsidR="00B362F0" w:rsidRDefault="00B362F0" w:rsidP="00B362F0">
      <w:pPr>
        <w:pStyle w:val="Paragraphedeliste"/>
        <w:numPr>
          <w:ilvl w:val="1"/>
          <w:numId w:val="24"/>
        </w:numPr>
      </w:pPr>
      <w:r>
        <w:t>Rencontre l’exigence</w:t>
      </w:r>
      <w:r w:rsidR="00AA6CAD">
        <w:t xml:space="preserve">, </w:t>
      </w:r>
      <w:r>
        <w:t xml:space="preserve">mais le fait </w:t>
      </w:r>
      <w:del w:id="2523" w:author="Yann Bourdeau" w:date="2013-08-04T11:03:00Z">
        <w:r w:rsidDel="000100D1">
          <w:delText>aucunement de façons</w:delText>
        </w:r>
      </w:del>
      <w:ins w:id="2524" w:author="Lucie" w:date="2013-07-29T17:52:00Z">
        <w:del w:id="2525" w:author="Yann Bourdeau" w:date="2013-08-04T11:03:00Z">
          <w:r w:rsidR="005A3828" w:rsidDel="000100D1">
            <w:delText>manière</w:delText>
          </w:r>
        </w:del>
      </w:ins>
      <w:del w:id="2526" w:author="Yann Bourdeau" w:date="2013-08-04T11:03:00Z">
        <w:r w:rsidDel="000100D1">
          <w:delText xml:space="preserve"> simple</w:delText>
        </w:r>
      </w:del>
      <w:ins w:id="2527" w:author="Yann Bourdeau" w:date="2013-08-04T11:03:00Z">
        <w:r w:rsidR="000100D1">
          <w:t>de manière très complexes. Cela peux être la complexité à faire la configuration</w:t>
        </w:r>
      </w:ins>
      <w:del w:id="2528" w:author="Denis" w:date="2013-07-31T00:22:00Z">
        <w:r w:rsidR="00AA6CAD" w:rsidDel="00B27DCF">
          <w:delText>s</w:delText>
        </w:r>
      </w:del>
      <w:r w:rsidR="00AA6CAD">
        <w:t>.</w:t>
      </w:r>
      <w:ins w:id="2529" w:author="Yann Bourdeau" w:date="2013-08-04T11:07:00Z">
        <w:r w:rsidR="000100D1">
          <w:t xml:space="preserve"> Il y a </w:t>
        </w:r>
      </w:ins>
      <w:ins w:id="2530" w:author="Yann Bourdeau" w:date="2013-08-04T11:08:00Z">
        <w:r w:rsidR="000100D1">
          <w:t>4</w:t>
        </w:r>
      </w:ins>
      <w:ins w:id="2531" w:author="Yann Bourdeau" w:date="2013-08-04T11:07:00Z">
        <w:r w:rsidR="000100D1">
          <w:t>0 et plus d’étapes pour faire la configuration</w:t>
        </w:r>
      </w:ins>
    </w:p>
    <w:p w14:paraId="76EC9E81" w14:textId="036729A6" w:rsidR="00B362F0" w:rsidRDefault="00B362F0" w:rsidP="00B362F0">
      <w:pPr>
        <w:pStyle w:val="Paragraphedeliste"/>
        <w:numPr>
          <w:ilvl w:val="1"/>
          <w:numId w:val="24"/>
        </w:numPr>
      </w:pPr>
      <w:r>
        <w:t>Rencontre l’exigence</w:t>
      </w:r>
      <w:r w:rsidR="00AA6CAD">
        <w:t xml:space="preserve">, </w:t>
      </w:r>
      <w:ins w:id="2532" w:author="Yann Bourdeau" w:date="2013-08-04T11:06:00Z">
        <w:r w:rsidR="000100D1">
          <w:t xml:space="preserve">mais </w:t>
        </w:r>
      </w:ins>
      <w:del w:id="2533" w:author="Yann Bourdeau" w:date="2013-08-04T11:05:00Z">
        <w:r w:rsidDel="000100D1">
          <w:delText>mais le fait de fa</w:delText>
        </w:r>
        <w:r w:rsidR="00AA6CAD" w:rsidDel="000100D1">
          <w:delText>çon</w:delText>
        </w:r>
        <w:r w:rsidDel="000100D1">
          <w:delText xml:space="preserve"> </w:delText>
        </w:r>
      </w:del>
      <w:ins w:id="2534" w:author="Lucie" w:date="2013-07-29T17:52:00Z">
        <w:del w:id="2535" w:author="Yann Bourdeau" w:date="2013-08-04T11:05:00Z">
          <w:r w:rsidR="005A3828" w:rsidDel="000100D1">
            <w:delText xml:space="preserve">manière </w:delText>
          </w:r>
        </w:del>
      </w:ins>
      <w:del w:id="2536" w:author="Yann Bourdeau" w:date="2013-08-04T11:05:00Z">
        <w:r w:rsidDel="000100D1">
          <w:delText>complexe</w:delText>
        </w:r>
      </w:del>
      <w:ins w:id="2537" w:author="Yann Bourdeau" w:date="2013-08-04T11:05:00Z">
        <w:r w:rsidR="000100D1">
          <w:t>le fait avec un peu moins de complexité que le 0.1</w:t>
        </w:r>
      </w:ins>
      <w:r>
        <w:t>.</w:t>
      </w:r>
      <w:ins w:id="2538" w:author="Yann Bourdeau" w:date="2013-08-04T11:07:00Z">
        <w:r w:rsidR="000100D1">
          <w:t xml:space="preserve"> </w:t>
        </w:r>
      </w:ins>
      <w:ins w:id="2539" w:author="Yann Bourdeau" w:date="2013-08-04T11:08:00Z">
        <w:r w:rsidR="000100D1">
          <w:t>Il y a entre 35 et 39 étapes pour faire la configuration.</w:t>
        </w:r>
      </w:ins>
    </w:p>
    <w:p w14:paraId="59694F43" w14:textId="148F33EF" w:rsidR="00B362F0" w:rsidRDefault="00B362F0" w:rsidP="00B362F0">
      <w:pPr>
        <w:pStyle w:val="Paragraphedeliste"/>
        <w:numPr>
          <w:ilvl w:val="1"/>
          <w:numId w:val="24"/>
        </w:numPr>
      </w:pPr>
      <w:r>
        <w:t>Rencontre l’exigence</w:t>
      </w:r>
      <w:r w:rsidR="00AA6CAD">
        <w:t xml:space="preserve">, </w:t>
      </w:r>
      <w:del w:id="2540" w:author="Yann Bourdeau" w:date="2013-08-04T11:06:00Z">
        <w:r w:rsidR="00AA6CAD" w:rsidDel="000100D1">
          <w:delText>mais le fait de</w:delText>
        </w:r>
      </w:del>
      <w:ins w:id="2541" w:author="Yann Bourdeau" w:date="2013-08-04T11:06:00Z">
        <w:r w:rsidR="000100D1">
          <w:t>mais le fait avec un peu moins de complexité</w:t>
        </w:r>
      </w:ins>
      <w:ins w:id="2542" w:author="Yann Bourdeau" w:date="2013-08-04T11:08:00Z">
        <w:r w:rsidR="000100D1">
          <w:t xml:space="preserve"> que le 0.2. Il  y</w:t>
        </w:r>
      </w:ins>
      <w:ins w:id="2543" w:author="Yann Bourdeau" w:date="2013-08-04T11:09:00Z">
        <w:r w:rsidR="000100D1">
          <w:t xml:space="preserve"> </w:t>
        </w:r>
      </w:ins>
      <w:ins w:id="2544" w:author="Yann Bourdeau" w:date="2013-08-04T11:08:00Z">
        <w:r w:rsidR="000100D1">
          <w:t xml:space="preserve">a </w:t>
        </w:r>
      </w:ins>
      <w:ins w:id="2545" w:author="Yann Bourdeau" w:date="2013-08-04T11:09:00Z">
        <w:r w:rsidR="000100D1">
          <w:t xml:space="preserve">entre </w:t>
        </w:r>
      </w:ins>
      <w:ins w:id="2546" w:author="Yann Bourdeau" w:date="2013-08-04T11:08:00Z">
        <w:r w:rsidR="000100D1">
          <w:t>30</w:t>
        </w:r>
      </w:ins>
      <w:ins w:id="2547" w:author="Yann Bourdeau" w:date="2013-08-04T11:09:00Z">
        <w:r w:rsidR="000100D1">
          <w:t xml:space="preserve"> et 34 étapes pour faire la configuration.</w:t>
        </w:r>
      </w:ins>
      <w:del w:id="2548" w:author="Yann Bourdeau" w:date="2013-08-04T11:06:00Z">
        <w:r w:rsidR="00AA6CAD" w:rsidDel="000100D1">
          <w:delText xml:space="preserve"> </w:delText>
        </w:r>
      </w:del>
      <w:del w:id="2549" w:author="Lucie" w:date="2013-07-29T17:53:00Z">
        <w:r w:rsidR="00AA6CAD" w:rsidDel="005A3828">
          <w:delText>façon</w:delText>
        </w:r>
        <w:r w:rsidDel="005A3828">
          <w:delText xml:space="preserve"> </w:delText>
        </w:r>
      </w:del>
      <w:ins w:id="2550" w:author="Lucie" w:date="2013-07-29T17:53:00Z">
        <w:del w:id="2551" w:author="Yann Bourdeau" w:date="2013-08-04T11:06:00Z">
          <w:r w:rsidR="005A3828" w:rsidDel="000100D1">
            <w:delText xml:space="preserve">manière </w:delText>
          </w:r>
        </w:del>
      </w:ins>
      <w:del w:id="2552" w:author="Yann Bourdeau" w:date="2013-08-04T11:06:00Z">
        <w:r w:rsidDel="000100D1">
          <w:delText xml:space="preserve">très </w:delText>
        </w:r>
        <w:commentRangeStart w:id="2553"/>
        <w:r w:rsidDel="000100D1">
          <w:delText>verbeuse</w:delText>
        </w:r>
        <w:commentRangeEnd w:id="2553"/>
        <w:r w:rsidR="006F2E55" w:rsidDel="000100D1">
          <w:rPr>
            <w:rStyle w:val="Marquedannotation"/>
          </w:rPr>
          <w:commentReference w:id="2553"/>
        </w:r>
        <w:r w:rsidR="00AA6CAD" w:rsidDel="000100D1">
          <w:delText>.</w:delText>
        </w:r>
      </w:del>
    </w:p>
    <w:p w14:paraId="2F153D41" w14:textId="479F7C91" w:rsidR="00B362F0" w:rsidRDefault="00B362F0" w:rsidP="00B362F0">
      <w:pPr>
        <w:pStyle w:val="Paragraphedeliste"/>
        <w:numPr>
          <w:ilvl w:val="1"/>
          <w:numId w:val="24"/>
        </w:numPr>
      </w:pPr>
      <w:r>
        <w:t>Rencontre l’exigence</w:t>
      </w:r>
      <w:r w:rsidR="00AA6CAD">
        <w:t xml:space="preserve">, mais le fait </w:t>
      </w:r>
      <w:ins w:id="2554" w:author="Yann Bourdeau" w:date="2013-08-04T11:10:00Z">
        <w:r w:rsidR="000100D1">
          <w:t>avec un peu moins de complexité que le 0.3. Il y a entre 25 et 29 étapes de configuration.</w:t>
        </w:r>
      </w:ins>
      <w:del w:id="2555" w:author="Yann Bourdeau" w:date="2013-08-04T11:10:00Z">
        <w:r w:rsidR="00AA6CAD" w:rsidDel="000100D1">
          <w:delText>de</w:delText>
        </w:r>
      </w:del>
      <w:r w:rsidR="00AA6CAD">
        <w:t xml:space="preserve"> </w:t>
      </w:r>
      <w:del w:id="2556" w:author="Lucie" w:date="2013-07-29T17:53:00Z">
        <w:r w:rsidR="00AA6CAD" w:rsidDel="005A3828">
          <w:delText>façon</w:delText>
        </w:r>
        <w:r w:rsidDel="005A3828">
          <w:delText xml:space="preserve"> </w:delText>
        </w:r>
      </w:del>
      <w:ins w:id="2557" w:author="Lucie" w:date="2013-07-29T17:53:00Z">
        <w:del w:id="2558" w:author="Yann Bourdeau" w:date="2013-08-04T11:09:00Z">
          <w:r w:rsidR="005A3828" w:rsidDel="000100D1">
            <w:delText xml:space="preserve">manière </w:delText>
          </w:r>
        </w:del>
      </w:ins>
      <w:del w:id="2559" w:author="Yann Bourdeau" w:date="2013-08-04T11:09:00Z">
        <w:r w:rsidDel="000100D1">
          <w:delText>volubile</w:delText>
        </w:r>
      </w:del>
      <w:del w:id="2560" w:author="Yann Bourdeau" w:date="2013-08-04T11:29:00Z">
        <w:r w:rsidDel="004B4637">
          <w:delText>.</w:delText>
        </w:r>
      </w:del>
    </w:p>
    <w:p w14:paraId="386F7623" w14:textId="1FFAB43B" w:rsidR="00B362F0" w:rsidRDefault="00B362F0" w:rsidP="00B362F0">
      <w:pPr>
        <w:pStyle w:val="Paragraphedeliste"/>
        <w:numPr>
          <w:ilvl w:val="1"/>
          <w:numId w:val="24"/>
        </w:numPr>
      </w:pPr>
      <w:r>
        <w:t>Rencontre l’exigence</w:t>
      </w:r>
      <w:r w:rsidR="00AA6CAD">
        <w:t xml:space="preserve">, </w:t>
      </w:r>
      <w:r>
        <w:t>mais le fait</w:t>
      </w:r>
      <w:del w:id="2561" w:author="Yann Bourdeau" w:date="2013-08-04T11:11:00Z">
        <w:r w:rsidDel="000100D1">
          <w:delText xml:space="preserve"> </w:delText>
        </w:r>
      </w:del>
      <w:ins w:id="2562" w:author="Yann Bourdeau" w:date="2013-08-04T11:11:00Z">
        <w:r w:rsidR="000100D1">
          <w:t xml:space="preserve"> avec un peu moins de complexité que le 0.4. Il y a entre 20 et 24 étapes de configuration.</w:t>
        </w:r>
      </w:ins>
      <w:del w:id="2563" w:author="Yann Bourdeau" w:date="2013-08-04T11:11:00Z">
        <w:r w:rsidDel="000100D1">
          <w:delText>avec deux fois plus de complexités</w:delText>
        </w:r>
        <w:r w:rsidR="00AA6CAD" w:rsidDel="000100D1">
          <w:delText xml:space="preserve"> que celui qui le rencontre</w:delText>
        </w:r>
      </w:del>
      <w:ins w:id="2564" w:author="Lucie" w:date="2013-07-29T17:53:00Z">
        <w:del w:id="2565" w:author="Yann Bourdeau" w:date="2013-08-04T11:11:00Z">
          <w:r w:rsidR="005A3828" w:rsidDel="000100D1">
            <w:delText>coté</w:delText>
          </w:r>
        </w:del>
      </w:ins>
      <w:del w:id="2566" w:author="Yann Bourdeau" w:date="2013-08-04T11:11:00Z">
        <w:r w:rsidR="00AA6CAD" w:rsidDel="000100D1">
          <w:delText xml:space="preserve"> avec un 1</w:delText>
        </w:r>
      </w:del>
      <w:del w:id="2567" w:author="Yann Bourdeau" w:date="2013-08-04T11:29:00Z">
        <w:r w:rsidR="00AA6CAD" w:rsidDel="004B4637">
          <w:delText>.</w:delText>
        </w:r>
      </w:del>
    </w:p>
    <w:p w14:paraId="65CB389B" w14:textId="504A92EA" w:rsidR="00AA6CAD" w:rsidRDefault="00AA6CAD" w:rsidP="00B362F0">
      <w:pPr>
        <w:pStyle w:val="Paragraphedeliste"/>
        <w:numPr>
          <w:ilvl w:val="1"/>
          <w:numId w:val="24"/>
        </w:numPr>
      </w:pPr>
      <w:r>
        <w:t xml:space="preserve">Rencontre l’exigence, mais le fait </w:t>
      </w:r>
      <w:del w:id="2568" w:author="Yann Bourdeau" w:date="2013-08-04T11:11:00Z">
        <w:r w:rsidDel="000100D1">
          <w:delText xml:space="preserve">d’une façon </w:delText>
        </w:r>
      </w:del>
      <w:ins w:id="2569" w:author="Lucie" w:date="2013-07-29T17:54:00Z">
        <w:del w:id="2570" w:author="Yann Bourdeau" w:date="2013-08-04T11:11:00Z">
          <w:r w:rsidR="005A3828" w:rsidDel="000100D1">
            <w:delText xml:space="preserve">manière </w:delText>
          </w:r>
        </w:del>
      </w:ins>
      <w:del w:id="2571" w:author="Yann Bourdeau" w:date="2013-08-04T11:11:00Z">
        <w:r w:rsidDel="000100D1">
          <w:delText>partiellement complexe.</w:delText>
        </w:r>
      </w:del>
      <w:ins w:id="2572" w:author="Yann Bourdeau" w:date="2013-08-04T11:11:00Z">
        <w:r w:rsidR="009C7376">
          <w:t xml:space="preserve"> avec un peu moi</w:t>
        </w:r>
        <w:r w:rsidR="000100D1">
          <w:t>n</w:t>
        </w:r>
      </w:ins>
      <w:ins w:id="2573" w:author="Yann Bourdeau" w:date="2013-08-04T11:12:00Z">
        <w:r w:rsidR="009C7376">
          <w:t>s</w:t>
        </w:r>
      </w:ins>
      <w:ins w:id="2574" w:author="Yann Bourdeau" w:date="2013-08-04T11:11:00Z">
        <w:r w:rsidR="000100D1">
          <w:t xml:space="preserve"> de complexité que le 0.5. Il y a entre </w:t>
        </w:r>
      </w:ins>
      <w:ins w:id="2575" w:author="Yann Bourdeau" w:date="2013-08-04T11:12:00Z">
        <w:r w:rsidR="000100D1">
          <w:t>1</w:t>
        </w:r>
      </w:ins>
      <w:ins w:id="2576" w:author="Yann Bourdeau" w:date="2013-08-04T11:11:00Z">
        <w:r w:rsidR="000100D1">
          <w:t xml:space="preserve">5 et </w:t>
        </w:r>
      </w:ins>
      <w:ins w:id="2577" w:author="Yann Bourdeau" w:date="2013-08-04T11:12:00Z">
        <w:r w:rsidR="000100D1">
          <w:t>19</w:t>
        </w:r>
      </w:ins>
      <w:ins w:id="2578" w:author="Yann Bourdeau" w:date="2013-08-04T11:11:00Z">
        <w:r w:rsidR="000100D1">
          <w:t xml:space="preserve"> étapes </w:t>
        </w:r>
      </w:ins>
      <w:ins w:id="2579" w:author="Yann Bourdeau" w:date="2013-08-04T11:12:00Z">
        <w:r w:rsidR="000100D1">
          <w:t>de configuration.</w:t>
        </w:r>
      </w:ins>
    </w:p>
    <w:p w14:paraId="419F62EA" w14:textId="0CEFEC0F" w:rsidR="00AA6CAD" w:rsidRDefault="00AA6CAD" w:rsidP="00B362F0">
      <w:pPr>
        <w:pStyle w:val="Paragraphedeliste"/>
        <w:numPr>
          <w:ilvl w:val="1"/>
          <w:numId w:val="24"/>
        </w:numPr>
      </w:pPr>
      <w:r>
        <w:t xml:space="preserve">Rencontre l’exigence, mais le fait </w:t>
      </w:r>
      <w:del w:id="2580" w:author="Yann Bourdeau" w:date="2013-08-04T11:12:00Z">
        <w:r w:rsidDel="009C7376">
          <w:delText xml:space="preserve">d’une façon </w:delText>
        </w:r>
      </w:del>
      <w:ins w:id="2581" w:author="Lucie" w:date="2013-07-29T17:54:00Z">
        <w:del w:id="2582" w:author="Yann Bourdeau" w:date="2013-08-04T11:12:00Z">
          <w:r w:rsidR="005A3828" w:rsidDel="009C7376">
            <w:delText xml:space="preserve">manière </w:delText>
          </w:r>
        </w:del>
      </w:ins>
      <w:del w:id="2583" w:author="Yann Bourdeau" w:date="2013-08-04T11:12:00Z">
        <w:r w:rsidDel="009C7376">
          <w:delText>partiellement verbeuse.</w:delText>
        </w:r>
      </w:del>
      <w:ins w:id="2584" w:author="Yann Bourdeau" w:date="2013-08-04T11:12:00Z">
        <w:r w:rsidR="009C7376">
          <w:t>avec un peu moins de complexité que le 0.6, Il y a entre 10 et 15 étapes de configuration.</w:t>
        </w:r>
      </w:ins>
    </w:p>
    <w:p w14:paraId="51E65D28" w14:textId="6E70200C" w:rsidR="00AA6CAD" w:rsidRDefault="00AA6CAD" w:rsidP="00B362F0">
      <w:pPr>
        <w:pStyle w:val="Paragraphedeliste"/>
        <w:numPr>
          <w:ilvl w:val="1"/>
          <w:numId w:val="24"/>
        </w:numPr>
      </w:pPr>
      <w:r>
        <w:t xml:space="preserve">Rencontre l’exigence, mais le fait </w:t>
      </w:r>
      <w:del w:id="2585" w:author="Yann Bourdeau" w:date="2013-08-04T11:13:00Z">
        <w:r w:rsidDel="009C7376">
          <w:delText xml:space="preserve">d’une façon </w:delText>
        </w:r>
      </w:del>
      <w:ins w:id="2586" w:author="Lucie" w:date="2013-07-29T17:54:00Z">
        <w:del w:id="2587" w:author="Yann Bourdeau" w:date="2013-08-04T11:13:00Z">
          <w:r w:rsidR="005A3828" w:rsidDel="009C7376">
            <w:delText xml:space="preserve">manière </w:delText>
          </w:r>
        </w:del>
      </w:ins>
      <w:del w:id="2588" w:author="Yann Bourdeau" w:date="2013-08-04T11:13:00Z">
        <w:r w:rsidDel="009C7376">
          <w:delText>partiellement volubile</w:delText>
        </w:r>
      </w:del>
      <w:ins w:id="2589" w:author="Yann Bourdeau" w:date="2013-08-04T11:13:00Z">
        <w:r w:rsidR="009C7376">
          <w:t>avec un peu moins de complexité que le 0.7. Il y a entre 5 et 9 étapes de configuration</w:t>
        </w:r>
      </w:ins>
      <w:r>
        <w:t>.</w:t>
      </w:r>
    </w:p>
    <w:p w14:paraId="42F16EF0" w14:textId="5FD013E0" w:rsidR="00B362F0" w:rsidRDefault="00AA6CAD" w:rsidP="00AA6CAD">
      <w:pPr>
        <w:pStyle w:val="Paragraphedeliste"/>
        <w:numPr>
          <w:ilvl w:val="1"/>
          <w:numId w:val="24"/>
        </w:numPr>
      </w:pPr>
      <w:r>
        <w:t xml:space="preserve">Rencontre l’exigence, mais </w:t>
      </w:r>
      <w:del w:id="2590" w:author="Yann Bourdeau" w:date="2013-08-04T11:14:00Z">
        <w:r w:rsidDel="009C7376">
          <w:delText>il y a un niveau de complexité supérieur à celui qui le rencontre</w:delText>
        </w:r>
      </w:del>
      <w:ins w:id="2591" w:author="Lucie" w:date="2013-07-29T17:54:00Z">
        <w:del w:id="2592" w:author="Yann Bourdeau" w:date="2013-08-04T11:14:00Z">
          <w:r w:rsidR="005A3828" w:rsidDel="009C7376">
            <w:delText>coté</w:delText>
          </w:r>
        </w:del>
      </w:ins>
      <w:del w:id="2593" w:author="Yann Bourdeau" w:date="2013-08-04T11:14:00Z">
        <w:r w:rsidDel="009C7376">
          <w:delText xml:space="preserve"> avec un 1</w:delText>
        </w:r>
      </w:del>
      <w:ins w:id="2594" w:author="Yann Bourdeau" w:date="2013-08-04T11:14:00Z">
        <w:r w:rsidR="009C7376">
          <w:t xml:space="preserve">le fait avec un peu moins de complexité que le 0.8. Il y a moins de 5 </w:t>
        </w:r>
      </w:ins>
      <w:ins w:id="2595" w:author="Yann Bourdeau" w:date="2013-08-05T10:18:00Z">
        <w:r w:rsidR="00B368E5">
          <w:t>é</w:t>
        </w:r>
      </w:ins>
      <w:ins w:id="2596" w:author="Yann Bourdeau" w:date="2013-08-04T11:14:00Z">
        <w:r w:rsidR="009C7376">
          <w:t>tapes de configuration</w:t>
        </w:r>
      </w:ins>
      <w:r>
        <w:t>.</w:t>
      </w:r>
    </w:p>
    <w:p w14:paraId="473F6D69" w14:textId="6C10DA6E" w:rsidR="0087642C" w:rsidRDefault="0087642C" w:rsidP="00BD45F6">
      <w:r>
        <w:t>En multipliant la cote par le poids relatif, on obtient ensuite la note assignée à ce critère pour un produit.</w:t>
      </w:r>
    </w:p>
    <w:p w14:paraId="02FB01D8" w14:textId="037C6165" w:rsidR="007E3823" w:rsidRPr="007E3823" w:rsidRDefault="007E3823" w:rsidP="007E3823">
      <w:r>
        <w:t>Voici les critères retenus pour la grille d’évaluation des outils de test</w:t>
      </w:r>
      <w:ins w:id="2597" w:author="Yann Bourdeau" w:date="2013-09-15T10:35:00Z">
        <w:r w:rsidR="00057A6A">
          <w:t>s</w:t>
        </w:r>
      </w:ins>
      <w:r>
        <w:t xml:space="preserve"> unitaire</w:t>
      </w:r>
      <w:ins w:id="2598" w:author="Yann Bourdeau" w:date="2013-09-15T10:35:00Z">
        <w:r w:rsidR="00057A6A">
          <w:t>s</w:t>
        </w:r>
      </w:ins>
      <w:r>
        <w:t> :</w:t>
      </w:r>
    </w:p>
    <w:p w14:paraId="6F7BC3F5" w14:textId="19512E68" w:rsidR="00BC3C57" w:rsidRDefault="00EC7400" w:rsidP="00DD2B04">
      <w:pPr>
        <w:pStyle w:val="Paragraphedeliste"/>
        <w:numPr>
          <w:ilvl w:val="0"/>
          <w:numId w:val="6"/>
        </w:numPr>
      </w:pPr>
      <w:r w:rsidRPr="00BC3C57">
        <w:rPr>
          <w:b/>
        </w:rPr>
        <w:t>Effort requis</w:t>
      </w:r>
      <w:r>
        <w:t>. Selon Noel</w:t>
      </w:r>
      <w:del w:id="2599" w:author="Yann Bourdeau" w:date="2014-02-06T16:37:00Z">
        <w:r w:rsidR="00201F4B" w:rsidDel="00084E62">
          <w:rPr>
            <w:rStyle w:val="Marquenotebasdepage"/>
          </w:rPr>
          <w:footnoteReference w:id="1"/>
        </w:r>
        <w:r w:rsidR="00F303A5" w:rsidDel="00084E62">
          <w:delText xml:space="preserve">, </w:delText>
        </w:r>
      </w:del>
      <w:ins w:id="2603" w:author="Yann Bourdeau" w:date="2014-02-06T16:37:00Z">
        <w:r w:rsidR="00084E62">
          <w:rPr>
            <w:rStyle w:val="Marquenotebasdepage"/>
          </w:rPr>
          <w:t>2</w:t>
        </w:r>
        <w:r w:rsidR="00084E62">
          <w:t xml:space="preserve">, </w:t>
        </w:r>
      </w:ins>
      <w:r w:rsidR="00F303A5">
        <w:t xml:space="preserve">il est important que le développeur </w:t>
      </w:r>
      <w:del w:id="2604" w:author="Denis" w:date="2013-07-30T09:49:00Z">
        <w:r w:rsidR="00F303A5" w:rsidDel="003B0935">
          <w:delText>n’ai</w:delText>
        </w:r>
        <w:r w:rsidR="00CF4BBF" w:rsidDel="003B0935">
          <w:delText>t</w:delText>
        </w:r>
        <w:r w:rsidR="00F209CB" w:rsidDel="003B0935">
          <w:delText xml:space="preserve"> </w:delText>
        </w:r>
      </w:del>
      <w:ins w:id="2605" w:author="Denis" w:date="2013-07-30T09:49:00Z">
        <w:r w:rsidR="003B0935">
          <w:t xml:space="preserve">n’aie </w:t>
        </w:r>
      </w:ins>
      <w:r w:rsidR="00F303A5">
        <w:t>pas d</w:t>
      </w:r>
      <w:r w:rsidR="00983327">
        <w:t xml:space="preserve">e travail supplémentaire </w:t>
      </w:r>
      <w:r w:rsidR="00F303A5">
        <w:t xml:space="preserve">à faire </w:t>
      </w:r>
      <w:r w:rsidR="00124C55">
        <w:t>en plus de ré</w:t>
      </w:r>
      <w:r w:rsidR="00983327">
        <w:t>aliser les</w:t>
      </w:r>
      <w:r w:rsidR="00F303A5">
        <w:t xml:space="preserve"> tests</w:t>
      </w:r>
      <w:r w:rsidR="00C942BD">
        <w:t xml:space="preserve"> eux-mêmes</w:t>
      </w:r>
      <w:r w:rsidR="00F303A5">
        <w:t xml:space="preserve">. </w:t>
      </w:r>
      <w:r w:rsidR="00983327">
        <w:t>Le</w:t>
      </w:r>
      <w:r w:rsidR="00C942BD">
        <w:t>s tests unitaires</w:t>
      </w:r>
      <w:r w:rsidR="00CF4BBF">
        <w:t xml:space="preserve"> doivent être </w:t>
      </w:r>
      <w:del w:id="2606" w:author="Denis" w:date="2013-07-30T09:51:00Z">
        <w:r w:rsidR="00CF4BBF" w:rsidDel="003B0935">
          <w:delText xml:space="preserve">réalisés </w:delText>
        </w:r>
      </w:del>
      <w:ins w:id="2607" w:author="Denis" w:date="2013-07-30T09:51:00Z">
        <w:r w:rsidR="003B0935">
          <w:t xml:space="preserve">exécutés </w:t>
        </w:r>
      </w:ins>
      <w:r w:rsidR="00CF4BBF">
        <w:t>à répét</w:t>
      </w:r>
      <w:r w:rsidR="00C942BD">
        <w:t>ition</w:t>
      </w:r>
      <w:r w:rsidR="00983327">
        <w:t xml:space="preserve"> </w:t>
      </w:r>
      <w:r w:rsidR="00C942BD">
        <w:t xml:space="preserve">et tout effort supplémentaire </w:t>
      </w:r>
      <w:ins w:id="2608" w:author="Denis" w:date="2013-07-30T09:51:00Z">
        <w:r w:rsidR="003B0935">
          <w:t xml:space="preserve">requis pour les préparer ou les configurer </w:t>
        </w:r>
      </w:ins>
      <w:del w:id="2609" w:author="Denis" w:date="2013-07-30T09:53:00Z">
        <w:r w:rsidR="00C942BD" w:rsidDel="003B0935">
          <w:delText xml:space="preserve">en dehors des tests </w:delText>
        </w:r>
        <w:r w:rsidR="00BC3C57" w:rsidDel="003B0935">
          <w:delText>le</w:delText>
        </w:r>
      </w:del>
      <w:r w:rsidR="00BC3C57">
        <w:t xml:space="preserve"> rend </w:t>
      </w:r>
      <w:ins w:id="2610" w:author="Denis" w:date="2013-07-30T09:53:00Z">
        <w:r w:rsidR="003B0935">
          <w:t xml:space="preserve">le programmeur </w:t>
        </w:r>
      </w:ins>
      <w:r w:rsidR="00BC3C57">
        <w:t xml:space="preserve">moins </w:t>
      </w:r>
      <w:r w:rsidR="00C942BD">
        <w:t xml:space="preserve">efficace et le </w:t>
      </w:r>
      <w:r w:rsidR="00BD45F6">
        <w:t>déconcentre d</w:t>
      </w:r>
      <w:r w:rsidR="00C942BD">
        <w:t>e sa tâche.</w:t>
      </w:r>
      <w:r w:rsidR="00BD45F6">
        <w:t xml:space="preserve"> </w:t>
      </w:r>
    </w:p>
    <w:p w14:paraId="24B0BB8F" w14:textId="63E6C389" w:rsidR="005D61EC" w:rsidRDefault="00BC3C57" w:rsidP="000E6EB3">
      <w:pPr>
        <w:pStyle w:val="Paragraphedeliste"/>
        <w:ind w:left="1287" w:firstLine="0"/>
      </w:pPr>
      <w:r>
        <w:t>Ce</w:t>
      </w:r>
      <w:r w:rsidR="00BD45F6">
        <w:t xml:space="preserve"> </w:t>
      </w:r>
      <w:del w:id="2611" w:author="Denis" w:date="2013-07-30T09:54:00Z">
        <w:r w:rsidDel="003B0935">
          <w:delText xml:space="preserve">critère </w:delText>
        </w:r>
      </w:del>
      <w:ins w:id="2612" w:author="Denis" w:date="2013-07-30T09:54:00Z">
        <w:r w:rsidR="003B0935">
          <w:t xml:space="preserve">facteur </w:t>
        </w:r>
      </w:ins>
      <w:r>
        <w:t xml:space="preserve">n’est cependant pas si important qu’il pourrait faire échouer la solution. </w:t>
      </w:r>
      <w:r w:rsidR="00C942BD">
        <w:t>Mais c</w:t>
      </w:r>
      <w:r>
        <w:t>’est un critère important, de nature complexe.</w:t>
      </w:r>
      <w:r w:rsidR="000E6EB3">
        <w:t xml:space="preserve"> </w:t>
      </w:r>
      <w:r>
        <w:t xml:space="preserve"> Son poids est donc de </w:t>
      </w:r>
      <w:r w:rsidR="00324BF5">
        <w:t>10</w:t>
      </w:r>
      <w:r w:rsidR="00BD45F6">
        <w:t xml:space="preserve"> points</w:t>
      </w:r>
      <w:r>
        <w:t>.</w:t>
      </w:r>
    </w:p>
    <w:p w14:paraId="0282660C" w14:textId="77777777" w:rsidR="007E3823" w:rsidRDefault="007E3823" w:rsidP="000E6EB3">
      <w:pPr>
        <w:pStyle w:val="Paragraphedeliste"/>
        <w:ind w:left="1287" w:firstLine="0"/>
      </w:pPr>
    </w:p>
    <w:p w14:paraId="49C1FB14" w14:textId="771B72BC" w:rsidR="000E6EB3" w:rsidRDefault="00C942BD" w:rsidP="00DD2B04">
      <w:pPr>
        <w:pStyle w:val="Paragraphedeliste"/>
        <w:numPr>
          <w:ilvl w:val="0"/>
          <w:numId w:val="6"/>
        </w:numPr>
      </w:pPr>
      <w:r w:rsidRPr="00C942BD">
        <w:rPr>
          <w:b/>
        </w:rPr>
        <w:t>Initialisation des objets à tester</w:t>
      </w:r>
      <w:r w:rsidR="008E7AD2">
        <w:t xml:space="preserve">. </w:t>
      </w:r>
      <w:r w:rsidR="000E6EB3">
        <w:t>Noel</w:t>
      </w:r>
      <w:del w:id="2613" w:author="Yann Bourdeau" w:date="2014-02-06T16:38:00Z">
        <w:r w:rsidR="00201F4B" w:rsidDel="00EB0324">
          <w:rPr>
            <w:rStyle w:val="Marquenotebasdepage"/>
          </w:rPr>
          <w:footnoteReference w:id="2"/>
        </w:r>
      </w:del>
      <w:ins w:id="2617" w:author="Yann Bourdeau" w:date="2014-02-06T16:38:00Z">
        <w:r w:rsidR="00EB0324">
          <w:rPr>
            <w:rStyle w:val="Marquenotebasdepage"/>
          </w:rPr>
          <w:t>2</w:t>
        </w:r>
      </w:ins>
      <w:del w:id="2618" w:author="Yann Bourdeau" w:date="2014-02-06T16:38:00Z">
        <w:r w:rsidR="000E6EB3" w:rsidDel="00EB0324">
          <w:delText xml:space="preserve"> </w:delText>
        </w:r>
      </w:del>
      <w:r w:rsidR="000E6EB3">
        <w:t xml:space="preserve">souligne aussi qu’il est important de pouvoir </w:t>
      </w:r>
      <w:r w:rsidR="006610C3">
        <w:t xml:space="preserve">créer des objets initialisés à </w:t>
      </w:r>
      <w:r w:rsidR="00722AAD">
        <w:t xml:space="preserve">des </w:t>
      </w:r>
      <w:r w:rsidR="006610C3">
        <w:t>valeurs</w:t>
      </w:r>
      <w:r w:rsidR="00722AAD">
        <w:t xml:space="preserve"> prédéfinies </w:t>
      </w:r>
      <w:r w:rsidR="006610C3">
        <w:t xml:space="preserve">pour pouvoir </w:t>
      </w:r>
      <w:r w:rsidR="00722AAD">
        <w:t>ensuite réaliser les test</w:t>
      </w:r>
      <w:ins w:id="2619" w:author="Yann Bourdeau" w:date="2013-09-15T10:35:00Z">
        <w:r w:rsidR="004E580D">
          <w:t>s</w:t>
        </w:r>
      </w:ins>
      <w:r w:rsidR="00722AAD">
        <w:t xml:space="preserve"> unitaires sur ces objets. Cette fonctionnalité est pratique lorsqu</w:t>
      </w:r>
      <w:ins w:id="2620" w:author="Yann Bourdeau" w:date="2013-08-04T11:15:00Z">
        <w:r w:rsidR="006B1873">
          <w:t>e qu’</w:t>
        </w:r>
      </w:ins>
      <w:ins w:id="2621" w:author="Lucie" w:date="2013-07-29T17:55:00Z">
        <w:del w:id="2622" w:author="Yann Bourdeau" w:date="2013-08-04T11:29:00Z">
          <w:r w:rsidR="005A3828" w:rsidDel="00D070EE">
            <w:delText>’</w:delText>
          </w:r>
        </w:del>
        <w:r w:rsidR="005A3828">
          <w:t>on</w:t>
        </w:r>
      </w:ins>
      <w:ins w:id="2623" w:author="Yann Bourdeau" w:date="2013-08-04T11:29:00Z">
        <w:r w:rsidR="00D070EE">
          <w:t xml:space="preserve"> </w:t>
        </w:r>
      </w:ins>
      <w:del w:id="2624" w:author="Lucie" w:date="2013-07-29T17:55:00Z">
        <w:r w:rsidR="00722AAD" w:rsidDel="005A3828">
          <w:delText xml:space="preserve">e l’on </w:delText>
        </w:r>
      </w:del>
      <w:r w:rsidR="00722AAD">
        <w:t>adopt</w:t>
      </w:r>
      <w:ins w:id="2625" w:author="Yann Bourdeau" w:date="2013-08-04T11:16:00Z">
        <w:r w:rsidR="00D070EE">
          <w:t>e</w:t>
        </w:r>
      </w:ins>
      <w:del w:id="2626" w:author="Yann Bourdeau" w:date="2013-08-04T11:16:00Z">
        <w:r w:rsidR="00722AAD" w:rsidDel="006B1873">
          <w:delText>e</w:delText>
        </w:r>
      </w:del>
      <w:r w:rsidR="00722AAD">
        <w:t xml:space="preserve"> l’approche de </w:t>
      </w:r>
      <w:del w:id="2627" w:author="Denis" w:date="2013-07-30T09:57:00Z">
        <w:r w:rsidR="00722AAD" w:rsidDel="003B0935">
          <w:delText xml:space="preserve">faire </w:delText>
        </w:r>
      </w:del>
      <w:ins w:id="2628" w:author="Denis" w:date="2013-07-30T09:57:00Z">
        <w:r w:rsidR="003B0935">
          <w:t>ne générer qu</w:t>
        </w:r>
      </w:ins>
      <w:ins w:id="2629" w:author="Denis" w:date="2013-07-30T09:58:00Z">
        <w:r w:rsidR="003B0935">
          <w:t>’</w:t>
        </w:r>
      </w:ins>
      <w:r w:rsidR="00722AAD">
        <w:t xml:space="preserve">une assertion par test </w:t>
      </w:r>
      <w:r w:rsidR="00AC06B4">
        <w:t xml:space="preserve">pour faire du débogage </w:t>
      </w:r>
      <w:r w:rsidR="00722AAD">
        <w:t xml:space="preserve">et que l’objet doit être initialisé </w:t>
      </w:r>
      <w:r w:rsidR="00AC06B4">
        <w:t xml:space="preserve">en conséquence. </w:t>
      </w:r>
      <w:r w:rsidR="006610C3">
        <w:t xml:space="preserve"> </w:t>
      </w:r>
    </w:p>
    <w:p w14:paraId="50BEDD1B" w14:textId="4D73B7D2" w:rsidR="00BD243B" w:rsidRDefault="000E6EB3" w:rsidP="00BD243B">
      <w:pPr>
        <w:pStyle w:val="Paragraphedeliste"/>
        <w:ind w:left="1287" w:firstLine="0"/>
      </w:pPr>
      <w:r>
        <w:t>C</w:t>
      </w:r>
      <w:r w:rsidR="006610C3">
        <w:t xml:space="preserve">e critère </w:t>
      </w:r>
      <w:r>
        <w:t xml:space="preserve">est </w:t>
      </w:r>
      <w:r w:rsidR="00324BF5">
        <w:t>très</w:t>
      </w:r>
      <w:r w:rsidR="00C942BD">
        <w:t xml:space="preserve"> utile</w:t>
      </w:r>
      <w:r w:rsidR="00870279">
        <w:t xml:space="preserve">, </w:t>
      </w:r>
      <w:r>
        <w:t>mais non critique</w:t>
      </w:r>
      <w:r w:rsidR="006610C3">
        <w:t>.</w:t>
      </w:r>
      <w:r w:rsidR="00C942BD">
        <w:t xml:space="preserve"> Il reçoit donc une pondération </w:t>
      </w:r>
      <w:r w:rsidR="00C56EB8">
        <w:t>7</w:t>
      </w:r>
      <w:r w:rsidR="006B1B4B">
        <w:t>.</w:t>
      </w:r>
    </w:p>
    <w:p w14:paraId="25FA9494" w14:textId="77777777" w:rsidR="00BD243B" w:rsidRDefault="00BD243B" w:rsidP="00BD243B">
      <w:pPr>
        <w:pStyle w:val="Paragraphedeliste"/>
        <w:ind w:left="1287" w:firstLine="0"/>
      </w:pPr>
    </w:p>
    <w:p w14:paraId="28EC1F1E" w14:textId="2CEF7EC4" w:rsidR="00BD243B" w:rsidRDefault="00EC7400" w:rsidP="00DD2B04">
      <w:pPr>
        <w:pStyle w:val="Paragraphedeliste"/>
        <w:numPr>
          <w:ilvl w:val="0"/>
          <w:numId w:val="6"/>
        </w:numPr>
      </w:pPr>
      <w:r w:rsidRPr="00BD243B">
        <w:rPr>
          <w:b/>
        </w:rPr>
        <w:t>S</w:t>
      </w:r>
      <w:r w:rsidR="006B1B4B" w:rsidRPr="00BD243B">
        <w:rPr>
          <w:b/>
        </w:rPr>
        <w:t>upport d’exception</w:t>
      </w:r>
      <w:r w:rsidR="007A7A10" w:rsidRPr="00BD243B">
        <w:rPr>
          <w:b/>
        </w:rPr>
        <w:t>s</w:t>
      </w:r>
      <w:r w:rsidR="006B1B4B" w:rsidRPr="00BD243B">
        <w:rPr>
          <w:b/>
        </w:rPr>
        <w:t xml:space="preserve"> et de plantage.</w:t>
      </w:r>
      <w:r w:rsidR="006B1B4B">
        <w:t xml:space="preserve"> </w:t>
      </w:r>
      <w:r w:rsidR="00AC06B4">
        <w:t>Noel</w:t>
      </w:r>
      <w:del w:id="2630" w:author="Yann Bourdeau" w:date="2014-02-06T16:38:00Z">
        <w:r w:rsidR="00201F4B" w:rsidDel="00EB0324">
          <w:rPr>
            <w:rStyle w:val="Marquenotebasdepage"/>
          </w:rPr>
          <w:footnoteReference w:id="3"/>
        </w:r>
        <w:r w:rsidR="00AC06B4" w:rsidDel="00EB0324">
          <w:delText xml:space="preserve"> </w:delText>
        </w:r>
      </w:del>
      <w:ins w:id="2634" w:author="Yann Bourdeau" w:date="2014-02-06T16:38:00Z">
        <w:r w:rsidR="00EB0324">
          <w:rPr>
            <w:rStyle w:val="Marquenotebasdepage"/>
          </w:rPr>
          <w:t>3</w:t>
        </w:r>
        <w:r w:rsidR="00EB0324">
          <w:t xml:space="preserve"> </w:t>
        </w:r>
      </w:ins>
      <w:r w:rsidR="00AC06B4">
        <w:t xml:space="preserve">souligne que l’outil doit être en mesure de reporter le plantage de l’application en cas d’erreur dans le code, comme l’accès à une adresse mémoire invalide, par exemple. </w:t>
      </w:r>
      <w:r w:rsidR="00B15171">
        <w:t>L’outil doit être en mesure de gérer l’application pour reporter le plantage jusqu’à la fin du test, si possible. L’outil doit aussi produire les mêmes résultats (avoir le même comportement) pour toutes les exécutions du programme pour le même problème de plantage.</w:t>
      </w:r>
    </w:p>
    <w:p w14:paraId="78B6E28C" w14:textId="388CA2FF" w:rsidR="006B1B4B" w:rsidRDefault="007A7A10" w:rsidP="005B5A96">
      <w:pPr>
        <w:pStyle w:val="Paragraphedeliste"/>
        <w:ind w:left="1287" w:firstLine="0"/>
      </w:pPr>
      <w:r>
        <w:t>C</w:t>
      </w:r>
      <w:r w:rsidR="006B1B4B">
        <w:t xml:space="preserve">e critère </w:t>
      </w:r>
      <w:r>
        <w:t xml:space="preserve">est </w:t>
      </w:r>
      <w:r w:rsidR="00324BF5">
        <w:t>utile</w:t>
      </w:r>
      <w:r w:rsidR="006B1B4B">
        <w:t xml:space="preserve"> puisque sans </w:t>
      </w:r>
      <w:r w:rsidR="005B5A96">
        <w:t xml:space="preserve">cette fonctionnalité, </w:t>
      </w:r>
      <w:r w:rsidR="006B1B4B">
        <w:t xml:space="preserve"> les tests vont </w:t>
      </w:r>
      <w:r>
        <w:t>s’exécuter</w:t>
      </w:r>
      <w:r w:rsidR="00F209CB">
        <w:t xml:space="preserve">, </w:t>
      </w:r>
      <w:r w:rsidR="006B1B4B">
        <w:t xml:space="preserve">mais </w:t>
      </w:r>
      <w:r>
        <w:t xml:space="preserve">sans rapporter </w:t>
      </w:r>
      <w:r w:rsidR="005B5A96">
        <w:t xml:space="preserve">correctement </w:t>
      </w:r>
      <w:r w:rsidR="00B15171">
        <w:t xml:space="preserve">tous </w:t>
      </w:r>
      <w:r w:rsidR="006B1B4B">
        <w:t xml:space="preserve">les problèmes de plantage </w:t>
      </w:r>
      <w:r>
        <w:t>ou d’exception</w:t>
      </w:r>
      <w:r w:rsidR="006B1B4B">
        <w:t>.</w:t>
      </w:r>
      <w:r w:rsidR="006B1B4B" w:rsidRPr="006B1B4B">
        <w:t xml:space="preserve"> </w:t>
      </w:r>
      <w:r>
        <w:t xml:space="preserve">Sa </w:t>
      </w:r>
      <w:r w:rsidR="006B1B4B">
        <w:t xml:space="preserve">pondération </w:t>
      </w:r>
      <w:r>
        <w:t xml:space="preserve">est </w:t>
      </w:r>
      <w:r w:rsidR="006B1B4B">
        <w:t>de 7.</w:t>
      </w:r>
    </w:p>
    <w:p w14:paraId="18F3E689" w14:textId="77777777" w:rsidR="007E3823" w:rsidRDefault="007E3823" w:rsidP="007A7A10">
      <w:pPr>
        <w:pStyle w:val="Paragraphedeliste"/>
        <w:ind w:left="1287" w:firstLine="0"/>
      </w:pPr>
    </w:p>
    <w:p w14:paraId="6678F968" w14:textId="7BC92A05" w:rsidR="005727A9" w:rsidRDefault="002547D5" w:rsidP="00DD2B04">
      <w:pPr>
        <w:pStyle w:val="Paragraphedeliste"/>
        <w:numPr>
          <w:ilvl w:val="0"/>
          <w:numId w:val="6"/>
        </w:numPr>
      </w:pPr>
      <w:r>
        <w:rPr>
          <w:b/>
        </w:rPr>
        <w:t>Méthodes d’assertion</w:t>
      </w:r>
      <w:r w:rsidR="00B92647">
        <w:t>. C’est</w:t>
      </w:r>
      <w:r w:rsidR="00F209CB">
        <w:t>-à-</w:t>
      </w:r>
      <w:r w:rsidR="00B92647">
        <w:t xml:space="preserve">dire que l’outil </w:t>
      </w:r>
      <w:r w:rsidR="005727A9">
        <w:t xml:space="preserve">doit offrir </w:t>
      </w:r>
      <w:r w:rsidR="00B92647">
        <w:t>plusieurs fonctionnalité</w:t>
      </w:r>
      <w:r w:rsidR="00145C17">
        <w:t xml:space="preserve">s </w:t>
      </w:r>
      <w:r w:rsidR="00B92647">
        <w:t>d’assertions</w:t>
      </w:r>
      <w:r w:rsidR="005727A9">
        <w:t xml:space="preserve"> telles que </w:t>
      </w:r>
      <w:r w:rsidR="00385564">
        <w:t>des assertions de presqu</w:t>
      </w:r>
      <w:r w:rsidR="00CF4BBF">
        <w:t xml:space="preserve">e </w:t>
      </w:r>
      <w:r w:rsidR="00385564">
        <w:t>égalité pour les assertions de points flottants. L’outil d</w:t>
      </w:r>
      <w:r w:rsidR="005727A9">
        <w:t>oit</w:t>
      </w:r>
      <w:r w:rsidR="00385564">
        <w:t xml:space="preserve"> aussi supporter la détection d’exceptions lorsqu’une assertion est effectuée. Ceci est encore un critère </w:t>
      </w:r>
      <w:r w:rsidR="000764CC">
        <w:t xml:space="preserve">provenant </w:t>
      </w:r>
      <w:r w:rsidR="00385564">
        <w:t>de Noel</w:t>
      </w:r>
      <w:del w:id="2635" w:author="Yann Bourdeau" w:date="2014-02-06T16:39:00Z">
        <w:r w:rsidR="00607F57" w:rsidDel="00EB0324">
          <w:rPr>
            <w:rStyle w:val="Marquenotebasdepage"/>
          </w:rPr>
          <w:footnoteReference w:id="4"/>
        </w:r>
        <w:r w:rsidR="00385564" w:rsidDel="00EB0324">
          <w:delText xml:space="preserve">. </w:delText>
        </w:r>
      </w:del>
      <w:ins w:id="2637" w:author="Yann Bourdeau" w:date="2014-02-06T16:39:00Z">
        <w:r w:rsidR="00EB0324">
          <w:rPr>
            <w:rStyle w:val="Marquenotebasdepage"/>
          </w:rPr>
          <w:t>4</w:t>
        </w:r>
        <w:r w:rsidR="00EB0324">
          <w:t xml:space="preserve">. </w:t>
        </w:r>
      </w:ins>
    </w:p>
    <w:p w14:paraId="3BEA1601" w14:textId="0FF6A858" w:rsidR="00385564" w:rsidRDefault="00385564" w:rsidP="005727A9">
      <w:pPr>
        <w:pStyle w:val="Paragraphedeliste"/>
        <w:ind w:left="1287" w:firstLine="0"/>
      </w:pPr>
      <w:r>
        <w:t xml:space="preserve">C’est un critère utile qui reçoit une pondération de </w:t>
      </w:r>
      <w:r w:rsidR="00C56EB8">
        <w:t>7</w:t>
      </w:r>
      <w:r>
        <w:t>.</w:t>
      </w:r>
    </w:p>
    <w:p w14:paraId="6AF01F76" w14:textId="77777777" w:rsidR="007E3823" w:rsidRDefault="007E3823" w:rsidP="007E3823">
      <w:pPr>
        <w:pStyle w:val="Paragraphedeliste"/>
        <w:ind w:left="1287" w:firstLine="0"/>
      </w:pPr>
    </w:p>
    <w:p w14:paraId="7656C2FD" w14:textId="570AD977" w:rsidR="00C0604F" w:rsidRDefault="005727A9" w:rsidP="00607F57">
      <w:pPr>
        <w:pStyle w:val="Paragraphedeliste"/>
        <w:numPr>
          <w:ilvl w:val="0"/>
          <w:numId w:val="6"/>
        </w:numPr>
      </w:pPr>
      <w:r>
        <w:rPr>
          <w:b/>
        </w:rPr>
        <w:t>Simulateur d’objets</w:t>
      </w:r>
      <w:r w:rsidR="00BB56E0">
        <w:t xml:space="preserve">. </w:t>
      </w:r>
      <w:r w:rsidR="009C4A6E">
        <w:t xml:space="preserve">C’est la capacité de pouvoir </w:t>
      </w:r>
      <w:r w:rsidR="004C154D">
        <w:t>créer des objets</w:t>
      </w:r>
      <w:r w:rsidR="009C4A6E">
        <w:t xml:space="preserve"> dans l’environnement de test</w:t>
      </w:r>
      <w:ins w:id="2638" w:author="Lucie" w:date="2013-07-29T17:59:00Z">
        <w:r w:rsidR="005A3828">
          <w:t>s</w:t>
        </w:r>
      </w:ins>
      <w:r w:rsidR="009C4A6E">
        <w:t xml:space="preserve"> qui retournent toujours les mêmes messages à la classe testée, </w:t>
      </w:r>
      <w:r w:rsidR="004C154D">
        <w:t>comme un simulateur de message sur un «socket»</w:t>
      </w:r>
      <w:r w:rsidR="009C4A6E">
        <w:t>. Ceci permet de créer un</w:t>
      </w:r>
      <w:r w:rsidR="004C154D">
        <w:t xml:space="preserve"> environnement de test</w:t>
      </w:r>
      <w:ins w:id="2639" w:author="Lucie" w:date="2013-07-29T17:59:00Z">
        <w:r w:rsidR="005A3828">
          <w:t>s</w:t>
        </w:r>
      </w:ins>
      <w:r w:rsidR="004C154D">
        <w:t xml:space="preserve"> stable </w:t>
      </w:r>
      <w:r w:rsidR="009C4A6E">
        <w:t>et complet, produisant tou</w:t>
      </w:r>
      <w:r w:rsidR="004C154D">
        <w:t>jours l</w:t>
      </w:r>
      <w:r w:rsidR="009C4A6E">
        <w:t>a même série de</w:t>
      </w:r>
      <w:r w:rsidR="004C154D">
        <w:t xml:space="preserve"> données pour tester</w:t>
      </w:r>
      <w:r w:rsidR="009C4A6E">
        <w:t xml:space="preserve">. </w:t>
      </w:r>
      <w:r w:rsidR="00F04B81">
        <w:t>Ce</w:t>
      </w:r>
      <w:r w:rsidR="007A7A10">
        <w:t xml:space="preserve"> critère </w:t>
      </w:r>
      <w:r w:rsidR="00607F57">
        <w:t>est basé sur</w:t>
      </w:r>
      <w:ins w:id="2640" w:author="Yann Bourdeau" w:date="2013-10-03T17:58:00Z">
        <w:r w:rsidR="00287EA2">
          <w:t xml:space="preserve"> </w:t>
        </w:r>
      </w:ins>
      <w:del w:id="2641" w:author="Yann Bourdeau" w:date="2013-10-03T17:58:00Z">
        <w:r w:rsidR="00607F57" w:rsidDel="00287EA2">
          <w:delText xml:space="preserve">  </w:delText>
        </w:r>
      </w:del>
      <w:r w:rsidR="00607F57">
        <w:t xml:space="preserve">mon </w:t>
      </w:r>
      <w:r w:rsidR="007A7A10">
        <w:t>expérience.</w:t>
      </w:r>
      <w:r w:rsidR="00C0604F">
        <w:t xml:space="preserve"> C’est une fonction</w:t>
      </w:r>
      <w:r w:rsidR="00CF4BBF">
        <w:t>na</w:t>
      </w:r>
      <w:r w:rsidR="00C0604F">
        <w:t>lité pratique qui permet d’améliorer le diagnostic d’erreurs et de gagner du temps.</w:t>
      </w:r>
    </w:p>
    <w:p w14:paraId="1641D412" w14:textId="2CED44D9" w:rsidR="00856E32" w:rsidRDefault="00C0604F" w:rsidP="00C56EB8">
      <w:pPr>
        <w:pStyle w:val="Paragraphedeliste"/>
        <w:tabs>
          <w:tab w:val="left" w:pos="6787"/>
        </w:tabs>
        <w:ind w:left="1287" w:firstLine="0"/>
        <w:rPr>
          <w:color w:val="FF0000"/>
        </w:rPr>
      </w:pPr>
      <w:r w:rsidRPr="001679D9">
        <w:rPr>
          <w:rPrChange w:id="2642" w:author="Yann Bourdeau" w:date="2013-10-02T12:52:00Z">
            <w:rPr>
              <w:b/>
            </w:rPr>
          </w:rPrChange>
        </w:rPr>
        <w:t>C</w:t>
      </w:r>
      <w:r w:rsidR="00F04B81">
        <w:t xml:space="preserve">e critère </w:t>
      </w:r>
      <w:r>
        <w:t>est</w:t>
      </w:r>
      <w:r w:rsidR="00DD68BD">
        <w:t xml:space="preserve"> important et reçoit une pondération de </w:t>
      </w:r>
      <w:r w:rsidR="00C56EB8">
        <w:t>10</w:t>
      </w:r>
      <w:r w:rsidR="00DD68BD">
        <w:t>.</w:t>
      </w:r>
      <w:r w:rsidR="00C56EB8">
        <w:tab/>
      </w:r>
    </w:p>
    <w:p w14:paraId="5FDFC233" w14:textId="77777777" w:rsidR="007E3823" w:rsidRDefault="007E3823" w:rsidP="00C0604F">
      <w:pPr>
        <w:pStyle w:val="Paragraphedeliste"/>
        <w:ind w:left="1287" w:firstLine="0"/>
      </w:pPr>
    </w:p>
    <w:p w14:paraId="4366163B" w14:textId="6BF1931E" w:rsidR="00024EC5" w:rsidRDefault="00AC6EE1" w:rsidP="00DD2B04">
      <w:pPr>
        <w:pStyle w:val="Paragraphedeliste"/>
        <w:numPr>
          <w:ilvl w:val="0"/>
          <w:numId w:val="6"/>
        </w:numPr>
      </w:pPr>
      <w:r w:rsidRPr="00DD68BD">
        <w:rPr>
          <w:b/>
        </w:rPr>
        <w:t xml:space="preserve">Qualité du </w:t>
      </w:r>
      <w:r w:rsidR="00623A4A" w:rsidRPr="00DD68BD">
        <w:rPr>
          <w:b/>
        </w:rPr>
        <w:t>rapport de test</w:t>
      </w:r>
      <w:ins w:id="2643" w:author="Lucie" w:date="2013-07-29T18:00:00Z">
        <w:r w:rsidR="005A3828">
          <w:rPr>
            <w:b/>
          </w:rPr>
          <w:t>s</w:t>
        </w:r>
      </w:ins>
      <w:r w:rsidR="00623A4A">
        <w:t xml:space="preserve">. </w:t>
      </w:r>
      <w:r w:rsidR="006763FC">
        <w:t xml:space="preserve">Ce critère évalue le niveau de clarté et de détail du </w:t>
      </w:r>
      <w:r w:rsidR="00623A4A">
        <w:t xml:space="preserve">rapport </w:t>
      </w:r>
      <w:r>
        <w:t>de test</w:t>
      </w:r>
      <w:ins w:id="2644" w:author="Lucie" w:date="2013-07-29T18:00:00Z">
        <w:r w:rsidR="005A3828">
          <w:t>s</w:t>
        </w:r>
      </w:ins>
      <w:r w:rsidR="00623A4A">
        <w:t xml:space="preserve">. </w:t>
      </w:r>
      <w:r w:rsidR="00024EC5">
        <w:t>Le rapport ne doit pas nécessiter</w:t>
      </w:r>
      <w:r w:rsidR="00C62BE1">
        <w:t xml:space="preserve"> l’utilisation d’</w:t>
      </w:r>
      <w:r w:rsidR="00024EC5">
        <w:t>un outil tiers pour être visualisé.</w:t>
      </w:r>
    </w:p>
    <w:p w14:paraId="246C211A" w14:textId="24C88AFA" w:rsidR="00744771" w:rsidRDefault="00024EC5" w:rsidP="00744771">
      <w:pPr>
        <w:pStyle w:val="Paragraphedeliste"/>
        <w:ind w:left="1287" w:firstLine="0"/>
      </w:pPr>
      <w:r w:rsidRPr="00024EC5">
        <w:t xml:space="preserve">Ce critère </w:t>
      </w:r>
      <w:r w:rsidR="00AC6EE1" w:rsidRPr="00024EC5">
        <w:t>est basé su</w:t>
      </w:r>
      <w:r w:rsidR="00607F57">
        <w:t xml:space="preserve">r mon </w:t>
      </w:r>
      <w:r w:rsidR="00AC6EE1">
        <w:t>expérience.</w:t>
      </w:r>
      <w:r w:rsidR="00623A4A">
        <w:t xml:space="preserve"> </w:t>
      </w:r>
      <w:r w:rsidR="00AC6EE1">
        <w:t>C</w:t>
      </w:r>
      <w:r>
        <w:t xml:space="preserve">’est un </w:t>
      </w:r>
      <w:r w:rsidR="00623A4A">
        <w:t xml:space="preserve">critère </w:t>
      </w:r>
      <w:r w:rsidR="00DD68BD">
        <w:t xml:space="preserve">utile </w:t>
      </w:r>
      <w:r>
        <w:t>qui</w:t>
      </w:r>
      <w:r w:rsidR="003E083F">
        <w:t xml:space="preserve"> reçoit</w:t>
      </w:r>
      <w:r w:rsidR="00623A4A">
        <w:t xml:space="preserve"> une pondération de 5.</w:t>
      </w:r>
    </w:p>
    <w:p w14:paraId="732FC5BA" w14:textId="77777777" w:rsidR="00744771" w:rsidRDefault="00744771" w:rsidP="00744771">
      <w:pPr>
        <w:pStyle w:val="Paragraphedeliste"/>
        <w:ind w:left="1287" w:firstLine="0"/>
      </w:pPr>
    </w:p>
    <w:p w14:paraId="3DADB10A" w14:textId="2576F11B" w:rsidR="00744771" w:rsidRDefault="00744771" w:rsidP="00DD2B04">
      <w:pPr>
        <w:pStyle w:val="Paragraphedeliste"/>
        <w:numPr>
          <w:ilvl w:val="0"/>
          <w:numId w:val="6"/>
        </w:numPr>
      </w:pPr>
      <w:r w:rsidRPr="00744771">
        <w:rPr>
          <w:b/>
        </w:rPr>
        <w:t>Documentation et support gratuits</w:t>
      </w:r>
      <w:r>
        <w:t xml:space="preserve">. Facilité à trouver de la documentation et de l’aide gratuite pour la configuration dans la documentation du produit, les FAQ, les forums de discussion et les listes de distribution de courriels. </w:t>
      </w:r>
    </w:p>
    <w:p w14:paraId="4B6DB156" w14:textId="54F4E4FF" w:rsidR="00744771" w:rsidRDefault="00607F57" w:rsidP="00744771">
      <w:pPr>
        <w:pStyle w:val="Paragraphedeliste"/>
        <w:ind w:left="1287" w:firstLine="0"/>
      </w:pPr>
      <w:r>
        <w:t xml:space="preserve">Ce critère est basé sur mon </w:t>
      </w:r>
      <w:r w:rsidR="00744771">
        <w:t>expérience et sa pondération est de 5 points.</w:t>
      </w:r>
    </w:p>
    <w:p w14:paraId="34C9E5EF" w14:textId="77777777" w:rsidR="00DD68BD" w:rsidRDefault="00DD68BD" w:rsidP="00DD68BD">
      <w:pPr>
        <w:pStyle w:val="Paragraphedeliste"/>
      </w:pPr>
    </w:p>
    <w:p w14:paraId="587CACB4" w14:textId="2C67DC59" w:rsidR="007E3823" w:rsidRDefault="007F296F" w:rsidP="00DD2B04">
      <w:pPr>
        <w:pStyle w:val="Paragraphedeliste"/>
        <w:numPr>
          <w:ilvl w:val="0"/>
          <w:numId w:val="6"/>
        </w:numPr>
      </w:pPr>
      <w:r w:rsidRPr="00744771">
        <w:rPr>
          <w:b/>
        </w:rPr>
        <w:t>Support payant.</w:t>
      </w:r>
      <w:r>
        <w:t xml:space="preserve"> </w:t>
      </w:r>
      <w:r w:rsidR="006763FC">
        <w:t xml:space="preserve">Disponibilité du </w:t>
      </w:r>
      <w:r w:rsidR="004B5E00">
        <w:t>support</w:t>
      </w:r>
      <w:r w:rsidR="006763FC">
        <w:t>.</w:t>
      </w:r>
      <w:r w:rsidR="004B5E00">
        <w:t xml:space="preserve"> Cela peut être pratique </w:t>
      </w:r>
      <w:r w:rsidR="007E3823">
        <w:t xml:space="preserve">d’obtenir du support, payant ou non, </w:t>
      </w:r>
      <w:r w:rsidR="004B5E00">
        <w:t xml:space="preserve">si </w:t>
      </w:r>
      <w:r w:rsidR="007E3823">
        <w:t>l’</w:t>
      </w:r>
      <w:r w:rsidR="004B5E00">
        <w:t>on renco</w:t>
      </w:r>
      <w:r w:rsidR="002C4711">
        <w:t xml:space="preserve">ntre un problème une fois </w:t>
      </w:r>
      <w:r w:rsidR="004B5E00">
        <w:t xml:space="preserve">en production. Ce critère </w:t>
      </w:r>
      <w:r w:rsidR="00607F57">
        <w:t xml:space="preserve">est basé sur mon </w:t>
      </w:r>
      <w:r w:rsidR="007E3823">
        <w:t>expérience.</w:t>
      </w:r>
    </w:p>
    <w:p w14:paraId="464AA909" w14:textId="59F742B6" w:rsidR="004B5E00" w:rsidRPr="00B31995" w:rsidRDefault="007E3823" w:rsidP="007E3823">
      <w:pPr>
        <w:pStyle w:val="Paragraphedeliste"/>
        <w:ind w:left="1287" w:firstLine="0"/>
      </w:pPr>
      <w:r>
        <w:t xml:space="preserve">Ce critère est </w:t>
      </w:r>
      <w:r w:rsidR="00986A3E">
        <w:t>utile et sa pondération</w:t>
      </w:r>
      <w:r w:rsidR="00CF4BBF">
        <w:t xml:space="preserve"> </w:t>
      </w:r>
      <w:r w:rsidR="00986A3E">
        <w:t xml:space="preserve">est </w:t>
      </w:r>
      <w:r>
        <w:t>de 6</w:t>
      </w:r>
      <w:r w:rsidR="00986A3E">
        <w:t xml:space="preserve"> points</w:t>
      </w:r>
      <w:del w:id="2645" w:author="Lucie" w:date="2013-07-29T18:02:00Z">
        <w:r w:rsidDel="00D24B0C">
          <w:delText xml:space="preserve"> </w:delText>
        </w:r>
      </w:del>
      <w:r w:rsidR="004B5E00">
        <w:t>.</w:t>
      </w:r>
    </w:p>
    <w:p w14:paraId="2459D7E1" w14:textId="77777777" w:rsidR="009F7001" w:rsidRDefault="009F7001">
      <w:pPr>
        <w:spacing w:after="0" w:line="240" w:lineRule="auto"/>
        <w:ind w:firstLine="0"/>
        <w:jc w:val="left"/>
        <w:rPr>
          <w:ins w:id="2646" w:author="Yann Bourdeau" w:date="2013-09-15T10:19:00Z"/>
        </w:rPr>
      </w:pPr>
      <w:ins w:id="2647" w:author="Yann Bourdeau" w:date="2013-09-15T10:19:00Z">
        <w:r>
          <w:br w:type="page"/>
        </w:r>
      </w:ins>
    </w:p>
    <w:p w14:paraId="0AD2881E" w14:textId="2DA16985" w:rsidR="00951C72" w:rsidRDefault="00951C72" w:rsidP="00951C72">
      <w:r>
        <w:t>Tous ces critères sont réunis dans la grille d’évaluation suivante  :</w:t>
      </w:r>
    </w:p>
    <w:p w14:paraId="319B09C3" w14:textId="5D7B7EAC" w:rsidR="007E3823" w:rsidRPr="007F296F" w:rsidRDefault="007E3823" w:rsidP="007E3823">
      <w:pPr>
        <w:pStyle w:val="Tableau"/>
      </w:pPr>
      <w:bookmarkStart w:id="2648" w:name="TAB_2_1"/>
      <w:bookmarkStart w:id="2649" w:name="_Toc225737329"/>
      <w:bookmarkStart w:id="2650" w:name="_Toc231186566"/>
      <w:bookmarkStart w:id="2651" w:name="_Toc236313249"/>
      <w:bookmarkStart w:id="2652" w:name="_Toc236313276"/>
      <w:r w:rsidRPr="007F296F">
        <w:t xml:space="preserve">Tableau </w:t>
      </w:r>
      <w:fldSimple w:instr=" SEQ Tableau \* MERGEFORMAT ">
        <w:r w:rsidR="000F3CFA">
          <w:t>1</w:t>
        </w:r>
      </w:fldSimple>
      <w:bookmarkEnd w:id="2648"/>
      <w:r w:rsidRPr="007F296F">
        <w:t xml:space="preserve"> </w:t>
      </w:r>
      <w:r w:rsidR="00400F34">
        <w:t xml:space="preserve"> </w:t>
      </w:r>
      <w:r w:rsidR="00722AAD" w:rsidRPr="007F296F">
        <w:t>Grille d’évaluation des outils de test unitaire</w:t>
      </w:r>
      <w:bookmarkEnd w:id="2649"/>
      <w:bookmarkEnd w:id="2650"/>
      <w:bookmarkEnd w:id="2651"/>
      <w:bookmarkEnd w:id="2652"/>
    </w:p>
    <w:tbl>
      <w:tblPr>
        <w:tblStyle w:val="Grille"/>
        <w:tblW w:w="0" w:type="auto"/>
        <w:tblLayout w:type="fixed"/>
        <w:tblLook w:val="04A0" w:firstRow="1" w:lastRow="0" w:firstColumn="1" w:lastColumn="0" w:noHBand="0" w:noVBand="1"/>
      </w:tblPr>
      <w:tblGrid>
        <w:gridCol w:w="2653"/>
        <w:gridCol w:w="5115"/>
        <w:gridCol w:w="730"/>
        <w:gridCol w:w="693"/>
      </w:tblGrid>
      <w:tr w:rsidR="00BD243B" w14:paraId="28C2C0BA" w14:textId="36B79A4D" w:rsidTr="0087642C">
        <w:trPr>
          <w:tblHeader/>
        </w:trPr>
        <w:tc>
          <w:tcPr>
            <w:tcW w:w="2653" w:type="dxa"/>
          </w:tcPr>
          <w:p w14:paraId="23D24579" w14:textId="77777777" w:rsidR="00BD243B" w:rsidRPr="004C154D" w:rsidRDefault="00BD243B" w:rsidP="004C154D">
            <w:pPr>
              <w:ind w:left="360" w:firstLine="0"/>
              <w:jc w:val="center"/>
              <w:rPr>
                <w:b/>
              </w:rPr>
            </w:pPr>
            <w:r w:rsidRPr="004C154D">
              <w:rPr>
                <w:b/>
              </w:rPr>
              <w:t>Critère</w:t>
            </w:r>
          </w:p>
        </w:tc>
        <w:tc>
          <w:tcPr>
            <w:tcW w:w="5115" w:type="dxa"/>
          </w:tcPr>
          <w:p w14:paraId="54BFFF4F" w14:textId="77777777" w:rsidR="00BD243B" w:rsidRPr="00F557A8" w:rsidRDefault="00BD243B" w:rsidP="00BD243B">
            <w:pPr>
              <w:ind w:firstLine="0"/>
              <w:jc w:val="center"/>
              <w:rPr>
                <w:b/>
              </w:rPr>
            </w:pPr>
            <w:r w:rsidRPr="00F557A8">
              <w:rPr>
                <w:b/>
              </w:rPr>
              <w:t>Description</w:t>
            </w:r>
          </w:p>
        </w:tc>
        <w:tc>
          <w:tcPr>
            <w:tcW w:w="730" w:type="dxa"/>
          </w:tcPr>
          <w:p w14:paraId="64B2570F" w14:textId="6BB6E8E3" w:rsidR="00BD243B" w:rsidRPr="00F557A8" w:rsidRDefault="00BD243B" w:rsidP="00BD243B">
            <w:pPr>
              <w:ind w:firstLine="0"/>
              <w:jc w:val="center"/>
              <w:rPr>
                <w:b/>
              </w:rPr>
            </w:pPr>
            <w:r>
              <w:rPr>
                <w:b/>
              </w:rPr>
              <w:t>Poids</w:t>
            </w:r>
          </w:p>
        </w:tc>
        <w:tc>
          <w:tcPr>
            <w:tcW w:w="693" w:type="dxa"/>
          </w:tcPr>
          <w:p w14:paraId="3CA74986" w14:textId="63114FD0" w:rsidR="00BD243B" w:rsidRPr="00F557A8" w:rsidRDefault="00BD243B" w:rsidP="00BD243B">
            <w:pPr>
              <w:ind w:firstLine="0"/>
              <w:jc w:val="center"/>
              <w:rPr>
                <w:b/>
              </w:rPr>
            </w:pPr>
            <w:r>
              <w:rPr>
                <w:b/>
              </w:rPr>
              <w:t>Cote</w:t>
            </w:r>
          </w:p>
        </w:tc>
      </w:tr>
      <w:tr w:rsidR="00BD243B" w14:paraId="285EEC5E" w14:textId="78BC7371" w:rsidTr="0087642C">
        <w:tc>
          <w:tcPr>
            <w:tcW w:w="2653" w:type="dxa"/>
          </w:tcPr>
          <w:p w14:paraId="52687716" w14:textId="678EDB13" w:rsidR="00BD243B" w:rsidRDefault="00BD243B" w:rsidP="00DD2B04">
            <w:pPr>
              <w:pStyle w:val="Paragraphedeliste"/>
              <w:numPr>
                <w:ilvl w:val="0"/>
                <w:numId w:val="8"/>
              </w:numPr>
              <w:jc w:val="left"/>
            </w:pPr>
            <w:r>
              <w:t>Effort requis</w:t>
            </w:r>
          </w:p>
        </w:tc>
        <w:tc>
          <w:tcPr>
            <w:tcW w:w="5115" w:type="dxa"/>
          </w:tcPr>
          <w:p w14:paraId="0CAD66D4" w14:textId="72AB55D8" w:rsidR="00BD243B" w:rsidRPr="003142F3" w:rsidRDefault="00BD243B" w:rsidP="00BD243B">
            <w:pPr>
              <w:tabs>
                <w:tab w:val="center" w:pos="4536"/>
                <w:tab w:val="right" w:pos="9072"/>
              </w:tabs>
              <w:spacing w:before="240"/>
              <w:ind w:firstLine="0"/>
              <w:jc w:val="left"/>
              <w:outlineLvl w:val="4"/>
              <w:rPr>
                <w:i/>
                <w:rPrChange w:id="2653" w:author="Yann Bourdeau" w:date="2013-10-02T12:54:00Z">
                  <w:rPr/>
                </w:rPrChange>
              </w:rPr>
            </w:pPr>
            <w:r w:rsidRPr="003142F3">
              <w:rPr>
                <w:i/>
                <w:rPrChange w:id="2654" w:author="Yann Bourdeau" w:date="2013-10-02T12:54:00Z">
                  <w:rPr/>
                </w:rPrChange>
              </w:rPr>
              <w:t>L’effort requis pour ajouter un test au programme. Moins il y</w:t>
            </w:r>
            <w:r w:rsidR="00142841" w:rsidRPr="003142F3">
              <w:rPr>
                <w:i/>
                <w:rPrChange w:id="2655" w:author="Yann Bourdeau" w:date="2013-10-02T12:54:00Z">
                  <w:rPr/>
                </w:rPrChange>
              </w:rPr>
              <w:t xml:space="preserve"> </w:t>
            </w:r>
            <w:r w:rsidRPr="003142F3">
              <w:rPr>
                <w:i/>
                <w:rPrChange w:id="2656" w:author="Yann Bourdeau" w:date="2013-10-02T12:54:00Z">
                  <w:rPr/>
                </w:rPrChange>
              </w:rPr>
              <w:t>a de code requis, plus la cote est élevée.</w:t>
            </w:r>
          </w:p>
        </w:tc>
        <w:tc>
          <w:tcPr>
            <w:tcW w:w="730" w:type="dxa"/>
          </w:tcPr>
          <w:p w14:paraId="734E92B4" w14:textId="26A9F7AB" w:rsidR="00BD243B" w:rsidRDefault="00BD243B" w:rsidP="00BD243B">
            <w:pPr>
              <w:ind w:firstLine="0"/>
              <w:jc w:val="center"/>
            </w:pPr>
            <w:r>
              <w:t>1</w:t>
            </w:r>
            <w:r w:rsidR="00324BF5">
              <w:t>0</w:t>
            </w:r>
          </w:p>
        </w:tc>
        <w:tc>
          <w:tcPr>
            <w:tcW w:w="693" w:type="dxa"/>
          </w:tcPr>
          <w:p w14:paraId="70A5A71D" w14:textId="77777777" w:rsidR="00BD243B" w:rsidRDefault="00BD243B" w:rsidP="00BD243B">
            <w:pPr>
              <w:ind w:firstLine="0"/>
              <w:jc w:val="center"/>
            </w:pPr>
          </w:p>
        </w:tc>
      </w:tr>
      <w:tr w:rsidR="00BD243B" w14:paraId="4BDFE99B" w14:textId="1E09077C" w:rsidTr="0087642C">
        <w:tc>
          <w:tcPr>
            <w:tcW w:w="2653" w:type="dxa"/>
          </w:tcPr>
          <w:p w14:paraId="5C9E980E" w14:textId="4876C88E" w:rsidR="00BD243B" w:rsidRDefault="004C154D" w:rsidP="00DD2B04">
            <w:pPr>
              <w:pStyle w:val="Paragraphedeliste"/>
              <w:numPr>
                <w:ilvl w:val="0"/>
                <w:numId w:val="8"/>
              </w:numPr>
              <w:jc w:val="left"/>
            </w:pPr>
            <w:r>
              <w:t>Initialisation d’objets</w:t>
            </w:r>
          </w:p>
        </w:tc>
        <w:tc>
          <w:tcPr>
            <w:tcW w:w="5115" w:type="dxa"/>
          </w:tcPr>
          <w:p w14:paraId="4B3C3CFB" w14:textId="32092BF7" w:rsidR="00BD243B" w:rsidRPr="003142F3" w:rsidRDefault="00BD243B" w:rsidP="00BD243B">
            <w:pPr>
              <w:tabs>
                <w:tab w:val="center" w:pos="4536"/>
                <w:tab w:val="right" w:pos="9072"/>
              </w:tabs>
              <w:spacing w:before="240"/>
              <w:ind w:firstLine="0"/>
              <w:jc w:val="left"/>
              <w:outlineLvl w:val="4"/>
              <w:rPr>
                <w:i/>
                <w:rPrChange w:id="2657" w:author="Yann Bourdeau" w:date="2013-10-02T12:54:00Z">
                  <w:rPr/>
                </w:rPrChange>
              </w:rPr>
            </w:pPr>
            <w:r w:rsidRPr="003142F3">
              <w:rPr>
                <w:i/>
                <w:rPrChange w:id="2658" w:author="Yann Bourdeau" w:date="2013-10-02T12:54:00Z">
                  <w:rPr/>
                </w:rPrChange>
              </w:rPr>
              <w:t xml:space="preserve">Création d’objets initialisés à des valeurs prédéfinies. </w:t>
            </w:r>
          </w:p>
        </w:tc>
        <w:tc>
          <w:tcPr>
            <w:tcW w:w="730" w:type="dxa"/>
          </w:tcPr>
          <w:p w14:paraId="60FC589A" w14:textId="77777777" w:rsidR="00BD243B" w:rsidRDefault="00BD243B" w:rsidP="00BD243B">
            <w:pPr>
              <w:ind w:firstLine="0"/>
              <w:jc w:val="center"/>
            </w:pPr>
            <w:r>
              <w:t>7</w:t>
            </w:r>
          </w:p>
        </w:tc>
        <w:tc>
          <w:tcPr>
            <w:tcW w:w="693" w:type="dxa"/>
          </w:tcPr>
          <w:p w14:paraId="5B70F4F0" w14:textId="77777777" w:rsidR="00BD243B" w:rsidRDefault="00BD243B" w:rsidP="00BD243B">
            <w:pPr>
              <w:ind w:firstLine="0"/>
              <w:jc w:val="center"/>
            </w:pPr>
          </w:p>
        </w:tc>
      </w:tr>
      <w:tr w:rsidR="00BD243B" w14:paraId="6F3DAE9D" w14:textId="177193AD" w:rsidTr="0087642C">
        <w:tc>
          <w:tcPr>
            <w:tcW w:w="2653" w:type="dxa"/>
          </w:tcPr>
          <w:p w14:paraId="6811BB18" w14:textId="20825F93" w:rsidR="00BD243B" w:rsidRDefault="00BD243B" w:rsidP="00DD2B04">
            <w:pPr>
              <w:pStyle w:val="Paragraphedeliste"/>
              <w:numPr>
                <w:ilvl w:val="0"/>
                <w:numId w:val="8"/>
              </w:numPr>
              <w:jc w:val="left"/>
            </w:pPr>
            <w:r>
              <w:t xml:space="preserve">Support d’exceptions et de plantage </w:t>
            </w:r>
          </w:p>
        </w:tc>
        <w:tc>
          <w:tcPr>
            <w:tcW w:w="5115" w:type="dxa"/>
          </w:tcPr>
          <w:p w14:paraId="0B43751E" w14:textId="24E87D2C" w:rsidR="00BD243B" w:rsidRPr="003142F3" w:rsidRDefault="007F296F" w:rsidP="007F296F">
            <w:pPr>
              <w:tabs>
                <w:tab w:val="center" w:pos="4536"/>
                <w:tab w:val="right" w:pos="9072"/>
              </w:tabs>
              <w:spacing w:before="240"/>
              <w:ind w:firstLine="0"/>
              <w:jc w:val="left"/>
              <w:outlineLvl w:val="4"/>
              <w:rPr>
                <w:i/>
                <w:rPrChange w:id="2659" w:author="Yann Bourdeau" w:date="2013-10-02T12:55:00Z">
                  <w:rPr/>
                </w:rPrChange>
              </w:rPr>
            </w:pPr>
            <w:r w:rsidRPr="003142F3">
              <w:rPr>
                <w:i/>
                <w:rPrChange w:id="2660" w:author="Yann Bourdeau" w:date="2013-10-02T12:55:00Z">
                  <w:rPr/>
                </w:rPrChange>
              </w:rPr>
              <w:t>L’outil évite le plantage de</w:t>
            </w:r>
            <w:r w:rsidR="00BD243B" w:rsidRPr="003142F3">
              <w:rPr>
                <w:i/>
                <w:rPrChange w:id="2661" w:author="Yann Bourdeau" w:date="2013-10-02T12:55:00Z">
                  <w:rPr/>
                </w:rPrChange>
              </w:rPr>
              <w:t xml:space="preserve"> l’application lorsqu’il y a une erreur dans le code. </w:t>
            </w:r>
            <w:r w:rsidRPr="003142F3">
              <w:rPr>
                <w:i/>
                <w:rPrChange w:id="2662" w:author="Yann Bourdeau" w:date="2013-10-02T12:55:00Z">
                  <w:rPr/>
                </w:rPrChange>
              </w:rPr>
              <w:t>L</w:t>
            </w:r>
            <w:r w:rsidR="00BD243B" w:rsidRPr="003142F3">
              <w:rPr>
                <w:i/>
                <w:rPrChange w:id="2663" w:author="Yann Bourdeau" w:date="2013-10-02T12:55:00Z">
                  <w:rPr/>
                </w:rPrChange>
              </w:rPr>
              <w:t xml:space="preserve">’outil doit </w:t>
            </w:r>
            <w:r w:rsidRPr="003142F3">
              <w:rPr>
                <w:i/>
                <w:rPrChange w:id="2664" w:author="Yann Bourdeau" w:date="2013-10-02T12:55:00Z">
                  <w:rPr/>
                </w:rPrChange>
              </w:rPr>
              <w:t xml:space="preserve">aussi </w:t>
            </w:r>
            <w:r w:rsidR="00BD243B" w:rsidRPr="003142F3">
              <w:rPr>
                <w:i/>
                <w:rPrChange w:id="2665" w:author="Yann Bourdeau" w:date="2013-10-02T12:55:00Z">
                  <w:rPr/>
                </w:rPrChange>
              </w:rPr>
              <w:t xml:space="preserve">avoir le même comportement sur plusieurs exécutions </w:t>
            </w:r>
            <w:r w:rsidRPr="003142F3">
              <w:rPr>
                <w:i/>
                <w:rPrChange w:id="2666" w:author="Yann Bourdeau" w:date="2013-10-02T12:55:00Z">
                  <w:rPr/>
                </w:rPrChange>
              </w:rPr>
              <w:t>rapportant</w:t>
            </w:r>
            <w:r w:rsidR="00BD243B" w:rsidRPr="003142F3">
              <w:rPr>
                <w:i/>
                <w:rPrChange w:id="2667" w:author="Yann Bourdeau" w:date="2013-10-02T12:55:00Z">
                  <w:rPr/>
                </w:rPrChange>
              </w:rPr>
              <w:t xml:space="preserve"> le même problème de plantage.</w:t>
            </w:r>
          </w:p>
        </w:tc>
        <w:tc>
          <w:tcPr>
            <w:tcW w:w="730" w:type="dxa"/>
          </w:tcPr>
          <w:p w14:paraId="35F0BADE" w14:textId="77777777" w:rsidR="00BD243B" w:rsidRDefault="00BD243B" w:rsidP="00BD243B">
            <w:pPr>
              <w:ind w:firstLine="0"/>
              <w:jc w:val="center"/>
            </w:pPr>
            <w:r>
              <w:t>7</w:t>
            </w:r>
          </w:p>
        </w:tc>
        <w:tc>
          <w:tcPr>
            <w:tcW w:w="693" w:type="dxa"/>
          </w:tcPr>
          <w:p w14:paraId="7B3B0A51" w14:textId="77777777" w:rsidR="00BD243B" w:rsidRDefault="00BD243B" w:rsidP="00BD243B">
            <w:pPr>
              <w:ind w:firstLine="0"/>
              <w:jc w:val="center"/>
            </w:pPr>
          </w:p>
        </w:tc>
      </w:tr>
      <w:tr w:rsidR="00BD243B" w14:paraId="1265116B" w14:textId="2307C7A7" w:rsidTr="0087642C">
        <w:tc>
          <w:tcPr>
            <w:tcW w:w="2653" w:type="dxa"/>
          </w:tcPr>
          <w:p w14:paraId="2C60A051" w14:textId="3944F14D" w:rsidR="00BD243B" w:rsidRDefault="005727A9" w:rsidP="00DD2B04">
            <w:pPr>
              <w:pStyle w:val="Paragraphedeliste"/>
              <w:numPr>
                <w:ilvl w:val="0"/>
                <w:numId w:val="8"/>
              </w:numPr>
              <w:jc w:val="left"/>
            </w:pPr>
            <w:r>
              <w:t>Méthodes d’assertion</w:t>
            </w:r>
          </w:p>
        </w:tc>
        <w:tc>
          <w:tcPr>
            <w:tcW w:w="5115" w:type="dxa"/>
          </w:tcPr>
          <w:p w14:paraId="11F310D4" w14:textId="34020D0E" w:rsidR="00BD243B" w:rsidRPr="003142F3" w:rsidRDefault="00BD243B" w:rsidP="00385564">
            <w:pPr>
              <w:tabs>
                <w:tab w:val="center" w:pos="4536"/>
                <w:tab w:val="right" w:pos="9072"/>
              </w:tabs>
              <w:spacing w:before="240"/>
              <w:ind w:firstLine="0"/>
              <w:jc w:val="left"/>
              <w:outlineLvl w:val="4"/>
              <w:rPr>
                <w:i/>
                <w:rPrChange w:id="2668" w:author="Yann Bourdeau" w:date="2013-10-02T12:55:00Z">
                  <w:rPr/>
                </w:rPrChange>
              </w:rPr>
            </w:pPr>
            <w:r w:rsidRPr="003142F3">
              <w:rPr>
                <w:i/>
                <w:rPrChange w:id="2669" w:author="Yann Bourdeau" w:date="2013-10-02T12:55:00Z">
                  <w:rPr/>
                </w:rPrChange>
              </w:rPr>
              <w:t xml:space="preserve">L’outil devrait </w:t>
            </w:r>
            <w:r w:rsidR="00385564" w:rsidRPr="003142F3">
              <w:rPr>
                <w:i/>
                <w:rPrChange w:id="2670" w:author="Yann Bourdeau" w:date="2013-10-02T12:55:00Z">
                  <w:rPr/>
                </w:rPrChange>
              </w:rPr>
              <w:t>supporter</w:t>
            </w:r>
            <w:r w:rsidRPr="003142F3">
              <w:rPr>
                <w:i/>
                <w:rPrChange w:id="2671" w:author="Yann Bourdeau" w:date="2013-10-02T12:55:00Z">
                  <w:rPr/>
                </w:rPrChange>
              </w:rPr>
              <w:t xml:space="preserve"> plusieurs méthodes de définition d’assertions sur plusieurs </w:t>
            </w:r>
            <w:commentRangeStart w:id="2672"/>
            <w:r w:rsidRPr="003142F3">
              <w:rPr>
                <w:i/>
                <w:rPrChange w:id="2673" w:author="Yann Bourdeau" w:date="2013-10-02T12:55:00Z">
                  <w:rPr/>
                </w:rPrChange>
              </w:rPr>
              <w:t>types</w:t>
            </w:r>
            <w:commentRangeEnd w:id="2672"/>
            <w:r w:rsidR="00D24B0C" w:rsidRPr="003142F3">
              <w:rPr>
                <w:rStyle w:val="Marquedannotation"/>
                <w:i/>
                <w:rPrChange w:id="2674" w:author="Yann Bourdeau" w:date="2013-10-02T12:55:00Z">
                  <w:rPr>
                    <w:rStyle w:val="Marquedannotation"/>
                  </w:rPr>
                </w:rPrChange>
              </w:rPr>
              <w:commentReference w:id="2672"/>
            </w:r>
            <w:r w:rsidRPr="003142F3">
              <w:rPr>
                <w:i/>
                <w:rPrChange w:id="2675" w:author="Yann Bourdeau" w:date="2013-10-02T12:55:00Z">
                  <w:rPr/>
                </w:rPrChange>
              </w:rPr>
              <w:t>.</w:t>
            </w:r>
          </w:p>
        </w:tc>
        <w:tc>
          <w:tcPr>
            <w:tcW w:w="730" w:type="dxa"/>
          </w:tcPr>
          <w:p w14:paraId="34D960D8" w14:textId="77777777" w:rsidR="00BD243B" w:rsidRDefault="00BD243B" w:rsidP="00BD243B">
            <w:pPr>
              <w:ind w:firstLine="0"/>
              <w:jc w:val="center"/>
            </w:pPr>
            <w:r>
              <w:t>7</w:t>
            </w:r>
          </w:p>
        </w:tc>
        <w:tc>
          <w:tcPr>
            <w:tcW w:w="693" w:type="dxa"/>
          </w:tcPr>
          <w:p w14:paraId="7C831FD1" w14:textId="77777777" w:rsidR="00BD243B" w:rsidRDefault="00BD243B" w:rsidP="00BD243B">
            <w:pPr>
              <w:ind w:firstLine="0"/>
              <w:jc w:val="center"/>
            </w:pPr>
          </w:p>
        </w:tc>
      </w:tr>
      <w:tr w:rsidR="00BD243B" w14:paraId="09378A40" w14:textId="4D688013" w:rsidTr="0087642C">
        <w:tc>
          <w:tcPr>
            <w:tcW w:w="2653" w:type="dxa"/>
          </w:tcPr>
          <w:p w14:paraId="4A59EC45" w14:textId="3C139471" w:rsidR="00BD243B" w:rsidRDefault="005727A9" w:rsidP="00DD2B04">
            <w:pPr>
              <w:pStyle w:val="Paragraphedeliste"/>
              <w:numPr>
                <w:ilvl w:val="0"/>
                <w:numId w:val="8"/>
              </w:numPr>
              <w:jc w:val="left"/>
            </w:pPr>
            <w:r>
              <w:t>Simulateur d’objets</w:t>
            </w:r>
          </w:p>
        </w:tc>
        <w:tc>
          <w:tcPr>
            <w:tcW w:w="5115" w:type="dxa"/>
          </w:tcPr>
          <w:p w14:paraId="76C9E7F5" w14:textId="116E980E" w:rsidR="00BD243B" w:rsidRPr="003142F3" w:rsidRDefault="005727A9" w:rsidP="005727A9">
            <w:pPr>
              <w:tabs>
                <w:tab w:val="center" w:pos="4536"/>
                <w:tab w:val="right" w:pos="9072"/>
              </w:tabs>
              <w:spacing w:before="240"/>
              <w:ind w:firstLine="0"/>
              <w:jc w:val="left"/>
              <w:outlineLvl w:val="4"/>
              <w:rPr>
                <w:i/>
                <w:rPrChange w:id="2676" w:author="Yann Bourdeau" w:date="2013-10-02T12:55:00Z">
                  <w:rPr/>
                </w:rPrChange>
              </w:rPr>
            </w:pPr>
            <w:r w:rsidRPr="003142F3">
              <w:rPr>
                <w:i/>
                <w:rPrChange w:id="2677" w:author="Yann Bourdeau" w:date="2013-10-02T12:55:00Z">
                  <w:rPr/>
                </w:rPrChange>
              </w:rPr>
              <w:t>Capacité</w:t>
            </w:r>
            <w:r w:rsidR="00BD243B" w:rsidRPr="003142F3">
              <w:rPr>
                <w:i/>
                <w:rPrChange w:id="2678" w:author="Yann Bourdeau" w:date="2013-10-02T12:55:00Z">
                  <w:rPr/>
                </w:rPrChange>
              </w:rPr>
              <w:t xml:space="preserve"> de créer des objets comme un simulateur de message sur un «socket»</w:t>
            </w:r>
            <w:r w:rsidRPr="003142F3">
              <w:rPr>
                <w:i/>
                <w:rPrChange w:id="2679" w:author="Yann Bourdeau" w:date="2013-10-02T12:55:00Z">
                  <w:rPr/>
                </w:rPrChange>
              </w:rPr>
              <w:t>.</w:t>
            </w:r>
          </w:p>
        </w:tc>
        <w:tc>
          <w:tcPr>
            <w:tcW w:w="730" w:type="dxa"/>
          </w:tcPr>
          <w:p w14:paraId="3AD49A7D" w14:textId="77777777" w:rsidR="00BD243B" w:rsidRDefault="00BD243B" w:rsidP="00BD243B">
            <w:pPr>
              <w:ind w:firstLine="0"/>
              <w:jc w:val="center"/>
            </w:pPr>
            <w:r>
              <w:t>10</w:t>
            </w:r>
          </w:p>
        </w:tc>
        <w:tc>
          <w:tcPr>
            <w:tcW w:w="693" w:type="dxa"/>
          </w:tcPr>
          <w:p w14:paraId="3D062927" w14:textId="77777777" w:rsidR="00BD243B" w:rsidRDefault="00BD243B" w:rsidP="00BD243B">
            <w:pPr>
              <w:ind w:firstLine="0"/>
              <w:jc w:val="center"/>
            </w:pPr>
          </w:p>
        </w:tc>
      </w:tr>
      <w:tr w:rsidR="00BD243B" w14:paraId="141E0BCE" w14:textId="715F02F3" w:rsidTr="0087642C">
        <w:tc>
          <w:tcPr>
            <w:tcW w:w="2653" w:type="dxa"/>
          </w:tcPr>
          <w:p w14:paraId="40A151F1" w14:textId="67CE217A" w:rsidR="00BD243B" w:rsidRDefault="00024EC5" w:rsidP="00DD2B04">
            <w:pPr>
              <w:pStyle w:val="Paragraphedeliste"/>
              <w:numPr>
                <w:ilvl w:val="0"/>
                <w:numId w:val="8"/>
              </w:numPr>
              <w:jc w:val="left"/>
            </w:pPr>
            <w:r>
              <w:t>R</w:t>
            </w:r>
            <w:r w:rsidR="00BD243B">
              <w:t>apport de test</w:t>
            </w:r>
            <w:ins w:id="2680" w:author="Lucie" w:date="2013-07-29T18:03:00Z">
              <w:r w:rsidR="00D24B0C">
                <w:t>s</w:t>
              </w:r>
            </w:ins>
          </w:p>
        </w:tc>
        <w:tc>
          <w:tcPr>
            <w:tcW w:w="5115" w:type="dxa"/>
          </w:tcPr>
          <w:p w14:paraId="07D16C56" w14:textId="5DAE20F5" w:rsidR="00BD243B" w:rsidRPr="003142F3" w:rsidRDefault="00024EC5">
            <w:pPr>
              <w:tabs>
                <w:tab w:val="center" w:pos="4536"/>
                <w:tab w:val="right" w:pos="9072"/>
              </w:tabs>
              <w:spacing w:before="240"/>
              <w:ind w:firstLine="0"/>
              <w:jc w:val="left"/>
              <w:outlineLvl w:val="4"/>
              <w:rPr>
                <w:i/>
                <w:rPrChange w:id="2681" w:author="Yann Bourdeau" w:date="2013-10-02T12:55:00Z">
                  <w:rPr/>
                </w:rPrChange>
              </w:rPr>
            </w:pPr>
            <w:r w:rsidRPr="003142F3">
              <w:rPr>
                <w:i/>
                <w:rPrChange w:id="2682" w:author="Yann Bourdeau" w:date="2013-10-02T12:55:00Z">
                  <w:rPr/>
                </w:rPrChange>
              </w:rPr>
              <w:t>R</w:t>
            </w:r>
            <w:r w:rsidR="00BD243B" w:rsidRPr="003142F3">
              <w:rPr>
                <w:i/>
                <w:rPrChange w:id="2683" w:author="Yann Bourdeau" w:date="2013-10-02T12:55:00Z">
                  <w:rPr/>
                </w:rPrChange>
              </w:rPr>
              <w:t>apport de test</w:t>
            </w:r>
            <w:ins w:id="2684" w:author="Lucie" w:date="2013-07-29T18:03:00Z">
              <w:r w:rsidR="00D24B0C" w:rsidRPr="003142F3">
                <w:rPr>
                  <w:i/>
                  <w:rPrChange w:id="2685" w:author="Yann Bourdeau" w:date="2013-10-02T12:55:00Z">
                    <w:rPr/>
                  </w:rPrChange>
                </w:rPr>
                <w:t>s</w:t>
              </w:r>
            </w:ins>
            <w:r w:rsidR="00BD243B" w:rsidRPr="003142F3">
              <w:rPr>
                <w:i/>
                <w:rPrChange w:id="2686" w:author="Yann Bourdeau" w:date="2013-10-02T12:55:00Z">
                  <w:rPr/>
                </w:rPrChange>
              </w:rPr>
              <w:t xml:space="preserve"> clair et bien détaillé. Ne </w:t>
            </w:r>
            <w:r w:rsidRPr="003142F3">
              <w:rPr>
                <w:i/>
                <w:rPrChange w:id="2687" w:author="Yann Bourdeau" w:date="2013-10-02T12:55:00Z">
                  <w:rPr/>
                </w:rPrChange>
              </w:rPr>
              <w:t>doi</w:t>
            </w:r>
            <w:ins w:id="2688" w:author="Lucie" w:date="2013-07-29T18:04:00Z">
              <w:r w:rsidR="00D24B0C" w:rsidRPr="003142F3">
                <w:rPr>
                  <w:i/>
                  <w:rPrChange w:id="2689" w:author="Yann Bourdeau" w:date="2013-10-02T12:55:00Z">
                    <w:rPr/>
                  </w:rPrChange>
                </w:rPr>
                <w:t>t</w:t>
              </w:r>
            </w:ins>
            <w:del w:id="2690" w:author="Lucie" w:date="2013-07-29T18:04:00Z">
              <w:r w:rsidR="00142841" w:rsidRPr="003142F3" w:rsidDel="00D24B0C">
                <w:rPr>
                  <w:i/>
                  <w:rPrChange w:id="2691" w:author="Yann Bourdeau" w:date="2013-10-02T12:55:00Z">
                    <w:rPr/>
                  </w:rPrChange>
                </w:rPr>
                <w:delText>s</w:delText>
              </w:r>
            </w:del>
            <w:r w:rsidR="00142841" w:rsidRPr="003142F3">
              <w:rPr>
                <w:i/>
                <w:rPrChange w:id="2692" w:author="Yann Bourdeau" w:date="2013-10-02T12:55:00Z">
                  <w:rPr/>
                </w:rPrChange>
              </w:rPr>
              <w:t xml:space="preserve"> pas</w:t>
            </w:r>
            <w:r w:rsidRPr="003142F3">
              <w:rPr>
                <w:i/>
                <w:rPrChange w:id="2693" w:author="Yann Bourdeau" w:date="2013-10-02T12:55:00Z">
                  <w:rPr/>
                </w:rPrChange>
              </w:rPr>
              <w:t xml:space="preserve"> </w:t>
            </w:r>
            <w:r w:rsidR="00BD243B" w:rsidRPr="003142F3">
              <w:rPr>
                <w:i/>
                <w:rPrChange w:id="2694" w:author="Yann Bourdeau" w:date="2013-10-02T12:55:00Z">
                  <w:rPr/>
                </w:rPrChange>
              </w:rPr>
              <w:t>nécessit</w:t>
            </w:r>
            <w:r w:rsidR="00142841" w:rsidRPr="003142F3">
              <w:rPr>
                <w:i/>
                <w:rPrChange w:id="2695" w:author="Yann Bourdeau" w:date="2013-10-02T12:55:00Z">
                  <w:rPr/>
                </w:rPrChange>
              </w:rPr>
              <w:t>er</w:t>
            </w:r>
            <w:r w:rsidR="00BD243B" w:rsidRPr="003142F3">
              <w:rPr>
                <w:i/>
                <w:rPrChange w:id="2696" w:author="Yann Bourdeau" w:date="2013-10-02T12:55:00Z">
                  <w:rPr/>
                </w:rPrChange>
              </w:rPr>
              <w:t xml:space="preserve"> un</w:t>
            </w:r>
            <w:ins w:id="2697" w:author="Lucie" w:date="2013-07-29T18:04:00Z">
              <w:r w:rsidR="00D24B0C" w:rsidRPr="003142F3">
                <w:rPr>
                  <w:i/>
                  <w:rPrChange w:id="2698" w:author="Yann Bourdeau" w:date="2013-10-02T12:55:00Z">
                    <w:rPr/>
                  </w:rPrChange>
                </w:rPr>
                <w:t xml:space="preserve"> </w:t>
              </w:r>
            </w:ins>
            <w:del w:id="2699" w:author="Lucie" w:date="2013-07-29T20:29:00Z">
              <w:r w:rsidR="00BD243B" w:rsidRPr="003142F3" w:rsidDel="004E332D">
                <w:rPr>
                  <w:i/>
                  <w:rPrChange w:id="2700" w:author="Yann Bourdeau" w:date="2013-10-02T12:55:00Z">
                    <w:rPr/>
                  </w:rPrChange>
                </w:rPr>
                <w:delText xml:space="preserve"> </w:delText>
              </w:r>
            </w:del>
            <w:r w:rsidR="00BD243B" w:rsidRPr="003142F3">
              <w:rPr>
                <w:i/>
                <w:rPrChange w:id="2701" w:author="Yann Bourdeau" w:date="2013-10-02T12:55:00Z">
                  <w:rPr/>
                </w:rPrChange>
              </w:rPr>
              <w:t xml:space="preserve">outil </w:t>
            </w:r>
            <w:del w:id="2702" w:author="Lucie" w:date="2013-07-29T18:04:00Z">
              <w:r w:rsidR="00BD243B" w:rsidRPr="003142F3" w:rsidDel="00D24B0C">
                <w:rPr>
                  <w:i/>
                  <w:rPrChange w:id="2703" w:author="Yann Bourdeau" w:date="2013-10-02T12:55:00Z">
                    <w:rPr/>
                  </w:rPrChange>
                </w:rPr>
                <w:delText>tiers</w:delText>
              </w:r>
            </w:del>
            <w:ins w:id="2704" w:author="Lucie" w:date="2013-07-29T20:29:00Z">
              <w:r w:rsidR="004E332D" w:rsidRPr="003142F3">
                <w:rPr>
                  <w:i/>
                  <w:rPrChange w:id="2705" w:author="Yann Bourdeau" w:date="2013-10-02T12:55:00Z">
                    <w:rPr/>
                  </w:rPrChange>
                </w:rPr>
                <w:t>tiers</w:t>
              </w:r>
            </w:ins>
            <w:ins w:id="2706" w:author="Lucie" w:date="2013-07-29T20:30:00Z">
              <w:r w:rsidR="004E332D" w:rsidRPr="003142F3">
                <w:rPr>
                  <w:i/>
                  <w:rPrChange w:id="2707" w:author="Yann Bourdeau" w:date="2013-10-02T12:55:00Z">
                    <w:rPr/>
                  </w:rPrChange>
                </w:rPr>
                <w:t xml:space="preserve"> </w:t>
              </w:r>
            </w:ins>
            <w:del w:id="2708" w:author="Lucie" w:date="2013-07-29T18:04:00Z">
              <w:r w:rsidR="00BD243B" w:rsidRPr="003142F3" w:rsidDel="00D24B0C">
                <w:rPr>
                  <w:i/>
                  <w:rPrChange w:id="2709" w:author="Yann Bourdeau" w:date="2013-10-02T12:55:00Z">
                    <w:rPr/>
                  </w:rPrChange>
                </w:rPr>
                <w:delText xml:space="preserve"> </w:delText>
              </w:r>
            </w:del>
            <w:r w:rsidR="00BD243B" w:rsidRPr="003142F3">
              <w:rPr>
                <w:i/>
                <w:rPrChange w:id="2710" w:author="Yann Bourdeau" w:date="2013-10-02T12:55:00Z">
                  <w:rPr/>
                </w:rPrChange>
              </w:rPr>
              <w:t>pour l</w:t>
            </w:r>
            <w:r w:rsidR="002547D5" w:rsidRPr="003142F3">
              <w:rPr>
                <w:i/>
                <w:rPrChange w:id="2711" w:author="Yann Bourdeau" w:date="2013-10-02T12:55:00Z">
                  <w:rPr/>
                </w:rPrChange>
              </w:rPr>
              <w:t xml:space="preserve">e </w:t>
            </w:r>
            <w:r w:rsidR="00142841" w:rsidRPr="003142F3">
              <w:rPr>
                <w:i/>
                <w:rPrChange w:id="2712" w:author="Yann Bourdeau" w:date="2013-10-02T12:55:00Z">
                  <w:rPr/>
                </w:rPrChange>
              </w:rPr>
              <w:t>v</w:t>
            </w:r>
            <w:r w:rsidR="00BD243B" w:rsidRPr="003142F3">
              <w:rPr>
                <w:i/>
                <w:rPrChange w:id="2713" w:author="Yann Bourdeau" w:date="2013-10-02T12:55:00Z">
                  <w:rPr/>
                </w:rPrChange>
              </w:rPr>
              <w:t>isualiser.</w:t>
            </w:r>
          </w:p>
        </w:tc>
        <w:tc>
          <w:tcPr>
            <w:tcW w:w="730" w:type="dxa"/>
          </w:tcPr>
          <w:p w14:paraId="0835D44C" w14:textId="77777777" w:rsidR="00BD243B" w:rsidRDefault="00BD243B" w:rsidP="00BD243B">
            <w:pPr>
              <w:ind w:firstLine="0"/>
              <w:jc w:val="center"/>
            </w:pPr>
            <w:r>
              <w:t>5</w:t>
            </w:r>
          </w:p>
        </w:tc>
        <w:tc>
          <w:tcPr>
            <w:tcW w:w="693" w:type="dxa"/>
          </w:tcPr>
          <w:p w14:paraId="650128E6" w14:textId="77777777" w:rsidR="00BD243B" w:rsidRDefault="00BD243B" w:rsidP="00BD243B">
            <w:pPr>
              <w:ind w:firstLine="0"/>
              <w:jc w:val="center"/>
            </w:pPr>
          </w:p>
        </w:tc>
      </w:tr>
      <w:tr w:rsidR="00744771" w14:paraId="03BF4C51" w14:textId="77777777" w:rsidTr="0087642C">
        <w:tc>
          <w:tcPr>
            <w:tcW w:w="2653" w:type="dxa"/>
          </w:tcPr>
          <w:p w14:paraId="01A0176D" w14:textId="3CC67CDA" w:rsidR="00744771" w:rsidRDefault="00986A3E" w:rsidP="00DD2B04">
            <w:pPr>
              <w:pStyle w:val="Paragraphedeliste"/>
              <w:numPr>
                <w:ilvl w:val="0"/>
                <w:numId w:val="8"/>
              </w:numPr>
              <w:jc w:val="left"/>
            </w:pPr>
            <w:r>
              <w:t>Documentation et support gratuits</w:t>
            </w:r>
          </w:p>
        </w:tc>
        <w:tc>
          <w:tcPr>
            <w:tcW w:w="5115" w:type="dxa"/>
          </w:tcPr>
          <w:p w14:paraId="75AF5562" w14:textId="39E68C73" w:rsidR="00744771" w:rsidRPr="003142F3" w:rsidRDefault="00E02B9A" w:rsidP="00BD243B">
            <w:pPr>
              <w:tabs>
                <w:tab w:val="center" w:pos="4536"/>
                <w:tab w:val="right" w:pos="9072"/>
              </w:tabs>
              <w:spacing w:before="240"/>
              <w:ind w:firstLine="0"/>
              <w:jc w:val="left"/>
              <w:outlineLvl w:val="4"/>
              <w:rPr>
                <w:i/>
                <w:rPrChange w:id="2714" w:author="Yann Bourdeau" w:date="2013-10-02T12:55:00Z">
                  <w:rPr/>
                </w:rPrChange>
              </w:rPr>
            </w:pPr>
            <w:r w:rsidRPr="003142F3">
              <w:rPr>
                <w:i/>
                <w:rPrChange w:id="2715" w:author="Yann Bourdeau" w:date="2013-10-02T12:55:00Z">
                  <w:rPr/>
                </w:rPrChange>
              </w:rPr>
              <w:t>Facilité à trouver de la documentation et de l’aide gratuite pour la configuration (documentation, FAQ, forums, etc.).</w:t>
            </w:r>
          </w:p>
        </w:tc>
        <w:tc>
          <w:tcPr>
            <w:tcW w:w="730" w:type="dxa"/>
          </w:tcPr>
          <w:p w14:paraId="626B97EC" w14:textId="25B0905D" w:rsidR="00744771" w:rsidRDefault="00986A3E" w:rsidP="00BD243B">
            <w:pPr>
              <w:ind w:firstLine="0"/>
              <w:jc w:val="center"/>
            </w:pPr>
            <w:r>
              <w:t>5</w:t>
            </w:r>
          </w:p>
        </w:tc>
        <w:tc>
          <w:tcPr>
            <w:tcW w:w="693" w:type="dxa"/>
          </w:tcPr>
          <w:p w14:paraId="54B01FC3" w14:textId="77777777" w:rsidR="00744771" w:rsidRDefault="00744771" w:rsidP="00BD243B">
            <w:pPr>
              <w:ind w:firstLine="0"/>
              <w:jc w:val="center"/>
            </w:pPr>
          </w:p>
        </w:tc>
      </w:tr>
      <w:tr w:rsidR="00BD243B" w14:paraId="29BF8EB5" w14:textId="283759E6" w:rsidTr="0087642C">
        <w:tc>
          <w:tcPr>
            <w:tcW w:w="2653" w:type="dxa"/>
          </w:tcPr>
          <w:p w14:paraId="6695DF88" w14:textId="6DFEA3B8" w:rsidR="00BD243B" w:rsidRDefault="00BD243B" w:rsidP="00DD2B04">
            <w:pPr>
              <w:pStyle w:val="Paragraphedeliste"/>
              <w:numPr>
                <w:ilvl w:val="0"/>
                <w:numId w:val="8"/>
              </w:numPr>
              <w:jc w:val="left"/>
            </w:pPr>
            <w:r>
              <w:t xml:space="preserve">Support payant </w:t>
            </w:r>
          </w:p>
        </w:tc>
        <w:tc>
          <w:tcPr>
            <w:tcW w:w="5115" w:type="dxa"/>
          </w:tcPr>
          <w:p w14:paraId="1EAD4DC2" w14:textId="08C12CF8" w:rsidR="00BD243B" w:rsidRPr="003142F3" w:rsidRDefault="00986A3E" w:rsidP="00BD243B">
            <w:pPr>
              <w:tabs>
                <w:tab w:val="center" w:pos="4536"/>
                <w:tab w:val="right" w:pos="9072"/>
              </w:tabs>
              <w:spacing w:before="240"/>
              <w:ind w:firstLine="0"/>
              <w:jc w:val="left"/>
              <w:outlineLvl w:val="4"/>
              <w:rPr>
                <w:i/>
                <w:rPrChange w:id="2716" w:author="Yann Bourdeau" w:date="2013-10-02T12:55:00Z">
                  <w:rPr/>
                </w:rPrChange>
              </w:rPr>
            </w:pPr>
            <w:r w:rsidRPr="003142F3">
              <w:rPr>
                <w:i/>
                <w:rPrChange w:id="2717" w:author="Yann Bourdeau" w:date="2013-10-02T12:55:00Z">
                  <w:rPr/>
                </w:rPrChange>
              </w:rPr>
              <w:t>L</w:t>
            </w:r>
            <w:r w:rsidR="00BD243B" w:rsidRPr="003142F3">
              <w:rPr>
                <w:i/>
                <w:rPrChange w:id="2718" w:author="Yann Bourdeau" w:date="2013-10-02T12:55:00Z">
                  <w:rPr/>
                </w:rPrChange>
              </w:rPr>
              <w:t xml:space="preserve">’entreprise </w:t>
            </w:r>
            <w:r w:rsidRPr="003142F3">
              <w:rPr>
                <w:i/>
                <w:rPrChange w:id="2719" w:author="Yann Bourdeau" w:date="2013-10-02T12:55:00Z">
                  <w:rPr/>
                </w:rPrChange>
              </w:rPr>
              <w:t xml:space="preserve">ou une autre compagnie </w:t>
            </w:r>
            <w:r w:rsidR="00BD243B" w:rsidRPr="003142F3">
              <w:rPr>
                <w:i/>
                <w:rPrChange w:id="2720" w:author="Yann Bourdeau" w:date="2013-10-02T12:55:00Z">
                  <w:rPr/>
                </w:rPrChange>
              </w:rPr>
              <w:t>offre du support payant en cas de problème.</w:t>
            </w:r>
          </w:p>
        </w:tc>
        <w:tc>
          <w:tcPr>
            <w:tcW w:w="730" w:type="dxa"/>
          </w:tcPr>
          <w:p w14:paraId="798CCDC9" w14:textId="77777777" w:rsidR="00BD243B" w:rsidRDefault="00BD243B" w:rsidP="00BD243B">
            <w:pPr>
              <w:ind w:firstLine="0"/>
              <w:jc w:val="center"/>
            </w:pPr>
            <w:r>
              <w:t>6</w:t>
            </w:r>
          </w:p>
        </w:tc>
        <w:tc>
          <w:tcPr>
            <w:tcW w:w="693" w:type="dxa"/>
          </w:tcPr>
          <w:p w14:paraId="6E809708" w14:textId="77777777" w:rsidR="00BD243B" w:rsidRDefault="00BD243B" w:rsidP="00BD243B">
            <w:pPr>
              <w:ind w:firstLine="0"/>
              <w:jc w:val="center"/>
            </w:pPr>
          </w:p>
        </w:tc>
      </w:tr>
      <w:tr w:rsidR="00BD243B" w14:paraId="7DD3AC5E" w14:textId="562EFCE0" w:rsidTr="0087642C">
        <w:tc>
          <w:tcPr>
            <w:tcW w:w="2653" w:type="dxa"/>
          </w:tcPr>
          <w:p w14:paraId="34D284CE" w14:textId="65C3A690" w:rsidR="00BD243B" w:rsidRDefault="00BD243B" w:rsidP="0018183F">
            <w:pPr>
              <w:pStyle w:val="Paragraphedeliste"/>
              <w:ind w:firstLine="0"/>
              <w:jc w:val="left"/>
            </w:pPr>
          </w:p>
        </w:tc>
        <w:tc>
          <w:tcPr>
            <w:tcW w:w="5115" w:type="dxa"/>
          </w:tcPr>
          <w:p w14:paraId="0B3D9E84" w14:textId="1DD9D841" w:rsidR="00BD243B" w:rsidRPr="0018183F" w:rsidRDefault="0018183F" w:rsidP="0018183F">
            <w:pPr>
              <w:ind w:firstLine="0"/>
              <w:jc w:val="right"/>
              <w:rPr>
                <w:b/>
              </w:rPr>
            </w:pPr>
            <w:r w:rsidRPr="0018183F">
              <w:rPr>
                <w:b/>
              </w:rPr>
              <w:t>Total</w:t>
            </w:r>
          </w:p>
        </w:tc>
        <w:tc>
          <w:tcPr>
            <w:tcW w:w="730" w:type="dxa"/>
          </w:tcPr>
          <w:p w14:paraId="55F6F2F6" w14:textId="6A3D81DE" w:rsidR="00BD243B" w:rsidRDefault="009B2687" w:rsidP="00BD243B">
            <w:pPr>
              <w:ind w:firstLine="0"/>
              <w:jc w:val="center"/>
            </w:pPr>
            <w:r>
              <w:t>57</w:t>
            </w:r>
          </w:p>
        </w:tc>
        <w:tc>
          <w:tcPr>
            <w:tcW w:w="693" w:type="dxa"/>
          </w:tcPr>
          <w:p w14:paraId="63A7F7A9" w14:textId="77777777" w:rsidR="00BD243B" w:rsidRDefault="00BD243B" w:rsidP="00BD243B">
            <w:pPr>
              <w:ind w:firstLine="0"/>
              <w:jc w:val="center"/>
            </w:pPr>
          </w:p>
        </w:tc>
      </w:tr>
    </w:tbl>
    <w:p w14:paraId="66F3F9C8" w14:textId="18829707" w:rsidR="00E650EA" w:rsidRDefault="00E650EA" w:rsidP="007E3823">
      <w:pPr>
        <w:spacing w:after="0" w:line="240" w:lineRule="auto"/>
        <w:ind w:firstLine="0"/>
        <w:jc w:val="left"/>
      </w:pPr>
    </w:p>
    <w:p w14:paraId="10F3628E" w14:textId="4F056A31" w:rsidR="00554D82" w:rsidRDefault="00554D82" w:rsidP="006B539A">
      <w:pPr>
        <w:rPr>
          <w:rFonts w:asciiTheme="majorHAnsi" w:eastAsiaTheme="majorEastAsia" w:hAnsiTheme="majorHAnsi" w:cstheme="majorBidi"/>
          <w:b/>
          <w:bCs/>
          <w:color w:val="4F81BD" w:themeColor="accent1"/>
          <w:sz w:val="26"/>
          <w:szCs w:val="26"/>
        </w:rPr>
      </w:pPr>
    </w:p>
    <w:p w14:paraId="1DC7AAA7" w14:textId="77777777" w:rsidR="007E3823" w:rsidRDefault="007E3823" w:rsidP="006B539A">
      <w:pPr>
        <w:rPr>
          <w:rFonts w:asciiTheme="majorHAnsi" w:eastAsiaTheme="majorEastAsia" w:hAnsiTheme="majorHAnsi" w:cstheme="majorBidi"/>
          <w:b/>
          <w:bCs/>
          <w:color w:val="4F81BD" w:themeColor="accent1"/>
          <w:sz w:val="26"/>
          <w:szCs w:val="26"/>
        </w:rPr>
      </w:pPr>
    </w:p>
    <w:p w14:paraId="40DFDA53" w14:textId="30790429" w:rsidR="0022235C" w:rsidRPr="009F7001" w:rsidRDefault="009F7001" w:rsidP="00937A1C">
      <w:pPr>
        <w:pStyle w:val="Titre2"/>
        <w:rPr>
          <w:color w:val="auto"/>
          <w:rPrChange w:id="2721" w:author="Yann Bourdeau" w:date="2013-09-15T10:19:00Z">
            <w:rPr/>
          </w:rPrChange>
        </w:rPr>
      </w:pPr>
      <w:bookmarkStart w:id="2722" w:name="_Toc236312096"/>
      <w:bookmarkStart w:id="2723" w:name="_Toc236312232"/>
      <w:bookmarkStart w:id="2724" w:name="_Toc253324768"/>
      <w:ins w:id="2725" w:author="Yann Bourdeau" w:date="2013-09-15T10:18:00Z">
        <w:r w:rsidRPr="009F7001">
          <w:rPr>
            <w:color w:val="auto"/>
            <w:rPrChange w:id="2726" w:author="Yann Bourdeau" w:date="2013-09-15T10:19:00Z">
              <w:rPr/>
            </w:rPrChange>
          </w:rPr>
          <w:t xml:space="preserve">7.3 </w:t>
        </w:r>
      </w:ins>
      <w:r w:rsidR="00937A1C" w:rsidRPr="009F7001">
        <w:rPr>
          <w:color w:val="auto"/>
          <w:rPrChange w:id="2727" w:author="Yann Bourdeau" w:date="2013-09-15T10:19:00Z">
            <w:rPr/>
          </w:rPrChange>
        </w:rPr>
        <w:t>Grille d’évaluation des outils d’intégration continue</w:t>
      </w:r>
      <w:bookmarkEnd w:id="2722"/>
      <w:bookmarkEnd w:id="2723"/>
      <w:bookmarkEnd w:id="2724"/>
    </w:p>
    <w:p w14:paraId="0691B019" w14:textId="48258FB1" w:rsidR="0018183F" w:rsidRPr="007E3823" w:rsidRDefault="0018183F" w:rsidP="0018183F">
      <w:r>
        <w:t>Voici les critères retenus pour la grille d’évaluation des outils d</w:t>
      </w:r>
      <w:r w:rsidR="00062830">
        <w:t>’</w:t>
      </w:r>
      <w:r w:rsidR="00627457">
        <w:t>intégration continue</w:t>
      </w:r>
      <w:r>
        <w:t> :</w:t>
      </w:r>
    </w:p>
    <w:p w14:paraId="09F1A5B5" w14:textId="558D9F32" w:rsidR="009107C7" w:rsidRDefault="00BB67A1" w:rsidP="00DD2B04">
      <w:pPr>
        <w:pStyle w:val="Paragraphedeliste"/>
        <w:numPr>
          <w:ilvl w:val="0"/>
          <w:numId w:val="7"/>
        </w:numPr>
      </w:pPr>
      <w:r w:rsidRPr="009107C7">
        <w:rPr>
          <w:b/>
        </w:rPr>
        <w:t>P</w:t>
      </w:r>
      <w:r w:rsidR="00EA1C86" w:rsidRPr="009107C7">
        <w:rPr>
          <w:b/>
        </w:rPr>
        <w:t>erformance de l’outil</w:t>
      </w:r>
      <w:r w:rsidR="00EA1C86">
        <w:t>. Ce critère vient de Fowler</w:t>
      </w:r>
      <w:del w:id="2728" w:author="Yann Bourdeau" w:date="2014-02-06T16:43:00Z">
        <w:r w:rsidR="000764CC" w:rsidDel="007834C4">
          <w:rPr>
            <w:rStyle w:val="Marquenotebasdepage"/>
          </w:rPr>
          <w:footnoteReference w:id="5"/>
        </w:r>
        <w:r w:rsidR="00EA1C86" w:rsidDel="007834C4">
          <w:delText xml:space="preserve">. </w:delText>
        </w:r>
      </w:del>
      <w:ins w:id="2732" w:author="Yann Bourdeau" w:date="2014-02-06T16:43:00Z">
        <w:r w:rsidR="007834C4">
          <w:rPr>
            <w:rStyle w:val="Marquenotebasdepage"/>
          </w:rPr>
          <w:t>6</w:t>
        </w:r>
        <w:r w:rsidR="007834C4">
          <w:t xml:space="preserve">. </w:t>
        </w:r>
      </w:ins>
      <w:r w:rsidR="006D6E31">
        <w:t>L</w:t>
      </w:r>
      <w:r w:rsidR="00EA1C86">
        <w:t xml:space="preserve">e processus de construction </w:t>
      </w:r>
      <w:r w:rsidR="006D6E31">
        <w:t xml:space="preserve">devrait </w:t>
      </w:r>
      <w:r w:rsidR="00EA1C86">
        <w:t>s’e</w:t>
      </w:r>
      <w:r w:rsidR="00770E0B">
        <w:t>xécuter</w:t>
      </w:r>
      <w:r w:rsidR="00EA1C86">
        <w:t xml:space="preserve"> rapidement</w:t>
      </w:r>
      <w:r w:rsidR="00770E0B">
        <w:t>, dans un délai raisonnable</w:t>
      </w:r>
      <w:r w:rsidR="00EA1C86">
        <w:t xml:space="preserve">. </w:t>
      </w:r>
    </w:p>
    <w:p w14:paraId="721B05B7" w14:textId="7DCAD5FC" w:rsidR="009107C7" w:rsidRDefault="009107C7" w:rsidP="009107C7">
      <w:pPr>
        <w:pStyle w:val="Paragraphedeliste"/>
        <w:ind w:left="1287" w:firstLine="0"/>
      </w:pPr>
      <w:r>
        <w:t xml:space="preserve">Ce </w:t>
      </w:r>
      <w:r w:rsidR="00EA1C86">
        <w:t xml:space="preserve">critère </w:t>
      </w:r>
      <w:r>
        <w:t xml:space="preserve">est </w:t>
      </w:r>
      <w:r w:rsidR="00181663">
        <w:t>souhaitable</w:t>
      </w:r>
      <w:r w:rsidR="00744771">
        <w:t xml:space="preserve"> </w:t>
      </w:r>
      <w:r w:rsidR="00181663">
        <w:t xml:space="preserve">et </w:t>
      </w:r>
      <w:r>
        <w:t>sa</w:t>
      </w:r>
      <w:r w:rsidR="00EA1C86">
        <w:t xml:space="preserve"> pondération </w:t>
      </w:r>
      <w:r>
        <w:t xml:space="preserve">est </w:t>
      </w:r>
      <w:r w:rsidR="00EA1C86">
        <w:t>de 2 points.</w:t>
      </w:r>
    </w:p>
    <w:p w14:paraId="3CC0A004" w14:textId="77777777" w:rsidR="009107C7" w:rsidRDefault="009107C7" w:rsidP="009107C7">
      <w:pPr>
        <w:pStyle w:val="Paragraphedeliste"/>
      </w:pPr>
    </w:p>
    <w:p w14:paraId="37895834" w14:textId="40AE3217" w:rsidR="006D6E31" w:rsidRDefault="00EC7B53" w:rsidP="00DD2B04">
      <w:pPr>
        <w:pStyle w:val="Paragraphedeliste"/>
        <w:numPr>
          <w:ilvl w:val="0"/>
          <w:numId w:val="7"/>
        </w:numPr>
      </w:pPr>
      <w:r w:rsidRPr="00EC7B53">
        <w:rPr>
          <w:b/>
        </w:rPr>
        <w:t>Facilité</w:t>
      </w:r>
      <w:r w:rsidR="00B60E66" w:rsidRPr="00EC7B53">
        <w:rPr>
          <w:b/>
        </w:rPr>
        <w:t xml:space="preserve"> de configuration</w:t>
      </w:r>
      <w:r w:rsidR="00B60E66">
        <w:t>. Ce critère vient de Neokrates</w:t>
      </w:r>
      <w:del w:id="2733" w:author="Yann Bourdeau" w:date="2014-02-06T16:43:00Z">
        <w:r w:rsidR="00E34A25" w:rsidDel="007834C4">
          <w:rPr>
            <w:rStyle w:val="Marquenotebasdepage"/>
          </w:rPr>
          <w:footnoteReference w:id="6"/>
        </w:r>
        <w:r w:rsidR="00B60E66" w:rsidDel="007834C4">
          <w:delText xml:space="preserve">. </w:delText>
        </w:r>
      </w:del>
      <w:ins w:id="2737" w:author="Yann Bourdeau" w:date="2014-02-06T16:43:00Z">
        <w:r w:rsidR="007834C4">
          <w:rPr>
            <w:rStyle w:val="Marquenotebasdepage"/>
          </w:rPr>
          <w:t>7</w:t>
        </w:r>
        <w:r w:rsidR="007834C4">
          <w:t xml:space="preserve">. </w:t>
        </w:r>
      </w:ins>
      <w:r w:rsidR="006D6E31">
        <w:t>L</w:t>
      </w:r>
      <w:r w:rsidR="00B60E66">
        <w:t xml:space="preserve">a configuration d’un système de construction à base de «makefile» </w:t>
      </w:r>
      <w:r w:rsidR="006D6E31">
        <w:t xml:space="preserve">doit être facile à réaliser </w:t>
      </w:r>
      <w:r w:rsidR="00687B0A">
        <w:t>dans l’outil.</w:t>
      </w:r>
    </w:p>
    <w:p w14:paraId="4E0B80FC" w14:textId="61460289" w:rsidR="00E02B9A" w:rsidRDefault="006D6E31" w:rsidP="00E02B9A">
      <w:pPr>
        <w:pStyle w:val="Paragraphedeliste"/>
        <w:ind w:left="1287" w:firstLine="0"/>
      </w:pPr>
      <w:r>
        <w:t>C</w:t>
      </w:r>
      <w:r w:rsidR="00B60E66">
        <w:t xml:space="preserve">e critère </w:t>
      </w:r>
      <w:r>
        <w:t xml:space="preserve">est </w:t>
      </w:r>
      <w:r w:rsidR="00744771">
        <w:t>tr</w:t>
      </w:r>
      <w:r w:rsidR="00062830">
        <w:t>ès important</w:t>
      </w:r>
      <w:r w:rsidR="00744771">
        <w:t xml:space="preserve"> et sa </w:t>
      </w:r>
      <w:r w:rsidR="00B60E66">
        <w:t xml:space="preserve">pondération </w:t>
      </w:r>
      <w:r w:rsidR="00744771">
        <w:t xml:space="preserve">est </w:t>
      </w:r>
      <w:r w:rsidR="00B60E66">
        <w:t xml:space="preserve">de </w:t>
      </w:r>
      <w:r w:rsidR="00143B13">
        <w:t>10</w:t>
      </w:r>
      <w:r w:rsidR="00744771">
        <w:t>.</w:t>
      </w:r>
    </w:p>
    <w:p w14:paraId="1A710111" w14:textId="77777777" w:rsidR="00E02B9A" w:rsidRDefault="00E02B9A" w:rsidP="00E02B9A">
      <w:pPr>
        <w:pStyle w:val="Paragraphedeliste"/>
        <w:ind w:left="1287" w:firstLine="0"/>
      </w:pPr>
    </w:p>
    <w:p w14:paraId="797F834B" w14:textId="3DA37CA2" w:rsidR="006D6E31" w:rsidRDefault="006D6E31" w:rsidP="00DD2B04">
      <w:pPr>
        <w:pStyle w:val="Paragraphedeliste"/>
        <w:numPr>
          <w:ilvl w:val="0"/>
          <w:numId w:val="7"/>
        </w:numPr>
      </w:pPr>
      <w:r w:rsidRPr="00E02B9A">
        <w:rPr>
          <w:b/>
        </w:rPr>
        <w:t>H</w:t>
      </w:r>
      <w:r w:rsidR="006E6C6C" w:rsidRPr="00E02B9A">
        <w:rPr>
          <w:b/>
        </w:rPr>
        <w:t>istorique de</w:t>
      </w:r>
      <w:r w:rsidRPr="00E02B9A">
        <w:rPr>
          <w:b/>
        </w:rPr>
        <w:t>s</w:t>
      </w:r>
      <w:r w:rsidR="006E6C6C" w:rsidRPr="00E02B9A">
        <w:rPr>
          <w:b/>
        </w:rPr>
        <w:t xml:space="preserve"> constructions</w:t>
      </w:r>
      <w:r w:rsidR="006E6C6C">
        <w:t xml:space="preserve">. </w:t>
      </w:r>
      <w:r w:rsidR="006546D0">
        <w:t>L’</w:t>
      </w:r>
      <w:r w:rsidR="006E6C6C">
        <w:t>outil d</w:t>
      </w:r>
      <w:r w:rsidR="006546D0">
        <w:t xml:space="preserve">oit </w:t>
      </w:r>
      <w:r w:rsidR="006E6C6C">
        <w:t>garde</w:t>
      </w:r>
      <w:r w:rsidR="006546D0">
        <w:t>r</w:t>
      </w:r>
      <w:r w:rsidR="006E6C6C">
        <w:t xml:space="preserve"> un historique </w:t>
      </w:r>
      <w:r w:rsidR="00181663">
        <w:t>des constructions pour consultation</w:t>
      </w:r>
      <w:r w:rsidR="006E6C6C">
        <w:t>.</w:t>
      </w:r>
      <w:r w:rsidR="00924260">
        <w:t xml:space="preserve"> Ce </w:t>
      </w:r>
      <w:r w:rsidR="00770E0B">
        <w:t xml:space="preserve">critère </w:t>
      </w:r>
      <w:r w:rsidR="005D1A7F">
        <w:t xml:space="preserve">est basé sur mon </w:t>
      </w:r>
      <w:r>
        <w:t>expérience.</w:t>
      </w:r>
    </w:p>
    <w:p w14:paraId="3B5FE3C5" w14:textId="721DF748" w:rsidR="00BB67A1" w:rsidRDefault="00241B1F" w:rsidP="00241B1F">
      <w:pPr>
        <w:pStyle w:val="Paragraphedeliste"/>
        <w:ind w:left="1287" w:firstLine="0"/>
      </w:pPr>
      <w:r>
        <w:t xml:space="preserve">Ce critère est </w:t>
      </w:r>
      <w:r w:rsidR="00E02B9A">
        <w:t xml:space="preserve">utile </w:t>
      </w:r>
      <w:r>
        <w:t>et</w:t>
      </w:r>
      <w:r w:rsidR="00924260">
        <w:t xml:space="preserve"> de bas</w:t>
      </w:r>
      <w:r w:rsidR="00687B0A">
        <w:t>se</w:t>
      </w:r>
      <w:r w:rsidR="00924260">
        <w:t xml:space="preserve"> priorité</w:t>
      </w:r>
      <w:r>
        <w:t>. Sa</w:t>
      </w:r>
      <w:r w:rsidR="00C0398E">
        <w:t xml:space="preserve"> pondération </w:t>
      </w:r>
      <w:r>
        <w:t xml:space="preserve">est </w:t>
      </w:r>
      <w:r w:rsidR="00C0398E">
        <w:t>de 3</w:t>
      </w:r>
      <w:r w:rsidR="00924260">
        <w:t>.</w:t>
      </w:r>
    </w:p>
    <w:p w14:paraId="08DFEC71" w14:textId="77777777" w:rsidR="00BB67A1" w:rsidRDefault="00BB67A1" w:rsidP="00BB67A1">
      <w:pPr>
        <w:pStyle w:val="Paragraphedeliste"/>
      </w:pPr>
    </w:p>
    <w:p w14:paraId="72C558FD" w14:textId="40279545" w:rsidR="00432C4F" w:rsidRDefault="00241B1F" w:rsidP="00DD2B04">
      <w:pPr>
        <w:pStyle w:val="Paragraphedeliste"/>
        <w:numPr>
          <w:ilvl w:val="0"/>
          <w:numId w:val="7"/>
        </w:numPr>
      </w:pPr>
      <w:r w:rsidRPr="00241B1F">
        <w:rPr>
          <w:b/>
        </w:rPr>
        <w:t>F</w:t>
      </w:r>
      <w:r w:rsidR="00C0398E" w:rsidRPr="00241B1F">
        <w:rPr>
          <w:b/>
        </w:rPr>
        <w:t>acilité d’utilisation</w:t>
      </w:r>
      <w:r w:rsidR="00432C4F">
        <w:t xml:space="preserve">. Indique </w:t>
      </w:r>
      <w:r w:rsidR="00C0398E">
        <w:t>si l’outil est facile à utilis</w:t>
      </w:r>
      <w:r w:rsidR="003A2BCC">
        <w:t>er</w:t>
      </w:r>
      <w:r w:rsidR="00C0398E">
        <w:t xml:space="preserve"> pour les développeurs qui vont int</w:t>
      </w:r>
      <w:r w:rsidR="003A2BCC">
        <w:t>e</w:t>
      </w:r>
      <w:r w:rsidR="00C0398E">
        <w:t>ragir avec. Ce critère vient de Neokrates</w:t>
      </w:r>
      <w:del w:id="2738" w:author="Yann Bourdeau" w:date="2014-02-06T16:43:00Z">
        <w:r w:rsidR="005D1A7F" w:rsidDel="007834C4">
          <w:rPr>
            <w:rStyle w:val="Marquenotebasdepage"/>
          </w:rPr>
          <w:footnoteReference w:id="7"/>
        </w:r>
        <w:r w:rsidR="00C0398E" w:rsidDel="007834C4">
          <w:delText>.</w:delText>
        </w:r>
      </w:del>
      <w:ins w:id="2742" w:author="Yann Bourdeau" w:date="2014-02-06T16:43:00Z">
        <w:r w:rsidR="007834C4">
          <w:rPr>
            <w:rStyle w:val="Marquenotebasdepage"/>
          </w:rPr>
          <w:t>8</w:t>
        </w:r>
        <w:r w:rsidR="007834C4">
          <w:t>.</w:t>
        </w:r>
      </w:ins>
    </w:p>
    <w:p w14:paraId="20D8ABF6" w14:textId="40845566" w:rsidR="00BB67A1" w:rsidRDefault="00432C4F" w:rsidP="00432C4F">
      <w:pPr>
        <w:pStyle w:val="Paragraphedeliste"/>
        <w:ind w:left="1287" w:firstLine="0"/>
      </w:pPr>
      <w:r>
        <w:t>C</w:t>
      </w:r>
      <w:r w:rsidR="00C0398E">
        <w:t xml:space="preserve">e critère </w:t>
      </w:r>
      <w:r>
        <w:t xml:space="preserve">est </w:t>
      </w:r>
      <w:r w:rsidR="00C0398E">
        <w:t>important et</w:t>
      </w:r>
      <w:r>
        <w:t xml:space="preserve"> sa </w:t>
      </w:r>
      <w:r w:rsidR="00C0398E">
        <w:t xml:space="preserve">pondération </w:t>
      </w:r>
      <w:r>
        <w:t xml:space="preserve">est </w:t>
      </w:r>
      <w:r w:rsidR="00C0398E">
        <w:t xml:space="preserve">de </w:t>
      </w:r>
      <w:r w:rsidR="00143B13">
        <w:t>10</w:t>
      </w:r>
      <w:r w:rsidR="00C0398E">
        <w:t>.</w:t>
      </w:r>
    </w:p>
    <w:p w14:paraId="3121B2A5" w14:textId="77777777" w:rsidR="00BB67A1" w:rsidRDefault="00BB67A1" w:rsidP="00BB67A1">
      <w:pPr>
        <w:pStyle w:val="Paragraphedeliste"/>
      </w:pPr>
    </w:p>
    <w:p w14:paraId="4BD2C941" w14:textId="040FD36D" w:rsidR="006546D0" w:rsidRDefault="006546D0" w:rsidP="00DD2B04">
      <w:pPr>
        <w:pStyle w:val="Paragraphedeliste"/>
        <w:numPr>
          <w:ilvl w:val="0"/>
          <w:numId w:val="7"/>
        </w:numPr>
      </w:pPr>
      <w:r w:rsidRPr="006546D0">
        <w:rPr>
          <w:b/>
        </w:rPr>
        <w:t>F</w:t>
      </w:r>
      <w:r w:rsidR="009F49EB" w:rsidRPr="006546D0">
        <w:rPr>
          <w:b/>
        </w:rPr>
        <w:t>acilité d’administration de l’outil</w:t>
      </w:r>
      <w:r w:rsidR="009F49EB">
        <w:t xml:space="preserve">. </w:t>
      </w:r>
      <w:r>
        <w:t xml:space="preserve">L’outil doit être simple à administrer par </w:t>
      </w:r>
      <w:r w:rsidR="009F49EB">
        <w:t xml:space="preserve">l’administrateur du système. Ce critère </w:t>
      </w:r>
      <w:r w:rsidR="006A737E">
        <w:t xml:space="preserve">est basé sur mon </w:t>
      </w:r>
      <w:r>
        <w:t>expérience.</w:t>
      </w:r>
    </w:p>
    <w:p w14:paraId="3E37133D" w14:textId="38A143EF" w:rsidR="00BB67A1" w:rsidRDefault="006546D0" w:rsidP="006546D0">
      <w:pPr>
        <w:pStyle w:val="Paragraphedeliste"/>
        <w:ind w:left="1287" w:firstLine="0"/>
      </w:pPr>
      <w:r>
        <w:t>C</w:t>
      </w:r>
      <w:r w:rsidR="009F49EB">
        <w:t xml:space="preserve">e critère </w:t>
      </w:r>
      <w:r>
        <w:t xml:space="preserve">est </w:t>
      </w:r>
      <w:r w:rsidR="00181663">
        <w:t>souhaitable p</w:t>
      </w:r>
      <w:r w:rsidR="009F49EB">
        <w:t xml:space="preserve">arce </w:t>
      </w:r>
      <w:r w:rsidR="00986750">
        <w:t>qu</w:t>
      </w:r>
      <w:r w:rsidR="00181663">
        <w:t xml:space="preserve">’il ne </w:t>
      </w:r>
      <w:r w:rsidR="009F49EB">
        <w:t xml:space="preserve">s’applique </w:t>
      </w:r>
      <w:r w:rsidR="00181663">
        <w:t xml:space="preserve">qu’à </w:t>
      </w:r>
      <w:r w:rsidR="009F49EB">
        <w:t>l‘administrateur du système</w:t>
      </w:r>
      <w:r w:rsidR="00181663">
        <w:t>, qui est plus disponible</w:t>
      </w:r>
      <w:r w:rsidR="009F49EB">
        <w:t xml:space="preserve">. </w:t>
      </w:r>
      <w:r>
        <w:t xml:space="preserve">Sa </w:t>
      </w:r>
      <w:r w:rsidR="009F49EB">
        <w:t xml:space="preserve">pondération </w:t>
      </w:r>
      <w:r>
        <w:t xml:space="preserve">est </w:t>
      </w:r>
      <w:r w:rsidR="00181663">
        <w:t xml:space="preserve">donc </w:t>
      </w:r>
      <w:r w:rsidR="009F49EB">
        <w:t>de 2</w:t>
      </w:r>
      <w:r w:rsidR="00181663">
        <w:t xml:space="preserve"> points</w:t>
      </w:r>
      <w:r w:rsidR="009F49EB">
        <w:t>.</w:t>
      </w:r>
    </w:p>
    <w:p w14:paraId="62E97ADB" w14:textId="77777777" w:rsidR="00BB67A1" w:rsidRDefault="00BB67A1" w:rsidP="00BB67A1">
      <w:pPr>
        <w:pStyle w:val="Paragraphedeliste"/>
      </w:pPr>
    </w:p>
    <w:p w14:paraId="7D3AEB41" w14:textId="092A477F" w:rsidR="006546D0" w:rsidRDefault="006546D0" w:rsidP="00DD2B04">
      <w:pPr>
        <w:pStyle w:val="Paragraphedeliste"/>
        <w:numPr>
          <w:ilvl w:val="0"/>
          <w:numId w:val="7"/>
        </w:numPr>
      </w:pPr>
      <w:r w:rsidRPr="006546D0">
        <w:rPr>
          <w:b/>
        </w:rPr>
        <w:t>Auto</w:t>
      </w:r>
      <w:r w:rsidR="00143B13">
        <w:rPr>
          <w:b/>
        </w:rPr>
        <w:t>matisation</w:t>
      </w:r>
      <w:r>
        <w:t xml:space="preserve">. L’outil doit pouvoir fonctionner de façon normale </w:t>
      </w:r>
      <w:r w:rsidR="00181663">
        <w:t xml:space="preserve">et autonome </w:t>
      </w:r>
      <w:r>
        <w:t>au sein de l’entreprise sans nécessiter d’intervention</w:t>
      </w:r>
      <w:del w:id="2743" w:author="Lucie" w:date="2013-07-29T18:08:00Z">
        <w:r w:rsidR="00205D6B" w:rsidDel="00D24B0C">
          <w:delText>s</w:delText>
        </w:r>
      </w:del>
      <w:r>
        <w:t xml:space="preserve"> de la part d’un utilisateur.</w:t>
      </w:r>
      <w:r w:rsidR="00296F30">
        <w:t xml:space="preserve"> Ce critère </w:t>
      </w:r>
      <w:r w:rsidR="00445634">
        <w:t xml:space="preserve">est basé sur mon </w:t>
      </w:r>
      <w:r>
        <w:t>expérience.</w:t>
      </w:r>
    </w:p>
    <w:p w14:paraId="6AF8F547" w14:textId="43758D2C" w:rsidR="00296F30" w:rsidRDefault="006546D0" w:rsidP="006546D0">
      <w:pPr>
        <w:pStyle w:val="Paragraphedeliste"/>
        <w:ind w:left="1287" w:firstLine="0"/>
      </w:pPr>
      <w:r>
        <w:t>C</w:t>
      </w:r>
      <w:r w:rsidR="00296F30">
        <w:t xml:space="preserve">e critère </w:t>
      </w:r>
      <w:r>
        <w:t>est</w:t>
      </w:r>
      <w:r w:rsidR="00296F30">
        <w:t xml:space="preserve"> </w:t>
      </w:r>
      <w:r w:rsidR="00F56F40">
        <w:t>utile</w:t>
      </w:r>
      <w:r w:rsidR="00296F30">
        <w:t xml:space="preserve"> et </w:t>
      </w:r>
      <w:r>
        <w:t xml:space="preserve">sa pondération est </w:t>
      </w:r>
      <w:r w:rsidR="00296F30">
        <w:t xml:space="preserve">de </w:t>
      </w:r>
      <w:r w:rsidR="00143B13">
        <w:t>5</w:t>
      </w:r>
      <w:r w:rsidR="00296F30">
        <w:t>.</w:t>
      </w:r>
    </w:p>
    <w:p w14:paraId="1C6FC6B6" w14:textId="77777777" w:rsidR="00986A3E" w:rsidRDefault="00986A3E" w:rsidP="006546D0">
      <w:pPr>
        <w:pStyle w:val="Paragraphedeliste"/>
        <w:ind w:left="1287" w:firstLine="0"/>
      </w:pPr>
    </w:p>
    <w:p w14:paraId="7E07BBED" w14:textId="5CA6DA50" w:rsidR="00986A3E" w:rsidRDefault="00986A3E" w:rsidP="00DD2B04">
      <w:pPr>
        <w:pStyle w:val="Paragraphedeliste"/>
        <w:numPr>
          <w:ilvl w:val="0"/>
          <w:numId w:val="7"/>
        </w:numPr>
      </w:pPr>
      <w:r w:rsidRPr="009107C7">
        <w:rPr>
          <w:b/>
        </w:rPr>
        <w:t>Documentation et support gratuits</w:t>
      </w:r>
      <w:r>
        <w:t xml:space="preserve">. Facilité à trouver de la documentation et de l’aide gratuite pour la configuration dans la documentation du produit, les FAQ, les forums de discussion et les listes de distribution de courriels. </w:t>
      </w:r>
    </w:p>
    <w:p w14:paraId="09C16B70" w14:textId="0D7345A3" w:rsidR="00986A3E" w:rsidRDefault="00445634" w:rsidP="00986A3E">
      <w:pPr>
        <w:pStyle w:val="Paragraphedeliste"/>
        <w:ind w:left="1287" w:firstLine="0"/>
      </w:pPr>
      <w:r>
        <w:t xml:space="preserve">Ce critère est basé sur mon </w:t>
      </w:r>
      <w:r w:rsidR="00986A3E">
        <w:t>expérience et sa pondération est de 5 points.</w:t>
      </w:r>
    </w:p>
    <w:p w14:paraId="5C43505F" w14:textId="77777777" w:rsidR="00986A3E" w:rsidRDefault="00986A3E" w:rsidP="00986A3E">
      <w:pPr>
        <w:pStyle w:val="Paragraphedeliste"/>
      </w:pPr>
    </w:p>
    <w:p w14:paraId="595CC74E" w14:textId="2193856B" w:rsidR="00E02B9A" w:rsidRDefault="00E02B9A" w:rsidP="00DD2B04">
      <w:pPr>
        <w:pStyle w:val="Paragraphedeliste"/>
        <w:numPr>
          <w:ilvl w:val="0"/>
          <w:numId w:val="6"/>
        </w:numPr>
      </w:pPr>
      <w:r w:rsidRPr="00744771">
        <w:rPr>
          <w:b/>
        </w:rPr>
        <w:t>Support payant.</w:t>
      </w:r>
      <w:r>
        <w:t xml:space="preserve"> Disponibilité du support. Cela peut être pratique d’obtenir du support, payant ou non, si l’on rencontre un problème une fois en produc</w:t>
      </w:r>
      <w:r w:rsidR="00445634">
        <w:t xml:space="preserve">tion. Ce critère est basé sur mon </w:t>
      </w:r>
      <w:r>
        <w:t>expérience.</w:t>
      </w:r>
    </w:p>
    <w:p w14:paraId="0B583347" w14:textId="1DB7F4A1" w:rsidR="00205D6B" w:rsidRDefault="00E02B9A" w:rsidP="00205D6B">
      <w:pPr>
        <w:pStyle w:val="Paragraphedeliste"/>
        <w:ind w:left="1287" w:firstLine="0"/>
      </w:pPr>
      <w:r>
        <w:t>Ce critère est utile et sa pondération</w:t>
      </w:r>
      <w:r w:rsidR="0060458B">
        <w:t xml:space="preserve"> </w:t>
      </w:r>
      <w:r>
        <w:t>est de 6 points .</w:t>
      </w:r>
    </w:p>
    <w:p w14:paraId="7B0F9DFF" w14:textId="77777777" w:rsidR="00205D6B" w:rsidRDefault="00205D6B" w:rsidP="00205D6B">
      <w:pPr>
        <w:pStyle w:val="Paragraphedeliste"/>
        <w:ind w:left="1287" w:firstLine="0"/>
      </w:pPr>
    </w:p>
    <w:p w14:paraId="24CD6A48" w14:textId="77777777" w:rsidR="0031254C" w:rsidRDefault="0031254C">
      <w:pPr>
        <w:spacing w:after="0" w:line="240" w:lineRule="auto"/>
        <w:ind w:firstLine="0"/>
        <w:jc w:val="left"/>
      </w:pPr>
      <w:r>
        <w:br w:type="page"/>
      </w:r>
    </w:p>
    <w:p w14:paraId="5E713B57" w14:textId="163906FA" w:rsidR="00951C72" w:rsidRDefault="00951C72" w:rsidP="00205D6B">
      <w:r>
        <w:t>Tous ces critères sont réunis dans la grille d’évaluation suivante  :</w:t>
      </w:r>
    </w:p>
    <w:p w14:paraId="22828A68" w14:textId="43762FC2" w:rsidR="00C54CC2" w:rsidRDefault="00C54CC2" w:rsidP="00C54CC2">
      <w:pPr>
        <w:pStyle w:val="Tableau"/>
        <w:rPr>
          <w:b w:val="0"/>
        </w:rPr>
      </w:pPr>
      <w:bookmarkStart w:id="2744" w:name="_Toc225737333"/>
      <w:bookmarkStart w:id="2745" w:name="_Toc231186567"/>
      <w:bookmarkStart w:id="2746" w:name="_Toc236313250"/>
      <w:bookmarkStart w:id="2747" w:name="_Toc236313277"/>
      <w:r>
        <w:t>Tablea</w:t>
      </w:r>
      <w:r w:rsidR="00951C72">
        <w:t xml:space="preserve">u </w:t>
      </w:r>
      <w:bookmarkStart w:id="2748" w:name="TAB_3_1"/>
      <w:r w:rsidR="00CF32AE">
        <w:fldChar w:fldCharType="begin"/>
      </w:r>
      <w:r w:rsidR="00CF32AE">
        <w:instrText xml:space="preserve"> SEQ Tableau \* MERGEFORMAT </w:instrText>
      </w:r>
      <w:r w:rsidR="00CF32AE">
        <w:fldChar w:fldCharType="separate"/>
      </w:r>
      <w:r w:rsidR="000F3CFA">
        <w:t>2</w:t>
      </w:r>
      <w:bookmarkEnd w:id="2744"/>
      <w:r w:rsidR="00CF32AE">
        <w:fldChar w:fldCharType="end"/>
      </w:r>
      <w:bookmarkEnd w:id="2748"/>
      <w:r>
        <w:t xml:space="preserve"> </w:t>
      </w:r>
      <w:r w:rsidR="00400F34">
        <w:t xml:space="preserve"> </w:t>
      </w:r>
      <w:r w:rsidR="00951C72">
        <w:t>Grille d’évaluation des outils d’intégration continue</w:t>
      </w:r>
      <w:bookmarkEnd w:id="2745"/>
      <w:bookmarkEnd w:id="2746"/>
      <w:bookmarkEnd w:id="2747"/>
      <w:r>
        <w:rPr>
          <w:b w:val="0"/>
        </w:rPr>
        <w:tab/>
      </w:r>
    </w:p>
    <w:tbl>
      <w:tblPr>
        <w:tblStyle w:val="Grille"/>
        <w:tblW w:w="0" w:type="auto"/>
        <w:tblLayout w:type="fixed"/>
        <w:tblLook w:val="04A0" w:firstRow="1" w:lastRow="0" w:firstColumn="1" w:lastColumn="0" w:noHBand="0" w:noVBand="1"/>
      </w:tblPr>
      <w:tblGrid>
        <w:gridCol w:w="2481"/>
        <w:gridCol w:w="5681"/>
        <w:gridCol w:w="730"/>
        <w:gridCol w:w="730"/>
      </w:tblGrid>
      <w:tr w:rsidR="00C154F3" w:rsidRPr="00181663" w14:paraId="7C15B0E0" w14:textId="77777777" w:rsidTr="00F77FF3">
        <w:trPr>
          <w:tblHeader/>
        </w:trPr>
        <w:tc>
          <w:tcPr>
            <w:tcW w:w="2481" w:type="dxa"/>
          </w:tcPr>
          <w:p w14:paraId="5CD9F8E5" w14:textId="77777777" w:rsidR="00C154F3" w:rsidRPr="00181663" w:rsidRDefault="00C154F3" w:rsidP="00F77FF3">
            <w:pPr>
              <w:ind w:firstLine="0"/>
              <w:jc w:val="center"/>
              <w:rPr>
                <w:b/>
              </w:rPr>
            </w:pPr>
            <w:r w:rsidRPr="00181663">
              <w:rPr>
                <w:b/>
              </w:rPr>
              <w:t>Critère</w:t>
            </w:r>
          </w:p>
        </w:tc>
        <w:tc>
          <w:tcPr>
            <w:tcW w:w="5681" w:type="dxa"/>
          </w:tcPr>
          <w:p w14:paraId="312E511E" w14:textId="77777777" w:rsidR="00C154F3" w:rsidRPr="00181663" w:rsidRDefault="00C154F3" w:rsidP="00F77FF3">
            <w:pPr>
              <w:ind w:firstLine="0"/>
              <w:jc w:val="center"/>
              <w:rPr>
                <w:b/>
              </w:rPr>
            </w:pPr>
            <w:r w:rsidRPr="00181663">
              <w:rPr>
                <w:b/>
              </w:rPr>
              <w:t>Description</w:t>
            </w:r>
          </w:p>
        </w:tc>
        <w:tc>
          <w:tcPr>
            <w:tcW w:w="730" w:type="dxa"/>
          </w:tcPr>
          <w:p w14:paraId="58EAC343" w14:textId="77777777" w:rsidR="00C154F3" w:rsidRPr="00181663" w:rsidRDefault="00C154F3" w:rsidP="00F77FF3">
            <w:pPr>
              <w:ind w:firstLine="0"/>
              <w:jc w:val="center"/>
              <w:rPr>
                <w:b/>
              </w:rPr>
            </w:pPr>
            <w:r>
              <w:rPr>
                <w:b/>
              </w:rPr>
              <w:t>Poids</w:t>
            </w:r>
          </w:p>
        </w:tc>
        <w:tc>
          <w:tcPr>
            <w:tcW w:w="730" w:type="dxa"/>
          </w:tcPr>
          <w:p w14:paraId="4151D99A" w14:textId="77777777" w:rsidR="00C154F3" w:rsidRDefault="00C154F3" w:rsidP="00F77FF3">
            <w:pPr>
              <w:ind w:firstLine="0"/>
              <w:jc w:val="center"/>
              <w:rPr>
                <w:b/>
              </w:rPr>
            </w:pPr>
            <w:r>
              <w:rPr>
                <w:b/>
              </w:rPr>
              <w:t>Cote</w:t>
            </w:r>
          </w:p>
        </w:tc>
      </w:tr>
      <w:tr w:rsidR="00C154F3" w14:paraId="74E4D054" w14:textId="77777777" w:rsidTr="00F77FF3">
        <w:tc>
          <w:tcPr>
            <w:tcW w:w="2481" w:type="dxa"/>
          </w:tcPr>
          <w:p w14:paraId="672F6999" w14:textId="77777777" w:rsidR="00C154F3" w:rsidRDefault="00C154F3" w:rsidP="00DD2B04">
            <w:pPr>
              <w:pStyle w:val="Paragraphedeliste"/>
              <w:numPr>
                <w:ilvl w:val="0"/>
                <w:numId w:val="9"/>
              </w:numPr>
              <w:jc w:val="left"/>
            </w:pPr>
            <w:r>
              <w:t>Performance</w:t>
            </w:r>
          </w:p>
        </w:tc>
        <w:tc>
          <w:tcPr>
            <w:tcW w:w="5681" w:type="dxa"/>
          </w:tcPr>
          <w:p w14:paraId="263610F0" w14:textId="017ED839" w:rsidR="00C154F3" w:rsidRPr="001B3ED4" w:rsidRDefault="00C154F3" w:rsidP="00F77FF3">
            <w:pPr>
              <w:ind w:firstLine="0"/>
              <w:rPr>
                <w:i/>
                <w:iCs/>
              </w:rPr>
            </w:pPr>
            <w:r w:rsidRPr="002D124E">
              <w:rPr>
                <w:rStyle w:val="Accentuation"/>
              </w:rPr>
              <w:t>Le processus de construction doit s’exécuter rapidement, dans un délai raisonnable.</w:t>
            </w:r>
          </w:p>
        </w:tc>
        <w:tc>
          <w:tcPr>
            <w:tcW w:w="730" w:type="dxa"/>
          </w:tcPr>
          <w:p w14:paraId="03348C80" w14:textId="77777777" w:rsidR="00C154F3" w:rsidRDefault="00C154F3" w:rsidP="00F77FF3">
            <w:pPr>
              <w:ind w:firstLine="0"/>
              <w:jc w:val="center"/>
            </w:pPr>
            <w:r>
              <w:t>2</w:t>
            </w:r>
          </w:p>
        </w:tc>
        <w:tc>
          <w:tcPr>
            <w:tcW w:w="730" w:type="dxa"/>
          </w:tcPr>
          <w:p w14:paraId="11FEBEA7" w14:textId="77777777" w:rsidR="00C154F3" w:rsidRDefault="00C154F3" w:rsidP="00F77FF3">
            <w:pPr>
              <w:ind w:firstLine="0"/>
              <w:jc w:val="center"/>
            </w:pPr>
          </w:p>
        </w:tc>
      </w:tr>
      <w:tr w:rsidR="00C154F3" w14:paraId="7448F0BC" w14:textId="77777777" w:rsidTr="00F77FF3">
        <w:tc>
          <w:tcPr>
            <w:tcW w:w="2481" w:type="dxa"/>
          </w:tcPr>
          <w:p w14:paraId="0919182F" w14:textId="77777777" w:rsidR="00C154F3" w:rsidRDefault="00C154F3" w:rsidP="00DD2B04">
            <w:pPr>
              <w:pStyle w:val="Paragraphedeliste"/>
              <w:numPr>
                <w:ilvl w:val="0"/>
                <w:numId w:val="9"/>
              </w:numPr>
              <w:jc w:val="left"/>
            </w:pPr>
            <w:r>
              <w:t>Facilité de configuration</w:t>
            </w:r>
          </w:p>
        </w:tc>
        <w:tc>
          <w:tcPr>
            <w:tcW w:w="5681" w:type="dxa"/>
          </w:tcPr>
          <w:p w14:paraId="76186C6C" w14:textId="7A39B129" w:rsidR="00C154F3" w:rsidRPr="001B3ED4" w:rsidRDefault="00C154F3" w:rsidP="00F77FF3">
            <w:pPr>
              <w:ind w:firstLine="0"/>
              <w:rPr>
                <w:i/>
                <w:iCs/>
              </w:rPr>
            </w:pPr>
            <w:r w:rsidRPr="002D124E">
              <w:rPr>
                <w:rStyle w:val="Accentuation"/>
              </w:rPr>
              <w:t>La configuration d’un système de construction à base de «makefile» doit être facile à réaliser.</w:t>
            </w:r>
          </w:p>
        </w:tc>
        <w:tc>
          <w:tcPr>
            <w:tcW w:w="730" w:type="dxa"/>
          </w:tcPr>
          <w:p w14:paraId="22045FC0" w14:textId="77777777" w:rsidR="00C154F3" w:rsidRDefault="00C154F3" w:rsidP="00F77FF3">
            <w:pPr>
              <w:ind w:firstLine="0"/>
              <w:jc w:val="center"/>
            </w:pPr>
            <w:r>
              <w:t>10</w:t>
            </w:r>
          </w:p>
        </w:tc>
        <w:tc>
          <w:tcPr>
            <w:tcW w:w="730" w:type="dxa"/>
          </w:tcPr>
          <w:p w14:paraId="1CDA0D9D" w14:textId="77777777" w:rsidR="00C154F3" w:rsidRDefault="00C154F3" w:rsidP="00F77FF3">
            <w:pPr>
              <w:ind w:firstLine="0"/>
              <w:jc w:val="center"/>
            </w:pPr>
          </w:p>
        </w:tc>
      </w:tr>
      <w:tr w:rsidR="00C154F3" w14:paraId="70803190" w14:textId="77777777" w:rsidTr="00F77FF3">
        <w:tc>
          <w:tcPr>
            <w:tcW w:w="2481" w:type="dxa"/>
          </w:tcPr>
          <w:p w14:paraId="2D485F0C" w14:textId="77777777" w:rsidR="00C154F3" w:rsidRDefault="00C154F3" w:rsidP="00DD2B04">
            <w:pPr>
              <w:pStyle w:val="Paragraphedeliste"/>
              <w:numPr>
                <w:ilvl w:val="0"/>
                <w:numId w:val="9"/>
              </w:numPr>
              <w:jc w:val="left"/>
            </w:pPr>
            <w:r>
              <w:t>Historique</w:t>
            </w:r>
            <w:del w:id="2749" w:author="Yann Bourdeau" w:date="2013-09-15T10:36:00Z">
              <w:r w:rsidDel="004E580D">
                <w:delText>s</w:delText>
              </w:r>
            </w:del>
          </w:p>
        </w:tc>
        <w:tc>
          <w:tcPr>
            <w:tcW w:w="5681" w:type="dxa"/>
          </w:tcPr>
          <w:p w14:paraId="78CC9D86" w14:textId="124E636A" w:rsidR="00C154F3" w:rsidRPr="001B3ED4" w:rsidRDefault="00C154F3" w:rsidP="00F77FF3">
            <w:pPr>
              <w:ind w:firstLine="0"/>
              <w:rPr>
                <w:i/>
                <w:iCs/>
              </w:rPr>
            </w:pPr>
            <w:r w:rsidRPr="002D124E">
              <w:rPr>
                <w:rStyle w:val="Accentuation"/>
              </w:rPr>
              <w:t>L’outil doit conserver un historique des constructions réalisées.</w:t>
            </w:r>
          </w:p>
        </w:tc>
        <w:tc>
          <w:tcPr>
            <w:tcW w:w="730" w:type="dxa"/>
          </w:tcPr>
          <w:p w14:paraId="5CC41AE2" w14:textId="77777777" w:rsidR="00C154F3" w:rsidRDefault="00C154F3" w:rsidP="00F77FF3">
            <w:pPr>
              <w:ind w:firstLine="0"/>
              <w:jc w:val="center"/>
            </w:pPr>
            <w:r>
              <w:t>3</w:t>
            </w:r>
          </w:p>
        </w:tc>
        <w:tc>
          <w:tcPr>
            <w:tcW w:w="730" w:type="dxa"/>
          </w:tcPr>
          <w:p w14:paraId="6A483E05" w14:textId="77777777" w:rsidR="00C154F3" w:rsidRDefault="00C154F3" w:rsidP="00F77FF3">
            <w:pPr>
              <w:ind w:firstLine="0"/>
              <w:jc w:val="center"/>
            </w:pPr>
          </w:p>
        </w:tc>
      </w:tr>
      <w:tr w:rsidR="00C154F3" w14:paraId="228F5A28" w14:textId="77777777" w:rsidTr="00F77FF3">
        <w:tc>
          <w:tcPr>
            <w:tcW w:w="2481" w:type="dxa"/>
          </w:tcPr>
          <w:p w14:paraId="00FA42CC" w14:textId="77777777" w:rsidR="00C154F3" w:rsidRDefault="00C154F3" w:rsidP="00DD2B04">
            <w:pPr>
              <w:pStyle w:val="Paragraphedeliste"/>
              <w:numPr>
                <w:ilvl w:val="0"/>
                <w:numId w:val="9"/>
              </w:numPr>
              <w:jc w:val="left"/>
            </w:pPr>
            <w:r>
              <w:t>Facilité d’utilisation</w:t>
            </w:r>
          </w:p>
        </w:tc>
        <w:tc>
          <w:tcPr>
            <w:tcW w:w="5681" w:type="dxa"/>
          </w:tcPr>
          <w:p w14:paraId="2D22DA37" w14:textId="64489FB7" w:rsidR="00C154F3" w:rsidRPr="001B3ED4" w:rsidRDefault="00C154F3" w:rsidP="00F77FF3">
            <w:pPr>
              <w:ind w:firstLine="0"/>
              <w:rPr>
                <w:i/>
                <w:iCs/>
              </w:rPr>
            </w:pPr>
            <w:r w:rsidRPr="004C176F">
              <w:rPr>
                <w:rStyle w:val="Accentuation"/>
              </w:rPr>
              <w:t>Indique si l’outil est facile à utiliser pour les développeurs qui vont interagir avec.</w:t>
            </w:r>
          </w:p>
        </w:tc>
        <w:tc>
          <w:tcPr>
            <w:tcW w:w="730" w:type="dxa"/>
          </w:tcPr>
          <w:p w14:paraId="2D1A4570" w14:textId="77777777" w:rsidR="00C154F3" w:rsidRDefault="00C154F3" w:rsidP="00F77FF3">
            <w:pPr>
              <w:ind w:firstLine="0"/>
              <w:jc w:val="center"/>
            </w:pPr>
            <w:r>
              <w:t>10</w:t>
            </w:r>
          </w:p>
        </w:tc>
        <w:tc>
          <w:tcPr>
            <w:tcW w:w="730" w:type="dxa"/>
          </w:tcPr>
          <w:p w14:paraId="63E6A686" w14:textId="77777777" w:rsidR="00C154F3" w:rsidRDefault="00C154F3" w:rsidP="00F77FF3">
            <w:pPr>
              <w:ind w:firstLine="0"/>
              <w:jc w:val="center"/>
            </w:pPr>
          </w:p>
        </w:tc>
      </w:tr>
      <w:tr w:rsidR="00C154F3" w14:paraId="28234FFB" w14:textId="77777777" w:rsidTr="00F77FF3">
        <w:tc>
          <w:tcPr>
            <w:tcW w:w="2481" w:type="dxa"/>
          </w:tcPr>
          <w:p w14:paraId="708268E0" w14:textId="77777777" w:rsidR="00C154F3" w:rsidRDefault="00C154F3" w:rsidP="00DD2B04">
            <w:pPr>
              <w:pStyle w:val="Paragraphedeliste"/>
              <w:numPr>
                <w:ilvl w:val="0"/>
                <w:numId w:val="9"/>
              </w:numPr>
              <w:jc w:val="left"/>
            </w:pPr>
            <w:r>
              <w:t>Administration de l’outil</w:t>
            </w:r>
          </w:p>
        </w:tc>
        <w:tc>
          <w:tcPr>
            <w:tcW w:w="5681" w:type="dxa"/>
          </w:tcPr>
          <w:p w14:paraId="17696F6A" w14:textId="512410E3" w:rsidR="00C154F3" w:rsidRPr="001B3ED4" w:rsidRDefault="00C154F3" w:rsidP="00F77FF3">
            <w:pPr>
              <w:ind w:firstLine="0"/>
              <w:rPr>
                <w:i/>
                <w:iCs/>
              </w:rPr>
            </w:pPr>
            <w:r w:rsidRPr="004C176F">
              <w:rPr>
                <w:rStyle w:val="Accentuation"/>
              </w:rPr>
              <w:t>L’outil doit être simple à administrer par l’administrateur du système.</w:t>
            </w:r>
          </w:p>
        </w:tc>
        <w:tc>
          <w:tcPr>
            <w:tcW w:w="730" w:type="dxa"/>
          </w:tcPr>
          <w:p w14:paraId="42E3FCB1" w14:textId="77777777" w:rsidR="00C154F3" w:rsidRDefault="00C154F3" w:rsidP="00F77FF3">
            <w:pPr>
              <w:ind w:firstLine="0"/>
              <w:jc w:val="center"/>
            </w:pPr>
            <w:r>
              <w:t>2</w:t>
            </w:r>
          </w:p>
        </w:tc>
        <w:tc>
          <w:tcPr>
            <w:tcW w:w="730" w:type="dxa"/>
          </w:tcPr>
          <w:p w14:paraId="3F61DB35" w14:textId="77777777" w:rsidR="00C154F3" w:rsidRDefault="00C154F3" w:rsidP="00F77FF3">
            <w:pPr>
              <w:ind w:firstLine="0"/>
              <w:jc w:val="center"/>
            </w:pPr>
          </w:p>
        </w:tc>
      </w:tr>
      <w:tr w:rsidR="00C154F3" w14:paraId="4BE00A09" w14:textId="77777777" w:rsidTr="00F77FF3">
        <w:tc>
          <w:tcPr>
            <w:tcW w:w="2481" w:type="dxa"/>
          </w:tcPr>
          <w:p w14:paraId="6DC00DD9" w14:textId="77777777" w:rsidR="00C154F3" w:rsidRDefault="00C154F3" w:rsidP="00DD2B04">
            <w:pPr>
              <w:pStyle w:val="Paragraphedeliste"/>
              <w:numPr>
                <w:ilvl w:val="0"/>
                <w:numId w:val="9"/>
              </w:numPr>
              <w:jc w:val="left"/>
            </w:pPr>
            <w:r>
              <w:t>Automatisation</w:t>
            </w:r>
          </w:p>
        </w:tc>
        <w:tc>
          <w:tcPr>
            <w:tcW w:w="5681" w:type="dxa"/>
          </w:tcPr>
          <w:p w14:paraId="61CA72D8" w14:textId="760FF188" w:rsidR="00C154F3" w:rsidRPr="001B3ED4" w:rsidRDefault="00C154F3">
            <w:pPr>
              <w:ind w:firstLine="0"/>
              <w:rPr>
                <w:i/>
                <w:iCs/>
              </w:rPr>
            </w:pPr>
            <w:r w:rsidRPr="004C176F">
              <w:rPr>
                <w:rStyle w:val="Accentuation"/>
              </w:rPr>
              <w:t>L’outil doit pouvoir fonctionner de façon normale au sein de l’entreprise, sans nécessiter d’intervention</w:t>
            </w:r>
            <w:del w:id="2750" w:author="Lucie" w:date="2013-07-29T18:10:00Z">
              <w:r w:rsidRPr="004C176F" w:rsidDel="00D24B0C">
                <w:rPr>
                  <w:rStyle w:val="Accentuation"/>
                </w:rPr>
                <w:delText>s</w:delText>
              </w:r>
            </w:del>
            <w:r w:rsidRPr="004C176F">
              <w:rPr>
                <w:rStyle w:val="Accentuation"/>
              </w:rPr>
              <w:t xml:space="preserve"> de la part d’un utilisateur.</w:t>
            </w:r>
          </w:p>
        </w:tc>
        <w:tc>
          <w:tcPr>
            <w:tcW w:w="730" w:type="dxa"/>
          </w:tcPr>
          <w:p w14:paraId="2EA4B14B" w14:textId="77777777" w:rsidR="00C154F3" w:rsidRDefault="00C154F3" w:rsidP="00F77FF3">
            <w:pPr>
              <w:ind w:firstLine="0"/>
              <w:jc w:val="center"/>
            </w:pPr>
            <w:r>
              <w:t>5</w:t>
            </w:r>
          </w:p>
        </w:tc>
        <w:tc>
          <w:tcPr>
            <w:tcW w:w="730" w:type="dxa"/>
          </w:tcPr>
          <w:p w14:paraId="7F326881" w14:textId="77777777" w:rsidR="00C154F3" w:rsidRDefault="00C154F3" w:rsidP="00F77FF3">
            <w:pPr>
              <w:ind w:firstLine="0"/>
              <w:jc w:val="center"/>
            </w:pPr>
          </w:p>
        </w:tc>
      </w:tr>
      <w:tr w:rsidR="00C154F3" w14:paraId="74EAAEBE" w14:textId="77777777" w:rsidTr="00F77FF3">
        <w:tc>
          <w:tcPr>
            <w:tcW w:w="2481" w:type="dxa"/>
          </w:tcPr>
          <w:p w14:paraId="6CEDC7C5" w14:textId="77777777" w:rsidR="00C154F3" w:rsidRDefault="00C154F3" w:rsidP="00DD2B04">
            <w:pPr>
              <w:pStyle w:val="Paragraphedeliste"/>
              <w:numPr>
                <w:ilvl w:val="0"/>
                <w:numId w:val="9"/>
              </w:numPr>
              <w:jc w:val="left"/>
            </w:pPr>
            <w:r>
              <w:t>Documentation et support gratuits</w:t>
            </w:r>
          </w:p>
        </w:tc>
        <w:tc>
          <w:tcPr>
            <w:tcW w:w="5681" w:type="dxa"/>
          </w:tcPr>
          <w:p w14:paraId="7915BBDC" w14:textId="415CB6F9" w:rsidR="00C154F3" w:rsidRDefault="00C154F3" w:rsidP="00C154F3">
            <w:pPr>
              <w:ind w:firstLine="0"/>
            </w:pPr>
            <w:r w:rsidRPr="004C176F">
              <w:rPr>
                <w:rStyle w:val="Accentuation"/>
              </w:rPr>
              <w:t>Facilité à trouver de la documentation et de l’aide gratuite pour la configuration (documentation, FAQ, forums, etc.).</w:t>
            </w:r>
            <w:r>
              <w:t xml:space="preserve"> </w:t>
            </w:r>
          </w:p>
        </w:tc>
        <w:tc>
          <w:tcPr>
            <w:tcW w:w="730" w:type="dxa"/>
          </w:tcPr>
          <w:p w14:paraId="51D4EB52" w14:textId="77777777" w:rsidR="00C154F3" w:rsidRDefault="00C154F3" w:rsidP="00F77FF3">
            <w:pPr>
              <w:ind w:firstLine="0"/>
              <w:jc w:val="center"/>
            </w:pPr>
            <w:r>
              <w:t>5</w:t>
            </w:r>
          </w:p>
        </w:tc>
        <w:tc>
          <w:tcPr>
            <w:tcW w:w="730" w:type="dxa"/>
          </w:tcPr>
          <w:p w14:paraId="70548120" w14:textId="77777777" w:rsidR="00C154F3" w:rsidRDefault="00C154F3" w:rsidP="00F77FF3">
            <w:pPr>
              <w:ind w:firstLine="0"/>
              <w:jc w:val="center"/>
            </w:pPr>
          </w:p>
        </w:tc>
      </w:tr>
      <w:tr w:rsidR="00C154F3" w14:paraId="7C54E6A0" w14:textId="77777777" w:rsidTr="00F77FF3">
        <w:tc>
          <w:tcPr>
            <w:tcW w:w="2481" w:type="dxa"/>
          </w:tcPr>
          <w:p w14:paraId="6A3EB49E" w14:textId="77777777" w:rsidR="00C154F3" w:rsidRDefault="00C154F3" w:rsidP="00DD2B04">
            <w:pPr>
              <w:pStyle w:val="Paragraphedeliste"/>
              <w:numPr>
                <w:ilvl w:val="0"/>
                <w:numId w:val="9"/>
              </w:numPr>
              <w:jc w:val="left"/>
            </w:pPr>
            <w:r>
              <w:t>Support payant</w:t>
            </w:r>
          </w:p>
        </w:tc>
        <w:tc>
          <w:tcPr>
            <w:tcW w:w="5681" w:type="dxa"/>
          </w:tcPr>
          <w:p w14:paraId="6A809B69" w14:textId="35F72F37" w:rsidR="00C154F3" w:rsidRPr="001B3ED4" w:rsidRDefault="00C154F3" w:rsidP="00F77FF3">
            <w:pPr>
              <w:ind w:firstLine="0"/>
              <w:rPr>
                <w:i/>
                <w:iCs/>
              </w:rPr>
            </w:pPr>
            <w:r w:rsidRPr="004C176F">
              <w:rPr>
                <w:rStyle w:val="Accentuation"/>
              </w:rPr>
              <w:t>L’entreprise ou une autre compagnie offre du support payant en cas de problème.</w:t>
            </w:r>
          </w:p>
        </w:tc>
        <w:tc>
          <w:tcPr>
            <w:tcW w:w="730" w:type="dxa"/>
          </w:tcPr>
          <w:p w14:paraId="62D6F039" w14:textId="77777777" w:rsidR="00C154F3" w:rsidRDefault="00C154F3" w:rsidP="00F77FF3">
            <w:pPr>
              <w:ind w:firstLine="0"/>
              <w:jc w:val="center"/>
            </w:pPr>
            <w:r>
              <w:t>5</w:t>
            </w:r>
          </w:p>
        </w:tc>
        <w:tc>
          <w:tcPr>
            <w:tcW w:w="730" w:type="dxa"/>
          </w:tcPr>
          <w:p w14:paraId="6ACAACD2" w14:textId="77777777" w:rsidR="00C154F3" w:rsidRDefault="00C154F3" w:rsidP="00F77FF3">
            <w:pPr>
              <w:ind w:firstLine="0"/>
              <w:jc w:val="center"/>
            </w:pPr>
          </w:p>
        </w:tc>
      </w:tr>
      <w:tr w:rsidR="00C154F3" w14:paraId="45DA7AE7" w14:textId="77777777" w:rsidTr="00F77FF3">
        <w:tc>
          <w:tcPr>
            <w:tcW w:w="2481" w:type="dxa"/>
          </w:tcPr>
          <w:p w14:paraId="60208F85" w14:textId="77777777" w:rsidR="00C154F3" w:rsidRDefault="00C154F3" w:rsidP="00F77FF3">
            <w:pPr>
              <w:jc w:val="left"/>
            </w:pPr>
          </w:p>
        </w:tc>
        <w:tc>
          <w:tcPr>
            <w:tcW w:w="5681" w:type="dxa"/>
          </w:tcPr>
          <w:p w14:paraId="5C2EC3D9" w14:textId="77777777" w:rsidR="00C154F3" w:rsidRDefault="00C154F3" w:rsidP="00F77FF3">
            <w:pPr>
              <w:ind w:firstLine="0"/>
              <w:jc w:val="right"/>
            </w:pPr>
            <w:r>
              <w:t>Total</w:t>
            </w:r>
          </w:p>
        </w:tc>
        <w:tc>
          <w:tcPr>
            <w:tcW w:w="730" w:type="dxa"/>
          </w:tcPr>
          <w:p w14:paraId="091C3034" w14:textId="492A7E05" w:rsidR="00C154F3" w:rsidRDefault="00F56F40" w:rsidP="00F77FF3">
            <w:pPr>
              <w:ind w:firstLine="0"/>
              <w:jc w:val="center"/>
            </w:pPr>
            <w:r>
              <w:t>43</w:t>
            </w:r>
          </w:p>
        </w:tc>
        <w:tc>
          <w:tcPr>
            <w:tcW w:w="730" w:type="dxa"/>
          </w:tcPr>
          <w:p w14:paraId="1972029A" w14:textId="77777777" w:rsidR="00C154F3" w:rsidRDefault="00C154F3" w:rsidP="00F77FF3">
            <w:pPr>
              <w:ind w:firstLine="0"/>
              <w:jc w:val="center"/>
            </w:pPr>
          </w:p>
        </w:tc>
      </w:tr>
    </w:tbl>
    <w:p w14:paraId="2FAC8084" w14:textId="77777777" w:rsidR="00C54CC2" w:rsidRDefault="00C54CC2" w:rsidP="00C54CC2">
      <w:pPr>
        <w:spacing w:after="0" w:line="240" w:lineRule="auto"/>
        <w:ind w:firstLine="0"/>
        <w:jc w:val="left"/>
      </w:pPr>
      <w:r>
        <w:br w:type="page"/>
      </w:r>
    </w:p>
    <w:p w14:paraId="23B18015" w14:textId="54116528" w:rsidR="00E91478" w:rsidRPr="00841ABA" w:rsidRDefault="00841ABA" w:rsidP="00205D6B">
      <w:pPr>
        <w:pStyle w:val="Titre1"/>
        <w:rPr>
          <w:color w:val="auto"/>
          <w:rPrChange w:id="2751" w:author="Yann Bourdeau" w:date="2013-09-15T10:20:00Z">
            <w:rPr/>
          </w:rPrChange>
        </w:rPr>
      </w:pPr>
      <w:bookmarkStart w:id="2752" w:name="_Toc236312097"/>
      <w:bookmarkStart w:id="2753" w:name="_Toc236312233"/>
      <w:bookmarkStart w:id="2754" w:name="_Toc253324769"/>
      <w:ins w:id="2755" w:author="Yann Bourdeau" w:date="2013-09-15T10:19:00Z">
        <w:r w:rsidRPr="00841ABA">
          <w:rPr>
            <w:color w:val="auto"/>
            <w:rPrChange w:id="2756" w:author="Yann Bourdeau" w:date="2013-09-15T10:20:00Z">
              <w:rPr/>
            </w:rPrChange>
          </w:rPr>
          <w:t xml:space="preserve">8.0 </w:t>
        </w:r>
      </w:ins>
      <w:r w:rsidR="00EC3E80" w:rsidRPr="00841ABA">
        <w:rPr>
          <w:color w:val="auto"/>
          <w:rPrChange w:id="2757" w:author="Yann Bourdeau" w:date="2013-09-15T10:20:00Z">
            <w:rPr/>
          </w:rPrChange>
        </w:rPr>
        <w:t xml:space="preserve">Environnement </w:t>
      </w:r>
      <w:r w:rsidR="003756AF" w:rsidRPr="00841ABA">
        <w:rPr>
          <w:color w:val="auto"/>
          <w:rPrChange w:id="2758" w:author="Yann Bourdeau" w:date="2013-09-15T10:20:00Z">
            <w:rPr/>
          </w:rPrChange>
        </w:rPr>
        <w:t>mis en place pour</w:t>
      </w:r>
      <w:r w:rsidR="00EC3E80" w:rsidRPr="00841ABA">
        <w:rPr>
          <w:color w:val="auto"/>
          <w:rPrChange w:id="2759" w:author="Yann Bourdeau" w:date="2013-09-15T10:20:00Z">
            <w:rPr/>
          </w:rPrChange>
        </w:rPr>
        <w:t xml:space="preserve"> l’évaluation</w:t>
      </w:r>
      <w:r w:rsidR="003756AF" w:rsidRPr="00841ABA">
        <w:rPr>
          <w:color w:val="auto"/>
          <w:rPrChange w:id="2760" w:author="Yann Bourdeau" w:date="2013-09-15T10:20:00Z">
            <w:rPr/>
          </w:rPrChange>
        </w:rPr>
        <w:t xml:space="preserve"> des produits</w:t>
      </w:r>
      <w:bookmarkEnd w:id="2752"/>
      <w:bookmarkEnd w:id="2753"/>
      <w:bookmarkEnd w:id="2754"/>
    </w:p>
    <w:p w14:paraId="642D13FF" w14:textId="71D80C32" w:rsidR="006F6448" w:rsidRPr="00841ABA" w:rsidRDefault="00841ABA" w:rsidP="00205D6B">
      <w:pPr>
        <w:pStyle w:val="Titre2"/>
        <w:rPr>
          <w:color w:val="auto"/>
          <w:rPrChange w:id="2761" w:author="Yann Bourdeau" w:date="2013-09-15T10:20:00Z">
            <w:rPr/>
          </w:rPrChange>
        </w:rPr>
      </w:pPr>
      <w:bookmarkStart w:id="2762" w:name="_Toc236312098"/>
      <w:bookmarkStart w:id="2763" w:name="_Toc236312234"/>
      <w:bookmarkStart w:id="2764" w:name="_Toc253324770"/>
      <w:ins w:id="2765" w:author="Yann Bourdeau" w:date="2013-09-15T10:20:00Z">
        <w:r w:rsidRPr="00841ABA">
          <w:rPr>
            <w:color w:val="auto"/>
            <w:rPrChange w:id="2766" w:author="Yann Bourdeau" w:date="2013-09-15T10:20:00Z">
              <w:rPr/>
            </w:rPrChange>
          </w:rPr>
          <w:t>8.1</w:t>
        </w:r>
      </w:ins>
      <w:ins w:id="2767" w:author="Yann Bourdeau" w:date="2013-09-15T10:19:00Z">
        <w:r w:rsidRPr="00841ABA">
          <w:rPr>
            <w:color w:val="auto"/>
            <w:rPrChange w:id="2768" w:author="Yann Bourdeau" w:date="2013-09-15T10:20:00Z">
              <w:rPr/>
            </w:rPrChange>
          </w:rPr>
          <w:t xml:space="preserve"> </w:t>
        </w:r>
      </w:ins>
      <w:r w:rsidR="00651A3D" w:rsidRPr="00841ABA">
        <w:rPr>
          <w:color w:val="auto"/>
          <w:rPrChange w:id="2769" w:author="Yann Bourdeau" w:date="2013-09-15T10:20:00Z">
            <w:rPr/>
          </w:rPrChange>
        </w:rPr>
        <w:t>Configuration matérielle et réseau</w:t>
      </w:r>
      <w:bookmarkEnd w:id="2762"/>
      <w:bookmarkEnd w:id="2763"/>
      <w:bookmarkEnd w:id="2764"/>
    </w:p>
    <w:p w14:paraId="1CFB68FE" w14:textId="5F4A749F" w:rsidR="00E36721" w:rsidRDefault="00E36721" w:rsidP="00E36721">
      <w:r>
        <w:t>La configuration d’un</w:t>
      </w:r>
      <w:ins w:id="2770" w:author="Lucie" w:date="2013-07-29T18:11:00Z">
        <w:r w:rsidR="00D24B0C">
          <w:t xml:space="preserve"> environnement de test ou de développement </w:t>
        </w:r>
      </w:ins>
      <w:del w:id="2771" w:author="Lucie" w:date="2013-07-29T18:11:00Z">
        <w:r w:rsidDel="00D24B0C">
          <w:delText xml:space="preserve"> développeur</w:delText>
        </w:r>
      </w:del>
      <w:del w:id="2772" w:author="Yann Bourdeau" w:date="2013-10-03T19:13:00Z">
        <w:r w:rsidDel="007C5F9A">
          <w:delText xml:space="preserve"> </w:delText>
        </w:r>
      </w:del>
      <w:r>
        <w:t>est la sui</w:t>
      </w:r>
      <w:r w:rsidR="00516525">
        <w:t>vante : Le poste de travail fonctionne sous Linux et</w:t>
      </w:r>
      <w:r>
        <w:t xml:space="preserve"> les sources sont</w:t>
      </w:r>
      <w:r w:rsidR="00516525">
        <w:t xml:space="preserve"> contenus sur un serveur NFS que</w:t>
      </w:r>
      <w:r>
        <w:t xml:space="preserve"> chaque développeur </w:t>
      </w:r>
      <w:del w:id="2773" w:author="Lucie" w:date="2013-07-29T18:13:00Z">
        <w:r w:rsidDel="00AC3F2D">
          <w:delText>à accès</w:delText>
        </w:r>
      </w:del>
      <w:ins w:id="2774" w:author="Lucie" w:date="2013-07-29T18:13:00Z">
        <w:r w:rsidR="00AC3F2D">
          <w:t>accède</w:t>
        </w:r>
      </w:ins>
      <w:r>
        <w:t>. Ensuite, le développeur se connecte sur un serveur de construction pour bâtir l’exécutable. L’exécutable est fait dans un paquet qui est possible d’installer sur un serveur d’exécution</w:t>
      </w:r>
      <w:r w:rsidR="00570931">
        <w:t>.</w:t>
      </w:r>
    </w:p>
    <w:p w14:paraId="097636D6" w14:textId="743265DD" w:rsidR="002470B0" w:rsidRDefault="002470B0" w:rsidP="002470B0">
      <w:pPr>
        <w:pStyle w:val="Figure"/>
        <w:tabs>
          <w:tab w:val="left" w:pos="1701"/>
        </w:tabs>
        <w:rPr>
          <w:b w:val="0"/>
        </w:rPr>
      </w:pPr>
      <w:bookmarkStart w:id="2775" w:name="_Toc236312919"/>
      <w:r>
        <w:t xml:space="preserve">Figure </w:t>
      </w:r>
      <w:fldSimple w:instr=" SEQ Figure \* MERGEFORMAT ">
        <w:r w:rsidR="000F3CFA">
          <w:t>1</w:t>
        </w:r>
      </w:fldSimple>
      <w:r>
        <w:rPr>
          <w:b w:val="0"/>
        </w:rPr>
        <w:tab/>
        <w:t>Configuration compilation</w:t>
      </w:r>
      <w:bookmarkEnd w:id="2775"/>
    </w:p>
    <w:p w14:paraId="25B1A2A7" w14:textId="2E638ADF" w:rsidR="00D62507" w:rsidRPr="00D62507" w:rsidRDefault="00D62507" w:rsidP="00D62507">
      <w:r>
        <w:rPr>
          <w:lang w:val="fr-FR"/>
        </w:rPr>
        <w:drawing>
          <wp:inline distT="0" distB="0" distL="0" distR="0" wp14:anchorId="3BD3541F" wp14:editId="6ED03B2A">
            <wp:extent cx="5972810" cy="3619500"/>
            <wp:effectExtent l="0" t="0" r="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 poste de travail.jpg"/>
                    <pic:cNvPicPr/>
                  </pic:nvPicPr>
                  <pic:blipFill>
                    <a:blip r:embed="rId10">
                      <a:extLst>
                        <a:ext uri="{28A0092B-C50C-407E-A947-70E740481C1C}">
                          <a14:useLocalDpi xmlns:a14="http://schemas.microsoft.com/office/drawing/2010/main" val="0"/>
                        </a:ext>
                      </a:extLst>
                    </a:blip>
                    <a:stretch>
                      <a:fillRect/>
                    </a:stretch>
                  </pic:blipFill>
                  <pic:spPr>
                    <a:xfrm>
                      <a:off x="0" y="0"/>
                      <a:ext cx="5972810" cy="3619500"/>
                    </a:xfrm>
                    <a:prstGeom prst="rect">
                      <a:avLst/>
                    </a:prstGeom>
                  </pic:spPr>
                </pic:pic>
              </a:graphicData>
            </a:graphic>
          </wp:inline>
        </w:drawing>
      </w:r>
    </w:p>
    <w:p w14:paraId="7B8070D9" w14:textId="77777777" w:rsidR="002470B0" w:rsidRPr="00E36721" w:rsidRDefault="002470B0" w:rsidP="00E36721"/>
    <w:p w14:paraId="03E8394F" w14:textId="308629DB" w:rsidR="00651A3D" w:rsidRDefault="00651A3D" w:rsidP="00651A3D">
      <w:r>
        <w:t xml:space="preserve">Pour évaluer les outils, j’ai fait l’installation </w:t>
      </w:r>
      <w:del w:id="2776" w:author="Lucie" w:date="2013-07-29T18:14:00Z">
        <w:r w:rsidDel="00AC3F2D">
          <w:delText xml:space="preserve">sous </w:delText>
        </w:r>
      </w:del>
      <w:ins w:id="2777" w:author="Lucie" w:date="2013-07-29T18:14:00Z">
        <w:r w:rsidR="00AC3F2D">
          <w:t xml:space="preserve">sur </w:t>
        </w:r>
      </w:ins>
      <w:r>
        <w:t xml:space="preserve">ma machine Mac OS X puisqu’il fallait simuler le développement à deux machines comme dans l’entreprise. </w:t>
      </w:r>
    </w:p>
    <w:p w14:paraId="4DAD5835" w14:textId="260088C2" w:rsidR="00651A3D" w:rsidRDefault="00651A3D" w:rsidP="00651A3D">
      <w:r>
        <w:t>La plateforme de la machine de construction</w:t>
      </w:r>
      <w:r w:rsidR="000976FB">
        <w:t xml:space="preserve"> et d’exécution</w:t>
      </w:r>
      <w:r>
        <w:t xml:space="preserve"> Linux </w:t>
      </w:r>
      <w:r w:rsidR="00516525">
        <w:t>es</w:t>
      </w:r>
      <w:r w:rsidR="000976FB">
        <w:t>t</w:t>
      </w:r>
      <w:r>
        <w:t xml:space="preserve"> souvent mise à jour. </w:t>
      </w:r>
      <w:r w:rsidR="00AB38FA">
        <w:t xml:space="preserve">Pour éviter de toujours avoir à réinstaller les </w:t>
      </w:r>
      <w:r>
        <w:t>outils d’intégration</w:t>
      </w:r>
      <w:r w:rsidR="00AB38FA">
        <w:t xml:space="preserve"> continue au rythme des mises</w:t>
      </w:r>
      <w:r w:rsidR="00516525">
        <w:t xml:space="preserve"> à </w:t>
      </w:r>
      <w:r w:rsidR="00AB38FA">
        <w:t>jour</w:t>
      </w:r>
      <w:r>
        <w:t xml:space="preserve">, </w:t>
      </w:r>
      <w:r w:rsidR="00AB38FA">
        <w:t>ces outils ont été installés sur un autre serveur</w:t>
      </w:r>
      <w:r w:rsidR="000976FB">
        <w:t xml:space="preserve"> dédié seulement à cela</w:t>
      </w:r>
      <w:r w:rsidR="00AB38FA">
        <w:t xml:space="preserve">. </w:t>
      </w:r>
      <w:r>
        <w:t>Pour que ce</w:t>
      </w:r>
      <w:r w:rsidR="00AB38FA">
        <w:t>t</w:t>
      </w:r>
      <w:r w:rsidR="00516525">
        <w:t>te</w:t>
      </w:r>
      <w:r w:rsidR="00AB38FA">
        <w:t xml:space="preserve"> approche</w:t>
      </w:r>
      <w:r>
        <w:t xml:space="preserve"> fonctionne, la construction et les tests unitaires </w:t>
      </w:r>
      <w:r w:rsidR="00AB38FA">
        <w:t xml:space="preserve">doivent être réalisés </w:t>
      </w:r>
      <w:r>
        <w:t>à distance</w:t>
      </w:r>
      <w:r w:rsidR="000976FB">
        <w:t xml:space="preserve"> sur une autre machine Linux</w:t>
      </w:r>
      <w:ins w:id="2778" w:author="Lucie" w:date="2013-07-29T18:15:00Z">
        <w:r w:rsidR="00AC3F2D">
          <w:t>.</w:t>
        </w:r>
      </w:ins>
    </w:p>
    <w:p w14:paraId="0E1DC2DF" w14:textId="44E7B8ED" w:rsidR="00651A3D" w:rsidRDefault="00651A3D" w:rsidP="00651A3D">
      <w:r>
        <w:t xml:space="preserve">Pour résoudre le problème de compilation à distance, j’ai fait deux choses. La première </w:t>
      </w:r>
      <w:r w:rsidR="0031254C">
        <w:t>étape</w:t>
      </w:r>
      <w:r>
        <w:t xml:space="preserve"> est de partager le répertoire de compilation de la machine de construction vers la machine qui contient le serveur d’intégration continue. Pour ce faire, j’ai utilisé l’outil SSHFS qui permet de monter un répertoire sur une machine distante. SSHFS utilise FUSE qui permet de monter un répertoire distant via le protocole SSH. FUSE est fait pour monter des </w:t>
      </w:r>
      <w:ins w:id="2779" w:author="Lucie" w:date="2013-07-29T18:16:00Z">
        <w:r w:rsidR="00AC3F2D">
          <w:t>« </w:t>
        </w:r>
      </w:ins>
      <w:r>
        <w:t>file system</w:t>
      </w:r>
      <w:ins w:id="2780" w:author="Lucie" w:date="2013-07-29T18:16:00Z">
        <w:r w:rsidR="00AC3F2D">
          <w:t> »</w:t>
        </w:r>
      </w:ins>
      <w:r>
        <w:t xml:space="preserve"> pour un utilisateur Unix et non toute la machine comme un «mount» NFS. SSHFS est moins performant que NFS</w:t>
      </w:r>
      <w:r w:rsidR="00870279">
        <w:t xml:space="preserve">, </w:t>
      </w:r>
      <w:r>
        <w:t>mais il est moins difficile à configurer. Je voulais éviter de mettre de la complexité, dans ma configuration à la maison, de mettre un service NFS entre mes deux machines. Dans l’entreprise Tekelec, il y a un système NFS par «auto-mount» qui permet d’avoir accès à un répertoire qui contient les sources. J’ai trouvé cela trop complexe et hors sujet de mon projet pour reproduire cela. Donc, j’ai monté sur la machine du serveur d’intégration continue le répertoire de la machine construction. Ce qui permet à l’outil d’intégration continue de sortir les sources d’un contrôleur de source</w:t>
      </w:r>
      <w:ins w:id="2781" w:author="Lucie" w:date="2013-07-29T18:17:00Z">
        <w:r w:rsidR="00AC3F2D">
          <w:t>s</w:t>
        </w:r>
      </w:ins>
      <w:r>
        <w:t xml:space="preserve"> et les mettre dans le répertoire partagé. La deuxième </w:t>
      </w:r>
      <w:ins w:id="2782" w:author="Lucie" w:date="2013-07-29T18:17:00Z">
        <w:r w:rsidR="00AC3F2D">
          <w:t xml:space="preserve">étape </w:t>
        </w:r>
      </w:ins>
      <w:r>
        <w:t xml:space="preserve">a été </w:t>
      </w:r>
      <w:ins w:id="2783" w:author="Lucie" w:date="2013-07-29T18:18:00Z">
        <w:r w:rsidR="00AC3F2D">
          <w:t xml:space="preserve">de </w:t>
        </w:r>
      </w:ins>
      <w:r>
        <w:t xml:space="preserve">faire un script Shell qui </w:t>
      </w:r>
      <w:ins w:id="2784" w:author="Lucie" w:date="2013-07-29T18:18:00Z">
        <w:r w:rsidR="00AC3F2D">
          <w:t>permet</w:t>
        </w:r>
        <w:del w:id="2785" w:author="Denis" w:date="2013-07-30T10:12:00Z">
          <w:r w:rsidR="00AC3F2D" w:rsidDel="00F34383">
            <w:delText>tra</w:delText>
          </w:r>
        </w:del>
        <w:r w:rsidR="00AC3F2D">
          <w:t xml:space="preserve"> d’</w:t>
        </w:r>
      </w:ins>
      <w:del w:id="2786" w:author="Lucie" w:date="2013-07-29T18:18:00Z">
        <w:r w:rsidDel="00AC3F2D">
          <w:delText xml:space="preserve">va </w:delText>
        </w:r>
      </w:del>
      <w:r>
        <w:t>exécuter les commandes de compilation</w:t>
      </w:r>
      <w:del w:id="2787" w:author="Lucie" w:date="2013-07-29T18:19:00Z">
        <w:r w:rsidDel="00AC3F2D">
          <w:delText>s</w:delText>
        </w:r>
      </w:del>
      <w:r>
        <w:t xml:space="preserve"> à distance via SSH. Le script relai</w:t>
      </w:r>
      <w:ins w:id="2788" w:author="Lucie" w:date="2013-07-29T18:18:00Z">
        <w:r w:rsidR="00AC3F2D">
          <w:t>e</w:t>
        </w:r>
      </w:ins>
      <w:del w:id="2789" w:author="Lucie" w:date="2013-07-29T18:18:00Z">
        <w:r w:rsidDel="00AC3F2D">
          <w:delText>s</w:delText>
        </w:r>
      </w:del>
      <w:r>
        <w:t xml:space="preserve"> les codes d’erreur de compilation. </w:t>
      </w:r>
    </w:p>
    <w:p w14:paraId="4DCD3EA8" w14:textId="77777777" w:rsidR="003756AF" w:rsidRDefault="003756AF" w:rsidP="00EC3E80">
      <w:pPr>
        <w:pStyle w:val="Titre3"/>
      </w:pPr>
    </w:p>
    <w:p w14:paraId="6F3DA797" w14:textId="0858E190" w:rsidR="00EC3E80" w:rsidRPr="00841ABA" w:rsidRDefault="00841ABA" w:rsidP="00205D6B">
      <w:pPr>
        <w:pStyle w:val="Titre2"/>
        <w:rPr>
          <w:color w:val="auto"/>
          <w:rPrChange w:id="2790" w:author="Yann Bourdeau" w:date="2013-09-15T10:20:00Z">
            <w:rPr/>
          </w:rPrChange>
        </w:rPr>
      </w:pPr>
      <w:bookmarkStart w:id="2791" w:name="_Toc236312099"/>
      <w:bookmarkStart w:id="2792" w:name="_Toc236312235"/>
      <w:bookmarkStart w:id="2793" w:name="_Toc253324771"/>
      <w:ins w:id="2794" w:author="Yann Bourdeau" w:date="2013-09-15T10:20:00Z">
        <w:r w:rsidRPr="00841ABA">
          <w:rPr>
            <w:color w:val="auto"/>
            <w:rPrChange w:id="2795" w:author="Yann Bourdeau" w:date="2013-09-15T10:20:00Z">
              <w:rPr/>
            </w:rPrChange>
          </w:rPr>
          <w:t xml:space="preserve">8.2 </w:t>
        </w:r>
      </w:ins>
      <w:r w:rsidR="003756AF" w:rsidRPr="00841ABA">
        <w:rPr>
          <w:color w:val="auto"/>
          <w:rPrChange w:id="2796" w:author="Yann Bourdeau" w:date="2013-09-15T10:20:00Z">
            <w:rPr/>
          </w:rPrChange>
        </w:rPr>
        <w:t>Configuration logicielle p</w:t>
      </w:r>
      <w:r w:rsidR="00EC3E80" w:rsidRPr="00841ABA">
        <w:rPr>
          <w:color w:val="auto"/>
          <w:rPrChange w:id="2797" w:author="Yann Bourdeau" w:date="2013-09-15T10:20:00Z">
            <w:rPr/>
          </w:rPrChange>
        </w:rPr>
        <w:t>our les tests unitaires</w:t>
      </w:r>
      <w:bookmarkEnd w:id="2791"/>
      <w:bookmarkEnd w:id="2792"/>
      <w:bookmarkEnd w:id="2793"/>
    </w:p>
    <w:p w14:paraId="66BEC971" w14:textId="54D20D7B" w:rsidR="003756AF" w:rsidRPr="00841ABA" w:rsidRDefault="00841ABA" w:rsidP="00205D6B">
      <w:pPr>
        <w:pStyle w:val="Titre3"/>
        <w:rPr>
          <w:color w:val="auto"/>
          <w:rPrChange w:id="2798" w:author="Yann Bourdeau" w:date="2013-09-15T10:20:00Z">
            <w:rPr/>
          </w:rPrChange>
        </w:rPr>
      </w:pPr>
      <w:bookmarkStart w:id="2799" w:name="_Toc236312100"/>
      <w:bookmarkStart w:id="2800" w:name="_Toc236312236"/>
      <w:bookmarkStart w:id="2801" w:name="_Toc253324772"/>
      <w:ins w:id="2802" w:author="Yann Bourdeau" w:date="2013-09-15T10:20:00Z">
        <w:r w:rsidRPr="00841ABA">
          <w:rPr>
            <w:color w:val="auto"/>
            <w:rPrChange w:id="2803" w:author="Yann Bourdeau" w:date="2013-09-15T10:20:00Z">
              <w:rPr/>
            </w:rPrChange>
          </w:rPr>
          <w:t xml:space="preserve">8.2.1 </w:t>
        </w:r>
      </w:ins>
      <w:r w:rsidR="003756AF" w:rsidRPr="00841ABA">
        <w:rPr>
          <w:color w:val="auto"/>
          <w:rPrChange w:id="2804" w:author="Yann Bourdeau" w:date="2013-09-15T10:20:00Z">
            <w:rPr/>
          </w:rPrChange>
        </w:rPr>
        <w:t>Choix du module à tester</w:t>
      </w:r>
      <w:bookmarkEnd w:id="2799"/>
      <w:bookmarkEnd w:id="2800"/>
      <w:bookmarkEnd w:id="2801"/>
    </w:p>
    <w:p w14:paraId="5CCC2822" w14:textId="280CA49A" w:rsidR="00E91478" w:rsidRDefault="00EC3E80" w:rsidP="00205D6B">
      <w:r>
        <w:t>Un seul module du produit d’entreprise sera utilisé p</w:t>
      </w:r>
      <w:r w:rsidR="00E91478">
        <w:t>our évaluer les solutions</w:t>
      </w:r>
      <w:r w:rsidR="003756AF">
        <w:t xml:space="preserve"> de tests unitaires</w:t>
      </w:r>
      <w:r>
        <w:t xml:space="preserve">. </w:t>
      </w:r>
      <w:r w:rsidR="00E91478">
        <w:t xml:space="preserve">Ce module s’appelle </w:t>
      </w:r>
      <w:r>
        <w:t>«</w:t>
      </w:r>
      <w:r w:rsidR="00E91478">
        <w:t>Policy</w:t>
      </w:r>
      <w:r>
        <w:t>»</w:t>
      </w:r>
      <w:r w:rsidR="00E91478">
        <w:t xml:space="preserve"> et il gère les données XML décrivant un utilisateur dans le produit. </w:t>
      </w:r>
      <w:r>
        <w:t xml:space="preserve">C’est un petit </w:t>
      </w:r>
      <w:r w:rsidR="00E91478">
        <w:t xml:space="preserve">module </w:t>
      </w:r>
      <w:r w:rsidR="003756AF">
        <w:t>qui ne</w:t>
      </w:r>
      <w:r>
        <w:t xml:space="preserve"> </w:t>
      </w:r>
      <w:r w:rsidR="00E91478">
        <w:t xml:space="preserve">contient que sept sources. </w:t>
      </w:r>
      <w:r>
        <w:t>Il est représentatif de l’ensemble</w:t>
      </w:r>
      <w:r w:rsidR="00E91478">
        <w:t xml:space="preserve"> </w:t>
      </w:r>
      <w:r w:rsidR="003756AF">
        <w:t xml:space="preserve">du </w:t>
      </w:r>
      <w:r w:rsidR="00E91478">
        <w:t>code à tester</w:t>
      </w:r>
      <w:r>
        <w:t xml:space="preserve"> dans le projet</w:t>
      </w:r>
      <w:r w:rsidR="003756AF">
        <w:t>. «Policy»</w:t>
      </w:r>
      <w:r>
        <w:t xml:space="preserve"> est un </w:t>
      </w:r>
      <w:r w:rsidR="003756AF">
        <w:t>excellent</w:t>
      </w:r>
      <w:r>
        <w:t xml:space="preserve"> candidat</w:t>
      </w:r>
      <w:r w:rsidR="00E91478">
        <w:t xml:space="preserve"> pour évaluer les solutions de tests unitaires.</w:t>
      </w:r>
    </w:p>
    <w:p w14:paraId="6FF966CD" w14:textId="195BFC0E" w:rsidR="003756AF" w:rsidRPr="00841ABA" w:rsidRDefault="00841ABA" w:rsidP="00205D6B">
      <w:pPr>
        <w:pStyle w:val="Titre3"/>
        <w:rPr>
          <w:color w:val="auto"/>
          <w:rPrChange w:id="2805" w:author="Yann Bourdeau" w:date="2013-09-15T10:20:00Z">
            <w:rPr/>
          </w:rPrChange>
        </w:rPr>
      </w:pPr>
      <w:bookmarkStart w:id="2806" w:name="_Toc236312101"/>
      <w:bookmarkStart w:id="2807" w:name="_Toc236312237"/>
      <w:bookmarkStart w:id="2808" w:name="_Toc253324773"/>
      <w:ins w:id="2809" w:author="Yann Bourdeau" w:date="2013-09-15T10:20:00Z">
        <w:r w:rsidRPr="00841ABA">
          <w:rPr>
            <w:color w:val="auto"/>
            <w:rPrChange w:id="2810" w:author="Yann Bourdeau" w:date="2013-09-15T10:20:00Z">
              <w:rPr/>
            </w:rPrChange>
          </w:rPr>
          <w:t xml:space="preserve">8.2.2 </w:t>
        </w:r>
      </w:ins>
      <w:r w:rsidR="003756AF" w:rsidRPr="00841ABA">
        <w:rPr>
          <w:color w:val="auto"/>
          <w:rPrChange w:id="2811" w:author="Yann Bourdeau" w:date="2013-09-15T10:20:00Z">
            <w:rPr/>
          </w:rPrChange>
        </w:rPr>
        <w:t>Utilisation de «stubs</w:t>
      </w:r>
      <w:r w:rsidR="00752DB0" w:rsidRPr="00841ABA">
        <w:rPr>
          <w:color w:val="auto"/>
          <w:rPrChange w:id="2812" w:author="Yann Bourdeau" w:date="2013-09-15T10:20:00Z">
            <w:rPr/>
          </w:rPrChange>
        </w:rPr>
        <w:t>»</w:t>
      </w:r>
      <w:bookmarkEnd w:id="2806"/>
      <w:bookmarkEnd w:id="2807"/>
      <w:bookmarkEnd w:id="2808"/>
    </w:p>
    <w:p w14:paraId="45B4D570" w14:textId="3DADFE34" w:rsidR="007A1400" w:rsidRDefault="00E91478" w:rsidP="00205D6B">
      <w:r>
        <w:t>Pour exécuter les sources d</w:t>
      </w:r>
      <w:r w:rsidR="00A46F9C">
        <w:t>u</w:t>
      </w:r>
      <w:r>
        <w:t xml:space="preserve"> module</w:t>
      </w:r>
      <w:r w:rsidR="00A46F9C">
        <w:t xml:space="preserve"> «Policy» sans le reste du produit</w:t>
      </w:r>
      <w:r>
        <w:t xml:space="preserve">, </w:t>
      </w:r>
      <w:r w:rsidR="00A46F9C">
        <w:t xml:space="preserve">trente-cinq </w:t>
      </w:r>
      <w:r>
        <w:t xml:space="preserve">«stubs» </w:t>
      </w:r>
      <w:r w:rsidR="00A46F9C">
        <w:t xml:space="preserve">ont été créés </w:t>
      </w:r>
      <w:r>
        <w:t xml:space="preserve">pour simuler </w:t>
      </w:r>
      <w:r w:rsidR="00A46F9C">
        <w:t>la fonctionnalité des modules qui interfacent avec «Policy».</w:t>
      </w:r>
      <w:r>
        <w:t xml:space="preserve"> Les «stubs» </w:t>
      </w:r>
      <w:r w:rsidR="00A46F9C">
        <w:t>retournent toujours</w:t>
      </w:r>
      <w:r>
        <w:t xml:space="preserve"> une réponse valide</w:t>
      </w:r>
      <w:r w:rsidR="007A1400">
        <w:t xml:space="preserve">, toujours avec les mêmes résultats, lorsqu’il </w:t>
      </w:r>
      <w:r w:rsidR="003756AF">
        <w:t xml:space="preserve">est </w:t>
      </w:r>
      <w:r w:rsidR="007A1400">
        <w:t>nécessaire de retourner un résultat.</w:t>
      </w:r>
      <w:r>
        <w:t xml:space="preserve"> </w:t>
      </w:r>
      <w:r w:rsidR="007A1400">
        <w:t xml:space="preserve">Cette approche permet </w:t>
      </w:r>
      <w:r>
        <w:t xml:space="preserve">de tester </w:t>
      </w:r>
      <w:del w:id="2813" w:author="Denis" w:date="2013-07-30T10:14:00Z">
        <w:r w:rsidDel="00F34383">
          <w:delText xml:space="preserve">ce </w:delText>
        </w:r>
      </w:del>
      <w:ins w:id="2814" w:author="Denis" w:date="2013-07-30T10:14:00Z">
        <w:r w:rsidR="00F34383">
          <w:t xml:space="preserve">le </w:t>
        </w:r>
      </w:ins>
      <w:r>
        <w:t xml:space="preserve">module </w:t>
      </w:r>
      <w:ins w:id="2815" w:author="Denis" w:date="2013-07-30T10:14:00Z">
        <w:r w:rsidR="00F34383">
          <w:t xml:space="preserve">Policy </w:t>
        </w:r>
      </w:ins>
      <w:r>
        <w:t xml:space="preserve">sans avoir </w:t>
      </w:r>
      <w:r w:rsidR="007A1400">
        <w:t>accès à tou</w:t>
      </w:r>
      <w:r w:rsidR="003756AF">
        <w:t>s</w:t>
      </w:r>
      <w:r w:rsidR="007A1400">
        <w:t xml:space="preserve"> les </w:t>
      </w:r>
      <w:r w:rsidR="003756AF">
        <w:t xml:space="preserve">autres </w:t>
      </w:r>
      <w:r w:rsidR="007A1400">
        <w:t xml:space="preserve">modules du produit. </w:t>
      </w:r>
    </w:p>
    <w:p w14:paraId="3F25538B" w14:textId="50831951" w:rsidR="00781C12" w:rsidRDefault="00E91478" w:rsidP="00205D6B">
      <w:r>
        <w:t xml:space="preserve"> Ce</w:t>
      </w:r>
      <w:r w:rsidR="003756AF">
        <w:t>ci est</w:t>
      </w:r>
      <w:r w:rsidR="007A1400">
        <w:t xml:space="preserve"> d’autant plus </w:t>
      </w:r>
      <w:r>
        <w:t xml:space="preserve">nécessaire que l’initialisation de tous </w:t>
      </w:r>
      <w:del w:id="2816" w:author="Denis" w:date="2013-07-30T10:14:00Z">
        <w:r w:rsidDel="00F34383">
          <w:delText xml:space="preserve">ces </w:delText>
        </w:r>
      </w:del>
      <w:ins w:id="2817" w:author="Denis" w:date="2013-07-30T10:14:00Z">
        <w:r w:rsidR="00F34383">
          <w:t xml:space="preserve">les </w:t>
        </w:r>
      </w:ins>
      <w:r>
        <w:t xml:space="preserve">modules </w:t>
      </w:r>
      <w:r w:rsidR="007A1400">
        <w:t xml:space="preserve">du produit </w:t>
      </w:r>
      <w:r>
        <w:t xml:space="preserve">ne </w:t>
      </w:r>
      <w:del w:id="2818" w:author="Yann Bourdeau" w:date="2013-10-02T14:09:00Z">
        <w:r w:rsidR="007A1400" w:rsidDel="00644B51">
          <w:delText xml:space="preserve"> </w:delText>
        </w:r>
      </w:del>
      <w:r>
        <w:t xml:space="preserve">peut être </w:t>
      </w:r>
      <w:r w:rsidR="007A1400">
        <w:t>réalisée</w:t>
      </w:r>
      <w:r>
        <w:t xml:space="preserve"> que sur le serveur d’exécution et non </w:t>
      </w:r>
      <w:r w:rsidR="00781C12">
        <w:t xml:space="preserve">sur le serveur </w:t>
      </w:r>
      <w:r>
        <w:t>de construction. Ce</w:t>
      </w:r>
      <w:r w:rsidR="00781C12">
        <w:t xml:space="preserve">tte situation </w:t>
      </w:r>
      <w:r>
        <w:t>rend</w:t>
      </w:r>
      <w:r w:rsidR="00781C12">
        <w:t xml:space="preserve"> </w:t>
      </w:r>
      <w:r>
        <w:t xml:space="preserve"> impossible </w:t>
      </w:r>
      <w:r w:rsidR="00781C12">
        <w:t xml:space="preserve">la réalisation des </w:t>
      </w:r>
      <w:r>
        <w:t xml:space="preserve">tests unitaires </w:t>
      </w:r>
      <w:r w:rsidR="00781C12">
        <w:t xml:space="preserve">lors de la </w:t>
      </w:r>
      <w:r>
        <w:t>compilation</w:t>
      </w:r>
      <w:r w:rsidR="00781C12">
        <w:t xml:space="preserve">, à moins de créer des </w:t>
      </w:r>
      <w:r w:rsidR="00187098">
        <w:t>«</w:t>
      </w:r>
      <w:r w:rsidR="00781C12">
        <w:t>stubs</w:t>
      </w:r>
      <w:r w:rsidR="00187098">
        <w:t>»</w:t>
      </w:r>
      <w:r w:rsidR="00781C12">
        <w:t>.</w:t>
      </w:r>
    </w:p>
    <w:p w14:paraId="49894277" w14:textId="78E16CCA" w:rsidR="00752DB0" w:rsidRPr="00841ABA" w:rsidRDefault="00841ABA" w:rsidP="00205D6B">
      <w:pPr>
        <w:pStyle w:val="Titre3"/>
        <w:rPr>
          <w:color w:val="auto"/>
          <w:rPrChange w:id="2819" w:author="Yann Bourdeau" w:date="2013-09-15T10:21:00Z">
            <w:rPr/>
          </w:rPrChange>
        </w:rPr>
      </w:pPr>
      <w:bookmarkStart w:id="2820" w:name="_Toc236312102"/>
      <w:bookmarkStart w:id="2821" w:name="_Toc236312238"/>
      <w:bookmarkStart w:id="2822" w:name="_Toc253324774"/>
      <w:ins w:id="2823" w:author="Yann Bourdeau" w:date="2013-09-15T10:20:00Z">
        <w:r w:rsidRPr="00841ABA">
          <w:rPr>
            <w:color w:val="auto"/>
            <w:rPrChange w:id="2824" w:author="Yann Bourdeau" w:date="2013-09-15T10:21:00Z">
              <w:rPr/>
            </w:rPrChange>
          </w:rPr>
          <w:t xml:space="preserve">8.2.3 </w:t>
        </w:r>
      </w:ins>
      <w:r w:rsidR="00752DB0" w:rsidRPr="00841ABA">
        <w:rPr>
          <w:color w:val="auto"/>
          <w:rPrChange w:id="2825" w:author="Yann Bourdeau" w:date="2013-09-15T10:21:00Z">
            <w:rPr/>
          </w:rPrChange>
        </w:rPr>
        <w:t>Nom des «stubs» et des tests unitaires</w:t>
      </w:r>
      <w:bookmarkEnd w:id="2820"/>
      <w:bookmarkEnd w:id="2821"/>
      <w:bookmarkEnd w:id="2822"/>
    </w:p>
    <w:p w14:paraId="1F2C897A" w14:textId="50CCC12C" w:rsidR="00E91478" w:rsidRDefault="00E91478" w:rsidP="00205D6B">
      <w:r>
        <w:t>L’extension des sources C++ dans la hiérarchie de modules</w:t>
      </w:r>
      <w:r w:rsidR="00781C12">
        <w:t xml:space="preserve"> du produit </w:t>
      </w:r>
      <w:r>
        <w:t xml:space="preserve">est </w:t>
      </w:r>
      <w:r w:rsidR="00781C12">
        <w:t>«</w:t>
      </w:r>
      <w:r>
        <w:t>.cpp</w:t>
      </w:r>
      <w:r w:rsidR="00781C12">
        <w:t>»</w:t>
      </w:r>
      <w:r>
        <w:t>. Le système de «makefile» est fait pour compiler tous les sources</w:t>
      </w:r>
      <w:r w:rsidR="003441C1">
        <w:t xml:space="preserve">, </w:t>
      </w:r>
      <w:r>
        <w:t>dont l’extension est</w:t>
      </w:r>
      <w:r w:rsidR="0031254C">
        <w:t xml:space="preserve"> </w:t>
      </w:r>
      <w:r w:rsidR="00781C12">
        <w:t>«</w:t>
      </w:r>
      <w:r>
        <w:t>.cpp</w:t>
      </w:r>
      <w:r w:rsidR="00781C12">
        <w:t>»</w:t>
      </w:r>
      <w:r>
        <w:t xml:space="preserve"> et</w:t>
      </w:r>
      <w:r w:rsidR="00781C12">
        <w:t xml:space="preserve"> de les lier dans le module créé</w:t>
      </w:r>
      <w:r>
        <w:t xml:space="preserve"> dans le répertoire. Puisque les modules cré</w:t>
      </w:r>
      <w:r w:rsidR="00781C12">
        <w:t>és</w:t>
      </w:r>
      <w:r>
        <w:t xml:space="preserve"> par le système de modules </w:t>
      </w:r>
      <w:r w:rsidR="00781C12">
        <w:t xml:space="preserve">ne doivent pas contenir </w:t>
      </w:r>
      <w:r>
        <w:t xml:space="preserve">des «stubs» et </w:t>
      </w:r>
      <w:r w:rsidR="00781C12">
        <w:t>d</w:t>
      </w:r>
      <w:r>
        <w:t xml:space="preserve">es tests unitaires, </w:t>
      </w:r>
      <w:r w:rsidR="00781C12">
        <w:t xml:space="preserve">ces derniers ont </w:t>
      </w:r>
      <w:r w:rsidR="00B12F7A">
        <w:t xml:space="preserve">donc reçu </w:t>
      </w:r>
      <w:r w:rsidR="00781C12">
        <w:t>l’extension «</w:t>
      </w:r>
      <w:r>
        <w:t>.cxx</w:t>
      </w:r>
      <w:r w:rsidR="00781C12">
        <w:t>»</w:t>
      </w:r>
      <w:r>
        <w:t xml:space="preserve">. </w:t>
      </w:r>
    </w:p>
    <w:p w14:paraId="61DC370F" w14:textId="7B177B10" w:rsidR="00752DB0" w:rsidRPr="00841ABA" w:rsidRDefault="00841ABA" w:rsidP="00205D6B">
      <w:pPr>
        <w:pStyle w:val="Titre3"/>
        <w:rPr>
          <w:color w:val="auto"/>
          <w:rPrChange w:id="2826" w:author="Yann Bourdeau" w:date="2013-09-15T10:21:00Z">
            <w:rPr/>
          </w:rPrChange>
        </w:rPr>
      </w:pPr>
      <w:bookmarkStart w:id="2827" w:name="_Toc236312103"/>
      <w:bookmarkStart w:id="2828" w:name="_Toc236312239"/>
      <w:bookmarkStart w:id="2829" w:name="_Toc253324775"/>
      <w:ins w:id="2830" w:author="Yann Bourdeau" w:date="2013-09-15T10:21:00Z">
        <w:r w:rsidRPr="00841ABA">
          <w:rPr>
            <w:color w:val="auto"/>
            <w:rPrChange w:id="2831" w:author="Yann Bourdeau" w:date="2013-09-15T10:21:00Z">
              <w:rPr/>
            </w:rPrChange>
          </w:rPr>
          <w:t xml:space="preserve">8.2.4 </w:t>
        </w:r>
      </w:ins>
      <w:r w:rsidR="00752DB0" w:rsidRPr="00841ABA">
        <w:rPr>
          <w:color w:val="auto"/>
          <w:rPrChange w:id="2832" w:author="Yann Bourdeau" w:date="2013-09-15T10:21:00Z">
            <w:rPr/>
          </w:rPrChange>
        </w:rPr>
        <w:t>Les rapports d’exécution</w:t>
      </w:r>
      <w:bookmarkEnd w:id="2827"/>
      <w:bookmarkEnd w:id="2828"/>
      <w:bookmarkEnd w:id="2829"/>
    </w:p>
    <w:p w14:paraId="70AEE8D4" w14:textId="44E51558" w:rsidR="00752DB0" w:rsidRPr="00427E02" w:rsidRDefault="00752DB0" w:rsidP="00205D6B">
      <w:r w:rsidRPr="00427E02">
        <w:t>I</w:t>
      </w:r>
      <w:r w:rsidR="00E91478" w:rsidRPr="00427E02">
        <w:t xml:space="preserve">l n’y a que Google Test qui </w:t>
      </w:r>
      <w:r w:rsidRPr="00427E02">
        <w:t>formate les rapports d’</w:t>
      </w:r>
      <w:r w:rsidR="003441C1">
        <w:t>e</w:t>
      </w:r>
      <w:r w:rsidRPr="00427E02">
        <w:t>xécution au</w:t>
      </w:r>
      <w:r w:rsidR="00E91478" w:rsidRPr="00427E02">
        <w:t xml:space="preserve"> format JUnit utilisé par les outils d’intégration continue. </w:t>
      </w:r>
      <w:r w:rsidRPr="00427E02">
        <w:t>Pour les deux autres outils, un outil XSLT a d</w:t>
      </w:r>
      <w:r w:rsidR="003441C1">
        <w:t>û</w:t>
      </w:r>
      <w:r w:rsidRPr="00427E02">
        <w:t xml:space="preserve"> être utilisé pour transformer leurs rapports du format XML vers le format JUnit. </w:t>
      </w:r>
    </w:p>
    <w:p w14:paraId="1FC03C5B" w14:textId="77777777" w:rsidR="00B72D32" w:rsidRDefault="00E91478" w:rsidP="00205D6B">
      <w:r w:rsidRPr="00427E02">
        <w:t>Un XSLT permet de transformer un document XML dans un autre format ou en XML selon un langage codifié. L’outil XSLT que j’ai utilisé est Saxon. Pour les tests unitaires Boost Test et CPP Unit j’ai ap</w:t>
      </w:r>
      <w:r>
        <w:t xml:space="preserve">pelé Saxon dans le code du test unitaire dans les «hooks» pour formatage de rapport des tests unitaires. </w:t>
      </w:r>
    </w:p>
    <w:p w14:paraId="0AA2E118" w14:textId="686CC8CD" w:rsidR="00E91478" w:rsidRDefault="00E91478" w:rsidP="00205D6B">
      <w:r>
        <w:t>Google test, générait un rapport XML compris par les outils d’intégration continue</w:t>
      </w:r>
      <w:r w:rsidR="00B72D32">
        <w:t xml:space="preserve">. Aucune conversion n’a été requise. </w:t>
      </w:r>
      <w:r w:rsidR="00187098">
        <w:t>C’est le même format que JUnit.</w:t>
      </w:r>
    </w:p>
    <w:p w14:paraId="5BCC3E44" w14:textId="4ED9146A" w:rsidR="00B72D32" w:rsidRPr="00841ABA" w:rsidRDefault="00841ABA" w:rsidP="00205D6B">
      <w:pPr>
        <w:pStyle w:val="Titre3"/>
        <w:rPr>
          <w:color w:val="auto"/>
          <w:rPrChange w:id="2833" w:author="Yann Bourdeau" w:date="2013-09-15T10:21:00Z">
            <w:rPr/>
          </w:rPrChange>
        </w:rPr>
      </w:pPr>
      <w:bookmarkStart w:id="2834" w:name="_Toc236312104"/>
      <w:bookmarkStart w:id="2835" w:name="_Toc236312240"/>
      <w:bookmarkStart w:id="2836" w:name="_Toc253324776"/>
      <w:ins w:id="2837" w:author="Yann Bourdeau" w:date="2013-09-15T10:21:00Z">
        <w:r w:rsidRPr="00841ABA">
          <w:rPr>
            <w:color w:val="auto"/>
            <w:rPrChange w:id="2838" w:author="Yann Bourdeau" w:date="2013-09-15T10:21:00Z">
              <w:rPr/>
            </w:rPrChange>
          </w:rPr>
          <w:t xml:space="preserve">8.2.5 </w:t>
        </w:r>
      </w:ins>
      <w:r w:rsidR="00B72D32" w:rsidRPr="00841ABA">
        <w:rPr>
          <w:color w:val="auto"/>
          <w:rPrChange w:id="2839" w:author="Yann Bourdeau" w:date="2013-09-15T10:21:00Z">
            <w:rPr/>
          </w:rPrChange>
        </w:rPr>
        <w:t>Le «makefile»</w:t>
      </w:r>
      <w:bookmarkEnd w:id="2834"/>
      <w:bookmarkEnd w:id="2835"/>
      <w:bookmarkEnd w:id="2836"/>
    </w:p>
    <w:p w14:paraId="25A20C0B" w14:textId="000EE26C" w:rsidR="00E91478" w:rsidRDefault="00E91478" w:rsidP="00205D6B">
      <w:r>
        <w:t>J’ai modifié le système de «makefile» pour ajouter l’exécution des tests unitaires à la cible «exec» du «makefile</w:t>
      </w:r>
      <w:r w:rsidR="00445EA1">
        <w:t>»</w:t>
      </w:r>
      <w:r>
        <w:t xml:space="preserve"> du module de Policy. Donc, quand la commande «make exec» est lancée à la racine de la hiérarchie du projet, le module Policy va compiler les «stubs», les tests unitaires des trois outils et lancer l’exécution des tests unitaires. Pour les besoins de l’évaluation, les tests unitaires sont toujours lancés pour les trois outils. Cela </w:t>
      </w:r>
      <w:r w:rsidR="00B72D32">
        <w:t xml:space="preserve">permet </w:t>
      </w:r>
      <w:r>
        <w:t xml:space="preserve">d’avoir un système de «makefile» plus simple que </w:t>
      </w:r>
      <w:r w:rsidR="00B72D32">
        <w:t xml:space="preserve">d’avoir </w:t>
      </w:r>
      <w:r>
        <w:t>faire exécuter chaque outil de test unitaire individuellement.</w:t>
      </w:r>
    </w:p>
    <w:p w14:paraId="69F1CECF" w14:textId="78F10D3B" w:rsidR="00B72D32" w:rsidRPr="00841ABA" w:rsidRDefault="00841ABA" w:rsidP="00205D6B">
      <w:pPr>
        <w:pStyle w:val="Titre3"/>
        <w:rPr>
          <w:color w:val="auto"/>
          <w:rPrChange w:id="2840" w:author="Yann Bourdeau" w:date="2013-09-15T10:21:00Z">
            <w:rPr/>
          </w:rPrChange>
        </w:rPr>
      </w:pPr>
      <w:bookmarkStart w:id="2841" w:name="_Toc236312105"/>
      <w:bookmarkStart w:id="2842" w:name="_Toc236312241"/>
      <w:bookmarkStart w:id="2843" w:name="_Toc253324777"/>
      <w:ins w:id="2844" w:author="Yann Bourdeau" w:date="2013-09-15T10:21:00Z">
        <w:r w:rsidRPr="00841ABA">
          <w:rPr>
            <w:color w:val="auto"/>
            <w:rPrChange w:id="2845" w:author="Yann Bourdeau" w:date="2013-09-15T10:21:00Z">
              <w:rPr/>
            </w:rPrChange>
          </w:rPr>
          <w:t xml:space="preserve">8.2.6 </w:t>
        </w:r>
      </w:ins>
      <w:r w:rsidR="00B72D32" w:rsidRPr="00841ABA">
        <w:rPr>
          <w:color w:val="auto"/>
          <w:rPrChange w:id="2846" w:author="Yann Bourdeau" w:date="2013-09-15T10:21:00Z">
            <w:rPr/>
          </w:rPrChange>
        </w:rPr>
        <w:t>Emplacement des rapports de tests unitaires</w:t>
      </w:r>
      <w:bookmarkEnd w:id="2841"/>
      <w:bookmarkEnd w:id="2842"/>
      <w:bookmarkEnd w:id="2843"/>
    </w:p>
    <w:p w14:paraId="4AF295C2" w14:textId="5369D695" w:rsidR="00B72D32" w:rsidRDefault="00E91478" w:rsidP="00205D6B">
      <w:r>
        <w:t>Les rapports des tes</w:t>
      </w:r>
      <w:r w:rsidR="006270E2">
        <w:t>ts unitaires des trois outils s</w:t>
      </w:r>
      <w:r>
        <w:t xml:space="preserve">ont tous </w:t>
      </w:r>
      <w:r w:rsidR="006270E2">
        <w:t>placés</w:t>
      </w:r>
      <w:r>
        <w:t xml:space="preserve"> dans un répertoire au-dessus du répertoire racine de la hiérarchie de modules. Cela permet d’éviter de polluer les répertoires avec les rapports. Cela simplifie aussi </w:t>
      </w:r>
      <w:r w:rsidR="00B72D32">
        <w:t xml:space="preserve">le travail pour </w:t>
      </w:r>
      <w:r>
        <w:t xml:space="preserve">les outils d’intégration continue qui </w:t>
      </w:r>
      <w:r w:rsidR="00B72D32">
        <w:t>n’ont à consulter qu’un seul répertoire</w:t>
      </w:r>
      <w:r>
        <w:t xml:space="preserve"> pour </w:t>
      </w:r>
      <w:r w:rsidR="003441C1">
        <w:t>avoir tou</w:t>
      </w:r>
      <w:r w:rsidR="00B72D32">
        <w:t>s</w:t>
      </w:r>
      <w:r>
        <w:t xml:space="preserve"> les résultats des tests unitaires. </w:t>
      </w:r>
    </w:p>
    <w:p w14:paraId="54B4CFEC" w14:textId="204F6C96" w:rsidR="00E91478" w:rsidRDefault="00E91478" w:rsidP="00205D6B">
      <w:r>
        <w:t>Ce</w:t>
      </w:r>
      <w:r w:rsidR="00B72D32">
        <w:t>tte approche a comme limite</w:t>
      </w:r>
      <w:r>
        <w:t xml:space="preserve"> </w:t>
      </w:r>
      <w:r w:rsidR="00B72D32">
        <w:t>d’imposer un nom unique à chaque rapport</w:t>
      </w:r>
      <w:r>
        <w:t>, ce</w:t>
      </w:r>
      <w:r w:rsidR="00651A3D">
        <w:t xml:space="preserve"> qui</w:t>
      </w:r>
      <w:r>
        <w:t xml:space="preserve"> peut devenir </w:t>
      </w:r>
      <w:r w:rsidR="00651A3D">
        <w:t xml:space="preserve"> compliqué</w:t>
      </w:r>
      <w:r>
        <w:t xml:space="preserve"> quand un nom de source est utilisé par plusieurs modules différents. </w:t>
      </w:r>
      <w:r w:rsidR="00651A3D">
        <w:t>Pour résoudre ce problème, il suffit d’ajouter</w:t>
      </w:r>
      <w:r>
        <w:t xml:space="preserve"> le nom du module </w:t>
      </w:r>
      <w:r w:rsidR="00651A3D">
        <w:t>au</w:t>
      </w:r>
      <w:r>
        <w:t xml:space="preserve"> nom de source </w:t>
      </w:r>
      <w:r w:rsidR="00651A3D">
        <w:t>pour définir le nom</w:t>
      </w:r>
      <w:r>
        <w:t xml:space="preserve"> d</w:t>
      </w:r>
      <w:r w:rsidR="00651A3D">
        <w:t>u</w:t>
      </w:r>
      <w:r>
        <w:t xml:space="preserve"> rapport de tests unitaires.</w:t>
      </w:r>
    </w:p>
    <w:p w14:paraId="7C6CDF19" w14:textId="77777777" w:rsidR="00205D6B" w:rsidRDefault="00205D6B" w:rsidP="00205D6B"/>
    <w:p w14:paraId="489FEB32" w14:textId="529591C2" w:rsidR="00E91478" w:rsidRPr="00841ABA" w:rsidRDefault="00841ABA" w:rsidP="00205D6B">
      <w:pPr>
        <w:pStyle w:val="Titre2"/>
        <w:rPr>
          <w:color w:val="auto"/>
          <w:rPrChange w:id="2847" w:author="Yann Bourdeau" w:date="2013-09-15T10:22:00Z">
            <w:rPr/>
          </w:rPrChange>
        </w:rPr>
      </w:pPr>
      <w:bookmarkStart w:id="2848" w:name="_Toc236312106"/>
      <w:bookmarkStart w:id="2849" w:name="_Toc236312242"/>
      <w:bookmarkStart w:id="2850" w:name="_Toc253324778"/>
      <w:ins w:id="2851" w:author="Yann Bourdeau" w:date="2013-09-15T10:21:00Z">
        <w:r w:rsidRPr="00841ABA">
          <w:rPr>
            <w:color w:val="auto"/>
            <w:rPrChange w:id="2852" w:author="Yann Bourdeau" w:date="2013-09-15T10:22:00Z">
              <w:rPr/>
            </w:rPrChange>
          </w:rPr>
          <w:t xml:space="preserve">8.3 </w:t>
        </w:r>
      </w:ins>
      <w:r w:rsidR="00651A3D" w:rsidRPr="00841ABA">
        <w:rPr>
          <w:color w:val="auto"/>
          <w:rPrChange w:id="2853" w:author="Yann Bourdeau" w:date="2013-09-15T10:22:00Z">
            <w:rPr/>
          </w:rPrChange>
        </w:rPr>
        <w:t xml:space="preserve">Configuration logicielle pour les </w:t>
      </w:r>
      <w:r w:rsidR="003339E7" w:rsidRPr="00841ABA">
        <w:rPr>
          <w:color w:val="auto"/>
          <w:rPrChange w:id="2854" w:author="Yann Bourdeau" w:date="2013-09-15T10:22:00Z">
            <w:rPr/>
          </w:rPrChange>
        </w:rPr>
        <w:t>solutions d’intégration continue</w:t>
      </w:r>
      <w:bookmarkEnd w:id="2848"/>
      <w:bookmarkEnd w:id="2849"/>
      <w:bookmarkEnd w:id="2850"/>
    </w:p>
    <w:p w14:paraId="01624EBD" w14:textId="77777777" w:rsidR="003339E7" w:rsidRDefault="003339E7" w:rsidP="00205D6B">
      <w:r>
        <w:t>Les rapports des outils de tests unitaires sont créés dans le répertoire partagé dans un même répertoire. Ce qui permet aux outils d’intégration continue d’aller les chercher et les utiliser dans leurs rapports.</w:t>
      </w:r>
    </w:p>
    <w:p w14:paraId="3373607C" w14:textId="391382C6" w:rsidR="003339E7" w:rsidRDefault="003339E7" w:rsidP="00205D6B">
      <w:r>
        <w:t xml:space="preserve">Pour </w:t>
      </w:r>
      <w:del w:id="2855" w:author="Lucie" w:date="2013-07-29T18:27:00Z">
        <w:r w:rsidDel="0084453D">
          <w:delText xml:space="preserve">des raisons de </w:delText>
        </w:r>
      </w:del>
      <w:r>
        <w:t>limiter le nombre de machines virtuelles</w:t>
      </w:r>
      <w:del w:id="2856" w:author="Denis" w:date="2013-07-30T11:45:00Z">
        <w:r w:rsidDel="00CA78EC">
          <w:delText xml:space="preserve"> su</w:delText>
        </w:r>
      </w:del>
      <w:del w:id="2857" w:author="Denis" w:date="2013-07-30T11:46:00Z">
        <w:r w:rsidDel="00CA78EC">
          <w:delText>r mon ordinateur</w:delText>
        </w:r>
      </w:del>
      <w:r>
        <w:t>, j’ai décidé d’exécuter les outils d’intégration continue sur mon ordinateur Mac OS X.  Puisque les outils sont en Java</w:t>
      </w:r>
      <w:r w:rsidR="003441C1">
        <w:t xml:space="preserve">, </w:t>
      </w:r>
      <w:r>
        <w:t>ils sont multiplateformes. Il n’y a pas de problème à les rouler sous Linux ou Mac OS X.</w:t>
      </w:r>
    </w:p>
    <w:p w14:paraId="6C4934E2" w14:textId="4D9EC4CD" w:rsidR="003339E7" w:rsidRDefault="003339E7" w:rsidP="00205D6B">
      <w:pPr>
        <w:ind w:firstLine="0"/>
      </w:pPr>
      <w:r>
        <w:tab/>
        <w:t xml:space="preserve">Puisque je parle de performance dans ma grille d’évaluation, je vais décrire les machines que j’utilise pour faire exécuter les outils d’intégration continue et la compilation. Pour les outils d’intégration continue une machine Mac OS X Montain Lion avec </w:t>
      </w:r>
      <w:commentRangeStart w:id="2858"/>
      <w:del w:id="2859" w:author="Denis" w:date="2013-07-30T11:47:00Z">
        <w:r w:rsidDel="00CA78EC">
          <w:delText>Core</w:delText>
        </w:r>
      </w:del>
      <w:commentRangeEnd w:id="2858"/>
      <w:r w:rsidR="0084453D">
        <w:rPr>
          <w:rStyle w:val="Marquedannotation"/>
        </w:rPr>
        <w:commentReference w:id="2858"/>
      </w:r>
      <w:ins w:id="2860" w:author="Denis" w:date="2013-07-30T11:47:00Z">
        <w:r w:rsidR="00CA78EC">
          <w:t xml:space="preserve">un processeur </w:t>
        </w:r>
      </w:ins>
      <w:ins w:id="2861" w:author="Denis" w:date="2013-07-30T11:48:00Z">
        <w:r w:rsidR="00CA78EC">
          <w:t xml:space="preserve">Intel </w:t>
        </w:r>
      </w:ins>
      <w:del w:id="2862" w:author="Denis" w:date="2013-07-30T11:48:00Z">
        <w:r w:rsidDel="00CA78EC">
          <w:delText xml:space="preserve"> </w:delText>
        </w:r>
      </w:del>
      <w:r>
        <w:t xml:space="preserve">i5 2.8Ghz et 16 gigaoctets de mémoire. Pour la compilation, une machine virtuelle Linux avec seulement deux </w:t>
      </w:r>
      <w:ins w:id="2863" w:author="Denis" w:date="2013-07-30T11:48:00Z">
        <w:r w:rsidR="00CA78EC">
          <w:t>coeurs</w:t>
        </w:r>
      </w:ins>
      <w:commentRangeStart w:id="2864"/>
      <w:del w:id="2865" w:author="Denis" w:date="2013-07-30T11:49:00Z">
        <w:r w:rsidDel="00CA78EC">
          <w:delText>core</w:delText>
        </w:r>
      </w:del>
      <w:commentRangeEnd w:id="2864"/>
      <w:r w:rsidR="0084453D">
        <w:rPr>
          <w:rStyle w:val="Marquedannotation"/>
        </w:rPr>
        <w:commentReference w:id="2864"/>
      </w:r>
      <w:r>
        <w:t xml:space="preserve"> et 4 gigaoctets de mémoire qui roule sur la machine Mac OS X. </w:t>
      </w:r>
    </w:p>
    <w:p w14:paraId="08C6EDC2" w14:textId="77777777" w:rsidR="003339E7" w:rsidRPr="003339E7" w:rsidRDefault="003339E7" w:rsidP="00205D6B"/>
    <w:p w14:paraId="4D45C84E" w14:textId="77777777" w:rsidR="003339E7" w:rsidRDefault="003339E7" w:rsidP="00205D6B">
      <w:pPr>
        <w:spacing w:after="0" w:line="240" w:lineRule="auto"/>
        <w:ind w:firstLine="0"/>
        <w:jc w:val="left"/>
        <w:rPr>
          <w:rFonts w:asciiTheme="majorHAnsi" w:eastAsiaTheme="majorEastAsia" w:hAnsiTheme="majorHAnsi" w:cstheme="majorBidi"/>
          <w:b/>
          <w:bCs/>
          <w:color w:val="345A8A" w:themeColor="accent1" w:themeShade="B5"/>
          <w:sz w:val="32"/>
          <w:szCs w:val="32"/>
        </w:rPr>
      </w:pPr>
      <w:r>
        <w:br w:type="page"/>
      </w:r>
    </w:p>
    <w:p w14:paraId="7789C467" w14:textId="4F05AD19" w:rsidR="00937A1C" w:rsidRPr="00841ABA" w:rsidRDefault="00841ABA" w:rsidP="00C10AD8">
      <w:pPr>
        <w:pStyle w:val="Titre1"/>
        <w:rPr>
          <w:color w:val="auto"/>
          <w:rPrChange w:id="2866" w:author="Yann Bourdeau" w:date="2013-09-15T10:22:00Z">
            <w:rPr/>
          </w:rPrChange>
        </w:rPr>
      </w:pPr>
      <w:bookmarkStart w:id="2867" w:name="_Toc236312107"/>
      <w:bookmarkStart w:id="2868" w:name="_Toc236312243"/>
      <w:bookmarkStart w:id="2869" w:name="_Toc253324779"/>
      <w:ins w:id="2870" w:author="Yann Bourdeau" w:date="2013-09-15T10:22:00Z">
        <w:r w:rsidRPr="00841ABA">
          <w:rPr>
            <w:color w:val="auto"/>
            <w:rPrChange w:id="2871" w:author="Yann Bourdeau" w:date="2013-09-15T10:22:00Z">
              <w:rPr/>
            </w:rPrChange>
          </w:rPr>
          <w:t xml:space="preserve">9.0 </w:t>
        </w:r>
      </w:ins>
      <w:r w:rsidR="00C10AD8" w:rsidRPr="00841ABA">
        <w:rPr>
          <w:color w:val="auto"/>
          <w:rPrChange w:id="2872" w:author="Yann Bourdeau" w:date="2013-09-15T10:22:00Z">
            <w:rPr/>
          </w:rPrChange>
        </w:rPr>
        <w:t>Résultats d</w:t>
      </w:r>
      <w:r w:rsidR="005F0845" w:rsidRPr="00841ABA">
        <w:rPr>
          <w:color w:val="auto"/>
          <w:rPrChange w:id="2873" w:author="Yann Bourdeau" w:date="2013-09-15T10:22:00Z">
            <w:rPr/>
          </w:rPrChange>
        </w:rPr>
        <w:t>e l</w:t>
      </w:r>
      <w:r w:rsidR="00C10AD8" w:rsidRPr="00841ABA">
        <w:rPr>
          <w:color w:val="auto"/>
          <w:rPrChange w:id="2874" w:author="Yann Bourdeau" w:date="2013-09-15T10:22:00Z">
            <w:rPr/>
          </w:rPrChange>
        </w:rPr>
        <w:t>’évaluation</w:t>
      </w:r>
      <w:r w:rsidR="00B4159F" w:rsidRPr="00841ABA">
        <w:rPr>
          <w:color w:val="auto"/>
          <w:rPrChange w:id="2875" w:author="Yann Bourdeau" w:date="2013-09-15T10:22:00Z">
            <w:rPr/>
          </w:rPrChange>
        </w:rPr>
        <w:t xml:space="preserve"> – Outils de Tests Unitaires</w:t>
      </w:r>
      <w:bookmarkEnd w:id="2867"/>
      <w:bookmarkEnd w:id="2868"/>
      <w:bookmarkEnd w:id="2869"/>
    </w:p>
    <w:p w14:paraId="405C3CCD" w14:textId="27CE67F5" w:rsidR="005F0845" w:rsidRPr="00841ABA" w:rsidRDefault="00841ABA" w:rsidP="005F0845">
      <w:pPr>
        <w:pStyle w:val="Titre2"/>
        <w:rPr>
          <w:color w:val="auto"/>
          <w:rPrChange w:id="2876" w:author="Yann Bourdeau" w:date="2013-09-15T10:22:00Z">
            <w:rPr/>
          </w:rPrChange>
        </w:rPr>
      </w:pPr>
      <w:bookmarkStart w:id="2877" w:name="_Toc236312108"/>
      <w:bookmarkStart w:id="2878" w:name="_Toc236312244"/>
      <w:bookmarkStart w:id="2879" w:name="_Toc253324780"/>
      <w:ins w:id="2880" w:author="Yann Bourdeau" w:date="2013-09-15T10:22:00Z">
        <w:r w:rsidRPr="00841ABA">
          <w:rPr>
            <w:color w:val="auto"/>
            <w:rPrChange w:id="2881" w:author="Yann Bourdeau" w:date="2013-09-15T10:22:00Z">
              <w:rPr/>
            </w:rPrChange>
          </w:rPr>
          <w:t xml:space="preserve">9.1 </w:t>
        </w:r>
      </w:ins>
      <w:r w:rsidR="005F0845" w:rsidRPr="00841ABA">
        <w:rPr>
          <w:color w:val="auto"/>
          <w:rPrChange w:id="2882" w:author="Yann Bourdeau" w:date="2013-09-15T10:22:00Z">
            <w:rPr/>
          </w:rPrChange>
        </w:rPr>
        <w:t>Présélection</w:t>
      </w:r>
      <w:bookmarkEnd w:id="2877"/>
      <w:bookmarkEnd w:id="2878"/>
      <w:bookmarkEnd w:id="2879"/>
    </w:p>
    <w:p w14:paraId="691F3132" w14:textId="3476ED9C" w:rsidR="005F0845" w:rsidRPr="00841ABA" w:rsidRDefault="00841ABA" w:rsidP="005F0845">
      <w:pPr>
        <w:pStyle w:val="Titre3"/>
        <w:rPr>
          <w:color w:val="auto"/>
          <w:rPrChange w:id="2883" w:author="Yann Bourdeau" w:date="2013-09-15T10:22:00Z">
            <w:rPr/>
          </w:rPrChange>
        </w:rPr>
      </w:pPr>
      <w:bookmarkStart w:id="2884" w:name="_Toc236312109"/>
      <w:bookmarkStart w:id="2885" w:name="_Toc236312245"/>
      <w:bookmarkStart w:id="2886" w:name="_Toc253324781"/>
      <w:ins w:id="2887" w:author="Yann Bourdeau" w:date="2013-09-15T10:22:00Z">
        <w:r w:rsidRPr="00841ABA">
          <w:rPr>
            <w:color w:val="auto"/>
            <w:rPrChange w:id="2888" w:author="Yann Bourdeau" w:date="2013-09-15T10:22:00Z">
              <w:rPr/>
            </w:rPrChange>
          </w:rPr>
          <w:t xml:space="preserve">9.1.1 </w:t>
        </w:r>
      </w:ins>
      <w:r w:rsidR="005F0845" w:rsidRPr="00841ABA">
        <w:rPr>
          <w:color w:val="auto"/>
          <w:rPrChange w:id="2889" w:author="Yann Bourdeau" w:date="2013-09-15T10:22:00Z">
            <w:rPr/>
          </w:rPrChange>
        </w:rPr>
        <w:t>Outils de tests unitaires</w:t>
      </w:r>
      <w:bookmarkEnd w:id="2884"/>
      <w:bookmarkEnd w:id="2885"/>
      <w:bookmarkEnd w:id="2886"/>
    </w:p>
    <w:p w14:paraId="6CAF2E38" w14:textId="732DF36E" w:rsidR="00B919DC" w:rsidRDefault="005F0845" w:rsidP="00B919DC">
      <w:r>
        <w:t>Dix outils de tests unitaires en C++ ont été identifiés à l’aide d</w:t>
      </w:r>
      <w:ins w:id="2890" w:author="Yann Bourdeau" w:date="2013-10-01T08:51:00Z">
        <w:r w:rsidR="00FF40B2">
          <w:t>u survol de</w:t>
        </w:r>
      </w:ins>
      <w:del w:id="2891" w:author="Yann Bourdeau" w:date="2013-10-01T08:51:00Z">
        <w:r w:rsidDel="00FF40B2">
          <w:delText xml:space="preserve">e la revue </w:delText>
        </w:r>
      </w:del>
      <w:ins w:id="2892" w:author="Yann Bourdeau" w:date="2013-10-01T08:51:00Z">
        <w:r w:rsidR="00FF40B2">
          <w:t xml:space="preserve"> </w:t>
        </w:r>
      </w:ins>
      <w:del w:id="2893" w:author="Yann Bourdeau" w:date="2013-10-01T08:51:00Z">
        <w:r w:rsidDel="00FF40B2">
          <w:delText xml:space="preserve">de </w:delText>
        </w:r>
      </w:del>
      <w:ins w:id="2894" w:author="Yann Bourdeau" w:date="2013-10-01T08:51:00Z">
        <w:r w:rsidR="00FF40B2">
          <w:t xml:space="preserve">la </w:t>
        </w:r>
      </w:ins>
      <w:r>
        <w:t xml:space="preserve">littérature. </w:t>
      </w:r>
      <w:r w:rsidR="00C34920">
        <w:t xml:space="preserve">Les produits dérivés de </w:t>
      </w:r>
      <w:r w:rsidR="006158EF">
        <w:t xml:space="preserve">CPPUnit </w:t>
      </w:r>
      <w:r w:rsidR="00C34920">
        <w:t>ont d’abord été éliminés. CPPUnit étant représentatif de la classe d’outil</w:t>
      </w:r>
      <w:ins w:id="2895" w:author="Denis" w:date="2013-07-30T11:49:00Z">
        <w:r w:rsidR="00CA78EC">
          <w:t>s</w:t>
        </w:r>
      </w:ins>
      <w:r w:rsidR="00C34920">
        <w:t xml:space="preserve"> dérivé</w:t>
      </w:r>
      <w:ins w:id="2896" w:author="Denis" w:date="2013-07-30T11:49:00Z">
        <w:r w:rsidR="00CA78EC">
          <w:t>s</w:t>
        </w:r>
      </w:ins>
      <w:r w:rsidR="00C34920">
        <w:t xml:space="preserve"> de JUnit, l’outil de tests unitaires du monde Java, les autres outils de cette classe ont aussi été éliminés. </w:t>
      </w:r>
      <w:del w:id="2897" w:author="Lucie" w:date="2013-07-29T18:35:00Z">
        <w:r w:rsidR="00C34920" w:rsidDel="00C449A9">
          <w:delText>Puis,</w:delText>
        </w:r>
      </w:del>
      <w:ins w:id="2898" w:author="Lucie" w:date="2013-07-29T18:35:00Z">
        <w:r w:rsidR="00C449A9">
          <w:t>Ensuite,</w:t>
        </w:r>
      </w:ins>
      <w:r w:rsidR="00C34920">
        <w:t xml:space="preserve"> ce sont les outils </w:t>
      </w:r>
      <w:r w:rsidR="006158EF">
        <w:t xml:space="preserve">qui n’ont pas été mis à jour depuis </w:t>
      </w:r>
      <w:r w:rsidR="00C34920">
        <w:t xml:space="preserve">plus de </w:t>
      </w:r>
      <w:r w:rsidR="006158EF">
        <w:t>deux ans</w:t>
      </w:r>
      <w:r w:rsidR="00C34920">
        <w:t xml:space="preserve"> qui ont été éliminés. À ce stade, il ne reste</w:t>
      </w:r>
      <w:r w:rsidR="002F6465">
        <w:t xml:space="preserve"> que cinq outils en liste pour l’évaluation</w:t>
      </w:r>
      <w:del w:id="2899" w:author="Lucie" w:date="2013-07-29T18:35:00Z">
        <w:r w:rsidR="00C34920" w:rsidDel="00C449A9">
          <w:delText xml:space="preserve"> </w:delText>
        </w:r>
      </w:del>
      <w:r w:rsidR="006158EF">
        <w:t xml:space="preserve">. </w:t>
      </w:r>
      <w:r>
        <w:t xml:space="preserve">Ce sont : CppUnit, Boost.Test, </w:t>
      </w:r>
      <w:r w:rsidR="00B919DC">
        <w:t>Google Test, CGreen et Cutee</w:t>
      </w:r>
      <w:del w:id="2900" w:author="Lucie" w:date="2013-07-29T18:36:00Z">
        <w:r w:rsidR="00B919DC" w:rsidDel="00C449A9">
          <w:delText xml:space="preserve"> </w:delText>
        </w:r>
      </w:del>
      <w:r>
        <w:t xml:space="preserve">. </w:t>
      </w:r>
    </w:p>
    <w:p w14:paraId="20518E27" w14:textId="2E42F8F4" w:rsidR="005F0845" w:rsidRDefault="002F6465" w:rsidP="005F0845">
      <w:r>
        <w:t>Parmi les cinq outils restants, les trois suivants ont été</w:t>
      </w:r>
      <w:r w:rsidR="005F0845">
        <w:t xml:space="preserve"> présélectionnés pour l’évaluation des tests un</w:t>
      </w:r>
      <w:r w:rsidR="003441C1">
        <w:t>it</w:t>
      </w:r>
      <w:r w:rsidR="005F0845">
        <w:t>aires :</w:t>
      </w:r>
    </w:p>
    <w:p w14:paraId="53365E22" w14:textId="094C814E" w:rsidR="000303B2" w:rsidRDefault="005F0845" w:rsidP="00DD2B04">
      <w:pPr>
        <w:pStyle w:val="Paragraphedeliste"/>
        <w:numPr>
          <w:ilvl w:val="0"/>
          <w:numId w:val="12"/>
        </w:numPr>
      </w:pPr>
      <w:r w:rsidRPr="000303B2">
        <w:rPr>
          <w:b/>
        </w:rPr>
        <w:t>CppUnit</w:t>
      </w:r>
      <w:r w:rsidR="005747E9">
        <w:t xml:space="preserve"> </w:t>
      </w:r>
      <w:r>
        <w:t xml:space="preserve"> </w:t>
      </w:r>
      <w:r w:rsidR="000303B2">
        <w:t xml:space="preserve">a été choisi </w:t>
      </w:r>
      <w:r>
        <w:t xml:space="preserve">parce que c’est un des </w:t>
      </w:r>
      <w:r w:rsidR="000303B2">
        <w:t xml:space="preserve">outils de tests unitaires C++ </w:t>
      </w:r>
      <w:r>
        <w:t>le</w:t>
      </w:r>
      <w:del w:id="2901" w:author="Lucie" w:date="2013-07-29T18:36:00Z">
        <w:r w:rsidDel="00C449A9">
          <w:delText>s</w:delText>
        </w:r>
      </w:del>
      <w:r>
        <w:t xml:space="preserve"> plus connu</w:t>
      </w:r>
      <w:del w:id="2902" w:author="Lucie" w:date="2013-07-29T18:36:00Z">
        <w:r w:rsidDel="00C449A9">
          <w:delText>s</w:delText>
        </w:r>
      </w:del>
      <w:r>
        <w:t xml:space="preserve"> et qu’il est un port de JUnit du monde Java. CPPUnit est bien documenté et plusieurs exemples d’utilisation sont disponibles. </w:t>
      </w:r>
      <w:r w:rsidR="000303B2">
        <w:t xml:space="preserve">Les autres produits </w:t>
      </w:r>
      <w:r>
        <w:t>dériv</w:t>
      </w:r>
      <w:r w:rsidR="000303B2">
        <w:t>és</w:t>
      </w:r>
      <w:r>
        <w:t xml:space="preserve"> de CppUnit ou de JUnit</w:t>
      </w:r>
      <w:r w:rsidR="000303B2">
        <w:t xml:space="preserve"> ont donc été éliminés.</w:t>
      </w:r>
    </w:p>
    <w:p w14:paraId="5922AF6D" w14:textId="77777777" w:rsidR="000303B2" w:rsidRDefault="005F0845" w:rsidP="00DD2B04">
      <w:pPr>
        <w:pStyle w:val="Paragraphedeliste"/>
        <w:numPr>
          <w:ilvl w:val="0"/>
          <w:numId w:val="12"/>
        </w:numPr>
      </w:pPr>
      <w:r w:rsidRPr="000303B2">
        <w:rPr>
          <w:b/>
        </w:rPr>
        <w:t>Boost Test</w:t>
      </w:r>
      <w:r>
        <w:t xml:space="preserve"> </w:t>
      </w:r>
      <w:r w:rsidR="000303B2">
        <w:t xml:space="preserve">a été choisi </w:t>
      </w:r>
      <w:r>
        <w:t xml:space="preserve">parce qu’il est bien établi et </w:t>
      </w:r>
      <w:r w:rsidR="000303B2">
        <w:t xml:space="preserve">qu’il est </w:t>
      </w:r>
      <w:r>
        <w:t xml:space="preserve">maintenu à jour par les développeurs de </w:t>
      </w:r>
      <w:r w:rsidR="000303B2">
        <w:t xml:space="preserve">la librairie </w:t>
      </w:r>
      <w:r>
        <w:t>Boost. Il est bien documenté et des exemples d’utilisation</w:t>
      </w:r>
      <w:r w:rsidR="000303B2">
        <w:t xml:space="preserve"> sont disponibles</w:t>
      </w:r>
      <w:r>
        <w:t>.</w:t>
      </w:r>
    </w:p>
    <w:p w14:paraId="3180F135" w14:textId="27A818A0" w:rsidR="005F0845" w:rsidRDefault="005F0845" w:rsidP="00DD2B04">
      <w:pPr>
        <w:pStyle w:val="Paragraphedeliste"/>
        <w:numPr>
          <w:ilvl w:val="0"/>
          <w:numId w:val="12"/>
        </w:numPr>
      </w:pPr>
      <w:r w:rsidRPr="000303B2">
        <w:rPr>
          <w:b/>
        </w:rPr>
        <w:t>Google Test</w:t>
      </w:r>
      <w:r>
        <w:t xml:space="preserve"> </w:t>
      </w:r>
      <w:r w:rsidR="000303B2">
        <w:t xml:space="preserve">a été choisi </w:t>
      </w:r>
      <w:r>
        <w:t>parce que c’est un nouveau produit dans le monde des tests unitaires</w:t>
      </w:r>
      <w:r w:rsidR="000303B2">
        <w:t xml:space="preserve"> C++. Ce n’est </w:t>
      </w:r>
      <w:r>
        <w:t>pas une copie de JUnit et il est bien documenté.</w:t>
      </w:r>
      <w:r w:rsidR="000303B2">
        <w:t xml:space="preserve"> Il </w:t>
      </w:r>
      <w:r w:rsidR="002F6465">
        <w:t xml:space="preserve">a été développé et est </w:t>
      </w:r>
      <w:r w:rsidR="000303B2">
        <w:t>maintenu par Google.</w:t>
      </w:r>
    </w:p>
    <w:p w14:paraId="072BC3EA" w14:textId="5BE8F8A4" w:rsidR="006D10CC" w:rsidRDefault="006D10CC" w:rsidP="006D10CC">
      <w:pPr>
        <w:ind w:left="360" w:firstLine="0"/>
      </w:pPr>
      <w:del w:id="2903" w:author="Denis" w:date="2013-07-30T11:51:00Z">
        <w:r w:rsidDel="00CA78EC">
          <w:delText>Parmi les cinq outils restants, l</w:delText>
        </w:r>
      </w:del>
      <w:ins w:id="2904" w:author="Denis" w:date="2013-07-30T11:51:00Z">
        <w:r w:rsidR="00CA78EC">
          <w:t>L</w:t>
        </w:r>
      </w:ins>
      <w:r>
        <w:t>es deux suivants ont été rejeté</w:t>
      </w:r>
      <w:r w:rsidR="003441C1">
        <w:t>s </w:t>
      </w:r>
      <w:r>
        <w:t>:</w:t>
      </w:r>
    </w:p>
    <w:p w14:paraId="5471A6AA" w14:textId="4FFF58FB" w:rsidR="006D10CC" w:rsidRDefault="006D10CC" w:rsidP="006D10CC">
      <w:pPr>
        <w:pStyle w:val="Paragraphedeliste"/>
        <w:numPr>
          <w:ilvl w:val="0"/>
          <w:numId w:val="23"/>
        </w:numPr>
      </w:pPr>
      <w:r w:rsidRPr="006D10CC">
        <w:rPr>
          <w:b/>
        </w:rPr>
        <w:t>CGreen</w:t>
      </w:r>
      <w:r>
        <w:t xml:space="preserve"> : </w:t>
      </w:r>
      <w:r w:rsidR="003441C1">
        <w:t>Il a</w:t>
      </w:r>
      <w:r>
        <w:t xml:space="preserve"> été rejeté puisqu’il est moins populaire que les autres.</w:t>
      </w:r>
    </w:p>
    <w:p w14:paraId="42E8017F" w14:textId="515B35C0" w:rsidR="006D10CC" w:rsidRDefault="006D10CC" w:rsidP="006D10CC">
      <w:pPr>
        <w:pStyle w:val="Paragraphedeliste"/>
        <w:numPr>
          <w:ilvl w:val="0"/>
          <w:numId w:val="23"/>
        </w:numPr>
      </w:pPr>
      <w:r>
        <w:rPr>
          <w:b/>
        </w:rPr>
        <w:t>Cutee </w:t>
      </w:r>
      <w:r>
        <w:t xml:space="preserve">: </w:t>
      </w:r>
      <w:r w:rsidR="003441C1">
        <w:t>Il a</w:t>
      </w:r>
      <w:r>
        <w:t xml:space="preserve"> été rejeté puisqu’il est moins populaire que les autres.</w:t>
      </w:r>
    </w:p>
    <w:p w14:paraId="54C35B5A" w14:textId="518637B6" w:rsidR="002141B1" w:rsidRPr="00841ABA" w:rsidRDefault="00841ABA" w:rsidP="00986A3E">
      <w:pPr>
        <w:pStyle w:val="Titre2"/>
        <w:rPr>
          <w:color w:val="auto"/>
          <w:sz w:val="22"/>
          <w:szCs w:val="24"/>
          <w:rPrChange w:id="2905" w:author="Yann Bourdeau" w:date="2013-09-15T10:22:00Z">
            <w:rPr>
              <w:sz w:val="22"/>
              <w:szCs w:val="24"/>
            </w:rPr>
          </w:rPrChange>
        </w:rPr>
      </w:pPr>
      <w:bookmarkStart w:id="2906" w:name="_Toc236312110"/>
      <w:bookmarkStart w:id="2907" w:name="_Toc236312246"/>
      <w:bookmarkStart w:id="2908" w:name="_Toc253324782"/>
      <w:ins w:id="2909" w:author="Yann Bourdeau" w:date="2013-09-15T10:22:00Z">
        <w:r w:rsidRPr="00841ABA">
          <w:rPr>
            <w:color w:val="auto"/>
            <w:rPrChange w:id="2910" w:author="Yann Bourdeau" w:date="2013-09-15T10:22:00Z">
              <w:rPr/>
            </w:rPrChange>
          </w:rPr>
          <w:t xml:space="preserve">9.2 </w:t>
        </w:r>
      </w:ins>
      <w:r w:rsidR="005F0845" w:rsidRPr="00841ABA">
        <w:rPr>
          <w:color w:val="auto"/>
          <w:rPrChange w:id="2911" w:author="Yann Bourdeau" w:date="2013-09-15T10:22:00Z">
            <w:rPr/>
          </w:rPrChange>
        </w:rPr>
        <w:t>Évaluation de</w:t>
      </w:r>
      <w:r w:rsidR="00986A3E" w:rsidRPr="00841ABA">
        <w:rPr>
          <w:color w:val="auto"/>
          <w:rPrChange w:id="2912" w:author="Yann Bourdeau" w:date="2013-09-15T10:22:00Z">
            <w:rPr/>
          </w:rPrChange>
        </w:rPr>
        <w:t xml:space="preserve"> Google Test</w:t>
      </w:r>
      <w:bookmarkEnd w:id="2906"/>
      <w:bookmarkEnd w:id="2907"/>
      <w:bookmarkEnd w:id="2908"/>
    </w:p>
    <w:p w14:paraId="65946336" w14:textId="1ECBE8D2" w:rsidR="002141B1" w:rsidRDefault="002141B1" w:rsidP="002141B1">
      <w:r>
        <w:t xml:space="preserve">La configuration des options </w:t>
      </w:r>
      <w:r w:rsidR="00F51B37">
        <w:t xml:space="preserve">dans Google Test </w:t>
      </w:r>
      <w:r>
        <w:t>se fait par des variables d’environnement</w:t>
      </w:r>
      <w:r w:rsidR="00F51B37">
        <w:t>,</w:t>
      </w:r>
      <w:r>
        <w:t xml:space="preserve"> ce qui simplifie sa configuration puisqu’on n’a pas à modifier </w:t>
      </w:r>
      <w:r w:rsidR="00C054EF">
        <w:t>l</w:t>
      </w:r>
      <w:r>
        <w:t xml:space="preserve">e code source pour changer le comportement de l’outil. Les rapports des tests unitaires sont </w:t>
      </w:r>
      <w:r w:rsidR="00C054EF">
        <w:t>produits dans</w:t>
      </w:r>
      <w:del w:id="2913" w:author="Yann Bourdeau" w:date="2013-09-15T10:36:00Z">
        <w:r w:rsidR="00C054EF" w:rsidDel="009C6501">
          <w:delText xml:space="preserve"> </w:delText>
        </w:r>
      </w:del>
      <w:r w:rsidR="00C054EF">
        <w:t xml:space="preserve"> le</w:t>
      </w:r>
      <w:r>
        <w:t xml:space="preserve"> format </w:t>
      </w:r>
      <w:r w:rsidR="00C054EF">
        <w:t xml:space="preserve">requis </w:t>
      </w:r>
      <w:r>
        <w:t>p</w:t>
      </w:r>
      <w:r w:rsidR="00C054EF">
        <w:t>a</w:t>
      </w:r>
      <w:r>
        <w:t xml:space="preserve">r les outils d’intégration continue. </w:t>
      </w:r>
    </w:p>
    <w:p w14:paraId="08AEEE74" w14:textId="52F3E795" w:rsidR="002141B1" w:rsidRDefault="002141B1" w:rsidP="002141B1">
      <w:r>
        <w:t>Pour l’utiliser, il suffit d’inclure un fichier d’en-tête (.h)</w:t>
      </w:r>
      <w:r w:rsidR="00C054EF">
        <w:t xml:space="preserve">  </w:t>
      </w:r>
      <w:r w:rsidR="004B4676">
        <w:t>dans le sour</w:t>
      </w:r>
      <w:r w:rsidR="003441C1">
        <w:t>c</w:t>
      </w:r>
      <w:r w:rsidR="004B4676">
        <w:t>e du test unitaire.</w:t>
      </w:r>
      <w:r w:rsidR="00C054EF">
        <w:t xml:space="preserve"> Ce fichier défini</w:t>
      </w:r>
      <w:r w:rsidR="003441C1">
        <w:t xml:space="preserve">t </w:t>
      </w:r>
      <w:r w:rsidR="00C054EF">
        <w:t>l</w:t>
      </w:r>
      <w:r>
        <w:t>es macros qu</w:t>
      </w:r>
      <w:r w:rsidR="00C054EF">
        <w:t>i  d</w:t>
      </w:r>
      <w:r>
        <w:t>oi</w:t>
      </w:r>
      <w:r w:rsidR="00C054EF">
        <w:t>vent être</w:t>
      </w:r>
      <w:r>
        <w:t xml:space="preserve"> utilis</w:t>
      </w:r>
      <w:r w:rsidR="00C054EF">
        <w:t>ées</w:t>
      </w:r>
      <w:r w:rsidR="003441C1">
        <w:t xml:space="preserve"> </w:t>
      </w:r>
      <w:r>
        <w:t xml:space="preserve">pour les tests. Il n’est pas nécessaire de définir une procédure </w:t>
      </w:r>
      <w:commentRangeStart w:id="2914"/>
      <w:r>
        <w:t>main</w:t>
      </w:r>
      <w:commentRangeEnd w:id="2914"/>
      <w:r w:rsidR="00C449A9">
        <w:rPr>
          <w:rStyle w:val="Marquedannotation"/>
        </w:rPr>
        <w:commentReference w:id="2914"/>
      </w:r>
      <w:r>
        <w:t xml:space="preserve">. Il suffit de déclarer une méthode de test avec la macro TEST et le test va être exécuté lors du lancement du </w:t>
      </w:r>
      <w:commentRangeStart w:id="2915"/>
      <w:r>
        <w:t>binaire</w:t>
      </w:r>
      <w:commentRangeEnd w:id="2915"/>
      <w:r w:rsidR="00C449A9">
        <w:rPr>
          <w:rStyle w:val="Marquedannotation"/>
        </w:rPr>
        <w:commentReference w:id="2915"/>
      </w:r>
      <w:r>
        <w:t xml:space="preserve"> du test unitaire. Cela laisse toute la place aux tests unitaires dans le code source. </w:t>
      </w:r>
    </w:p>
    <w:p w14:paraId="39FE97D5" w14:textId="77777777" w:rsidR="002141B1" w:rsidRDefault="002141B1" w:rsidP="002141B1">
      <w:r>
        <w:t>Voici un exemple de définition d’un test unitaire :</w:t>
      </w:r>
    </w:p>
    <w:p w14:paraId="437B3E1B" w14:textId="34E4B68B" w:rsidR="002141B1" w:rsidRPr="00381014" w:rsidRDefault="002141B1" w:rsidP="00F51B37">
      <w:pPr>
        <w:pStyle w:val="Sansinterligne"/>
        <w:rPr>
          <w:lang w:val="en-CA"/>
        </w:rPr>
      </w:pPr>
      <w:r w:rsidRPr="00381014">
        <w:rPr>
          <w:lang w:val="en-CA"/>
        </w:rPr>
        <w:t>TEST(HostnameTestCase,TestParse)</w:t>
      </w:r>
    </w:p>
    <w:p w14:paraId="6A0A76BC" w14:textId="77777777" w:rsidR="002141B1" w:rsidRPr="00381014" w:rsidRDefault="002141B1" w:rsidP="00F51B37">
      <w:pPr>
        <w:pStyle w:val="Sansinterligne"/>
        <w:rPr>
          <w:lang w:val="en-CA"/>
        </w:rPr>
      </w:pPr>
      <w:r w:rsidRPr="00381014">
        <w:rPr>
          <w:lang w:val="en-CA"/>
        </w:rPr>
        <w:t>{</w:t>
      </w:r>
    </w:p>
    <w:p w14:paraId="2E79FDD6" w14:textId="77777777" w:rsidR="002141B1" w:rsidRPr="00381014" w:rsidRDefault="002141B1" w:rsidP="00F51B37">
      <w:pPr>
        <w:pStyle w:val="Sansinterligne"/>
        <w:rPr>
          <w:lang w:val="en-CA"/>
        </w:rPr>
      </w:pPr>
      <w:r w:rsidRPr="00381014">
        <w:rPr>
          <w:lang w:val="en-CA"/>
        </w:rPr>
        <w:t xml:space="preserve">        HostName hn;</w:t>
      </w:r>
    </w:p>
    <w:p w14:paraId="190BD808" w14:textId="77777777" w:rsidR="002141B1" w:rsidRPr="00381014" w:rsidRDefault="002141B1" w:rsidP="00F51B37">
      <w:pPr>
        <w:pStyle w:val="Sansinterligne"/>
        <w:rPr>
          <w:lang w:val="en-CA"/>
        </w:rPr>
      </w:pPr>
      <w:r w:rsidRPr="00381014">
        <w:rPr>
          <w:lang w:val="en-CA"/>
        </w:rPr>
        <w:t xml:space="preserve">        std::string nai;</w:t>
      </w:r>
    </w:p>
    <w:p w14:paraId="766B63D9" w14:textId="77777777" w:rsidR="002141B1" w:rsidRPr="00381014" w:rsidRDefault="002141B1" w:rsidP="00F51B37">
      <w:pPr>
        <w:pStyle w:val="Sansinterligne"/>
        <w:rPr>
          <w:lang w:val="en-CA"/>
        </w:rPr>
      </w:pPr>
      <w:r w:rsidRPr="00381014">
        <w:rPr>
          <w:lang w:val="en-CA"/>
        </w:rPr>
        <w:t xml:space="preserve">        nai="bob";</w:t>
      </w:r>
    </w:p>
    <w:p w14:paraId="10E27DD6" w14:textId="77777777" w:rsidR="002141B1" w:rsidRDefault="002141B1" w:rsidP="00F51B37">
      <w:pPr>
        <w:pStyle w:val="Sansinterligne"/>
      </w:pPr>
      <w:r w:rsidRPr="00381014">
        <w:rPr>
          <w:lang w:val="en-CA"/>
        </w:rPr>
        <w:t xml:space="preserve">        </w:t>
      </w:r>
      <w:r>
        <w:t xml:space="preserve">EXPECT_EQ(hn.isValidNAI(nai),true);  </w:t>
      </w:r>
    </w:p>
    <w:p w14:paraId="5C0233E9" w14:textId="77777777" w:rsidR="002141B1" w:rsidRDefault="002141B1" w:rsidP="00F51B37">
      <w:pPr>
        <w:pStyle w:val="Sansinterligne"/>
      </w:pPr>
      <w:r>
        <w:t>…</w:t>
      </w:r>
    </w:p>
    <w:p w14:paraId="5B8E622F" w14:textId="77777777" w:rsidR="002141B1" w:rsidRDefault="002141B1" w:rsidP="00F51B37">
      <w:pPr>
        <w:pStyle w:val="Sansinterligne"/>
      </w:pPr>
      <w:r>
        <w:t>}</w:t>
      </w:r>
    </w:p>
    <w:p w14:paraId="56A2125E" w14:textId="77777777" w:rsidR="00F51B37" w:rsidRDefault="00F51B37" w:rsidP="00F51B37">
      <w:pPr>
        <w:pStyle w:val="Sansinterligne"/>
      </w:pPr>
    </w:p>
    <w:p w14:paraId="4A4358DE" w14:textId="4D1EF256" w:rsidR="00F50D6C" w:rsidRDefault="002141B1" w:rsidP="002141B1">
      <w:r>
        <w:t>La macro TEST prend deux arguments en paramètres, soit le nom du test unitaire et le nom de la suite de test</w:t>
      </w:r>
      <w:ins w:id="2916" w:author="Lucie" w:date="2013-07-29T18:39:00Z">
        <w:r w:rsidR="00C449A9">
          <w:t>s</w:t>
        </w:r>
      </w:ins>
      <w:r>
        <w:t xml:space="preserve">. Il suffit de lier l’exécutable avec la librairie de Google Test et les tests unitaires sont prêts à être </w:t>
      </w:r>
      <w:r w:rsidR="00F50D6C">
        <w:t>exécutés</w:t>
      </w:r>
      <w:r>
        <w:t xml:space="preserve">. </w:t>
      </w:r>
    </w:p>
    <w:p w14:paraId="0923B21C" w14:textId="0A36C85B" w:rsidR="002141B1" w:rsidRDefault="00F50D6C" w:rsidP="002141B1">
      <w:r>
        <w:t xml:space="preserve">La variable d’environnement </w:t>
      </w:r>
      <w:r w:rsidR="002141B1" w:rsidRPr="00B94C5E">
        <w:t>GTEST_OUTPUT</w:t>
      </w:r>
      <w:r>
        <w:t xml:space="preserve"> a été initialisée avec le nom du répertoire devant contenir les </w:t>
      </w:r>
      <w:r w:rsidR="002141B1">
        <w:t>rapports des tests unitaires.</w:t>
      </w:r>
    </w:p>
    <w:p w14:paraId="72B0F5D7" w14:textId="5EF2D072" w:rsidR="00F50D6C" w:rsidRDefault="00F50D6C" w:rsidP="002141B1">
      <w:r>
        <w:t>Le tableau suivant présente les résultats de l’évaluation de Google Test en fonction des critères retenus plus haut.</w:t>
      </w:r>
    </w:p>
    <w:p w14:paraId="39748276" w14:textId="02B48D55" w:rsidR="002141B1" w:rsidRDefault="002141B1" w:rsidP="002141B1">
      <w:pPr>
        <w:pStyle w:val="Tableau"/>
        <w:rPr>
          <w:b w:val="0"/>
        </w:rPr>
      </w:pPr>
      <w:bookmarkStart w:id="2917" w:name="_Toc225737330"/>
      <w:bookmarkStart w:id="2918" w:name="_Toc231186568"/>
      <w:bookmarkStart w:id="2919" w:name="_Toc236313251"/>
      <w:bookmarkStart w:id="2920" w:name="_Toc236313278"/>
      <w:r>
        <w:t>Tableau</w:t>
      </w:r>
      <w:r w:rsidR="00C430F2">
        <w:t xml:space="preserve"> </w:t>
      </w:r>
      <w:fldSimple w:instr=" SEQ Tableau \* MERGEFORMAT ">
        <w:r w:rsidR="000F3CFA">
          <w:t>3</w:t>
        </w:r>
      </w:fldSimple>
      <w:r w:rsidR="00400F34">
        <w:rPr>
          <w:b w:val="0"/>
        </w:rPr>
        <w:t xml:space="preserve">  </w:t>
      </w:r>
      <w:r>
        <w:rPr>
          <w:b w:val="0"/>
        </w:rPr>
        <w:t>Évaluation de Google Test</w:t>
      </w:r>
      <w:bookmarkEnd w:id="2917"/>
      <w:bookmarkEnd w:id="2918"/>
      <w:bookmarkEnd w:id="2919"/>
      <w:bookmarkEnd w:id="2920"/>
    </w:p>
    <w:tbl>
      <w:tblPr>
        <w:tblStyle w:val="Grille"/>
        <w:tblW w:w="0" w:type="auto"/>
        <w:tblLook w:val="04A0" w:firstRow="1" w:lastRow="0" w:firstColumn="1" w:lastColumn="0" w:noHBand="0" w:noVBand="1"/>
      </w:tblPr>
      <w:tblGrid>
        <w:gridCol w:w="2409"/>
        <w:gridCol w:w="5115"/>
        <w:gridCol w:w="730"/>
        <w:gridCol w:w="693"/>
      </w:tblGrid>
      <w:tr w:rsidR="00FB1919" w14:paraId="5555BCB0" w14:textId="77777777" w:rsidTr="00205D6B">
        <w:trPr>
          <w:tblHeader/>
        </w:trPr>
        <w:tc>
          <w:tcPr>
            <w:tcW w:w="2409" w:type="dxa"/>
          </w:tcPr>
          <w:p w14:paraId="3C46E174" w14:textId="77777777" w:rsidR="00FB1919" w:rsidRPr="004C154D" w:rsidRDefault="00FB1919" w:rsidP="00790020">
            <w:pPr>
              <w:ind w:left="360" w:firstLine="0"/>
              <w:jc w:val="center"/>
              <w:rPr>
                <w:b/>
              </w:rPr>
            </w:pPr>
            <w:r w:rsidRPr="004C154D">
              <w:rPr>
                <w:b/>
              </w:rPr>
              <w:t>Critère</w:t>
            </w:r>
          </w:p>
        </w:tc>
        <w:tc>
          <w:tcPr>
            <w:tcW w:w="5115" w:type="dxa"/>
          </w:tcPr>
          <w:p w14:paraId="06440366" w14:textId="77777777" w:rsidR="00FB1919" w:rsidRPr="00F557A8" w:rsidRDefault="00FB1919" w:rsidP="00790020">
            <w:pPr>
              <w:ind w:firstLine="0"/>
              <w:jc w:val="center"/>
              <w:rPr>
                <w:b/>
              </w:rPr>
            </w:pPr>
            <w:r w:rsidRPr="00F557A8">
              <w:rPr>
                <w:b/>
              </w:rPr>
              <w:t>Description</w:t>
            </w:r>
          </w:p>
        </w:tc>
        <w:tc>
          <w:tcPr>
            <w:tcW w:w="730" w:type="dxa"/>
          </w:tcPr>
          <w:p w14:paraId="7A4314E0" w14:textId="77777777" w:rsidR="00FB1919" w:rsidRPr="00F557A8" w:rsidRDefault="00FB1919" w:rsidP="00790020">
            <w:pPr>
              <w:ind w:firstLine="0"/>
              <w:jc w:val="center"/>
              <w:rPr>
                <w:b/>
              </w:rPr>
            </w:pPr>
            <w:r>
              <w:rPr>
                <w:b/>
              </w:rPr>
              <w:t>Poids</w:t>
            </w:r>
          </w:p>
        </w:tc>
        <w:tc>
          <w:tcPr>
            <w:tcW w:w="693" w:type="dxa"/>
          </w:tcPr>
          <w:p w14:paraId="7A84D7BF" w14:textId="77777777" w:rsidR="00FB1919" w:rsidRPr="00F557A8" w:rsidRDefault="00FB1919" w:rsidP="00790020">
            <w:pPr>
              <w:ind w:firstLine="0"/>
              <w:jc w:val="center"/>
              <w:rPr>
                <w:b/>
              </w:rPr>
            </w:pPr>
            <w:r>
              <w:rPr>
                <w:b/>
              </w:rPr>
              <w:t>Cote</w:t>
            </w:r>
          </w:p>
        </w:tc>
      </w:tr>
      <w:tr w:rsidR="00FB1919" w14:paraId="6E32BF8B" w14:textId="77777777" w:rsidTr="00205D6B">
        <w:tc>
          <w:tcPr>
            <w:tcW w:w="2409" w:type="dxa"/>
          </w:tcPr>
          <w:p w14:paraId="553480FB" w14:textId="77777777" w:rsidR="00FB1919" w:rsidRDefault="00FB1919" w:rsidP="00DD2B04">
            <w:pPr>
              <w:pStyle w:val="Paragraphedeliste"/>
              <w:numPr>
                <w:ilvl w:val="0"/>
                <w:numId w:val="11"/>
              </w:numPr>
              <w:jc w:val="left"/>
            </w:pPr>
            <w:r>
              <w:t>Effort requis</w:t>
            </w:r>
          </w:p>
        </w:tc>
        <w:tc>
          <w:tcPr>
            <w:tcW w:w="5115" w:type="dxa"/>
          </w:tcPr>
          <w:p w14:paraId="60B2A8FE" w14:textId="16A6B41E" w:rsidR="00FB1919" w:rsidRPr="00FB1919" w:rsidRDefault="00FB1919" w:rsidP="00790020">
            <w:pPr>
              <w:ind w:firstLine="0"/>
              <w:jc w:val="left"/>
              <w:rPr>
                <w:rStyle w:val="Accentuation"/>
              </w:rPr>
            </w:pPr>
            <w:r w:rsidRPr="00FB1919">
              <w:rPr>
                <w:rStyle w:val="Accentuation"/>
              </w:rPr>
              <w:t>L’effort requis pour ajouter un test au programme. Moins il y</w:t>
            </w:r>
            <w:r w:rsidR="003441C1">
              <w:rPr>
                <w:rStyle w:val="Accentuation"/>
              </w:rPr>
              <w:t xml:space="preserve"> </w:t>
            </w:r>
            <w:r w:rsidRPr="00FB1919">
              <w:rPr>
                <w:rStyle w:val="Accentuation"/>
              </w:rPr>
              <w:t>a de code requis, plus la cote est élevée.</w:t>
            </w:r>
          </w:p>
          <w:p w14:paraId="5A44FD3E" w14:textId="46B4419B" w:rsidR="00FB1919" w:rsidRDefault="00FB1919">
            <w:pPr>
              <w:ind w:firstLine="0"/>
              <w:jc w:val="left"/>
            </w:pPr>
            <w:r>
              <w:t>La solution Google Test ne nécessite que de définir des fonctions de test</w:t>
            </w:r>
            <w:ins w:id="2921" w:author="Lucie" w:date="2013-07-29T18:40:00Z">
              <w:r w:rsidR="00C449A9">
                <w:t>s</w:t>
              </w:r>
            </w:ins>
            <w:r>
              <w:t xml:space="preserve"> unitaire</w:t>
            </w:r>
            <w:ins w:id="2922" w:author="Lucie" w:date="2013-07-29T18:40:00Z">
              <w:r w:rsidR="00C449A9">
                <w:t>s</w:t>
              </w:r>
            </w:ins>
            <w:r>
              <w:t xml:space="preserve"> avec la macro TEST. Cela </w:t>
            </w:r>
            <w:del w:id="2923" w:author="Lucie" w:date="2013-07-29T18:40:00Z">
              <w:r w:rsidDel="00C449A9">
                <w:delText>ne pourrait pas être plus simple</w:delText>
              </w:r>
            </w:del>
            <w:ins w:id="2924" w:author="Lucie" w:date="2013-07-29T18:40:00Z">
              <w:r w:rsidR="00C449A9">
                <w:t>est très simple</w:t>
              </w:r>
            </w:ins>
            <w:r>
              <w:t xml:space="preserve"> à faire. </w:t>
            </w:r>
          </w:p>
        </w:tc>
        <w:tc>
          <w:tcPr>
            <w:tcW w:w="730" w:type="dxa"/>
          </w:tcPr>
          <w:p w14:paraId="23B4081F" w14:textId="12601B4D" w:rsidR="00FB1919" w:rsidRDefault="00205539" w:rsidP="00790020">
            <w:pPr>
              <w:ind w:firstLine="0"/>
              <w:jc w:val="center"/>
            </w:pPr>
            <w:r>
              <w:t>10</w:t>
            </w:r>
          </w:p>
        </w:tc>
        <w:tc>
          <w:tcPr>
            <w:tcW w:w="693" w:type="dxa"/>
          </w:tcPr>
          <w:p w14:paraId="4CA84382" w14:textId="7AF3D7F0" w:rsidR="00FB1919" w:rsidRDefault="00205539" w:rsidP="00790020">
            <w:pPr>
              <w:ind w:firstLine="0"/>
              <w:jc w:val="center"/>
            </w:pPr>
            <w:r>
              <w:t>1</w:t>
            </w:r>
            <w:r w:rsidR="00B91C88">
              <w:t>.</w:t>
            </w:r>
            <w:r>
              <w:t>0</w:t>
            </w:r>
          </w:p>
        </w:tc>
      </w:tr>
      <w:tr w:rsidR="00FB1919" w14:paraId="6BAA1090" w14:textId="77777777" w:rsidTr="00205D6B">
        <w:tc>
          <w:tcPr>
            <w:tcW w:w="2409" w:type="dxa"/>
          </w:tcPr>
          <w:p w14:paraId="2BEB3839" w14:textId="77777777" w:rsidR="00FB1919" w:rsidRDefault="00FB1919" w:rsidP="00DD2B04">
            <w:pPr>
              <w:pStyle w:val="Paragraphedeliste"/>
              <w:numPr>
                <w:ilvl w:val="0"/>
                <w:numId w:val="11"/>
              </w:numPr>
              <w:jc w:val="left"/>
            </w:pPr>
            <w:r>
              <w:t>Initialisation d’objets</w:t>
            </w:r>
          </w:p>
        </w:tc>
        <w:tc>
          <w:tcPr>
            <w:tcW w:w="5115" w:type="dxa"/>
          </w:tcPr>
          <w:p w14:paraId="15DEC69F" w14:textId="3EA842A4" w:rsidR="00FB1919" w:rsidRPr="00B429CF" w:rsidRDefault="00FB1919" w:rsidP="00790020">
            <w:pPr>
              <w:ind w:firstLine="0"/>
              <w:jc w:val="left"/>
              <w:rPr>
                <w:rStyle w:val="Accentuation"/>
              </w:rPr>
            </w:pPr>
            <w:r w:rsidRPr="00B429CF">
              <w:rPr>
                <w:rStyle w:val="Accentuation"/>
              </w:rPr>
              <w:t xml:space="preserve">Création d’objets initialisés à des valeurs prédéfinies. </w:t>
            </w:r>
          </w:p>
          <w:p w14:paraId="79D8BEF1" w14:textId="0C45ACE1" w:rsidR="00B429CF" w:rsidRDefault="00B429CF" w:rsidP="00B429CF">
            <w:pPr>
              <w:ind w:firstLine="0"/>
              <w:jc w:val="left"/>
            </w:pPr>
            <w:r w:rsidRPr="00B429CF">
              <w:t xml:space="preserve">Oui, il est possible de créer des objets initialisés à </w:t>
            </w:r>
            <w:r w:rsidR="002D124E">
              <w:t xml:space="preserve">des </w:t>
            </w:r>
            <w:r w:rsidRPr="00B429CF">
              <w:t xml:space="preserve">valeurs </w:t>
            </w:r>
            <w:r>
              <w:t xml:space="preserve">prédéfinies </w:t>
            </w:r>
            <w:r w:rsidRPr="00B429CF">
              <w:t>pour tester. J’ai dû le faire pour réaliser les tests unitaires</w:t>
            </w:r>
            <w:ins w:id="2925" w:author="Lucie" w:date="2013-07-29T18:41:00Z">
              <w:r w:rsidR="00C449A9">
                <w:t>.</w:t>
              </w:r>
            </w:ins>
          </w:p>
        </w:tc>
        <w:tc>
          <w:tcPr>
            <w:tcW w:w="730" w:type="dxa"/>
          </w:tcPr>
          <w:p w14:paraId="0B221465" w14:textId="77777777" w:rsidR="00FB1919" w:rsidRDefault="00FB1919" w:rsidP="00790020">
            <w:pPr>
              <w:ind w:firstLine="0"/>
              <w:jc w:val="center"/>
            </w:pPr>
            <w:r>
              <w:t>7</w:t>
            </w:r>
          </w:p>
        </w:tc>
        <w:tc>
          <w:tcPr>
            <w:tcW w:w="693" w:type="dxa"/>
          </w:tcPr>
          <w:p w14:paraId="35752F73" w14:textId="77B005A6" w:rsidR="00FB1919" w:rsidRDefault="00205539" w:rsidP="00790020">
            <w:pPr>
              <w:ind w:firstLine="0"/>
              <w:jc w:val="center"/>
            </w:pPr>
            <w:r>
              <w:t>1</w:t>
            </w:r>
            <w:r w:rsidR="00B91C88">
              <w:t>.</w:t>
            </w:r>
            <w:r>
              <w:t>0</w:t>
            </w:r>
          </w:p>
        </w:tc>
      </w:tr>
      <w:tr w:rsidR="00FB1919" w14:paraId="62746C67" w14:textId="77777777" w:rsidTr="00205D6B">
        <w:tc>
          <w:tcPr>
            <w:tcW w:w="2409" w:type="dxa"/>
          </w:tcPr>
          <w:p w14:paraId="764A5095" w14:textId="77777777" w:rsidR="00FB1919" w:rsidRDefault="00FB1919" w:rsidP="00DD2B04">
            <w:pPr>
              <w:pStyle w:val="Paragraphedeliste"/>
              <w:numPr>
                <w:ilvl w:val="0"/>
                <w:numId w:val="11"/>
              </w:numPr>
              <w:jc w:val="left"/>
            </w:pPr>
            <w:r>
              <w:t xml:space="preserve">Support d’exceptions et de plantage </w:t>
            </w:r>
          </w:p>
        </w:tc>
        <w:tc>
          <w:tcPr>
            <w:tcW w:w="5115" w:type="dxa"/>
          </w:tcPr>
          <w:p w14:paraId="2A95087C" w14:textId="2B552C9A" w:rsidR="00FB1919" w:rsidRPr="00B429CF" w:rsidRDefault="00FB1919" w:rsidP="00790020">
            <w:pPr>
              <w:ind w:firstLine="0"/>
              <w:jc w:val="left"/>
              <w:rPr>
                <w:rStyle w:val="Accentuation"/>
              </w:rPr>
            </w:pPr>
            <w:r w:rsidRPr="00B429CF">
              <w:rPr>
                <w:rStyle w:val="Accentuation"/>
              </w:rPr>
              <w:t xml:space="preserve">L’outil évite le </w:t>
            </w:r>
            <w:commentRangeStart w:id="2926"/>
            <w:r w:rsidRPr="00B429CF">
              <w:rPr>
                <w:rStyle w:val="Accentuation"/>
              </w:rPr>
              <w:t>plantage</w:t>
            </w:r>
            <w:commentRangeEnd w:id="2926"/>
            <w:r w:rsidR="00C449A9">
              <w:rPr>
                <w:rStyle w:val="Marquedannotation"/>
              </w:rPr>
              <w:commentReference w:id="2926"/>
            </w:r>
            <w:r w:rsidRPr="00B429CF">
              <w:rPr>
                <w:rStyle w:val="Accentuation"/>
              </w:rPr>
              <w:t xml:space="preserve"> de l’application lorsqu’il y a une erreur dans le code. L’outil doit aussi avoir le même comportement sur plusieurs exécutions rapportant le même problème de plantage.</w:t>
            </w:r>
          </w:p>
          <w:p w14:paraId="1C02501A" w14:textId="0637CCE0" w:rsidR="00B429CF" w:rsidRDefault="00B429CF" w:rsidP="00B429CF">
            <w:pPr>
              <w:ind w:firstLine="0"/>
              <w:jc w:val="left"/>
            </w:pPr>
            <w:r w:rsidRPr="00B429CF">
              <w:t>Oui, cela est gér</w:t>
            </w:r>
            <w:r>
              <w:t>é</w:t>
            </w:r>
            <w:r w:rsidRPr="00B429CF">
              <w:t xml:space="preserve"> par Google Test.</w:t>
            </w:r>
          </w:p>
        </w:tc>
        <w:tc>
          <w:tcPr>
            <w:tcW w:w="730" w:type="dxa"/>
          </w:tcPr>
          <w:p w14:paraId="1FC7C58C" w14:textId="77777777" w:rsidR="00FB1919" w:rsidRDefault="00FB1919" w:rsidP="00790020">
            <w:pPr>
              <w:ind w:firstLine="0"/>
              <w:jc w:val="center"/>
            </w:pPr>
            <w:r>
              <w:t>7</w:t>
            </w:r>
          </w:p>
        </w:tc>
        <w:tc>
          <w:tcPr>
            <w:tcW w:w="693" w:type="dxa"/>
          </w:tcPr>
          <w:p w14:paraId="4DF24601" w14:textId="36D5AE10" w:rsidR="00FB1919" w:rsidRDefault="00205539" w:rsidP="00790020">
            <w:pPr>
              <w:ind w:firstLine="0"/>
              <w:jc w:val="center"/>
            </w:pPr>
            <w:r>
              <w:t>1</w:t>
            </w:r>
            <w:r w:rsidR="00B91C88">
              <w:t>.</w:t>
            </w:r>
            <w:r>
              <w:t>0</w:t>
            </w:r>
          </w:p>
        </w:tc>
      </w:tr>
      <w:tr w:rsidR="00FB1919" w14:paraId="55D5E564" w14:textId="77777777" w:rsidTr="00205D6B">
        <w:tc>
          <w:tcPr>
            <w:tcW w:w="2409" w:type="dxa"/>
          </w:tcPr>
          <w:p w14:paraId="276F95AB" w14:textId="77777777" w:rsidR="00FB1919" w:rsidRDefault="00FB1919" w:rsidP="00DD2B04">
            <w:pPr>
              <w:pStyle w:val="Paragraphedeliste"/>
              <w:numPr>
                <w:ilvl w:val="0"/>
                <w:numId w:val="11"/>
              </w:numPr>
              <w:jc w:val="left"/>
            </w:pPr>
            <w:r>
              <w:t>Méthodes d’assertion</w:t>
            </w:r>
          </w:p>
        </w:tc>
        <w:tc>
          <w:tcPr>
            <w:tcW w:w="5115" w:type="dxa"/>
          </w:tcPr>
          <w:p w14:paraId="3D4FC8FF" w14:textId="265D23C2" w:rsidR="00FB1919" w:rsidRPr="00B429CF" w:rsidRDefault="00FB1919" w:rsidP="00790020">
            <w:pPr>
              <w:ind w:firstLine="0"/>
              <w:jc w:val="left"/>
              <w:rPr>
                <w:rStyle w:val="Accentuation"/>
              </w:rPr>
            </w:pPr>
            <w:r w:rsidRPr="00B429CF">
              <w:rPr>
                <w:rStyle w:val="Accentuation"/>
              </w:rPr>
              <w:t>L’outil devrait supporter plusieurs méthodes de définition d’assertion</w:t>
            </w:r>
            <w:del w:id="2927" w:author="Lucie" w:date="2013-07-29T18:42:00Z">
              <w:r w:rsidRPr="00B429CF" w:rsidDel="00C449A9">
                <w:rPr>
                  <w:rStyle w:val="Accentuation"/>
                </w:rPr>
                <w:delText>s</w:delText>
              </w:r>
            </w:del>
            <w:r w:rsidRPr="00B429CF">
              <w:rPr>
                <w:rStyle w:val="Accentuation"/>
              </w:rPr>
              <w:t xml:space="preserve"> sur plusieurs types.</w:t>
            </w:r>
          </w:p>
          <w:p w14:paraId="7ECD8A53" w14:textId="255FF223" w:rsidR="00B429CF" w:rsidRDefault="00B429CF" w:rsidP="00B429CF">
            <w:pPr>
              <w:ind w:firstLine="0"/>
              <w:jc w:val="left"/>
            </w:pPr>
            <w:r>
              <w:t>L’outil a permis de créer toutes les assertions requises par les essais.</w:t>
            </w:r>
          </w:p>
        </w:tc>
        <w:tc>
          <w:tcPr>
            <w:tcW w:w="730" w:type="dxa"/>
          </w:tcPr>
          <w:p w14:paraId="2E407DC0" w14:textId="77777777" w:rsidR="00FB1919" w:rsidRDefault="00FB1919" w:rsidP="00790020">
            <w:pPr>
              <w:ind w:firstLine="0"/>
              <w:jc w:val="center"/>
            </w:pPr>
            <w:r>
              <w:t>7</w:t>
            </w:r>
          </w:p>
        </w:tc>
        <w:tc>
          <w:tcPr>
            <w:tcW w:w="693" w:type="dxa"/>
          </w:tcPr>
          <w:p w14:paraId="7B25024B" w14:textId="3E835FEC" w:rsidR="00FB1919" w:rsidRDefault="00205539" w:rsidP="00790020">
            <w:pPr>
              <w:ind w:firstLine="0"/>
              <w:jc w:val="center"/>
            </w:pPr>
            <w:r>
              <w:t>1</w:t>
            </w:r>
            <w:r w:rsidR="00B91C88">
              <w:t>.</w:t>
            </w:r>
            <w:r>
              <w:t>0</w:t>
            </w:r>
          </w:p>
        </w:tc>
      </w:tr>
      <w:tr w:rsidR="00FB1919" w14:paraId="3E5130C1" w14:textId="77777777" w:rsidTr="00205D6B">
        <w:tc>
          <w:tcPr>
            <w:tcW w:w="2409" w:type="dxa"/>
          </w:tcPr>
          <w:p w14:paraId="09CE07C5" w14:textId="77777777" w:rsidR="00FB1919" w:rsidRDefault="00FB1919" w:rsidP="00DD2B04">
            <w:pPr>
              <w:pStyle w:val="Paragraphedeliste"/>
              <w:numPr>
                <w:ilvl w:val="0"/>
                <w:numId w:val="11"/>
              </w:numPr>
              <w:jc w:val="left"/>
            </w:pPr>
            <w:r>
              <w:t>Simulateur d’objets</w:t>
            </w:r>
          </w:p>
        </w:tc>
        <w:tc>
          <w:tcPr>
            <w:tcW w:w="5115" w:type="dxa"/>
          </w:tcPr>
          <w:p w14:paraId="1C295748" w14:textId="77777777" w:rsidR="00FB1919" w:rsidRPr="006F2338" w:rsidRDefault="00FB1919" w:rsidP="00790020">
            <w:pPr>
              <w:ind w:firstLine="0"/>
              <w:jc w:val="left"/>
              <w:rPr>
                <w:rStyle w:val="Accentuation"/>
              </w:rPr>
            </w:pPr>
            <w:r w:rsidRPr="006F2338">
              <w:rPr>
                <w:rStyle w:val="Accentuation"/>
              </w:rPr>
              <w:t>Capacité de créer des objets comme un simulateur de message sur un «socket».</w:t>
            </w:r>
          </w:p>
          <w:p w14:paraId="400CCD42" w14:textId="3AE1CE85" w:rsidR="006F2338" w:rsidRDefault="006F2338" w:rsidP="00ED65C8">
            <w:pPr>
              <w:ind w:firstLine="0"/>
              <w:jc w:val="left"/>
            </w:pPr>
            <w:r>
              <w:t xml:space="preserve">Il n’y a pas d’outils de simulation d’objets dans Google Test.  Google fournit cependant un «framework» qui permet de faire de la simulation d’objets en C++. </w:t>
            </w:r>
            <w:r w:rsidR="00ED65C8">
              <w:t>Google Test ne satisfait pas ce critère, p</w:t>
            </w:r>
            <w:r>
              <w:t xml:space="preserve">uisque le </w:t>
            </w:r>
            <w:r w:rsidR="00ED65C8">
              <w:t>simulateur</w:t>
            </w:r>
            <w:r>
              <w:t xml:space="preserve"> n’est pas disponible dans l’outil.</w:t>
            </w:r>
          </w:p>
        </w:tc>
        <w:tc>
          <w:tcPr>
            <w:tcW w:w="730" w:type="dxa"/>
          </w:tcPr>
          <w:p w14:paraId="462B3BC3" w14:textId="7D60C4CF" w:rsidR="00FB1919" w:rsidRDefault="006F2338" w:rsidP="006F2338">
            <w:pPr>
              <w:ind w:firstLine="0"/>
              <w:jc w:val="center"/>
            </w:pPr>
            <w:r>
              <w:t>10</w:t>
            </w:r>
          </w:p>
        </w:tc>
        <w:tc>
          <w:tcPr>
            <w:tcW w:w="693" w:type="dxa"/>
          </w:tcPr>
          <w:p w14:paraId="03A07911" w14:textId="7BE5B9C2" w:rsidR="00FB1919" w:rsidRDefault="006F2338" w:rsidP="00790020">
            <w:pPr>
              <w:ind w:firstLine="0"/>
              <w:jc w:val="center"/>
            </w:pPr>
            <w:r>
              <w:t>0</w:t>
            </w:r>
          </w:p>
        </w:tc>
      </w:tr>
      <w:tr w:rsidR="00FB1919" w14:paraId="2CF0C07A" w14:textId="77777777" w:rsidTr="00205D6B">
        <w:tc>
          <w:tcPr>
            <w:tcW w:w="2409" w:type="dxa"/>
          </w:tcPr>
          <w:p w14:paraId="4BC84310" w14:textId="0A4004AC" w:rsidR="00FB1919" w:rsidRDefault="00FB1919" w:rsidP="00DD2B04">
            <w:pPr>
              <w:pStyle w:val="Paragraphedeliste"/>
              <w:numPr>
                <w:ilvl w:val="0"/>
                <w:numId w:val="11"/>
              </w:numPr>
              <w:jc w:val="left"/>
            </w:pPr>
            <w:r>
              <w:t>Rapport de test</w:t>
            </w:r>
          </w:p>
        </w:tc>
        <w:tc>
          <w:tcPr>
            <w:tcW w:w="5115" w:type="dxa"/>
          </w:tcPr>
          <w:p w14:paraId="76B35981" w14:textId="7C332F0B" w:rsidR="00FB1919" w:rsidRPr="006F2338" w:rsidRDefault="00FB1919" w:rsidP="00790020">
            <w:pPr>
              <w:ind w:firstLine="0"/>
              <w:jc w:val="left"/>
              <w:rPr>
                <w:rStyle w:val="Accentuation"/>
              </w:rPr>
            </w:pPr>
            <w:r w:rsidRPr="006F2338">
              <w:rPr>
                <w:rStyle w:val="Accentuation"/>
              </w:rPr>
              <w:t>Rapport de test</w:t>
            </w:r>
            <w:ins w:id="2928" w:author="Lucie" w:date="2013-07-29T20:30:00Z">
              <w:r w:rsidR="004E332D">
                <w:rPr>
                  <w:rStyle w:val="Accentuation"/>
                </w:rPr>
                <w:t>s</w:t>
              </w:r>
            </w:ins>
            <w:r w:rsidRPr="006F2338">
              <w:rPr>
                <w:rStyle w:val="Accentuation"/>
              </w:rPr>
              <w:t xml:space="preserve"> clair et bien détaillé. Ne doit</w:t>
            </w:r>
            <w:r w:rsidR="00ED65C8">
              <w:rPr>
                <w:rStyle w:val="Accentuation"/>
              </w:rPr>
              <w:t xml:space="preserve"> pas</w:t>
            </w:r>
            <w:r w:rsidRPr="006F2338">
              <w:rPr>
                <w:rStyle w:val="Accentuation"/>
              </w:rPr>
              <w:t xml:space="preserve"> nécessiter un outil tiers pour le visualiser.</w:t>
            </w:r>
          </w:p>
          <w:p w14:paraId="5CC1ACAE" w14:textId="48F5D76B" w:rsidR="006F2338" w:rsidRDefault="006F2338" w:rsidP="006F2338">
            <w:pPr>
              <w:ind w:firstLine="0"/>
              <w:jc w:val="left"/>
            </w:pPr>
            <w:r w:rsidRPr="006F2338">
              <w:t>Le rapport de test est fait en XML et en format JUnit. Le format JUnit est compris directement par les outils d’intégration continue</w:t>
            </w:r>
            <w:r>
              <w:t>, sans transformation.</w:t>
            </w:r>
          </w:p>
        </w:tc>
        <w:tc>
          <w:tcPr>
            <w:tcW w:w="730" w:type="dxa"/>
          </w:tcPr>
          <w:p w14:paraId="0D0A7052" w14:textId="77777777" w:rsidR="00FB1919" w:rsidRDefault="00FB1919" w:rsidP="00790020">
            <w:pPr>
              <w:ind w:firstLine="0"/>
              <w:jc w:val="center"/>
            </w:pPr>
            <w:r>
              <w:t>5</w:t>
            </w:r>
          </w:p>
        </w:tc>
        <w:tc>
          <w:tcPr>
            <w:tcW w:w="693" w:type="dxa"/>
          </w:tcPr>
          <w:p w14:paraId="6483BCD9" w14:textId="5103BED8" w:rsidR="00FB1919" w:rsidRDefault="00205539" w:rsidP="00790020">
            <w:pPr>
              <w:ind w:firstLine="0"/>
              <w:jc w:val="center"/>
            </w:pPr>
            <w:r>
              <w:t>1</w:t>
            </w:r>
            <w:r w:rsidR="00B91C88">
              <w:t>.</w:t>
            </w:r>
            <w:r>
              <w:t>0</w:t>
            </w:r>
          </w:p>
        </w:tc>
      </w:tr>
      <w:tr w:rsidR="00FB1919" w14:paraId="2EA65404" w14:textId="77777777" w:rsidTr="00205D6B">
        <w:tc>
          <w:tcPr>
            <w:tcW w:w="2409" w:type="dxa"/>
          </w:tcPr>
          <w:p w14:paraId="2B14D486" w14:textId="6A025529" w:rsidR="00FB1919" w:rsidRDefault="00427E02" w:rsidP="00DD2B04">
            <w:pPr>
              <w:pStyle w:val="Paragraphedeliste"/>
              <w:numPr>
                <w:ilvl w:val="0"/>
                <w:numId w:val="11"/>
              </w:numPr>
              <w:jc w:val="left"/>
            </w:pPr>
            <w:r>
              <w:t>Documentation et support gratuits</w:t>
            </w:r>
          </w:p>
        </w:tc>
        <w:tc>
          <w:tcPr>
            <w:tcW w:w="5115" w:type="dxa"/>
          </w:tcPr>
          <w:p w14:paraId="4D4C8D3E" w14:textId="7D9CD3E7" w:rsidR="00427E02" w:rsidRPr="00427E02" w:rsidRDefault="00427E02" w:rsidP="00427E02">
            <w:pPr>
              <w:ind w:firstLine="0"/>
              <w:jc w:val="left"/>
              <w:rPr>
                <w:rStyle w:val="Accentuation"/>
              </w:rPr>
            </w:pPr>
            <w:r w:rsidRPr="00427E02">
              <w:rPr>
                <w:rStyle w:val="Accentuation"/>
              </w:rPr>
              <w:t>Facilité à trouver de la documentation et de l’aide gratuite pour la configuration (documentation, FAQ, forums, etc.).</w:t>
            </w:r>
          </w:p>
          <w:p w14:paraId="5929E81A" w14:textId="6047B8C4" w:rsidR="00205539" w:rsidRDefault="00205539" w:rsidP="00427E02">
            <w:pPr>
              <w:ind w:firstLine="0"/>
              <w:jc w:val="left"/>
            </w:pPr>
            <w:r>
              <w:t>Il y a des guides d’utilisation pour l’utilisation des test</w:t>
            </w:r>
            <w:r w:rsidR="005F4DC2">
              <w:t xml:space="preserve">s </w:t>
            </w:r>
            <w:r>
              <w:t xml:space="preserve">unitaires. </w:t>
            </w:r>
          </w:p>
        </w:tc>
        <w:tc>
          <w:tcPr>
            <w:tcW w:w="730" w:type="dxa"/>
          </w:tcPr>
          <w:p w14:paraId="37BA1BF7" w14:textId="7689FA1B" w:rsidR="00FB1919" w:rsidRDefault="00427E02" w:rsidP="00790020">
            <w:pPr>
              <w:ind w:firstLine="0"/>
              <w:jc w:val="center"/>
            </w:pPr>
            <w:r>
              <w:t>5</w:t>
            </w:r>
          </w:p>
        </w:tc>
        <w:tc>
          <w:tcPr>
            <w:tcW w:w="693" w:type="dxa"/>
          </w:tcPr>
          <w:p w14:paraId="79CFA97F" w14:textId="17BD43B5" w:rsidR="00FB1919" w:rsidRDefault="00205539" w:rsidP="00790020">
            <w:pPr>
              <w:ind w:firstLine="0"/>
              <w:jc w:val="center"/>
            </w:pPr>
            <w:r>
              <w:t>1</w:t>
            </w:r>
            <w:r w:rsidR="00B91C88">
              <w:t>.</w:t>
            </w:r>
            <w:r>
              <w:t>0</w:t>
            </w:r>
          </w:p>
        </w:tc>
      </w:tr>
      <w:tr w:rsidR="00FB1919" w14:paraId="1D79AA89" w14:textId="77777777" w:rsidTr="00205D6B">
        <w:tc>
          <w:tcPr>
            <w:tcW w:w="2409" w:type="dxa"/>
          </w:tcPr>
          <w:p w14:paraId="3DF1E011" w14:textId="6D281E97" w:rsidR="00FB1919" w:rsidRDefault="00ED65C8" w:rsidP="00DD2B04">
            <w:pPr>
              <w:pStyle w:val="Paragraphedeliste"/>
              <w:numPr>
                <w:ilvl w:val="0"/>
                <w:numId w:val="11"/>
              </w:numPr>
              <w:jc w:val="left"/>
            </w:pPr>
            <w:r>
              <w:t xml:space="preserve">Support </w:t>
            </w:r>
            <w:r w:rsidR="00FB1919">
              <w:t xml:space="preserve">payant </w:t>
            </w:r>
          </w:p>
        </w:tc>
        <w:tc>
          <w:tcPr>
            <w:tcW w:w="5115" w:type="dxa"/>
          </w:tcPr>
          <w:p w14:paraId="03370088" w14:textId="4AEEB746" w:rsidR="00FB1919" w:rsidRPr="00ED65C8" w:rsidRDefault="00ED65C8" w:rsidP="00790020">
            <w:pPr>
              <w:ind w:firstLine="0"/>
              <w:jc w:val="left"/>
              <w:rPr>
                <w:rStyle w:val="Accentuation"/>
              </w:rPr>
            </w:pPr>
            <w:r>
              <w:rPr>
                <w:rStyle w:val="Accentuation"/>
              </w:rPr>
              <w:t>L</w:t>
            </w:r>
            <w:r w:rsidR="00FB1919" w:rsidRPr="00ED65C8">
              <w:rPr>
                <w:rStyle w:val="Accentuation"/>
              </w:rPr>
              <w:t xml:space="preserve">’entreprise </w:t>
            </w:r>
            <w:r w:rsidRPr="00ED65C8">
              <w:rPr>
                <w:rStyle w:val="Accentuation"/>
              </w:rPr>
              <w:t xml:space="preserve">ou une autre compagnie </w:t>
            </w:r>
            <w:r w:rsidR="00FB1919" w:rsidRPr="00ED65C8">
              <w:rPr>
                <w:rStyle w:val="Accentuation"/>
              </w:rPr>
              <w:t>offre du support payant en cas de problème.</w:t>
            </w:r>
          </w:p>
          <w:p w14:paraId="032DB203" w14:textId="33A1E192" w:rsidR="00ED65C8" w:rsidRDefault="00B4159F" w:rsidP="00B4159F">
            <w:pPr>
              <w:ind w:firstLine="0"/>
              <w:jc w:val="left"/>
            </w:pPr>
            <w:r w:rsidRPr="00B4159F">
              <w:t xml:space="preserve">Aucun support n’est offert </w:t>
            </w:r>
            <w:r>
              <w:t xml:space="preserve">sur le produit, </w:t>
            </w:r>
            <w:r w:rsidRPr="00B4159F">
              <w:t>à part</w:t>
            </w:r>
            <w:r w:rsidR="009D22BE">
              <w:t xml:space="preserve"> via le forum de développement.</w:t>
            </w:r>
          </w:p>
        </w:tc>
        <w:tc>
          <w:tcPr>
            <w:tcW w:w="730" w:type="dxa"/>
          </w:tcPr>
          <w:p w14:paraId="0B12DBA9" w14:textId="77777777" w:rsidR="00FB1919" w:rsidRDefault="00FB1919" w:rsidP="00790020">
            <w:pPr>
              <w:ind w:firstLine="0"/>
              <w:jc w:val="center"/>
            </w:pPr>
            <w:r>
              <w:t>6</w:t>
            </w:r>
          </w:p>
        </w:tc>
        <w:tc>
          <w:tcPr>
            <w:tcW w:w="693" w:type="dxa"/>
          </w:tcPr>
          <w:p w14:paraId="6D818935" w14:textId="440C81D4" w:rsidR="00FB1919" w:rsidRDefault="00B4159F" w:rsidP="00790020">
            <w:pPr>
              <w:ind w:firstLine="0"/>
              <w:jc w:val="center"/>
            </w:pPr>
            <w:r>
              <w:t>0</w:t>
            </w:r>
          </w:p>
        </w:tc>
      </w:tr>
      <w:tr w:rsidR="00FB1919" w14:paraId="0BC2D2D0" w14:textId="77777777" w:rsidTr="00205D6B">
        <w:tc>
          <w:tcPr>
            <w:tcW w:w="2409" w:type="dxa"/>
          </w:tcPr>
          <w:p w14:paraId="5F9010E0" w14:textId="77777777" w:rsidR="00FB1919" w:rsidRDefault="00FB1919" w:rsidP="00790020">
            <w:pPr>
              <w:pStyle w:val="Paragraphedeliste"/>
              <w:ind w:firstLine="0"/>
              <w:jc w:val="left"/>
            </w:pPr>
          </w:p>
        </w:tc>
        <w:tc>
          <w:tcPr>
            <w:tcW w:w="5115" w:type="dxa"/>
          </w:tcPr>
          <w:p w14:paraId="34E449AD" w14:textId="77777777" w:rsidR="00FB1919" w:rsidRPr="0018183F" w:rsidRDefault="00FB1919" w:rsidP="00790020">
            <w:pPr>
              <w:ind w:firstLine="0"/>
              <w:jc w:val="right"/>
              <w:rPr>
                <w:b/>
              </w:rPr>
            </w:pPr>
            <w:r w:rsidRPr="0018183F">
              <w:rPr>
                <w:b/>
              </w:rPr>
              <w:t>Total</w:t>
            </w:r>
          </w:p>
        </w:tc>
        <w:tc>
          <w:tcPr>
            <w:tcW w:w="730" w:type="dxa"/>
          </w:tcPr>
          <w:p w14:paraId="34EB45B2" w14:textId="356B49C9" w:rsidR="00FB1919" w:rsidRDefault="00B91C88" w:rsidP="00790020">
            <w:pPr>
              <w:ind w:firstLine="0"/>
              <w:jc w:val="center"/>
            </w:pPr>
            <w:r>
              <w:t>57</w:t>
            </w:r>
          </w:p>
        </w:tc>
        <w:tc>
          <w:tcPr>
            <w:tcW w:w="693" w:type="dxa"/>
          </w:tcPr>
          <w:p w14:paraId="40DD7AF5" w14:textId="6FFA8353" w:rsidR="00FB1919" w:rsidRDefault="00B91C88" w:rsidP="00790020">
            <w:pPr>
              <w:ind w:firstLine="0"/>
              <w:jc w:val="center"/>
            </w:pPr>
            <w:r>
              <w:t>41</w:t>
            </w:r>
          </w:p>
        </w:tc>
      </w:tr>
    </w:tbl>
    <w:p w14:paraId="369DFB73" w14:textId="77777777" w:rsidR="00FB1919" w:rsidRPr="00FB1919" w:rsidRDefault="00FB1919" w:rsidP="00FB1919"/>
    <w:p w14:paraId="24338061" w14:textId="77777777" w:rsidR="00F50D6C" w:rsidRDefault="00F50D6C" w:rsidP="002141B1"/>
    <w:p w14:paraId="0ACA8068" w14:textId="25142A3E" w:rsidR="002141B1" w:rsidRPr="00841ABA" w:rsidRDefault="00841ABA" w:rsidP="00790020">
      <w:pPr>
        <w:pStyle w:val="Titre2"/>
        <w:rPr>
          <w:color w:val="auto"/>
          <w:lang w:val="en-CA"/>
          <w:rPrChange w:id="2929" w:author="Yann Bourdeau" w:date="2013-09-15T10:23:00Z">
            <w:rPr>
              <w:lang w:val="en-CA"/>
            </w:rPr>
          </w:rPrChange>
        </w:rPr>
      </w:pPr>
      <w:bookmarkStart w:id="2930" w:name="_Toc236312111"/>
      <w:bookmarkStart w:id="2931" w:name="_Toc236312247"/>
      <w:bookmarkStart w:id="2932" w:name="_Toc253324783"/>
      <w:ins w:id="2933" w:author="Yann Bourdeau" w:date="2013-09-15T10:22:00Z">
        <w:r w:rsidRPr="00841ABA">
          <w:rPr>
            <w:color w:val="auto"/>
            <w:lang w:val="en-CA"/>
            <w:rPrChange w:id="2934" w:author="Yann Bourdeau" w:date="2013-09-15T10:23:00Z">
              <w:rPr>
                <w:lang w:val="en-CA"/>
              </w:rPr>
            </w:rPrChange>
          </w:rPr>
          <w:t xml:space="preserve">9.3 </w:t>
        </w:r>
      </w:ins>
      <w:r w:rsidR="00B4159F" w:rsidRPr="00841ABA">
        <w:rPr>
          <w:color w:val="auto"/>
          <w:lang w:val="en-CA"/>
          <w:rPrChange w:id="2935" w:author="Yann Bourdeau" w:date="2013-09-15T10:23:00Z">
            <w:rPr>
              <w:lang w:val="en-CA"/>
            </w:rPr>
          </w:rPrChange>
        </w:rPr>
        <w:t xml:space="preserve">Évaluation de </w:t>
      </w:r>
      <w:r w:rsidR="002141B1" w:rsidRPr="00841ABA">
        <w:rPr>
          <w:color w:val="auto"/>
          <w:rPrChange w:id="2936" w:author="Yann Bourdeau" w:date="2013-09-15T10:23:00Z">
            <w:rPr>
              <w:color w:val="auto"/>
            </w:rPr>
          </w:rPrChange>
        </w:rPr>
        <w:fldChar w:fldCharType="begin"/>
      </w:r>
      <w:r w:rsidR="002141B1" w:rsidRPr="00841ABA">
        <w:rPr>
          <w:color w:val="auto"/>
          <w:lang w:val="en-CA"/>
          <w:rPrChange w:id="2937" w:author="Yann Bourdeau" w:date="2013-09-15T10:23:00Z">
            <w:rPr>
              <w:lang w:val="en-CA"/>
            </w:rPr>
          </w:rPrChange>
        </w:rPr>
        <w:instrText xml:space="preserve"> SEQ Sous-sous-section\h \r 0 </w:instrText>
      </w:r>
      <w:del w:id="2938" w:author="Yann Bourdeau" w:date="2013-10-07T12:19:00Z">
        <w:r w:rsidR="002141B1" w:rsidRPr="00841ABA">
          <w:rPr>
            <w:color w:val="auto"/>
          </w:rPr>
          <w:fldChar w:fldCharType="end"/>
        </w:r>
      </w:del>
      <w:bookmarkStart w:id="2939" w:name="_Toc229370410"/>
      <w:r w:rsidR="002141B1" w:rsidRPr="00841ABA">
        <w:rPr>
          <w:color w:val="auto"/>
          <w:lang w:val="en-CA"/>
          <w:rPrChange w:id="2940" w:author="Yann Bourdeau" w:date="2013-09-15T10:23:00Z">
            <w:rPr>
              <w:lang w:val="en-CA"/>
            </w:rPr>
          </w:rPrChange>
        </w:rPr>
        <w:t>Boost Test</w:t>
      </w:r>
      <w:bookmarkEnd w:id="2930"/>
      <w:bookmarkEnd w:id="2931"/>
      <w:bookmarkEnd w:id="2939"/>
      <w:bookmarkEnd w:id="2932"/>
    </w:p>
    <w:p w14:paraId="15ACB973" w14:textId="788D0926" w:rsidR="002141B1" w:rsidRPr="00790020" w:rsidRDefault="002141B1" w:rsidP="002141B1">
      <w:pPr>
        <w:rPr>
          <w:color w:val="C00000"/>
        </w:rPr>
      </w:pPr>
      <w:r>
        <w:t>Pour faire des tests avec Boost Test, il faut définir le test dans une macro. Il faut aussi définir une «fixture» pour la sortie de rapport pour pouvoir faire exécuter le XSLT avec Saxon pour transformer</w:t>
      </w:r>
      <w:r w:rsidR="00F50D6C">
        <w:t xml:space="preserve"> les rapports XML au format requis par les outils d’intégration continue.</w:t>
      </w:r>
      <w:r w:rsidR="00790020">
        <w:t xml:space="preserve"> </w:t>
      </w:r>
    </w:p>
    <w:p w14:paraId="1E5335F0" w14:textId="77777777" w:rsidR="002141B1" w:rsidRDefault="002141B1" w:rsidP="002141B1">
      <w:r>
        <w:t>Les options d’exécution des tests sont passées à la ligne de commande. Dans les tests, on a spécifié de générer un rapport avec ses options à la ligne de commande. Voici une exemple de ligne de commande :</w:t>
      </w:r>
    </w:p>
    <w:p w14:paraId="794904C3" w14:textId="77777777" w:rsidR="002141B1" w:rsidRDefault="002141B1" w:rsidP="002141B1">
      <w:r w:rsidRPr="009C74A8">
        <w:t>./TestDataBoost --output_format=XML --log_level=test_suite --report_level=no</w:t>
      </w:r>
    </w:p>
    <w:p w14:paraId="01489F1C" w14:textId="77777777" w:rsidR="002141B1" w:rsidRDefault="002141B1" w:rsidP="002141B1">
      <w:r>
        <w:t>Voici un exemple de test unitaire :</w:t>
      </w:r>
    </w:p>
    <w:p w14:paraId="5A0CA8CC" w14:textId="77777777" w:rsidR="002141B1" w:rsidRPr="00381014" w:rsidRDefault="002141B1" w:rsidP="00C430F2">
      <w:pPr>
        <w:pStyle w:val="Sansinterligne"/>
        <w:rPr>
          <w:lang w:val="en-CA"/>
        </w:rPr>
      </w:pPr>
      <w:r w:rsidRPr="00381014">
        <w:rPr>
          <w:lang w:val="en-CA"/>
        </w:rPr>
        <w:t>BOOST_AUTO_TEST_SUITE( test_hostname_suite )</w:t>
      </w:r>
    </w:p>
    <w:p w14:paraId="32B479B8" w14:textId="77777777" w:rsidR="002141B1" w:rsidRPr="00381014" w:rsidRDefault="002141B1" w:rsidP="00C430F2">
      <w:pPr>
        <w:pStyle w:val="Sansinterligne"/>
        <w:rPr>
          <w:lang w:val="en-CA"/>
        </w:rPr>
      </w:pPr>
      <w:r w:rsidRPr="00381014">
        <w:rPr>
          <w:lang w:val="en-CA"/>
        </w:rPr>
        <w:t>BOOST_AUTO_TEST_CASE(test_hostname_parse)</w:t>
      </w:r>
    </w:p>
    <w:p w14:paraId="50AE6474" w14:textId="77777777" w:rsidR="002141B1" w:rsidRPr="00381014" w:rsidRDefault="002141B1" w:rsidP="00C430F2">
      <w:pPr>
        <w:pStyle w:val="Sansinterligne"/>
        <w:rPr>
          <w:lang w:val="en-CA"/>
        </w:rPr>
      </w:pPr>
      <w:r w:rsidRPr="00381014">
        <w:rPr>
          <w:lang w:val="en-CA"/>
        </w:rPr>
        <w:t>{</w:t>
      </w:r>
    </w:p>
    <w:p w14:paraId="4D50A376" w14:textId="77777777" w:rsidR="002141B1" w:rsidRPr="00381014" w:rsidRDefault="002141B1" w:rsidP="00C430F2">
      <w:pPr>
        <w:pStyle w:val="Sansinterligne"/>
        <w:rPr>
          <w:lang w:val="en-CA"/>
        </w:rPr>
      </w:pPr>
      <w:r w:rsidRPr="00381014">
        <w:rPr>
          <w:lang w:val="en-CA"/>
        </w:rPr>
        <w:t xml:space="preserve">        HostName hn;</w:t>
      </w:r>
    </w:p>
    <w:p w14:paraId="299BC03B" w14:textId="77777777" w:rsidR="002141B1" w:rsidRPr="00381014" w:rsidRDefault="002141B1" w:rsidP="00C430F2">
      <w:pPr>
        <w:pStyle w:val="Sansinterligne"/>
        <w:rPr>
          <w:lang w:val="en-CA"/>
        </w:rPr>
      </w:pPr>
      <w:r w:rsidRPr="00381014">
        <w:rPr>
          <w:lang w:val="en-CA"/>
        </w:rPr>
        <w:t xml:space="preserve">        std::string nai;</w:t>
      </w:r>
    </w:p>
    <w:p w14:paraId="572A7385" w14:textId="77777777" w:rsidR="002141B1" w:rsidRPr="00381014" w:rsidRDefault="002141B1" w:rsidP="00C430F2">
      <w:pPr>
        <w:pStyle w:val="Sansinterligne"/>
        <w:rPr>
          <w:lang w:val="en-CA"/>
        </w:rPr>
      </w:pPr>
      <w:r w:rsidRPr="00381014">
        <w:rPr>
          <w:lang w:val="en-CA"/>
        </w:rPr>
        <w:t xml:space="preserve">        nai="bob";</w:t>
      </w:r>
    </w:p>
    <w:p w14:paraId="129E983A" w14:textId="77777777" w:rsidR="002141B1" w:rsidRPr="00381014" w:rsidRDefault="002141B1" w:rsidP="00C430F2">
      <w:pPr>
        <w:pStyle w:val="Sansinterligne"/>
        <w:rPr>
          <w:lang w:val="en-CA"/>
        </w:rPr>
      </w:pPr>
      <w:r w:rsidRPr="00381014">
        <w:rPr>
          <w:lang w:val="en-CA"/>
        </w:rPr>
        <w:t xml:space="preserve">        BOOST_CHECK_EQUAL(hn.isValidNAI(nai),true);</w:t>
      </w:r>
    </w:p>
    <w:p w14:paraId="6942938D" w14:textId="77777777" w:rsidR="002141B1" w:rsidRPr="00381014" w:rsidRDefault="002141B1" w:rsidP="00C430F2">
      <w:pPr>
        <w:pStyle w:val="Sansinterligne"/>
        <w:rPr>
          <w:lang w:val="en-CA"/>
        </w:rPr>
      </w:pPr>
      <w:r w:rsidRPr="00381014">
        <w:rPr>
          <w:lang w:val="en-CA"/>
        </w:rPr>
        <w:t>…</w:t>
      </w:r>
    </w:p>
    <w:p w14:paraId="3A23880D" w14:textId="77777777" w:rsidR="002141B1" w:rsidRPr="00381014" w:rsidRDefault="002141B1" w:rsidP="00C430F2">
      <w:pPr>
        <w:pStyle w:val="Sansinterligne"/>
        <w:rPr>
          <w:lang w:val="en-CA"/>
        </w:rPr>
      </w:pPr>
      <w:r w:rsidRPr="00381014">
        <w:rPr>
          <w:lang w:val="en-CA"/>
        </w:rPr>
        <w:t>}</w:t>
      </w:r>
    </w:p>
    <w:p w14:paraId="00272FEC" w14:textId="77777777" w:rsidR="002141B1" w:rsidRPr="00381014" w:rsidRDefault="002141B1" w:rsidP="00C430F2">
      <w:pPr>
        <w:pStyle w:val="Sansinterligne"/>
        <w:rPr>
          <w:lang w:val="en-CA"/>
        </w:rPr>
      </w:pPr>
      <w:r w:rsidRPr="00381014">
        <w:rPr>
          <w:lang w:val="en-CA"/>
        </w:rPr>
        <w:t>BOOST_AUTO_TEST_SUITE_END()</w:t>
      </w:r>
    </w:p>
    <w:p w14:paraId="2A6F8A74" w14:textId="77777777" w:rsidR="00C430F2" w:rsidRPr="00BA67AE" w:rsidRDefault="00C430F2" w:rsidP="002141B1">
      <w:pPr>
        <w:rPr>
          <w:lang w:val="en-CA"/>
        </w:rPr>
      </w:pPr>
    </w:p>
    <w:p w14:paraId="7A661200" w14:textId="3BC5B747" w:rsidR="002141B1" w:rsidRDefault="00C430F2" w:rsidP="002141B1">
      <w:r>
        <w:t>L</w:t>
      </w:r>
      <w:r w:rsidR="002141B1">
        <w:t>a fonction</w:t>
      </w:r>
      <w:ins w:id="2941" w:author="Lucie" w:date="2013-07-29T18:49:00Z">
        <w:r w:rsidR="00140B37">
          <w:t xml:space="preserve"> « </w:t>
        </w:r>
      </w:ins>
      <w:ins w:id="2942" w:author="Lucie" w:date="2013-07-29T21:27:00Z">
        <w:r w:rsidR="00956545">
          <w:t>init</w:t>
        </w:r>
      </w:ins>
      <w:ins w:id="2943" w:author="Lucie" w:date="2013-07-29T18:49:00Z">
        <w:r w:rsidR="00140B37">
          <w:t> »</w:t>
        </w:r>
      </w:ins>
      <w:del w:id="2944" w:author="Lucie" w:date="2013-07-29T18:49:00Z">
        <w:r w:rsidR="002141B1" w:rsidDel="00140B37">
          <w:delText xml:space="preserve"> init</w:delText>
        </w:r>
      </w:del>
      <w:r>
        <w:t xml:space="preserve"> permet</w:t>
      </w:r>
      <w:r w:rsidR="002141B1">
        <w:t xml:space="preserve"> d’initialiser des objets avant que les tests unitaires </w:t>
      </w:r>
      <w:r>
        <w:t xml:space="preserve">ne </w:t>
      </w:r>
      <w:r w:rsidR="002141B1">
        <w:t>soi</w:t>
      </w:r>
      <w:r>
        <w:t>ent</w:t>
      </w:r>
      <w:r w:rsidR="002141B1">
        <w:t xml:space="preserve"> appelés.</w:t>
      </w:r>
    </w:p>
    <w:p w14:paraId="6254A2A3" w14:textId="1DA1F6C3" w:rsidR="00C430F2" w:rsidRDefault="00C430F2" w:rsidP="00C430F2">
      <w:r>
        <w:t>Le tableau suivant présente les résultats de l’évaluation de Boost Test en fonction des critères retenus plus haut.</w:t>
      </w:r>
    </w:p>
    <w:p w14:paraId="6085C577" w14:textId="77777777" w:rsidR="00C430F2" w:rsidRDefault="00C430F2" w:rsidP="002141B1"/>
    <w:p w14:paraId="38CD7CB8" w14:textId="6750AC77" w:rsidR="002141B1" w:rsidRDefault="002141B1" w:rsidP="002141B1">
      <w:pPr>
        <w:pStyle w:val="Tableau"/>
        <w:rPr>
          <w:b w:val="0"/>
        </w:rPr>
      </w:pPr>
      <w:bookmarkStart w:id="2945" w:name="_Toc225737331"/>
      <w:bookmarkStart w:id="2946" w:name="_Toc231186569"/>
      <w:bookmarkStart w:id="2947" w:name="_Toc236313252"/>
      <w:bookmarkStart w:id="2948" w:name="_Toc236313279"/>
      <w:r>
        <w:t xml:space="preserve">Tableau </w:t>
      </w:r>
      <w:bookmarkStart w:id="2949" w:name="TAB_2_3"/>
      <w:r w:rsidR="002760FF">
        <w:fldChar w:fldCharType="begin"/>
      </w:r>
      <w:r w:rsidR="002760FF">
        <w:instrText xml:space="preserve"> SEQ Tableau \* MERGEFORMAT </w:instrText>
      </w:r>
      <w:r w:rsidR="002760FF">
        <w:fldChar w:fldCharType="separate"/>
      </w:r>
      <w:r w:rsidR="000F3CFA">
        <w:t>4</w:t>
      </w:r>
      <w:r w:rsidR="002760FF">
        <w:fldChar w:fldCharType="end"/>
      </w:r>
      <w:bookmarkEnd w:id="2949"/>
      <w:r w:rsidR="00400F34">
        <w:rPr>
          <w:b w:val="0"/>
        </w:rPr>
        <w:t xml:space="preserve">  </w:t>
      </w:r>
      <w:r w:rsidR="00C430F2">
        <w:rPr>
          <w:b w:val="0"/>
        </w:rPr>
        <w:t>Résultats de l’é</w:t>
      </w:r>
      <w:r>
        <w:rPr>
          <w:b w:val="0"/>
        </w:rPr>
        <w:t>valuation de Boost Test</w:t>
      </w:r>
      <w:bookmarkEnd w:id="2945"/>
      <w:bookmarkEnd w:id="2946"/>
      <w:bookmarkEnd w:id="2947"/>
      <w:bookmarkEnd w:id="2948"/>
    </w:p>
    <w:tbl>
      <w:tblPr>
        <w:tblStyle w:val="Grille"/>
        <w:tblW w:w="0" w:type="auto"/>
        <w:tblLook w:val="04A0" w:firstRow="1" w:lastRow="0" w:firstColumn="1" w:lastColumn="0" w:noHBand="0" w:noVBand="1"/>
      </w:tblPr>
      <w:tblGrid>
        <w:gridCol w:w="2653"/>
        <w:gridCol w:w="5115"/>
        <w:gridCol w:w="730"/>
        <w:gridCol w:w="693"/>
      </w:tblGrid>
      <w:tr w:rsidR="00790020" w14:paraId="5948949D" w14:textId="77777777" w:rsidTr="00790020">
        <w:trPr>
          <w:tblHeader/>
        </w:trPr>
        <w:tc>
          <w:tcPr>
            <w:tcW w:w="2653" w:type="dxa"/>
          </w:tcPr>
          <w:p w14:paraId="340BF5A9" w14:textId="77777777" w:rsidR="00790020" w:rsidRPr="004C154D" w:rsidRDefault="00790020" w:rsidP="00790020">
            <w:pPr>
              <w:ind w:left="360" w:firstLine="0"/>
              <w:jc w:val="center"/>
              <w:rPr>
                <w:b/>
              </w:rPr>
            </w:pPr>
            <w:r w:rsidRPr="004C154D">
              <w:rPr>
                <w:b/>
              </w:rPr>
              <w:t>Critère</w:t>
            </w:r>
          </w:p>
        </w:tc>
        <w:tc>
          <w:tcPr>
            <w:tcW w:w="5115" w:type="dxa"/>
          </w:tcPr>
          <w:p w14:paraId="49DC34D4" w14:textId="77777777" w:rsidR="00790020" w:rsidRPr="00F557A8" w:rsidRDefault="00790020" w:rsidP="00790020">
            <w:pPr>
              <w:ind w:firstLine="0"/>
              <w:jc w:val="center"/>
              <w:rPr>
                <w:b/>
              </w:rPr>
            </w:pPr>
            <w:r w:rsidRPr="00F557A8">
              <w:rPr>
                <w:b/>
              </w:rPr>
              <w:t>Description</w:t>
            </w:r>
          </w:p>
        </w:tc>
        <w:tc>
          <w:tcPr>
            <w:tcW w:w="730" w:type="dxa"/>
          </w:tcPr>
          <w:p w14:paraId="1FE37A17" w14:textId="77777777" w:rsidR="00790020" w:rsidRPr="00F557A8" w:rsidRDefault="00790020" w:rsidP="00790020">
            <w:pPr>
              <w:ind w:firstLine="0"/>
              <w:jc w:val="center"/>
              <w:rPr>
                <w:b/>
              </w:rPr>
            </w:pPr>
            <w:r>
              <w:rPr>
                <w:b/>
              </w:rPr>
              <w:t>Poids</w:t>
            </w:r>
          </w:p>
        </w:tc>
        <w:tc>
          <w:tcPr>
            <w:tcW w:w="693" w:type="dxa"/>
          </w:tcPr>
          <w:p w14:paraId="74CF8C5C" w14:textId="77777777" w:rsidR="00790020" w:rsidRPr="00F557A8" w:rsidRDefault="00790020" w:rsidP="00790020">
            <w:pPr>
              <w:ind w:firstLine="0"/>
              <w:jc w:val="center"/>
              <w:rPr>
                <w:b/>
              </w:rPr>
            </w:pPr>
            <w:r>
              <w:rPr>
                <w:b/>
              </w:rPr>
              <w:t>Cote</w:t>
            </w:r>
          </w:p>
        </w:tc>
      </w:tr>
      <w:tr w:rsidR="00790020" w14:paraId="41801B92" w14:textId="77777777" w:rsidTr="00790020">
        <w:tc>
          <w:tcPr>
            <w:tcW w:w="2653" w:type="dxa"/>
          </w:tcPr>
          <w:p w14:paraId="507A3A27" w14:textId="77777777" w:rsidR="00790020" w:rsidRDefault="00790020" w:rsidP="00DD2B04">
            <w:pPr>
              <w:pStyle w:val="Paragraphedeliste"/>
              <w:numPr>
                <w:ilvl w:val="0"/>
                <w:numId w:val="13"/>
              </w:numPr>
              <w:jc w:val="left"/>
            </w:pPr>
            <w:r>
              <w:t>Effort requis</w:t>
            </w:r>
          </w:p>
        </w:tc>
        <w:tc>
          <w:tcPr>
            <w:tcW w:w="5115" w:type="dxa"/>
          </w:tcPr>
          <w:p w14:paraId="7C15D251" w14:textId="123636D5" w:rsidR="00790020" w:rsidRPr="00FB1919" w:rsidRDefault="00790020" w:rsidP="00790020">
            <w:pPr>
              <w:ind w:firstLine="0"/>
              <w:jc w:val="left"/>
              <w:rPr>
                <w:rStyle w:val="Accentuation"/>
              </w:rPr>
            </w:pPr>
            <w:r w:rsidRPr="00FB1919">
              <w:rPr>
                <w:rStyle w:val="Accentuation"/>
              </w:rPr>
              <w:t>L’effort requis pour ajouter un test au programme. Moins il y</w:t>
            </w:r>
            <w:r w:rsidR="005F4DC2">
              <w:rPr>
                <w:rStyle w:val="Accentuation"/>
              </w:rPr>
              <w:t xml:space="preserve"> </w:t>
            </w:r>
            <w:r w:rsidRPr="00FB1919">
              <w:rPr>
                <w:rStyle w:val="Accentuation"/>
              </w:rPr>
              <w:t>a de code requis, plus la cote est élevée.</w:t>
            </w:r>
          </w:p>
          <w:p w14:paraId="6C3259B2" w14:textId="509EFE1B" w:rsidR="00790020" w:rsidRDefault="00790020" w:rsidP="00790020">
            <w:pPr>
              <w:ind w:firstLine="0"/>
              <w:jc w:val="left"/>
            </w:pPr>
            <w:r>
              <w:t>La solution nécessite de définir des fonctions de test unitaire avec la macro BOOST_AUTO_TEST_CASE. Par contre, il faut définir une «fixture» pour avoir des rapports XML</w:t>
            </w:r>
            <w:del w:id="2950" w:author="Yann Bourdeau" w:date="2013-10-03T18:05:00Z">
              <w:r w:rsidDel="00400A0D">
                <w:delText xml:space="preserve"> dans le format JUnit</w:delText>
              </w:r>
            </w:del>
            <w:r>
              <w:t xml:space="preserve">. </w:t>
            </w:r>
          </w:p>
        </w:tc>
        <w:tc>
          <w:tcPr>
            <w:tcW w:w="730" w:type="dxa"/>
          </w:tcPr>
          <w:p w14:paraId="62A7EDA2" w14:textId="357F4FA5" w:rsidR="00790020" w:rsidRDefault="00790020" w:rsidP="00B91C88">
            <w:pPr>
              <w:ind w:firstLine="0"/>
              <w:jc w:val="center"/>
            </w:pPr>
            <w:r>
              <w:t>1</w:t>
            </w:r>
            <w:r w:rsidR="00B91C88">
              <w:t>0</w:t>
            </w:r>
          </w:p>
        </w:tc>
        <w:tc>
          <w:tcPr>
            <w:tcW w:w="693" w:type="dxa"/>
          </w:tcPr>
          <w:p w14:paraId="5F545650" w14:textId="52DB250F" w:rsidR="00790020" w:rsidRDefault="00790020" w:rsidP="00790020">
            <w:pPr>
              <w:ind w:firstLine="0"/>
              <w:jc w:val="center"/>
            </w:pPr>
            <w:r>
              <w:t>1</w:t>
            </w:r>
            <w:r w:rsidR="00B91C88">
              <w:t>.</w:t>
            </w:r>
            <w:commentRangeStart w:id="2951"/>
            <w:commentRangeStart w:id="2952"/>
            <w:r>
              <w:t>0</w:t>
            </w:r>
            <w:commentRangeEnd w:id="2951"/>
            <w:r w:rsidR="00140B37">
              <w:rPr>
                <w:rStyle w:val="Marquedannotation"/>
              </w:rPr>
              <w:commentReference w:id="2951"/>
            </w:r>
            <w:commentRangeEnd w:id="2952"/>
            <w:r w:rsidR="00916135">
              <w:rPr>
                <w:rStyle w:val="Marquedannotation"/>
              </w:rPr>
              <w:commentReference w:id="2952"/>
            </w:r>
          </w:p>
        </w:tc>
      </w:tr>
      <w:tr w:rsidR="00790020" w14:paraId="5C8A908D" w14:textId="77777777" w:rsidTr="00790020">
        <w:tc>
          <w:tcPr>
            <w:tcW w:w="2653" w:type="dxa"/>
          </w:tcPr>
          <w:p w14:paraId="6AAE8814" w14:textId="77777777" w:rsidR="00790020" w:rsidRDefault="00790020" w:rsidP="00DD2B04">
            <w:pPr>
              <w:pStyle w:val="Paragraphedeliste"/>
              <w:numPr>
                <w:ilvl w:val="0"/>
                <w:numId w:val="13"/>
              </w:numPr>
              <w:jc w:val="left"/>
            </w:pPr>
            <w:r>
              <w:t>Initialisation d’objets</w:t>
            </w:r>
          </w:p>
        </w:tc>
        <w:tc>
          <w:tcPr>
            <w:tcW w:w="5115" w:type="dxa"/>
          </w:tcPr>
          <w:p w14:paraId="44A75184" w14:textId="535D6378" w:rsidR="00790020" w:rsidRPr="00B429CF" w:rsidRDefault="00790020" w:rsidP="00790020">
            <w:pPr>
              <w:ind w:firstLine="0"/>
              <w:jc w:val="left"/>
              <w:rPr>
                <w:rStyle w:val="Accentuation"/>
              </w:rPr>
            </w:pPr>
            <w:r w:rsidRPr="00B429CF">
              <w:rPr>
                <w:rStyle w:val="Accentuation"/>
              </w:rPr>
              <w:t xml:space="preserve">Création d’objets initialisés à des valeurs prédéfinies. </w:t>
            </w:r>
          </w:p>
          <w:p w14:paraId="61EEFE28" w14:textId="40BDD3A0" w:rsidR="00790020" w:rsidRDefault="00790020" w:rsidP="00790020">
            <w:pPr>
              <w:ind w:firstLine="0"/>
              <w:jc w:val="left"/>
            </w:pPr>
            <w:r w:rsidRPr="00B429CF">
              <w:t xml:space="preserve">Oui, il est possible de créer des objets initialisés à </w:t>
            </w:r>
            <w:r w:rsidR="002D124E">
              <w:t xml:space="preserve">des </w:t>
            </w:r>
            <w:r w:rsidRPr="00B429CF">
              <w:t xml:space="preserve">valeurs </w:t>
            </w:r>
            <w:r>
              <w:t xml:space="preserve">prédéfinies </w:t>
            </w:r>
            <w:r w:rsidRPr="00B429CF">
              <w:t>pour tester. J’ai dû le faire pour réaliser les tests unitaires</w:t>
            </w:r>
          </w:p>
        </w:tc>
        <w:tc>
          <w:tcPr>
            <w:tcW w:w="730" w:type="dxa"/>
          </w:tcPr>
          <w:p w14:paraId="28993021" w14:textId="77777777" w:rsidR="00790020" w:rsidRDefault="00790020" w:rsidP="00790020">
            <w:pPr>
              <w:ind w:firstLine="0"/>
              <w:jc w:val="center"/>
            </w:pPr>
            <w:r>
              <w:t>7</w:t>
            </w:r>
          </w:p>
        </w:tc>
        <w:tc>
          <w:tcPr>
            <w:tcW w:w="693" w:type="dxa"/>
          </w:tcPr>
          <w:p w14:paraId="17D83589" w14:textId="3C299408" w:rsidR="00790020" w:rsidRDefault="00B91C88" w:rsidP="00790020">
            <w:pPr>
              <w:ind w:firstLine="0"/>
              <w:jc w:val="center"/>
            </w:pPr>
            <w:r>
              <w:t>1.0</w:t>
            </w:r>
          </w:p>
        </w:tc>
      </w:tr>
      <w:tr w:rsidR="00790020" w14:paraId="45FEC455" w14:textId="77777777" w:rsidTr="00790020">
        <w:tc>
          <w:tcPr>
            <w:tcW w:w="2653" w:type="dxa"/>
          </w:tcPr>
          <w:p w14:paraId="4AD84B83" w14:textId="77777777" w:rsidR="00790020" w:rsidRDefault="00790020" w:rsidP="00DD2B04">
            <w:pPr>
              <w:pStyle w:val="Paragraphedeliste"/>
              <w:numPr>
                <w:ilvl w:val="0"/>
                <w:numId w:val="13"/>
              </w:numPr>
              <w:jc w:val="left"/>
            </w:pPr>
            <w:r>
              <w:t xml:space="preserve">Support d’exceptions et de plantage </w:t>
            </w:r>
          </w:p>
        </w:tc>
        <w:tc>
          <w:tcPr>
            <w:tcW w:w="5115" w:type="dxa"/>
          </w:tcPr>
          <w:p w14:paraId="66D5B5B5" w14:textId="44E24FD0" w:rsidR="00790020" w:rsidRPr="00B429CF" w:rsidRDefault="00790020" w:rsidP="00790020">
            <w:pPr>
              <w:ind w:firstLine="0"/>
              <w:jc w:val="left"/>
              <w:rPr>
                <w:rStyle w:val="Accentuation"/>
              </w:rPr>
            </w:pPr>
            <w:r w:rsidRPr="00B429CF">
              <w:rPr>
                <w:rStyle w:val="Accentuation"/>
              </w:rPr>
              <w:t>L’outil évite le plantage de l’application lorsqu’il y a une erreur dans le code. L’outil doit aussi avoir le même comportement sur plusieurs exécutions rapportant le même problème de plantage.</w:t>
            </w:r>
          </w:p>
          <w:p w14:paraId="2FA8C7C8" w14:textId="2220B9BF" w:rsidR="00790020" w:rsidRDefault="00790020" w:rsidP="00790020">
            <w:pPr>
              <w:ind w:firstLine="0"/>
              <w:jc w:val="left"/>
            </w:pPr>
            <w:r w:rsidRPr="00B429CF">
              <w:t>Oui, cela est gér</w:t>
            </w:r>
            <w:r>
              <w:t>é</w:t>
            </w:r>
            <w:r w:rsidRPr="00B429CF">
              <w:t xml:space="preserve"> par </w:t>
            </w:r>
            <w:r>
              <w:t>Boo</w:t>
            </w:r>
            <w:r w:rsidR="00B91C88">
              <w:t>s</w:t>
            </w:r>
            <w:r>
              <w:t>t</w:t>
            </w:r>
            <w:r w:rsidRPr="00B429CF">
              <w:t xml:space="preserve"> Test.</w:t>
            </w:r>
          </w:p>
        </w:tc>
        <w:tc>
          <w:tcPr>
            <w:tcW w:w="730" w:type="dxa"/>
          </w:tcPr>
          <w:p w14:paraId="79051420" w14:textId="77777777" w:rsidR="00790020" w:rsidRDefault="00790020" w:rsidP="00790020">
            <w:pPr>
              <w:ind w:firstLine="0"/>
              <w:jc w:val="center"/>
            </w:pPr>
            <w:r>
              <w:t>7</w:t>
            </w:r>
          </w:p>
        </w:tc>
        <w:tc>
          <w:tcPr>
            <w:tcW w:w="693" w:type="dxa"/>
          </w:tcPr>
          <w:p w14:paraId="52E212F9" w14:textId="16C57968" w:rsidR="00790020" w:rsidRDefault="00B91C88" w:rsidP="00790020">
            <w:pPr>
              <w:ind w:firstLine="0"/>
              <w:jc w:val="center"/>
            </w:pPr>
            <w:r>
              <w:t>1.0</w:t>
            </w:r>
          </w:p>
        </w:tc>
      </w:tr>
      <w:tr w:rsidR="00790020" w14:paraId="130504B9" w14:textId="77777777" w:rsidTr="00790020">
        <w:tc>
          <w:tcPr>
            <w:tcW w:w="2653" w:type="dxa"/>
          </w:tcPr>
          <w:p w14:paraId="59BEBD9B" w14:textId="77777777" w:rsidR="00790020" w:rsidRDefault="00790020" w:rsidP="00DD2B04">
            <w:pPr>
              <w:pStyle w:val="Paragraphedeliste"/>
              <w:numPr>
                <w:ilvl w:val="0"/>
                <w:numId w:val="13"/>
              </w:numPr>
              <w:jc w:val="left"/>
            </w:pPr>
            <w:r>
              <w:t>Méthodes d’assertion</w:t>
            </w:r>
          </w:p>
        </w:tc>
        <w:tc>
          <w:tcPr>
            <w:tcW w:w="5115" w:type="dxa"/>
          </w:tcPr>
          <w:p w14:paraId="057CBD27" w14:textId="77777777" w:rsidR="00790020" w:rsidRPr="00B429CF" w:rsidRDefault="00790020" w:rsidP="00790020">
            <w:pPr>
              <w:ind w:firstLine="0"/>
              <w:jc w:val="left"/>
              <w:rPr>
                <w:rStyle w:val="Accentuation"/>
              </w:rPr>
            </w:pPr>
            <w:r w:rsidRPr="00B429CF">
              <w:rPr>
                <w:rStyle w:val="Accentuation"/>
              </w:rPr>
              <w:t>L’outil devrait supporter plusieurs méthodes de définition d’assertions sur plusieurs types.</w:t>
            </w:r>
          </w:p>
          <w:p w14:paraId="1D712C7B" w14:textId="3D775310" w:rsidR="00790020" w:rsidRDefault="00AA0F24" w:rsidP="005B5BD1">
            <w:pPr>
              <w:ind w:firstLine="0"/>
              <w:jc w:val="left"/>
            </w:pPr>
            <w:r w:rsidRPr="00AA0F24">
              <w:t>Il n’y a pas autant d’assertions</w:t>
            </w:r>
            <w:r>
              <w:t xml:space="preserve"> disponibles </w:t>
            </w:r>
            <w:r w:rsidRPr="00AA0F24">
              <w:t>qu</w:t>
            </w:r>
            <w:r>
              <w:t xml:space="preserve">’avec </w:t>
            </w:r>
            <w:r w:rsidRPr="00AA0F24">
              <w:t xml:space="preserve">les autres </w:t>
            </w:r>
            <w:r>
              <w:t>outils</w:t>
            </w:r>
            <w:ins w:id="2953" w:author="Denis" w:date="2013-07-30T13:14:00Z">
              <w:r w:rsidR="005B5BD1">
                <w:t>.</w:t>
              </w:r>
            </w:ins>
            <w:del w:id="2954" w:author="Denis" w:date="2013-07-30T13:14:00Z">
              <w:r w:rsidRPr="00AA0F24" w:rsidDel="005B5BD1">
                <w:delText xml:space="preserve"> </w:delText>
              </w:r>
              <w:r w:rsidR="005F4DC2" w:rsidDel="005B5BD1">
                <w:delText>j</w:delText>
              </w:r>
            </w:del>
            <w:ins w:id="2955" w:author="Denis" w:date="2013-07-30T13:14:00Z">
              <w:r w:rsidR="005B5BD1">
                <w:t xml:space="preserve"> J</w:t>
              </w:r>
            </w:ins>
            <w:r w:rsidRPr="00AA0F24">
              <w:t>’ai utilisé BOOST_CHECK_EQUAL et l’assertion générique BOOST_CHECK. BOOST_CHECK prend une expression pour évaluer. Puisqu’il faut utiliser la fonction générique dans plusieurs cas, j’enlève deux points à cette catégorie.</w:t>
            </w:r>
          </w:p>
        </w:tc>
        <w:tc>
          <w:tcPr>
            <w:tcW w:w="730" w:type="dxa"/>
          </w:tcPr>
          <w:p w14:paraId="19C41DB6" w14:textId="77777777" w:rsidR="00790020" w:rsidRDefault="00790020" w:rsidP="00790020">
            <w:pPr>
              <w:ind w:firstLine="0"/>
              <w:jc w:val="center"/>
            </w:pPr>
            <w:r>
              <w:t>7</w:t>
            </w:r>
          </w:p>
        </w:tc>
        <w:tc>
          <w:tcPr>
            <w:tcW w:w="693" w:type="dxa"/>
          </w:tcPr>
          <w:p w14:paraId="13B49D58" w14:textId="1D994D5A" w:rsidR="00790020" w:rsidRDefault="00B91C88" w:rsidP="00790020">
            <w:pPr>
              <w:ind w:firstLine="0"/>
              <w:jc w:val="center"/>
            </w:pPr>
            <w:commentRangeStart w:id="2956"/>
            <w:r>
              <w:t>0.8</w:t>
            </w:r>
            <w:commentRangeEnd w:id="2956"/>
            <w:r w:rsidR="005B5BD1">
              <w:rPr>
                <w:rStyle w:val="Marquedannotation"/>
              </w:rPr>
              <w:commentReference w:id="2956"/>
            </w:r>
          </w:p>
        </w:tc>
      </w:tr>
      <w:tr w:rsidR="00790020" w14:paraId="7CEAD15D" w14:textId="77777777" w:rsidTr="00790020">
        <w:tc>
          <w:tcPr>
            <w:tcW w:w="2653" w:type="dxa"/>
          </w:tcPr>
          <w:p w14:paraId="4292F92F" w14:textId="77777777" w:rsidR="00790020" w:rsidRDefault="00790020" w:rsidP="00DD2B04">
            <w:pPr>
              <w:pStyle w:val="Paragraphedeliste"/>
              <w:numPr>
                <w:ilvl w:val="0"/>
                <w:numId w:val="13"/>
              </w:numPr>
              <w:jc w:val="left"/>
            </w:pPr>
            <w:r>
              <w:t>Simulateur d’objets</w:t>
            </w:r>
          </w:p>
        </w:tc>
        <w:tc>
          <w:tcPr>
            <w:tcW w:w="5115" w:type="dxa"/>
          </w:tcPr>
          <w:p w14:paraId="1B6E60F6" w14:textId="77777777" w:rsidR="00790020" w:rsidRPr="006F2338" w:rsidRDefault="00790020" w:rsidP="00790020">
            <w:pPr>
              <w:ind w:firstLine="0"/>
              <w:jc w:val="left"/>
              <w:rPr>
                <w:rStyle w:val="Accentuation"/>
              </w:rPr>
            </w:pPr>
            <w:r w:rsidRPr="006F2338">
              <w:rPr>
                <w:rStyle w:val="Accentuation"/>
              </w:rPr>
              <w:t>Capacité de créer des objets comme un simulateur de message sur un «socket».</w:t>
            </w:r>
          </w:p>
          <w:p w14:paraId="748A6B85" w14:textId="1C3AE3FC" w:rsidR="00790020" w:rsidRDefault="00790020" w:rsidP="00AA0F24">
            <w:pPr>
              <w:ind w:firstLine="0"/>
              <w:jc w:val="left"/>
            </w:pPr>
            <w:r>
              <w:t xml:space="preserve">Il n’y a pas d’outils de simulation d’objets dans </w:t>
            </w:r>
            <w:r w:rsidR="00AA0F24">
              <w:t>Boo</w:t>
            </w:r>
            <w:r w:rsidR="001A71D9">
              <w:t>s</w:t>
            </w:r>
            <w:r w:rsidR="00AA0F24">
              <w:t>t Test.</w:t>
            </w:r>
          </w:p>
        </w:tc>
        <w:tc>
          <w:tcPr>
            <w:tcW w:w="730" w:type="dxa"/>
          </w:tcPr>
          <w:p w14:paraId="7D4BC952" w14:textId="77777777" w:rsidR="00790020" w:rsidRDefault="00790020" w:rsidP="00790020">
            <w:pPr>
              <w:ind w:firstLine="0"/>
              <w:jc w:val="center"/>
            </w:pPr>
            <w:r>
              <w:t>10</w:t>
            </w:r>
          </w:p>
        </w:tc>
        <w:tc>
          <w:tcPr>
            <w:tcW w:w="693" w:type="dxa"/>
          </w:tcPr>
          <w:p w14:paraId="5F77404E" w14:textId="77777777" w:rsidR="00790020" w:rsidRDefault="00790020" w:rsidP="00790020">
            <w:pPr>
              <w:ind w:firstLine="0"/>
              <w:jc w:val="center"/>
            </w:pPr>
            <w:r>
              <w:t>0</w:t>
            </w:r>
          </w:p>
        </w:tc>
      </w:tr>
      <w:tr w:rsidR="00790020" w14:paraId="3D701435" w14:textId="77777777" w:rsidTr="00790020">
        <w:tc>
          <w:tcPr>
            <w:tcW w:w="2653" w:type="dxa"/>
          </w:tcPr>
          <w:p w14:paraId="576EE59A" w14:textId="0EFC5479" w:rsidR="00790020" w:rsidRDefault="00790020" w:rsidP="00DD2B04">
            <w:pPr>
              <w:pStyle w:val="Paragraphedeliste"/>
              <w:numPr>
                <w:ilvl w:val="0"/>
                <w:numId w:val="13"/>
              </w:numPr>
              <w:jc w:val="left"/>
            </w:pPr>
            <w:r>
              <w:t>Rapport de test</w:t>
            </w:r>
            <w:ins w:id="2957" w:author="Lucie" w:date="2013-07-29T18:51:00Z">
              <w:r w:rsidR="00140B37">
                <w:t>s</w:t>
              </w:r>
            </w:ins>
          </w:p>
        </w:tc>
        <w:tc>
          <w:tcPr>
            <w:tcW w:w="5115" w:type="dxa"/>
          </w:tcPr>
          <w:p w14:paraId="546B38DC" w14:textId="2B287A5B" w:rsidR="00790020" w:rsidRPr="006F2338" w:rsidRDefault="00790020" w:rsidP="00790020">
            <w:pPr>
              <w:ind w:firstLine="0"/>
              <w:jc w:val="left"/>
              <w:rPr>
                <w:rStyle w:val="Accentuation"/>
              </w:rPr>
            </w:pPr>
            <w:r w:rsidRPr="006F2338">
              <w:rPr>
                <w:rStyle w:val="Accentuation"/>
              </w:rPr>
              <w:t>Rapport de test</w:t>
            </w:r>
            <w:ins w:id="2958" w:author="Lucie" w:date="2013-07-29T18:51:00Z">
              <w:r w:rsidR="00140B37">
                <w:rPr>
                  <w:rStyle w:val="Accentuation"/>
                </w:rPr>
                <w:t>s</w:t>
              </w:r>
            </w:ins>
            <w:r w:rsidRPr="006F2338">
              <w:rPr>
                <w:rStyle w:val="Accentuation"/>
              </w:rPr>
              <w:t xml:space="preserve"> clair et bien détaillé. Ne doi</w:t>
            </w:r>
            <w:ins w:id="2959" w:author="Lucie" w:date="2013-07-29T18:51:00Z">
              <w:r w:rsidR="00140B37">
                <w:rPr>
                  <w:rStyle w:val="Accentuation"/>
                </w:rPr>
                <w:t>t</w:t>
              </w:r>
            </w:ins>
            <w:del w:id="2960" w:author="Lucie" w:date="2013-07-29T18:51:00Z">
              <w:r w:rsidR="005F4DC2" w:rsidDel="00140B37">
                <w:rPr>
                  <w:rStyle w:val="Accentuation"/>
                </w:rPr>
                <w:delText>s</w:delText>
              </w:r>
            </w:del>
            <w:r>
              <w:rPr>
                <w:rStyle w:val="Accentuation"/>
              </w:rPr>
              <w:t xml:space="preserve"> pas</w:t>
            </w:r>
            <w:r w:rsidRPr="006F2338">
              <w:rPr>
                <w:rStyle w:val="Accentuation"/>
              </w:rPr>
              <w:t xml:space="preserve"> nécessiter un outil tiers pour le visualiser.</w:t>
            </w:r>
          </w:p>
          <w:p w14:paraId="307129B0" w14:textId="2C49381C" w:rsidR="00790020" w:rsidRDefault="00AA0F24" w:rsidP="00AA0F24">
            <w:pPr>
              <w:ind w:firstLine="0"/>
              <w:jc w:val="left"/>
            </w:pPr>
            <w:r>
              <w:t xml:space="preserve">Il est possible de générer des rapports de tests en XML. Par contre, les rapports ne sont pas en format JUnit et ils ne sont pas compris sans transformation XSLT par les outils de test d’intégration continue. </w:t>
            </w:r>
          </w:p>
        </w:tc>
        <w:tc>
          <w:tcPr>
            <w:tcW w:w="730" w:type="dxa"/>
          </w:tcPr>
          <w:p w14:paraId="00590FA5" w14:textId="77777777" w:rsidR="00790020" w:rsidRDefault="00790020" w:rsidP="00790020">
            <w:pPr>
              <w:ind w:firstLine="0"/>
              <w:jc w:val="center"/>
            </w:pPr>
            <w:r>
              <w:t>5</w:t>
            </w:r>
          </w:p>
        </w:tc>
        <w:tc>
          <w:tcPr>
            <w:tcW w:w="693" w:type="dxa"/>
          </w:tcPr>
          <w:p w14:paraId="73B9E416" w14:textId="37FB2B7B" w:rsidR="00790020" w:rsidRDefault="00B91C88" w:rsidP="00790020">
            <w:pPr>
              <w:ind w:firstLine="0"/>
              <w:jc w:val="center"/>
            </w:pPr>
            <w:r>
              <w:t>0.4</w:t>
            </w:r>
          </w:p>
        </w:tc>
      </w:tr>
      <w:tr w:rsidR="00790020" w14:paraId="6E4F8F3F" w14:textId="77777777" w:rsidTr="00790020">
        <w:tc>
          <w:tcPr>
            <w:tcW w:w="2653" w:type="dxa"/>
          </w:tcPr>
          <w:p w14:paraId="0FC412FE" w14:textId="77777777" w:rsidR="00790020" w:rsidRDefault="00790020" w:rsidP="00DD2B04">
            <w:pPr>
              <w:pStyle w:val="Paragraphedeliste"/>
              <w:numPr>
                <w:ilvl w:val="0"/>
                <w:numId w:val="13"/>
              </w:numPr>
              <w:jc w:val="left"/>
            </w:pPr>
            <w:r>
              <w:t>Documentation et support gratuits</w:t>
            </w:r>
          </w:p>
        </w:tc>
        <w:tc>
          <w:tcPr>
            <w:tcW w:w="5115" w:type="dxa"/>
          </w:tcPr>
          <w:p w14:paraId="701956AA" w14:textId="4C693F14" w:rsidR="00790020" w:rsidRPr="00427E02" w:rsidRDefault="00790020" w:rsidP="00790020">
            <w:pPr>
              <w:ind w:firstLine="0"/>
              <w:jc w:val="left"/>
              <w:rPr>
                <w:rStyle w:val="Accentuation"/>
              </w:rPr>
            </w:pPr>
            <w:r w:rsidRPr="00427E02">
              <w:rPr>
                <w:rStyle w:val="Accentuation"/>
              </w:rPr>
              <w:t>Facilité à trouver de la documentation et de l’aide gratuite pour la configuration (documentation, FAQ, forums, etc.).</w:t>
            </w:r>
          </w:p>
          <w:p w14:paraId="171EA109" w14:textId="6655B95E" w:rsidR="00790020" w:rsidRDefault="005F4DC2" w:rsidP="00790020">
            <w:pPr>
              <w:ind w:firstLine="0"/>
              <w:jc w:val="left"/>
            </w:pPr>
            <w:r>
              <w:t>Il est très facile d’obteni</w:t>
            </w:r>
            <w:r w:rsidR="00B91C88">
              <w:t>r de l’aide dans la liste de courriel. Aussi le guide est b</w:t>
            </w:r>
            <w:r>
              <w:t>i</w:t>
            </w:r>
            <w:r w:rsidR="00B91C88">
              <w:t>en fait.</w:t>
            </w:r>
          </w:p>
        </w:tc>
        <w:tc>
          <w:tcPr>
            <w:tcW w:w="730" w:type="dxa"/>
          </w:tcPr>
          <w:p w14:paraId="0D1491B1" w14:textId="77777777" w:rsidR="00790020" w:rsidRDefault="00790020" w:rsidP="00790020">
            <w:pPr>
              <w:ind w:firstLine="0"/>
              <w:jc w:val="center"/>
            </w:pPr>
            <w:r>
              <w:t>5</w:t>
            </w:r>
          </w:p>
        </w:tc>
        <w:tc>
          <w:tcPr>
            <w:tcW w:w="693" w:type="dxa"/>
          </w:tcPr>
          <w:p w14:paraId="6925E859" w14:textId="2B24D3C2" w:rsidR="00790020" w:rsidRDefault="00B91C88" w:rsidP="00790020">
            <w:pPr>
              <w:ind w:firstLine="0"/>
              <w:jc w:val="center"/>
            </w:pPr>
            <w:r>
              <w:t>1.0</w:t>
            </w:r>
          </w:p>
        </w:tc>
      </w:tr>
      <w:tr w:rsidR="00790020" w14:paraId="279AB30F" w14:textId="77777777" w:rsidTr="00790020">
        <w:tc>
          <w:tcPr>
            <w:tcW w:w="2653" w:type="dxa"/>
          </w:tcPr>
          <w:p w14:paraId="7D3759D2" w14:textId="2F0FB9FF" w:rsidR="00790020" w:rsidRDefault="00790020" w:rsidP="00DD2B04">
            <w:pPr>
              <w:pStyle w:val="Paragraphedeliste"/>
              <w:numPr>
                <w:ilvl w:val="0"/>
                <w:numId w:val="13"/>
              </w:numPr>
              <w:jc w:val="left"/>
            </w:pPr>
            <w:r>
              <w:t>Support</w:t>
            </w:r>
            <w:r w:rsidR="002D7DD9">
              <w:t xml:space="preserve"> </w:t>
            </w:r>
            <w:r>
              <w:t xml:space="preserve">payant </w:t>
            </w:r>
          </w:p>
        </w:tc>
        <w:tc>
          <w:tcPr>
            <w:tcW w:w="5115" w:type="dxa"/>
          </w:tcPr>
          <w:p w14:paraId="4F7DC9E5" w14:textId="77777777" w:rsidR="00790020" w:rsidRPr="00ED65C8" w:rsidRDefault="00790020" w:rsidP="00790020">
            <w:pPr>
              <w:ind w:firstLine="0"/>
              <w:jc w:val="left"/>
              <w:rPr>
                <w:rStyle w:val="Accentuation"/>
              </w:rPr>
            </w:pPr>
            <w:r>
              <w:rPr>
                <w:rStyle w:val="Accentuation"/>
              </w:rPr>
              <w:t>L</w:t>
            </w:r>
            <w:r w:rsidRPr="00ED65C8">
              <w:rPr>
                <w:rStyle w:val="Accentuation"/>
              </w:rPr>
              <w:t>’entreprise ou une autre compagnie offre du support payant en cas de problème.</w:t>
            </w:r>
          </w:p>
          <w:p w14:paraId="27B732BB" w14:textId="3772B9B3" w:rsidR="00790020" w:rsidRDefault="00AA0F24" w:rsidP="00790020">
            <w:pPr>
              <w:ind w:firstLine="0"/>
              <w:jc w:val="left"/>
            </w:pPr>
            <w:r>
              <w:t xml:space="preserve">Il n’y a plus de support commercial pour Boost. </w:t>
            </w:r>
          </w:p>
        </w:tc>
        <w:tc>
          <w:tcPr>
            <w:tcW w:w="730" w:type="dxa"/>
          </w:tcPr>
          <w:p w14:paraId="3A21EFEC" w14:textId="77777777" w:rsidR="00790020" w:rsidRDefault="00790020" w:rsidP="00790020">
            <w:pPr>
              <w:ind w:firstLine="0"/>
              <w:jc w:val="center"/>
            </w:pPr>
            <w:r>
              <w:t>6</w:t>
            </w:r>
          </w:p>
        </w:tc>
        <w:tc>
          <w:tcPr>
            <w:tcW w:w="693" w:type="dxa"/>
          </w:tcPr>
          <w:p w14:paraId="42FE0F38" w14:textId="77777777" w:rsidR="00790020" w:rsidRDefault="00790020" w:rsidP="00790020">
            <w:pPr>
              <w:ind w:firstLine="0"/>
              <w:jc w:val="center"/>
            </w:pPr>
            <w:r>
              <w:t>0</w:t>
            </w:r>
          </w:p>
        </w:tc>
      </w:tr>
      <w:tr w:rsidR="00790020" w14:paraId="6D2BDDF5" w14:textId="77777777" w:rsidTr="00790020">
        <w:tc>
          <w:tcPr>
            <w:tcW w:w="2653" w:type="dxa"/>
          </w:tcPr>
          <w:p w14:paraId="74D40683" w14:textId="77777777" w:rsidR="00790020" w:rsidRDefault="00790020" w:rsidP="00790020">
            <w:pPr>
              <w:pStyle w:val="Paragraphedeliste"/>
              <w:ind w:firstLine="0"/>
              <w:jc w:val="left"/>
            </w:pPr>
          </w:p>
        </w:tc>
        <w:tc>
          <w:tcPr>
            <w:tcW w:w="5115" w:type="dxa"/>
          </w:tcPr>
          <w:p w14:paraId="050AB50C" w14:textId="77777777" w:rsidR="00790020" w:rsidRPr="0018183F" w:rsidRDefault="00790020" w:rsidP="00790020">
            <w:pPr>
              <w:ind w:firstLine="0"/>
              <w:jc w:val="right"/>
              <w:rPr>
                <w:b/>
              </w:rPr>
            </w:pPr>
            <w:r w:rsidRPr="0018183F">
              <w:rPr>
                <w:b/>
              </w:rPr>
              <w:t>Total</w:t>
            </w:r>
          </w:p>
        </w:tc>
        <w:tc>
          <w:tcPr>
            <w:tcW w:w="730" w:type="dxa"/>
          </w:tcPr>
          <w:p w14:paraId="06D03EBE" w14:textId="0C0D275E" w:rsidR="00790020" w:rsidRDefault="007A6A4D" w:rsidP="00790020">
            <w:pPr>
              <w:ind w:firstLine="0"/>
              <w:jc w:val="center"/>
            </w:pPr>
            <w:r>
              <w:t>57</w:t>
            </w:r>
          </w:p>
        </w:tc>
        <w:tc>
          <w:tcPr>
            <w:tcW w:w="693" w:type="dxa"/>
          </w:tcPr>
          <w:p w14:paraId="7E03A708" w14:textId="6FAC081A" w:rsidR="00790020" w:rsidRDefault="007A6A4D" w:rsidP="00790020">
            <w:pPr>
              <w:ind w:firstLine="0"/>
              <w:jc w:val="center"/>
            </w:pPr>
            <w:r>
              <w:t>36.6</w:t>
            </w:r>
          </w:p>
        </w:tc>
      </w:tr>
    </w:tbl>
    <w:p w14:paraId="77B894A7" w14:textId="77777777" w:rsidR="002141B1" w:rsidRDefault="002141B1" w:rsidP="002141B1"/>
    <w:p w14:paraId="7F2BCE63" w14:textId="11A5604C" w:rsidR="002141B1" w:rsidRPr="00841ABA" w:rsidRDefault="00841ABA" w:rsidP="00AA0F24">
      <w:pPr>
        <w:pStyle w:val="Titre2"/>
        <w:rPr>
          <w:color w:val="auto"/>
          <w:rPrChange w:id="2961" w:author="Yann Bourdeau" w:date="2013-09-15T10:23:00Z">
            <w:rPr/>
          </w:rPrChange>
        </w:rPr>
      </w:pPr>
      <w:bookmarkStart w:id="2962" w:name="_Toc236312112"/>
      <w:bookmarkStart w:id="2963" w:name="_Toc236312248"/>
      <w:bookmarkStart w:id="2964" w:name="_Toc253324784"/>
      <w:ins w:id="2965" w:author="Yann Bourdeau" w:date="2013-09-15T10:23:00Z">
        <w:r w:rsidRPr="00841ABA">
          <w:rPr>
            <w:color w:val="auto"/>
            <w:rPrChange w:id="2966" w:author="Yann Bourdeau" w:date="2013-09-15T10:23:00Z">
              <w:rPr/>
            </w:rPrChange>
          </w:rPr>
          <w:t xml:space="preserve">9.4 </w:t>
        </w:r>
      </w:ins>
      <w:r w:rsidR="00C430F2" w:rsidRPr="00841ABA">
        <w:rPr>
          <w:color w:val="auto"/>
          <w:rPrChange w:id="2967" w:author="Yann Bourdeau" w:date="2013-09-15T10:23:00Z">
            <w:rPr/>
          </w:rPrChange>
        </w:rPr>
        <w:t xml:space="preserve">Évaluation de </w:t>
      </w:r>
      <w:r w:rsidR="002141B1" w:rsidRPr="00841ABA">
        <w:rPr>
          <w:color w:val="auto"/>
          <w:rPrChange w:id="2968" w:author="Yann Bourdeau" w:date="2013-09-15T10:23:00Z">
            <w:rPr>
              <w:color w:val="auto"/>
            </w:rPr>
          </w:rPrChange>
        </w:rPr>
        <w:fldChar w:fldCharType="begin"/>
      </w:r>
      <w:r w:rsidR="002141B1" w:rsidRPr="00841ABA">
        <w:rPr>
          <w:color w:val="auto"/>
          <w:rPrChange w:id="2969" w:author="Yann Bourdeau" w:date="2013-09-15T10:23:00Z">
            <w:rPr/>
          </w:rPrChange>
        </w:rPr>
        <w:instrText xml:space="preserve"> SEQ Sous-sous-section\h \r 0 </w:instrText>
      </w:r>
      <w:del w:id="2970" w:author="Yann Bourdeau" w:date="2013-10-07T12:19:00Z">
        <w:r w:rsidR="002141B1" w:rsidRPr="00841ABA">
          <w:rPr>
            <w:color w:val="auto"/>
          </w:rPr>
          <w:fldChar w:fldCharType="end"/>
        </w:r>
      </w:del>
      <w:bookmarkStart w:id="2971" w:name="_Toc229370411"/>
      <w:r w:rsidR="002141B1" w:rsidRPr="00841ABA">
        <w:rPr>
          <w:color w:val="auto"/>
          <w:rPrChange w:id="2972" w:author="Yann Bourdeau" w:date="2013-09-15T10:23:00Z">
            <w:rPr/>
          </w:rPrChange>
        </w:rPr>
        <w:t>CPP Unit</w:t>
      </w:r>
      <w:bookmarkEnd w:id="2962"/>
      <w:bookmarkEnd w:id="2963"/>
      <w:bookmarkEnd w:id="2971"/>
      <w:bookmarkEnd w:id="2964"/>
    </w:p>
    <w:p w14:paraId="4E99B8C1" w14:textId="2C8F2AC5" w:rsidR="002141B1" w:rsidRDefault="002141B1" w:rsidP="002141B1">
      <w:r>
        <w:t xml:space="preserve">Les tests faits avec CPP Unit </w:t>
      </w:r>
      <w:del w:id="2973" w:author="Denis" w:date="2013-07-30T13:21:00Z">
        <w:r w:rsidDel="005B5BD1">
          <w:delText>sont plus verbeux</w:delText>
        </w:r>
      </w:del>
      <w:ins w:id="2974" w:author="Denis" w:date="2013-07-30T13:21:00Z">
        <w:r w:rsidR="005B5BD1">
          <w:t>exigent plus de code</w:t>
        </w:r>
      </w:ins>
      <w:r>
        <w:t>. Il faut définir une classe dans un .h et le test dans un fichier .cpp. Cela est plus compliqué que les deux autres solutions qui utilisent seulement des macros pour générer les tests.</w:t>
      </w:r>
    </w:p>
    <w:p w14:paraId="7A51A9A3" w14:textId="73040C4E" w:rsidR="002141B1" w:rsidRDefault="002141B1" w:rsidP="002141B1">
      <w:r>
        <w:t xml:space="preserve">Pour le rapport XML des tests unitaires, il faut définir un XmlOutputter qui sert à générer le rapport. Ceci est fait dans la fonction «main» du test. J’ai créé une fonction «main» pour chaque source de tests unitaires. Cela me semblait plus modulaire que </w:t>
      </w:r>
      <w:r w:rsidR="00C430F2">
        <w:t xml:space="preserve">de </w:t>
      </w:r>
      <w:r>
        <w:t>tout mettre dans une fonction «main» commune à tou</w:t>
      </w:r>
      <w:r w:rsidR="005F4DC2">
        <w:t>s</w:t>
      </w:r>
      <w:r>
        <w:t xml:space="preserve"> les sources de tests unitaires.</w:t>
      </w:r>
    </w:p>
    <w:p w14:paraId="29E5D724" w14:textId="57CDAF4C" w:rsidR="002141B1" w:rsidRDefault="002141B1" w:rsidP="002141B1">
      <w:r>
        <w:t>Voici un ex</w:t>
      </w:r>
      <w:r w:rsidR="005F4DC2">
        <w:t>e</w:t>
      </w:r>
      <w:r>
        <w:t>mple de test unitaire :</w:t>
      </w:r>
    </w:p>
    <w:p w14:paraId="717B3C8B" w14:textId="77777777" w:rsidR="002141B1" w:rsidRPr="00381014" w:rsidRDefault="002141B1" w:rsidP="00C430F2">
      <w:pPr>
        <w:pStyle w:val="Sansinterligne"/>
        <w:rPr>
          <w:lang w:val="en-CA"/>
        </w:rPr>
      </w:pPr>
      <w:r w:rsidRPr="00381014">
        <w:rPr>
          <w:lang w:val="en-CA"/>
        </w:rPr>
        <w:t>{</w:t>
      </w:r>
    </w:p>
    <w:p w14:paraId="1FCE90BE" w14:textId="77777777" w:rsidR="002141B1" w:rsidRPr="00381014" w:rsidRDefault="002141B1" w:rsidP="00C430F2">
      <w:pPr>
        <w:pStyle w:val="Sansinterligne"/>
        <w:rPr>
          <w:lang w:val="en-CA"/>
        </w:rPr>
      </w:pPr>
      <w:r w:rsidRPr="00381014">
        <w:rPr>
          <w:lang w:val="en-CA"/>
        </w:rPr>
        <w:t xml:space="preserve">                std::string entity;</w:t>
      </w:r>
    </w:p>
    <w:p w14:paraId="52938065" w14:textId="77777777" w:rsidR="002141B1" w:rsidRPr="00381014" w:rsidRDefault="002141B1" w:rsidP="00C430F2">
      <w:pPr>
        <w:pStyle w:val="Sansinterligne"/>
        <w:rPr>
          <w:lang w:val="en-CA"/>
        </w:rPr>
      </w:pPr>
      <w:r w:rsidRPr="00381014">
        <w:rPr>
          <w:lang w:val="en-CA"/>
        </w:rPr>
        <w:t xml:space="preserve">                std::string content("&lt;allo/&gt;");</w:t>
      </w:r>
    </w:p>
    <w:p w14:paraId="7FB18571" w14:textId="77777777" w:rsidR="002141B1" w:rsidRPr="00381014" w:rsidRDefault="002141B1" w:rsidP="00C430F2">
      <w:pPr>
        <w:pStyle w:val="Sansinterligne"/>
        <w:rPr>
          <w:lang w:val="en-CA"/>
        </w:rPr>
      </w:pPr>
      <w:r w:rsidRPr="00381014">
        <w:rPr>
          <w:lang w:val="en-CA"/>
        </w:rPr>
        <w:t xml:space="preserve">                std::string result("&amp;lt;allo/&amp;gt;");                             </w:t>
      </w:r>
    </w:p>
    <w:p w14:paraId="58594FB0" w14:textId="77777777" w:rsidR="002141B1" w:rsidRPr="00381014" w:rsidRDefault="002141B1" w:rsidP="00C430F2">
      <w:pPr>
        <w:pStyle w:val="Sansinterligne"/>
        <w:rPr>
          <w:lang w:val="en-CA"/>
        </w:rPr>
      </w:pPr>
      <w:r w:rsidRPr="00381014">
        <w:rPr>
          <w:lang w:val="en-CA"/>
        </w:rPr>
        <w:t xml:space="preserve">                blueslice::policy::xml::xmlEntityEscape(entity,content);</w:t>
      </w:r>
    </w:p>
    <w:p w14:paraId="7552F4B7" w14:textId="77777777" w:rsidR="002141B1" w:rsidRPr="00381014" w:rsidRDefault="002141B1" w:rsidP="00C430F2">
      <w:pPr>
        <w:pStyle w:val="Sansinterligne"/>
        <w:rPr>
          <w:lang w:val="en-CA"/>
        </w:rPr>
      </w:pPr>
      <w:r w:rsidRPr="00381014">
        <w:rPr>
          <w:lang w:val="en-CA"/>
        </w:rPr>
        <w:t xml:space="preserve">                CPPUNIT_ASSERT_EQUAL(result,entity);</w:t>
      </w:r>
    </w:p>
    <w:p w14:paraId="0A831243" w14:textId="77777777" w:rsidR="002141B1" w:rsidRDefault="002141B1" w:rsidP="00C430F2">
      <w:pPr>
        <w:pStyle w:val="Sansinterligne"/>
      </w:pPr>
      <w:r w:rsidRPr="00381014">
        <w:rPr>
          <w:lang w:val="en-CA"/>
        </w:rPr>
        <w:t xml:space="preserve">        </w:t>
      </w:r>
      <w:r>
        <w:t>}</w:t>
      </w:r>
    </w:p>
    <w:p w14:paraId="5FB394BD" w14:textId="77777777" w:rsidR="00C430F2" w:rsidRDefault="00C430F2" w:rsidP="00C430F2">
      <w:pPr>
        <w:pStyle w:val="Sansinterligne"/>
      </w:pPr>
    </w:p>
    <w:p w14:paraId="00847667" w14:textId="1EBC157F" w:rsidR="003E00CB" w:rsidRPr="003E00CB" w:rsidRDefault="00C430F2" w:rsidP="003E00CB">
      <w:r>
        <w:t>Le tableau suivant présente les résultats de l’évaluation de CPP Unit en fonction des critères retenus plus haut.</w:t>
      </w:r>
    </w:p>
    <w:p w14:paraId="623AB025" w14:textId="038F5A86" w:rsidR="003E00CB" w:rsidRPr="003E00CB" w:rsidRDefault="003E00CB" w:rsidP="003E00CB">
      <w:pPr>
        <w:pStyle w:val="Tableau"/>
        <w:rPr>
          <w:b w:val="0"/>
        </w:rPr>
      </w:pPr>
      <w:bookmarkStart w:id="2975" w:name="_Toc236313253"/>
      <w:bookmarkStart w:id="2976" w:name="_Toc236313280"/>
      <w:r>
        <w:t xml:space="preserve">Tableau </w:t>
      </w:r>
      <w:fldSimple w:instr=" SEQ Tableau \* MERGEFORMAT ">
        <w:r w:rsidR="000F3CFA">
          <w:t>5</w:t>
        </w:r>
      </w:fldSimple>
      <w:r>
        <w:rPr>
          <w:b w:val="0"/>
        </w:rPr>
        <w:t xml:space="preserve">  Résultats de l’évaluation de CPP Unit</w:t>
      </w:r>
      <w:bookmarkEnd w:id="2975"/>
      <w:bookmarkEnd w:id="2976"/>
    </w:p>
    <w:tbl>
      <w:tblPr>
        <w:tblStyle w:val="Grille"/>
        <w:tblW w:w="0" w:type="auto"/>
        <w:tblLook w:val="04A0" w:firstRow="1" w:lastRow="0" w:firstColumn="1" w:lastColumn="0" w:noHBand="0" w:noVBand="1"/>
      </w:tblPr>
      <w:tblGrid>
        <w:gridCol w:w="2409"/>
        <w:gridCol w:w="5115"/>
        <w:gridCol w:w="730"/>
        <w:gridCol w:w="693"/>
      </w:tblGrid>
      <w:tr w:rsidR="002D7DD9" w14:paraId="5D253669" w14:textId="77777777" w:rsidTr="00F77FF3">
        <w:trPr>
          <w:tblHeader/>
        </w:trPr>
        <w:tc>
          <w:tcPr>
            <w:tcW w:w="2409" w:type="dxa"/>
          </w:tcPr>
          <w:p w14:paraId="2274240B" w14:textId="77777777" w:rsidR="002D7DD9" w:rsidRPr="004C154D" w:rsidRDefault="002D7DD9" w:rsidP="00F77FF3">
            <w:pPr>
              <w:ind w:left="360" w:firstLine="0"/>
              <w:jc w:val="center"/>
              <w:rPr>
                <w:b/>
              </w:rPr>
            </w:pPr>
            <w:r w:rsidRPr="004C154D">
              <w:rPr>
                <w:b/>
              </w:rPr>
              <w:t>Critère</w:t>
            </w:r>
          </w:p>
        </w:tc>
        <w:tc>
          <w:tcPr>
            <w:tcW w:w="5115" w:type="dxa"/>
          </w:tcPr>
          <w:p w14:paraId="5C977F01" w14:textId="77777777" w:rsidR="002D7DD9" w:rsidRPr="00F557A8" w:rsidRDefault="002D7DD9" w:rsidP="00F77FF3">
            <w:pPr>
              <w:ind w:firstLine="0"/>
              <w:jc w:val="center"/>
              <w:rPr>
                <w:b/>
              </w:rPr>
            </w:pPr>
            <w:r w:rsidRPr="00F557A8">
              <w:rPr>
                <w:b/>
              </w:rPr>
              <w:t>Description</w:t>
            </w:r>
          </w:p>
        </w:tc>
        <w:tc>
          <w:tcPr>
            <w:tcW w:w="730" w:type="dxa"/>
          </w:tcPr>
          <w:p w14:paraId="3AF02E5E" w14:textId="77777777" w:rsidR="002D7DD9" w:rsidRPr="00F557A8" w:rsidRDefault="002D7DD9" w:rsidP="00F77FF3">
            <w:pPr>
              <w:ind w:firstLine="0"/>
              <w:jc w:val="center"/>
              <w:rPr>
                <w:b/>
              </w:rPr>
            </w:pPr>
            <w:r>
              <w:rPr>
                <w:b/>
              </w:rPr>
              <w:t>Poids</w:t>
            </w:r>
          </w:p>
        </w:tc>
        <w:tc>
          <w:tcPr>
            <w:tcW w:w="693" w:type="dxa"/>
          </w:tcPr>
          <w:p w14:paraId="2B2FA04B" w14:textId="77777777" w:rsidR="002D7DD9" w:rsidRPr="00F557A8" w:rsidRDefault="002D7DD9" w:rsidP="00F77FF3">
            <w:pPr>
              <w:ind w:firstLine="0"/>
              <w:jc w:val="center"/>
              <w:rPr>
                <w:b/>
              </w:rPr>
            </w:pPr>
            <w:r>
              <w:rPr>
                <w:b/>
              </w:rPr>
              <w:t>Cote</w:t>
            </w:r>
          </w:p>
        </w:tc>
      </w:tr>
      <w:tr w:rsidR="002D7DD9" w14:paraId="53EA8801" w14:textId="77777777" w:rsidTr="00F77FF3">
        <w:tc>
          <w:tcPr>
            <w:tcW w:w="2409" w:type="dxa"/>
          </w:tcPr>
          <w:p w14:paraId="77A539D3" w14:textId="77777777" w:rsidR="002D7DD9" w:rsidRDefault="002D7DD9" w:rsidP="00DD2B04">
            <w:pPr>
              <w:pStyle w:val="Paragraphedeliste"/>
              <w:numPr>
                <w:ilvl w:val="0"/>
                <w:numId w:val="14"/>
              </w:numPr>
              <w:jc w:val="left"/>
            </w:pPr>
            <w:r>
              <w:t>Effort requis</w:t>
            </w:r>
          </w:p>
        </w:tc>
        <w:tc>
          <w:tcPr>
            <w:tcW w:w="5115" w:type="dxa"/>
          </w:tcPr>
          <w:p w14:paraId="18A85222" w14:textId="08CAD074" w:rsidR="002D7DD9" w:rsidRPr="00FB1919" w:rsidRDefault="002D7DD9" w:rsidP="00F77FF3">
            <w:pPr>
              <w:ind w:firstLine="0"/>
              <w:jc w:val="left"/>
              <w:rPr>
                <w:rStyle w:val="Accentuation"/>
              </w:rPr>
            </w:pPr>
            <w:r w:rsidRPr="00FB1919">
              <w:rPr>
                <w:rStyle w:val="Accentuation"/>
              </w:rPr>
              <w:t>L’effort requis pour ajouter un test au programme. Moins il y</w:t>
            </w:r>
            <w:r w:rsidR="005F4DC2">
              <w:rPr>
                <w:rStyle w:val="Accentuation"/>
              </w:rPr>
              <w:t xml:space="preserve"> </w:t>
            </w:r>
            <w:r w:rsidRPr="00FB1919">
              <w:rPr>
                <w:rStyle w:val="Accentuation"/>
              </w:rPr>
              <w:t>a de code requis, plus la cote est élevée.</w:t>
            </w:r>
          </w:p>
          <w:p w14:paraId="0C63AD35" w14:textId="04BBC3B2" w:rsidR="002D7DD9" w:rsidRDefault="002D7DD9" w:rsidP="002D7DD9">
            <w:pPr>
              <w:ind w:firstLine="0"/>
              <w:jc w:val="left"/>
            </w:pPr>
            <w:r>
              <w:t xml:space="preserve">La solution nécessite de créer un fichier «header» pour définir une classe et les tests unitaires dans un autre fichier .cpp. Il faut aussi définir une fonction «main» qui sert à enregistrer les  tests unitaires à l’exécuteur de tests. </w:t>
            </w:r>
          </w:p>
        </w:tc>
        <w:tc>
          <w:tcPr>
            <w:tcW w:w="730" w:type="dxa"/>
          </w:tcPr>
          <w:p w14:paraId="66F88F56" w14:textId="2C7127B5" w:rsidR="002D7DD9" w:rsidRDefault="007A6A4D" w:rsidP="00F77FF3">
            <w:pPr>
              <w:ind w:firstLine="0"/>
              <w:jc w:val="center"/>
            </w:pPr>
            <w:r>
              <w:t>10</w:t>
            </w:r>
          </w:p>
        </w:tc>
        <w:tc>
          <w:tcPr>
            <w:tcW w:w="693" w:type="dxa"/>
          </w:tcPr>
          <w:p w14:paraId="689FC236" w14:textId="6FD4C2C4" w:rsidR="002D7DD9" w:rsidRDefault="007A6A4D" w:rsidP="00F77FF3">
            <w:pPr>
              <w:ind w:firstLine="0"/>
              <w:jc w:val="center"/>
            </w:pPr>
            <w:r>
              <w:t>0.</w:t>
            </w:r>
            <w:r w:rsidR="002D7DD9">
              <w:t>3</w:t>
            </w:r>
          </w:p>
        </w:tc>
      </w:tr>
      <w:tr w:rsidR="002D7DD9" w14:paraId="12B19199" w14:textId="77777777" w:rsidTr="00F77FF3">
        <w:tc>
          <w:tcPr>
            <w:tcW w:w="2409" w:type="dxa"/>
          </w:tcPr>
          <w:p w14:paraId="677067E7" w14:textId="77777777" w:rsidR="002D7DD9" w:rsidRDefault="002D7DD9" w:rsidP="00DD2B04">
            <w:pPr>
              <w:pStyle w:val="Paragraphedeliste"/>
              <w:numPr>
                <w:ilvl w:val="0"/>
                <w:numId w:val="14"/>
              </w:numPr>
              <w:jc w:val="left"/>
            </w:pPr>
            <w:r>
              <w:t>Initialisation d’objets</w:t>
            </w:r>
          </w:p>
        </w:tc>
        <w:tc>
          <w:tcPr>
            <w:tcW w:w="5115" w:type="dxa"/>
          </w:tcPr>
          <w:p w14:paraId="5E4EE514" w14:textId="4D6C8395" w:rsidR="002D7DD9" w:rsidRPr="00B429CF" w:rsidRDefault="002D7DD9" w:rsidP="00F77FF3">
            <w:pPr>
              <w:ind w:firstLine="0"/>
              <w:jc w:val="left"/>
              <w:rPr>
                <w:rStyle w:val="Accentuation"/>
              </w:rPr>
            </w:pPr>
            <w:r w:rsidRPr="00B429CF">
              <w:rPr>
                <w:rStyle w:val="Accentuation"/>
              </w:rPr>
              <w:t xml:space="preserve">Création d’objets initialisés à des valeurs prédéfinies. </w:t>
            </w:r>
          </w:p>
          <w:p w14:paraId="13B71A24" w14:textId="5700B887" w:rsidR="002D7DD9" w:rsidRDefault="002D7DD9" w:rsidP="00F77FF3">
            <w:pPr>
              <w:ind w:firstLine="0"/>
              <w:jc w:val="left"/>
            </w:pPr>
            <w:r w:rsidRPr="00B429CF">
              <w:t xml:space="preserve">Oui, il est possible de créer des objets initialisés à </w:t>
            </w:r>
            <w:r w:rsidR="002D124E">
              <w:t xml:space="preserve">des </w:t>
            </w:r>
            <w:r w:rsidRPr="00B429CF">
              <w:t xml:space="preserve">valeurs </w:t>
            </w:r>
            <w:r>
              <w:t xml:space="preserve">prédéfinies </w:t>
            </w:r>
            <w:r w:rsidR="008642D6">
              <w:t>pour tester.</w:t>
            </w:r>
          </w:p>
        </w:tc>
        <w:tc>
          <w:tcPr>
            <w:tcW w:w="730" w:type="dxa"/>
          </w:tcPr>
          <w:p w14:paraId="7272A3CD" w14:textId="77777777" w:rsidR="002D7DD9" w:rsidRDefault="002D7DD9" w:rsidP="00F77FF3">
            <w:pPr>
              <w:ind w:firstLine="0"/>
              <w:jc w:val="center"/>
            </w:pPr>
            <w:r>
              <w:t>7</w:t>
            </w:r>
          </w:p>
        </w:tc>
        <w:tc>
          <w:tcPr>
            <w:tcW w:w="693" w:type="dxa"/>
          </w:tcPr>
          <w:p w14:paraId="3302EFAD" w14:textId="5FBC60BD" w:rsidR="002D7DD9" w:rsidRDefault="007A6A4D" w:rsidP="00F77FF3">
            <w:pPr>
              <w:ind w:firstLine="0"/>
              <w:jc w:val="center"/>
            </w:pPr>
            <w:r>
              <w:t>1.0</w:t>
            </w:r>
          </w:p>
        </w:tc>
      </w:tr>
      <w:tr w:rsidR="002D7DD9" w14:paraId="77BBD99F" w14:textId="77777777" w:rsidTr="00F77FF3">
        <w:tc>
          <w:tcPr>
            <w:tcW w:w="2409" w:type="dxa"/>
          </w:tcPr>
          <w:p w14:paraId="412B5494" w14:textId="2B14F76F" w:rsidR="002D7DD9" w:rsidRDefault="002D7DD9">
            <w:pPr>
              <w:pStyle w:val="Paragraphedeliste"/>
              <w:numPr>
                <w:ilvl w:val="0"/>
                <w:numId w:val="14"/>
              </w:numPr>
              <w:jc w:val="left"/>
            </w:pPr>
            <w:r>
              <w:t>Support d’exception</w:t>
            </w:r>
            <w:del w:id="2977" w:author="Lucie" w:date="2013-07-29T21:27:00Z">
              <w:r w:rsidDel="00956545">
                <w:delText>s</w:delText>
              </w:r>
            </w:del>
            <w:r>
              <w:t xml:space="preserve"> et de plantage </w:t>
            </w:r>
          </w:p>
        </w:tc>
        <w:tc>
          <w:tcPr>
            <w:tcW w:w="5115" w:type="dxa"/>
          </w:tcPr>
          <w:p w14:paraId="36587BDF" w14:textId="77FED2C8" w:rsidR="002D7DD9" w:rsidRPr="00B429CF" w:rsidRDefault="002D7DD9" w:rsidP="00F77FF3">
            <w:pPr>
              <w:ind w:firstLine="0"/>
              <w:jc w:val="left"/>
              <w:rPr>
                <w:rStyle w:val="Accentuation"/>
              </w:rPr>
            </w:pPr>
            <w:r w:rsidRPr="00B429CF">
              <w:rPr>
                <w:rStyle w:val="Accentuation"/>
              </w:rPr>
              <w:t>L’outil évite le plantage de l’application lorsqu’il y a une erreur dans le code. L’outil doit aussi avoir le même comportement sur plusieurs exécutions rapportant le même problème de plantage.</w:t>
            </w:r>
          </w:p>
          <w:p w14:paraId="7B94E623" w14:textId="5B991EAE" w:rsidR="002D7DD9" w:rsidRDefault="002D7DD9" w:rsidP="00F77FF3">
            <w:pPr>
              <w:ind w:firstLine="0"/>
              <w:jc w:val="left"/>
            </w:pPr>
            <w:r w:rsidRPr="00B429CF">
              <w:t>Oui, cela est gér</w:t>
            </w:r>
            <w:r>
              <w:t>é</w:t>
            </w:r>
            <w:r w:rsidR="001A71D9">
              <w:t xml:space="preserve"> par CPP Unit</w:t>
            </w:r>
            <w:r w:rsidRPr="00B429CF">
              <w:t>.</w:t>
            </w:r>
          </w:p>
        </w:tc>
        <w:tc>
          <w:tcPr>
            <w:tcW w:w="730" w:type="dxa"/>
          </w:tcPr>
          <w:p w14:paraId="1A4DBB89" w14:textId="77777777" w:rsidR="002D7DD9" w:rsidRDefault="002D7DD9" w:rsidP="00F77FF3">
            <w:pPr>
              <w:ind w:firstLine="0"/>
              <w:jc w:val="center"/>
            </w:pPr>
            <w:r>
              <w:t>7</w:t>
            </w:r>
          </w:p>
        </w:tc>
        <w:tc>
          <w:tcPr>
            <w:tcW w:w="693" w:type="dxa"/>
          </w:tcPr>
          <w:p w14:paraId="3320431F" w14:textId="74D16BBF" w:rsidR="002D7DD9" w:rsidRDefault="007A6A4D" w:rsidP="00F77FF3">
            <w:pPr>
              <w:ind w:firstLine="0"/>
              <w:jc w:val="center"/>
            </w:pPr>
            <w:r>
              <w:t>1.0</w:t>
            </w:r>
          </w:p>
        </w:tc>
      </w:tr>
      <w:tr w:rsidR="002D7DD9" w14:paraId="115E7F9E" w14:textId="77777777" w:rsidTr="00F77FF3">
        <w:tc>
          <w:tcPr>
            <w:tcW w:w="2409" w:type="dxa"/>
          </w:tcPr>
          <w:p w14:paraId="7C988F09" w14:textId="77777777" w:rsidR="002D7DD9" w:rsidRDefault="002D7DD9" w:rsidP="00DD2B04">
            <w:pPr>
              <w:pStyle w:val="Paragraphedeliste"/>
              <w:numPr>
                <w:ilvl w:val="0"/>
                <w:numId w:val="14"/>
              </w:numPr>
              <w:jc w:val="left"/>
            </w:pPr>
            <w:r>
              <w:t>Méthodes d’assertion</w:t>
            </w:r>
          </w:p>
        </w:tc>
        <w:tc>
          <w:tcPr>
            <w:tcW w:w="5115" w:type="dxa"/>
          </w:tcPr>
          <w:p w14:paraId="03B44A3A" w14:textId="2CDF416D" w:rsidR="002D7DD9" w:rsidRPr="00B429CF" w:rsidRDefault="002D7DD9" w:rsidP="00F77FF3">
            <w:pPr>
              <w:ind w:firstLine="0"/>
              <w:jc w:val="left"/>
              <w:rPr>
                <w:rStyle w:val="Accentuation"/>
              </w:rPr>
            </w:pPr>
            <w:r w:rsidRPr="00B429CF">
              <w:rPr>
                <w:rStyle w:val="Accentuation"/>
              </w:rPr>
              <w:t>L’outil devrait supporter plusieurs méthodes de définition d’assertion</w:t>
            </w:r>
            <w:del w:id="2978" w:author="Lucie" w:date="2013-07-29T18:56:00Z">
              <w:r w:rsidRPr="00B429CF" w:rsidDel="00140B37">
                <w:rPr>
                  <w:rStyle w:val="Accentuation"/>
                </w:rPr>
                <w:delText>s</w:delText>
              </w:r>
            </w:del>
            <w:r w:rsidRPr="00B429CF">
              <w:rPr>
                <w:rStyle w:val="Accentuation"/>
              </w:rPr>
              <w:t xml:space="preserve"> sur plusieurs types.</w:t>
            </w:r>
          </w:p>
          <w:p w14:paraId="36905396" w14:textId="0552D7CF" w:rsidR="002D7DD9" w:rsidRDefault="00202FB6">
            <w:pPr>
              <w:ind w:firstLine="0"/>
              <w:jc w:val="left"/>
            </w:pPr>
            <w:r>
              <w:t>L’outil supporte une bonne suite d’assertions. Elles prennent une évaluation en paramètre</w:t>
            </w:r>
            <w:del w:id="2979" w:author="Lucie" w:date="2013-07-29T18:57:00Z">
              <w:r w:rsidDel="00895F5F">
                <w:delText xml:space="preserve"> et</w:delText>
              </w:r>
            </w:del>
            <w:r>
              <w:t xml:space="preserve"> plutôt que ce soit l’assertion qui définisse le type d’évaluation.</w:t>
            </w:r>
          </w:p>
        </w:tc>
        <w:tc>
          <w:tcPr>
            <w:tcW w:w="730" w:type="dxa"/>
          </w:tcPr>
          <w:p w14:paraId="59E36407" w14:textId="77777777" w:rsidR="002D7DD9" w:rsidRDefault="002D7DD9" w:rsidP="00F77FF3">
            <w:pPr>
              <w:ind w:firstLine="0"/>
              <w:jc w:val="center"/>
            </w:pPr>
            <w:r>
              <w:t>7</w:t>
            </w:r>
          </w:p>
        </w:tc>
        <w:tc>
          <w:tcPr>
            <w:tcW w:w="693" w:type="dxa"/>
          </w:tcPr>
          <w:p w14:paraId="038145C6" w14:textId="4C8543DA" w:rsidR="002D7DD9" w:rsidRDefault="007A6A4D" w:rsidP="00F77FF3">
            <w:pPr>
              <w:ind w:firstLine="0"/>
              <w:jc w:val="center"/>
            </w:pPr>
            <w:r>
              <w:t>1.0</w:t>
            </w:r>
          </w:p>
        </w:tc>
      </w:tr>
      <w:tr w:rsidR="002D7DD9" w14:paraId="78DCE1C1" w14:textId="77777777" w:rsidTr="00F77FF3">
        <w:tc>
          <w:tcPr>
            <w:tcW w:w="2409" w:type="dxa"/>
          </w:tcPr>
          <w:p w14:paraId="71529D32" w14:textId="77777777" w:rsidR="002D7DD9" w:rsidRDefault="002D7DD9" w:rsidP="00DD2B04">
            <w:pPr>
              <w:pStyle w:val="Paragraphedeliste"/>
              <w:numPr>
                <w:ilvl w:val="0"/>
                <w:numId w:val="14"/>
              </w:numPr>
              <w:jc w:val="left"/>
            </w:pPr>
            <w:r>
              <w:t>Simulateur d’objets</w:t>
            </w:r>
          </w:p>
        </w:tc>
        <w:tc>
          <w:tcPr>
            <w:tcW w:w="5115" w:type="dxa"/>
          </w:tcPr>
          <w:p w14:paraId="09658E57" w14:textId="77777777" w:rsidR="002D7DD9" w:rsidRPr="006F2338" w:rsidRDefault="002D7DD9" w:rsidP="00F77FF3">
            <w:pPr>
              <w:ind w:firstLine="0"/>
              <w:jc w:val="left"/>
              <w:rPr>
                <w:rStyle w:val="Accentuation"/>
              </w:rPr>
            </w:pPr>
            <w:r w:rsidRPr="006F2338">
              <w:rPr>
                <w:rStyle w:val="Accentuation"/>
              </w:rPr>
              <w:t>Capacité de créer des objets comme un simulateur de message sur un «socket».</w:t>
            </w:r>
          </w:p>
          <w:p w14:paraId="181246CC" w14:textId="65B93010" w:rsidR="002D7DD9" w:rsidRDefault="002D7DD9" w:rsidP="00202FB6">
            <w:pPr>
              <w:ind w:firstLine="0"/>
              <w:jc w:val="left"/>
            </w:pPr>
            <w:r>
              <w:t xml:space="preserve">Il n’y a pas d’outils de simulation d’objets dans </w:t>
            </w:r>
            <w:r w:rsidR="00202FB6">
              <w:t>CPPUnit.</w:t>
            </w:r>
          </w:p>
        </w:tc>
        <w:tc>
          <w:tcPr>
            <w:tcW w:w="730" w:type="dxa"/>
          </w:tcPr>
          <w:p w14:paraId="1032B383" w14:textId="77777777" w:rsidR="002D7DD9" w:rsidRDefault="002D7DD9" w:rsidP="00F77FF3">
            <w:pPr>
              <w:ind w:firstLine="0"/>
              <w:jc w:val="center"/>
            </w:pPr>
            <w:r>
              <w:t>10</w:t>
            </w:r>
          </w:p>
        </w:tc>
        <w:tc>
          <w:tcPr>
            <w:tcW w:w="693" w:type="dxa"/>
          </w:tcPr>
          <w:p w14:paraId="041D734C" w14:textId="77777777" w:rsidR="002D7DD9" w:rsidRDefault="002D7DD9" w:rsidP="00F77FF3">
            <w:pPr>
              <w:ind w:firstLine="0"/>
              <w:jc w:val="center"/>
            </w:pPr>
            <w:r>
              <w:t>0</w:t>
            </w:r>
          </w:p>
        </w:tc>
      </w:tr>
      <w:tr w:rsidR="002D7DD9" w14:paraId="6CE11733" w14:textId="77777777" w:rsidTr="00F77FF3">
        <w:tc>
          <w:tcPr>
            <w:tcW w:w="2409" w:type="dxa"/>
          </w:tcPr>
          <w:p w14:paraId="4CCD9D54" w14:textId="1E43BE09" w:rsidR="002D7DD9" w:rsidRDefault="002D7DD9" w:rsidP="00DD2B04">
            <w:pPr>
              <w:pStyle w:val="Paragraphedeliste"/>
              <w:numPr>
                <w:ilvl w:val="0"/>
                <w:numId w:val="14"/>
              </w:numPr>
              <w:jc w:val="left"/>
            </w:pPr>
            <w:r>
              <w:t>Rapport de test</w:t>
            </w:r>
            <w:ins w:id="2980" w:author="Lucie" w:date="2013-07-29T18:57:00Z">
              <w:r w:rsidR="00895F5F">
                <w:t>s</w:t>
              </w:r>
            </w:ins>
          </w:p>
        </w:tc>
        <w:tc>
          <w:tcPr>
            <w:tcW w:w="5115" w:type="dxa"/>
          </w:tcPr>
          <w:p w14:paraId="07196EDE" w14:textId="52A0A33E" w:rsidR="002D7DD9" w:rsidRPr="006F2338" w:rsidRDefault="002D7DD9" w:rsidP="00F77FF3">
            <w:pPr>
              <w:ind w:firstLine="0"/>
              <w:jc w:val="left"/>
              <w:rPr>
                <w:rStyle w:val="Accentuation"/>
              </w:rPr>
            </w:pPr>
            <w:r w:rsidRPr="006F2338">
              <w:rPr>
                <w:rStyle w:val="Accentuation"/>
              </w:rPr>
              <w:t>Rapport de test</w:t>
            </w:r>
            <w:ins w:id="2981" w:author="Lucie" w:date="2013-07-29T18:57:00Z">
              <w:r w:rsidR="00895F5F">
                <w:rPr>
                  <w:rStyle w:val="Accentuation"/>
                </w:rPr>
                <w:t>s</w:t>
              </w:r>
            </w:ins>
            <w:r w:rsidRPr="006F2338">
              <w:rPr>
                <w:rStyle w:val="Accentuation"/>
              </w:rPr>
              <w:t xml:space="preserve"> clair et bien détaillé. Ne doi</w:t>
            </w:r>
            <w:ins w:id="2982" w:author="Lucie" w:date="2013-07-29T18:57:00Z">
              <w:r w:rsidR="00895F5F">
                <w:rPr>
                  <w:rStyle w:val="Accentuation"/>
                </w:rPr>
                <w:t>t</w:t>
              </w:r>
            </w:ins>
            <w:del w:id="2983" w:author="Lucie" w:date="2013-07-29T18:57:00Z">
              <w:r w:rsidR="00B30239" w:rsidDel="00895F5F">
                <w:rPr>
                  <w:rStyle w:val="Accentuation"/>
                </w:rPr>
                <w:delText>s</w:delText>
              </w:r>
            </w:del>
            <w:r>
              <w:rPr>
                <w:rStyle w:val="Accentuation"/>
              </w:rPr>
              <w:t xml:space="preserve"> pas</w:t>
            </w:r>
            <w:r w:rsidRPr="006F2338">
              <w:rPr>
                <w:rStyle w:val="Accentuation"/>
              </w:rPr>
              <w:t xml:space="preserve"> nécessiter un outil tiers pour le visualiser.</w:t>
            </w:r>
          </w:p>
          <w:p w14:paraId="75BEFBD5" w14:textId="40897EBE" w:rsidR="002D7DD9" w:rsidRDefault="00202FB6" w:rsidP="00F77FF3">
            <w:pPr>
              <w:ind w:firstLine="0"/>
              <w:jc w:val="left"/>
            </w:pPr>
            <w:r>
              <w:t>Il est possible de générer des rapports de tests en XML. Par contre, les rapports ne sont pas en format JUnit et ils ne sont pas compris sans transformation XSLT par les outils de test d’intégration continue.</w:t>
            </w:r>
          </w:p>
        </w:tc>
        <w:tc>
          <w:tcPr>
            <w:tcW w:w="730" w:type="dxa"/>
          </w:tcPr>
          <w:p w14:paraId="3AD01BA1" w14:textId="77777777" w:rsidR="002D7DD9" w:rsidRDefault="002D7DD9" w:rsidP="00F77FF3">
            <w:pPr>
              <w:ind w:firstLine="0"/>
              <w:jc w:val="center"/>
            </w:pPr>
            <w:r>
              <w:t>5</w:t>
            </w:r>
          </w:p>
        </w:tc>
        <w:tc>
          <w:tcPr>
            <w:tcW w:w="693" w:type="dxa"/>
          </w:tcPr>
          <w:p w14:paraId="5CC0D610" w14:textId="70DF945C" w:rsidR="002D7DD9" w:rsidRDefault="007A6A4D" w:rsidP="00F77FF3">
            <w:pPr>
              <w:ind w:firstLine="0"/>
              <w:jc w:val="center"/>
            </w:pPr>
            <w:r>
              <w:t>0.4</w:t>
            </w:r>
          </w:p>
        </w:tc>
      </w:tr>
      <w:tr w:rsidR="002D7DD9" w14:paraId="70EB4997" w14:textId="77777777" w:rsidTr="00F77FF3">
        <w:tc>
          <w:tcPr>
            <w:tcW w:w="2409" w:type="dxa"/>
          </w:tcPr>
          <w:p w14:paraId="1243F53E" w14:textId="77777777" w:rsidR="002D7DD9" w:rsidRDefault="002D7DD9" w:rsidP="00DD2B04">
            <w:pPr>
              <w:pStyle w:val="Paragraphedeliste"/>
              <w:numPr>
                <w:ilvl w:val="0"/>
                <w:numId w:val="14"/>
              </w:numPr>
              <w:jc w:val="left"/>
            </w:pPr>
            <w:r>
              <w:t>Documentation et support gratuits</w:t>
            </w:r>
          </w:p>
        </w:tc>
        <w:tc>
          <w:tcPr>
            <w:tcW w:w="5115" w:type="dxa"/>
          </w:tcPr>
          <w:p w14:paraId="54240CC9" w14:textId="44F95366" w:rsidR="002D7DD9" w:rsidRPr="00427E02" w:rsidRDefault="002D7DD9" w:rsidP="00F77FF3">
            <w:pPr>
              <w:ind w:firstLine="0"/>
              <w:jc w:val="left"/>
              <w:rPr>
                <w:rStyle w:val="Accentuation"/>
              </w:rPr>
            </w:pPr>
            <w:r w:rsidRPr="00427E02">
              <w:rPr>
                <w:rStyle w:val="Accentuation"/>
              </w:rPr>
              <w:t>Facilité à trouver de la documentation et de l’aide gratuite pour la configuration (documentation, FAQ, forums, etc.).</w:t>
            </w:r>
          </w:p>
          <w:p w14:paraId="060B5CE1" w14:textId="27DE11A0" w:rsidR="002D7DD9" w:rsidRDefault="007A6A4D" w:rsidP="00F77FF3">
            <w:pPr>
              <w:ind w:firstLine="0"/>
              <w:jc w:val="left"/>
            </w:pPr>
            <w:r>
              <w:t>Il y a des guides d’utilisation pour l’utilisation des test</w:t>
            </w:r>
            <w:ins w:id="2984" w:author="Lucie" w:date="2013-07-29T18:58:00Z">
              <w:r w:rsidR="00895F5F">
                <w:t>s</w:t>
              </w:r>
            </w:ins>
            <w:r>
              <w:t xml:space="preserve"> unitaires.</w:t>
            </w:r>
          </w:p>
        </w:tc>
        <w:tc>
          <w:tcPr>
            <w:tcW w:w="730" w:type="dxa"/>
          </w:tcPr>
          <w:p w14:paraId="7CF6DFC1" w14:textId="77777777" w:rsidR="002D7DD9" w:rsidRDefault="002D7DD9" w:rsidP="00F77FF3">
            <w:pPr>
              <w:ind w:firstLine="0"/>
              <w:jc w:val="center"/>
            </w:pPr>
            <w:r>
              <w:t>5</w:t>
            </w:r>
          </w:p>
        </w:tc>
        <w:tc>
          <w:tcPr>
            <w:tcW w:w="693" w:type="dxa"/>
          </w:tcPr>
          <w:p w14:paraId="25F2DBE9" w14:textId="2DDD7D02" w:rsidR="002D7DD9" w:rsidRDefault="007A6A4D" w:rsidP="00F77FF3">
            <w:pPr>
              <w:ind w:firstLine="0"/>
              <w:jc w:val="center"/>
            </w:pPr>
            <w:r>
              <w:t>1.0</w:t>
            </w:r>
          </w:p>
        </w:tc>
      </w:tr>
      <w:tr w:rsidR="002D7DD9" w14:paraId="2C9D89B5" w14:textId="77777777" w:rsidTr="00F77FF3">
        <w:tc>
          <w:tcPr>
            <w:tcW w:w="2409" w:type="dxa"/>
          </w:tcPr>
          <w:p w14:paraId="0D731ECB" w14:textId="6648ED83" w:rsidR="002D7DD9" w:rsidRDefault="002D7DD9" w:rsidP="00DD2B04">
            <w:pPr>
              <w:pStyle w:val="Paragraphedeliste"/>
              <w:numPr>
                <w:ilvl w:val="0"/>
                <w:numId w:val="14"/>
              </w:numPr>
              <w:jc w:val="left"/>
            </w:pPr>
            <w:r>
              <w:t xml:space="preserve">Support payant </w:t>
            </w:r>
          </w:p>
        </w:tc>
        <w:tc>
          <w:tcPr>
            <w:tcW w:w="5115" w:type="dxa"/>
          </w:tcPr>
          <w:p w14:paraId="14710BD2" w14:textId="77777777" w:rsidR="002D7DD9" w:rsidRPr="00ED65C8" w:rsidRDefault="002D7DD9" w:rsidP="00F77FF3">
            <w:pPr>
              <w:ind w:firstLine="0"/>
              <w:jc w:val="left"/>
              <w:rPr>
                <w:rStyle w:val="Accentuation"/>
              </w:rPr>
            </w:pPr>
            <w:r>
              <w:rPr>
                <w:rStyle w:val="Accentuation"/>
              </w:rPr>
              <w:t>L</w:t>
            </w:r>
            <w:r w:rsidRPr="00ED65C8">
              <w:rPr>
                <w:rStyle w:val="Accentuation"/>
              </w:rPr>
              <w:t>’entreprise ou une autre compagnie offre du support payant en cas de problème.</w:t>
            </w:r>
          </w:p>
          <w:p w14:paraId="4FDF21FF" w14:textId="60C4C646" w:rsidR="002D7DD9" w:rsidRDefault="00202FB6" w:rsidP="00F77FF3">
            <w:pPr>
              <w:ind w:firstLine="0"/>
              <w:jc w:val="left"/>
            </w:pPr>
            <w:r w:rsidRPr="00202FB6">
              <w:t>Il n’y a plus de support commercial pour CPP Unit.</w:t>
            </w:r>
          </w:p>
        </w:tc>
        <w:tc>
          <w:tcPr>
            <w:tcW w:w="730" w:type="dxa"/>
          </w:tcPr>
          <w:p w14:paraId="3E282202" w14:textId="77777777" w:rsidR="002D7DD9" w:rsidRDefault="002D7DD9" w:rsidP="00F77FF3">
            <w:pPr>
              <w:ind w:firstLine="0"/>
              <w:jc w:val="center"/>
            </w:pPr>
            <w:r>
              <w:t>6</w:t>
            </w:r>
          </w:p>
        </w:tc>
        <w:tc>
          <w:tcPr>
            <w:tcW w:w="693" w:type="dxa"/>
          </w:tcPr>
          <w:p w14:paraId="24AD6F8F" w14:textId="77777777" w:rsidR="002D7DD9" w:rsidRDefault="002D7DD9" w:rsidP="00F77FF3">
            <w:pPr>
              <w:ind w:firstLine="0"/>
              <w:jc w:val="center"/>
            </w:pPr>
            <w:r>
              <w:t>0</w:t>
            </w:r>
          </w:p>
        </w:tc>
      </w:tr>
      <w:tr w:rsidR="002D7DD9" w14:paraId="6D29036B" w14:textId="77777777" w:rsidTr="00F77FF3">
        <w:tc>
          <w:tcPr>
            <w:tcW w:w="2409" w:type="dxa"/>
          </w:tcPr>
          <w:p w14:paraId="32B8A68B" w14:textId="77777777" w:rsidR="002D7DD9" w:rsidRDefault="002D7DD9" w:rsidP="00F77FF3">
            <w:pPr>
              <w:pStyle w:val="Paragraphedeliste"/>
              <w:ind w:firstLine="0"/>
              <w:jc w:val="left"/>
            </w:pPr>
          </w:p>
        </w:tc>
        <w:tc>
          <w:tcPr>
            <w:tcW w:w="5115" w:type="dxa"/>
          </w:tcPr>
          <w:p w14:paraId="70D9E867" w14:textId="77777777" w:rsidR="002D7DD9" w:rsidRPr="0018183F" w:rsidRDefault="002D7DD9" w:rsidP="00F77FF3">
            <w:pPr>
              <w:ind w:firstLine="0"/>
              <w:jc w:val="right"/>
              <w:rPr>
                <w:b/>
              </w:rPr>
            </w:pPr>
            <w:r w:rsidRPr="0018183F">
              <w:rPr>
                <w:b/>
              </w:rPr>
              <w:t>Total</w:t>
            </w:r>
          </w:p>
        </w:tc>
        <w:tc>
          <w:tcPr>
            <w:tcW w:w="730" w:type="dxa"/>
          </w:tcPr>
          <w:p w14:paraId="72B5A350" w14:textId="660DA35A" w:rsidR="002D7DD9" w:rsidRDefault="007A6A4D" w:rsidP="007A6A4D">
            <w:pPr>
              <w:ind w:firstLine="0"/>
              <w:jc w:val="left"/>
            </w:pPr>
            <w:r>
              <w:t>57</w:t>
            </w:r>
          </w:p>
        </w:tc>
        <w:tc>
          <w:tcPr>
            <w:tcW w:w="693" w:type="dxa"/>
          </w:tcPr>
          <w:p w14:paraId="3D47237B" w14:textId="20E80774" w:rsidR="002D7DD9" w:rsidRDefault="00F65672" w:rsidP="00F77FF3">
            <w:pPr>
              <w:ind w:firstLine="0"/>
              <w:jc w:val="center"/>
            </w:pPr>
            <w:r>
              <w:t>31</w:t>
            </w:r>
          </w:p>
        </w:tc>
      </w:tr>
    </w:tbl>
    <w:p w14:paraId="5103DBC1" w14:textId="77777777" w:rsidR="002141B1" w:rsidRDefault="002141B1" w:rsidP="00202FB6">
      <w:pPr>
        <w:ind w:firstLine="0"/>
      </w:pPr>
    </w:p>
    <w:p w14:paraId="0B9C2FEA" w14:textId="746437DB" w:rsidR="00ED32EF" w:rsidRDefault="00ED32EF">
      <w:pPr>
        <w:spacing w:after="0" w:line="240" w:lineRule="auto"/>
        <w:ind w:firstLine="0"/>
        <w:jc w:val="left"/>
        <w:rPr>
          <w:rFonts w:asciiTheme="majorHAnsi" w:eastAsiaTheme="majorEastAsia" w:hAnsiTheme="majorHAnsi" w:cstheme="majorBidi"/>
          <w:b/>
          <w:bCs/>
          <w:color w:val="4F81BD" w:themeColor="accent1"/>
        </w:rPr>
      </w:pPr>
    </w:p>
    <w:p w14:paraId="1C125302" w14:textId="106BF9F0" w:rsidR="002141B1" w:rsidRPr="00841ABA" w:rsidRDefault="00841ABA" w:rsidP="00202FB6">
      <w:pPr>
        <w:pStyle w:val="Titre2"/>
        <w:rPr>
          <w:color w:val="auto"/>
          <w:rPrChange w:id="2985" w:author="Yann Bourdeau" w:date="2013-09-15T10:23:00Z">
            <w:rPr/>
          </w:rPrChange>
        </w:rPr>
      </w:pPr>
      <w:bookmarkStart w:id="2986" w:name="_Toc236312113"/>
      <w:bookmarkStart w:id="2987" w:name="_Toc236312249"/>
      <w:bookmarkStart w:id="2988" w:name="_Toc253324785"/>
      <w:ins w:id="2989" w:author="Yann Bourdeau" w:date="2013-09-15T10:23:00Z">
        <w:r w:rsidRPr="00841ABA">
          <w:rPr>
            <w:color w:val="auto"/>
            <w:rPrChange w:id="2990" w:author="Yann Bourdeau" w:date="2013-09-15T10:23:00Z">
              <w:rPr/>
            </w:rPrChange>
          </w:rPr>
          <w:t xml:space="preserve">9.5 </w:t>
        </w:r>
      </w:ins>
      <w:r w:rsidR="00832023" w:rsidRPr="00841ABA">
        <w:rPr>
          <w:color w:val="auto"/>
          <w:rPrChange w:id="2991" w:author="Yann Bourdeau" w:date="2013-09-15T10:23:00Z">
            <w:rPr/>
          </w:rPrChange>
        </w:rPr>
        <w:t>Comparatif des r</w:t>
      </w:r>
      <w:r w:rsidR="002141B1" w:rsidRPr="00841ABA">
        <w:rPr>
          <w:color w:val="auto"/>
          <w:rPrChange w:id="2992" w:author="Yann Bourdeau" w:date="2013-09-15T10:23:00Z">
            <w:rPr>
              <w:color w:val="auto"/>
            </w:rPr>
          </w:rPrChange>
        </w:rPr>
        <w:fldChar w:fldCharType="begin"/>
      </w:r>
      <w:r w:rsidR="002141B1" w:rsidRPr="00841ABA">
        <w:rPr>
          <w:color w:val="auto"/>
          <w:rPrChange w:id="2993" w:author="Yann Bourdeau" w:date="2013-09-15T10:23:00Z">
            <w:rPr/>
          </w:rPrChange>
        </w:rPr>
        <w:instrText xml:space="preserve"> SEQ Sous-sous-section\h \r 0 </w:instrText>
      </w:r>
      <w:del w:id="2994" w:author="Yann Bourdeau" w:date="2013-10-07T12:19:00Z">
        <w:r w:rsidR="002141B1" w:rsidRPr="00841ABA">
          <w:rPr>
            <w:color w:val="auto"/>
          </w:rPr>
          <w:fldChar w:fldCharType="end"/>
        </w:r>
      </w:del>
      <w:bookmarkStart w:id="2995" w:name="_Toc229370412"/>
      <w:r w:rsidR="002141B1" w:rsidRPr="00841ABA">
        <w:rPr>
          <w:color w:val="auto"/>
          <w:rPrChange w:id="2996" w:author="Yann Bourdeau" w:date="2013-09-15T10:23:00Z">
            <w:rPr/>
          </w:rPrChange>
        </w:rPr>
        <w:t>ésultat</w:t>
      </w:r>
      <w:r w:rsidR="00832023" w:rsidRPr="00841ABA">
        <w:rPr>
          <w:color w:val="auto"/>
          <w:rPrChange w:id="2997" w:author="Yann Bourdeau" w:date="2013-09-15T10:23:00Z">
            <w:rPr/>
          </w:rPrChange>
        </w:rPr>
        <w:t xml:space="preserve">s pour l’évaluation </w:t>
      </w:r>
      <w:r w:rsidR="002141B1" w:rsidRPr="00841ABA">
        <w:rPr>
          <w:color w:val="auto"/>
          <w:rPrChange w:id="2998" w:author="Yann Bourdeau" w:date="2013-09-15T10:23:00Z">
            <w:rPr/>
          </w:rPrChange>
        </w:rPr>
        <w:t>des outils de test unitaire</w:t>
      </w:r>
      <w:bookmarkEnd w:id="2986"/>
      <w:bookmarkEnd w:id="2987"/>
      <w:bookmarkEnd w:id="2995"/>
      <w:bookmarkEnd w:id="2988"/>
    </w:p>
    <w:p w14:paraId="542B747E" w14:textId="77777777" w:rsidR="0090445C" w:rsidRPr="0090445C" w:rsidRDefault="0090445C" w:rsidP="0090445C"/>
    <w:p w14:paraId="27BEA6AD" w14:textId="30922FB2" w:rsidR="000760B1" w:rsidRPr="000760B1" w:rsidRDefault="000760B1" w:rsidP="000760B1">
      <w:pPr>
        <w:pStyle w:val="Tableau"/>
        <w:rPr>
          <w:b w:val="0"/>
        </w:rPr>
      </w:pPr>
      <w:bookmarkStart w:id="2999" w:name="_Toc231186571"/>
      <w:bookmarkStart w:id="3000" w:name="_Toc236313254"/>
      <w:bookmarkStart w:id="3001" w:name="_Toc236313281"/>
      <w:r w:rsidRPr="00202FB6">
        <w:rPr>
          <w:b w:val="0"/>
        </w:rPr>
        <w:t>Tableau</w:t>
      </w:r>
      <w:r w:rsidR="00202FB6">
        <w:rPr>
          <w:b w:val="0"/>
        </w:rPr>
        <w:t xml:space="preserve"> </w:t>
      </w:r>
      <w:fldSimple w:instr=" SEQ Tableau \* MERGEFORMAT ">
        <w:r w:rsidR="000F3CFA">
          <w:t>6</w:t>
        </w:r>
      </w:fldSimple>
      <w:r w:rsidR="00FB642B">
        <w:t xml:space="preserve"> </w:t>
      </w:r>
      <w:r>
        <w:rPr>
          <w:b w:val="0"/>
        </w:rPr>
        <w:t xml:space="preserve">Tableau comparatif </w:t>
      </w:r>
      <w:r w:rsidR="00832023">
        <w:rPr>
          <w:b w:val="0"/>
        </w:rPr>
        <w:t xml:space="preserve">des résultats d’évaluation des </w:t>
      </w:r>
      <w:r>
        <w:rPr>
          <w:b w:val="0"/>
        </w:rPr>
        <w:t>test</w:t>
      </w:r>
      <w:r w:rsidR="00832023">
        <w:rPr>
          <w:b w:val="0"/>
        </w:rPr>
        <w:t>s</w:t>
      </w:r>
      <w:r>
        <w:rPr>
          <w:b w:val="0"/>
        </w:rPr>
        <w:t xml:space="preserve"> unitaires</w:t>
      </w:r>
      <w:bookmarkEnd w:id="2999"/>
      <w:bookmarkEnd w:id="3000"/>
      <w:bookmarkEnd w:id="3001"/>
    </w:p>
    <w:tbl>
      <w:tblPr>
        <w:tblStyle w:val="Grille"/>
        <w:tblW w:w="0" w:type="auto"/>
        <w:jc w:val="center"/>
        <w:tblLook w:val="04A0" w:firstRow="1" w:lastRow="0" w:firstColumn="1" w:lastColumn="0" w:noHBand="0" w:noVBand="1"/>
      </w:tblPr>
      <w:tblGrid>
        <w:gridCol w:w="3784"/>
        <w:gridCol w:w="1335"/>
        <w:gridCol w:w="1200"/>
        <w:gridCol w:w="1115"/>
      </w:tblGrid>
      <w:tr w:rsidR="000760B1" w:rsidRPr="00FB642B" w14:paraId="1D76D251" w14:textId="77777777" w:rsidTr="00C154F3">
        <w:trPr>
          <w:jc w:val="center"/>
        </w:trPr>
        <w:tc>
          <w:tcPr>
            <w:tcW w:w="0" w:type="auto"/>
          </w:tcPr>
          <w:p w14:paraId="09AA65C4" w14:textId="55F15E62" w:rsidR="000760B1" w:rsidRPr="00FB642B" w:rsidRDefault="000760B1" w:rsidP="00FB642B">
            <w:pPr>
              <w:ind w:firstLine="0"/>
              <w:jc w:val="center"/>
              <w:rPr>
                <w:b/>
              </w:rPr>
            </w:pPr>
            <w:r w:rsidRPr="00FB642B">
              <w:rPr>
                <w:b/>
              </w:rPr>
              <w:t>Critère</w:t>
            </w:r>
          </w:p>
        </w:tc>
        <w:tc>
          <w:tcPr>
            <w:tcW w:w="0" w:type="auto"/>
          </w:tcPr>
          <w:p w14:paraId="690EBF55" w14:textId="28FAC5A3" w:rsidR="000760B1" w:rsidRPr="00FB642B" w:rsidRDefault="00DC7079" w:rsidP="00FB642B">
            <w:pPr>
              <w:ind w:firstLine="0"/>
              <w:jc w:val="center"/>
              <w:rPr>
                <w:b/>
              </w:rPr>
            </w:pPr>
            <w:r w:rsidRPr="00FB642B">
              <w:rPr>
                <w:b/>
              </w:rPr>
              <w:t>Google Test</w:t>
            </w:r>
          </w:p>
        </w:tc>
        <w:tc>
          <w:tcPr>
            <w:tcW w:w="0" w:type="auto"/>
          </w:tcPr>
          <w:p w14:paraId="75CF0361" w14:textId="377CD2E2" w:rsidR="000760B1" w:rsidRPr="00FB642B" w:rsidRDefault="00DC7079" w:rsidP="00FB642B">
            <w:pPr>
              <w:ind w:firstLine="0"/>
              <w:jc w:val="center"/>
              <w:rPr>
                <w:b/>
              </w:rPr>
            </w:pPr>
            <w:r w:rsidRPr="00FB642B">
              <w:rPr>
                <w:b/>
              </w:rPr>
              <w:t>Boost Test</w:t>
            </w:r>
          </w:p>
        </w:tc>
        <w:tc>
          <w:tcPr>
            <w:tcW w:w="0" w:type="auto"/>
          </w:tcPr>
          <w:p w14:paraId="21C1A8D6" w14:textId="1A1B6B94" w:rsidR="000760B1" w:rsidRPr="00FB642B" w:rsidRDefault="00DC7079" w:rsidP="00FB642B">
            <w:pPr>
              <w:ind w:firstLine="0"/>
              <w:jc w:val="center"/>
              <w:rPr>
                <w:b/>
              </w:rPr>
            </w:pPr>
            <w:r w:rsidRPr="00FB642B">
              <w:rPr>
                <w:b/>
              </w:rPr>
              <w:t>CPP Unit</w:t>
            </w:r>
          </w:p>
        </w:tc>
      </w:tr>
      <w:tr w:rsidR="00DC7079" w14:paraId="408D4161" w14:textId="77777777" w:rsidTr="00C154F3">
        <w:trPr>
          <w:jc w:val="center"/>
        </w:trPr>
        <w:tc>
          <w:tcPr>
            <w:tcW w:w="0" w:type="auto"/>
          </w:tcPr>
          <w:p w14:paraId="726F2638" w14:textId="2D5646A9" w:rsidR="00DC7079" w:rsidRDefault="00DC7079" w:rsidP="00DD2B04">
            <w:pPr>
              <w:pStyle w:val="Paragraphedeliste"/>
              <w:numPr>
                <w:ilvl w:val="0"/>
                <w:numId w:val="15"/>
              </w:numPr>
              <w:jc w:val="left"/>
            </w:pPr>
            <w:r>
              <w:t xml:space="preserve">Effort </w:t>
            </w:r>
            <w:r w:rsidR="00FB642B">
              <w:t>requis</w:t>
            </w:r>
          </w:p>
        </w:tc>
        <w:tc>
          <w:tcPr>
            <w:tcW w:w="0" w:type="auto"/>
          </w:tcPr>
          <w:p w14:paraId="2D1A2669" w14:textId="53A81DF1" w:rsidR="00DC7079" w:rsidRDefault="00182182" w:rsidP="002971E8">
            <w:pPr>
              <w:ind w:firstLine="0"/>
              <w:jc w:val="center"/>
            </w:pPr>
            <w:r>
              <w:t>10</w:t>
            </w:r>
          </w:p>
        </w:tc>
        <w:tc>
          <w:tcPr>
            <w:tcW w:w="0" w:type="auto"/>
          </w:tcPr>
          <w:p w14:paraId="5F404B8E" w14:textId="13FF32B1" w:rsidR="00DC7079" w:rsidRDefault="00C35486" w:rsidP="002971E8">
            <w:pPr>
              <w:ind w:firstLine="0"/>
              <w:jc w:val="center"/>
            </w:pPr>
            <w:r>
              <w:t>10</w:t>
            </w:r>
          </w:p>
        </w:tc>
        <w:tc>
          <w:tcPr>
            <w:tcW w:w="0" w:type="auto"/>
          </w:tcPr>
          <w:p w14:paraId="409F7661" w14:textId="59670E18" w:rsidR="00DC7079" w:rsidRDefault="009A3F6E" w:rsidP="002971E8">
            <w:pPr>
              <w:ind w:firstLine="0"/>
              <w:jc w:val="center"/>
            </w:pPr>
            <w:r>
              <w:t>3</w:t>
            </w:r>
          </w:p>
        </w:tc>
      </w:tr>
      <w:tr w:rsidR="00DC7079" w14:paraId="4D1CF025" w14:textId="77777777" w:rsidTr="00C154F3">
        <w:trPr>
          <w:jc w:val="center"/>
        </w:trPr>
        <w:tc>
          <w:tcPr>
            <w:tcW w:w="0" w:type="auto"/>
          </w:tcPr>
          <w:p w14:paraId="0611ED6D" w14:textId="15F7DEB8" w:rsidR="00DC7079" w:rsidRDefault="00FB642B" w:rsidP="00DD2B04">
            <w:pPr>
              <w:pStyle w:val="Paragraphedeliste"/>
              <w:numPr>
                <w:ilvl w:val="0"/>
                <w:numId w:val="15"/>
              </w:numPr>
              <w:jc w:val="left"/>
            </w:pPr>
            <w:r>
              <w:t>Initialisation d’objets</w:t>
            </w:r>
          </w:p>
        </w:tc>
        <w:tc>
          <w:tcPr>
            <w:tcW w:w="0" w:type="auto"/>
          </w:tcPr>
          <w:p w14:paraId="78CE1123" w14:textId="742D1539" w:rsidR="00DC7079" w:rsidRDefault="00622A19" w:rsidP="002971E8">
            <w:pPr>
              <w:ind w:firstLine="0"/>
              <w:jc w:val="center"/>
            </w:pPr>
            <w:r>
              <w:t>7</w:t>
            </w:r>
          </w:p>
        </w:tc>
        <w:tc>
          <w:tcPr>
            <w:tcW w:w="0" w:type="auto"/>
          </w:tcPr>
          <w:p w14:paraId="147461CE" w14:textId="40486B1F" w:rsidR="00DC7079" w:rsidRDefault="00C35486" w:rsidP="002971E8">
            <w:pPr>
              <w:ind w:firstLine="0"/>
              <w:jc w:val="center"/>
            </w:pPr>
            <w:r>
              <w:t>7</w:t>
            </w:r>
          </w:p>
        </w:tc>
        <w:tc>
          <w:tcPr>
            <w:tcW w:w="0" w:type="auto"/>
          </w:tcPr>
          <w:p w14:paraId="4FD8D980" w14:textId="61949C90" w:rsidR="00DC7079" w:rsidRDefault="009A3F6E" w:rsidP="002971E8">
            <w:pPr>
              <w:ind w:firstLine="0"/>
              <w:jc w:val="center"/>
            </w:pPr>
            <w:r>
              <w:t>7</w:t>
            </w:r>
          </w:p>
        </w:tc>
      </w:tr>
      <w:tr w:rsidR="00AA691C" w14:paraId="78065C10" w14:textId="77777777" w:rsidTr="00C154F3">
        <w:trPr>
          <w:jc w:val="center"/>
        </w:trPr>
        <w:tc>
          <w:tcPr>
            <w:tcW w:w="0" w:type="auto"/>
          </w:tcPr>
          <w:p w14:paraId="6A35A3D0" w14:textId="6128050B" w:rsidR="00AA691C" w:rsidRDefault="00AA691C" w:rsidP="00DD2B04">
            <w:pPr>
              <w:pStyle w:val="Paragraphedeliste"/>
              <w:numPr>
                <w:ilvl w:val="0"/>
                <w:numId w:val="15"/>
              </w:numPr>
              <w:jc w:val="left"/>
            </w:pPr>
            <w:r>
              <w:t>Support d’exception</w:t>
            </w:r>
            <w:r w:rsidR="00FB642B">
              <w:t>s</w:t>
            </w:r>
            <w:r>
              <w:t xml:space="preserve"> et de plantage.</w:t>
            </w:r>
          </w:p>
        </w:tc>
        <w:tc>
          <w:tcPr>
            <w:tcW w:w="0" w:type="auto"/>
          </w:tcPr>
          <w:p w14:paraId="26DA63BE" w14:textId="0094283E" w:rsidR="00AA691C" w:rsidRDefault="00622A19" w:rsidP="002971E8">
            <w:pPr>
              <w:ind w:firstLine="0"/>
              <w:jc w:val="center"/>
            </w:pPr>
            <w:r>
              <w:t>7</w:t>
            </w:r>
          </w:p>
        </w:tc>
        <w:tc>
          <w:tcPr>
            <w:tcW w:w="0" w:type="auto"/>
          </w:tcPr>
          <w:p w14:paraId="23312932" w14:textId="10858FB9" w:rsidR="00AA691C" w:rsidRDefault="002971E8" w:rsidP="002971E8">
            <w:pPr>
              <w:ind w:firstLine="0"/>
              <w:jc w:val="center"/>
            </w:pPr>
            <w:r>
              <w:t>7</w:t>
            </w:r>
          </w:p>
        </w:tc>
        <w:tc>
          <w:tcPr>
            <w:tcW w:w="0" w:type="auto"/>
          </w:tcPr>
          <w:p w14:paraId="30062D58" w14:textId="1D472518" w:rsidR="00AA691C" w:rsidRDefault="009A3F6E" w:rsidP="002971E8">
            <w:pPr>
              <w:ind w:firstLine="0"/>
              <w:jc w:val="center"/>
            </w:pPr>
            <w:r>
              <w:t>7</w:t>
            </w:r>
          </w:p>
        </w:tc>
      </w:tr>
      <w:tr w:rsidR="00AA691C" w14:paraId="6F93ED0F" w14:textId="77777777" w:rsidTr="00C154F3">
        <w:trPr>
          <w:jc w:val="center"/>
        </w:trPr>
        <w:tc>
          <w:tcPr>
            <w:tcW w:w="0" w:type="auto"/>
          </w:tcPr>
          <w:p w14:paraId="2706BC83" w14:textId="4A310F7C" w:rsidR="00AA691C" w:rsidRDefault="00FB642B" w:rsidP="00DD2B04">
            <w:pPr>
              <w:pStyle w:val="Paragraphedeliste"/>
              <w:numPr>
                <w:ilvl w:val="0"/>
                <w:numId w:val="15"/>
              </w:numPr>
              <w:jc w:val="left"/>
            </w:pPr>
            <w:r>
              <w:t xml:space="preserve">Méthodes </w:t>
            </w:r>
            <w:r w:rsidR="00AA691C">
              <w:t>d’assertion.</w:t>
            </w:r>
          </w:p>
        </w:tc>
        <w:tc>
          <w:tcPr>
            <w:tcW w:w="0" w:type="auto"/>
          </w:tcPr>
          <w:p w14:paraId="487ABA3E" w14:textId="4ED881CD" w:rsidR="00AA691C" w:rsidRDefault="00622A19" w:rsidP="002971E8">
            <w:pPr>
              <w:ind w:firstLine="0"/>
              <w:jc w:val="center"/>
            </w:pPr>
            <w:r>
              <w:t>7</w:t>
            </w:r>
          </w:p>
        </w:tc>
        <w:tc>
          <w:tcPr>
            <w:tcW w:w="0" w:type="auto"/>
          </w:tcPr>
          <w:p w14:paraId="2747AF65" w14:textId="3C2E83D7" w:rsidR="00AA691C" w:rsidRDefault="00C35486" w:rsidP="002971E8">
            <w:pPr>
              <w:ind w:firstLine="0"/>
              <w:jc w:val="center"/>
            </w:pPr>
            <w:r>
              <w:t>5</w:t>
            </w:r>
            <w:r w:rsidR="00182182">
              <w:t>,6</w:t>
            </w:r>
          </w:p>
        </w:tc>
        <w:tc>
          <w:tcPr>
            <w:tcW w:w="0" w:type="auto"/>
          </w:tcPr>
          <w:p w14:paraId="04208B7D" w14:textId="4D66C8F5" w:rsidR="00AA691C" w:rsidRDefault="009A3F6E" w:rsidP="002971E8">
            <w:pPr>
              <w:ind w:firstLine="0"/>
              <w:jc w:val="center"/>
            </w:pPr>
            <w:r>
              <w:t>7</w:t>
            </w:r>
          </w:p>
        </w:tc>
      </w:tr>
      <w:tr w:rsidR="00AA691C" w14:paraId="7E65025A" w14:textId="77777777" w:rsidTr="00C154F3">
        <w:trPr>
          <w:jc w:val="center"/>
        </w:trPr>
        <w:tc>
          <w:tcPr>
            <w:tcW w:w="0" w:type="auto"/>
          </w:tcPr>
          <w:p w14:paraId="50B2A8B8" w14:textId="197C15F7" w:rsidR="00AA691C" w:rsidRDefault="00FB642B" w:rsidP="00DD2B04">
            <w:pPr>
              <w:pStyle w:val="Paragraphedeliste"/>
              <w:numPr>
                <w:ilvl w:val="0"/>
                <w:numId w:val="15"/>
              </w:numPr>
            </w:pPr>
            <w:r>
              <w:t>Simulateur d’objets</w:t>
            </w:r>
          </w:p>
        </w:tc>
        <w:tc>
          <w:tcPr>
            <w:tcW w:w="0" w:type="auto"/>
          </w:tcPr>
          <w:p w14:paraId="70FF8337" w14:textId="62F886EA" w:rsidR="00AA691C" w:rsidRDefault="00622A19" w:rsidP="0009237B">
            <w:pPr>
              <w:ind w:firstLine="0"/>
              <w:jc w:val="center"/>
            </w:pPr>
            <w:r>
              <w:t>0</w:t>
            </w:r>
          </w:p>
        </w:tc>
        <w:tc>
          <w:tcPr>
            <w:tcW w:w="0" w:type="auto"/>
          </w:tcPr>
          <w:p w14:paraId="1559D629" w14:textId="4BC25868" w:rsidR="00AA691C" w:rsidRDefault="00C35486" w:rsidP="0009237B">
            <w:pPr>
              <w:ind w:firstLine="0"/>
              <w:jc w:val="center"/>
            </w:pPr>
            <w:r>
              <w:t>0</w:t>
            </w:r>
          </w:p>
        </w:tc>
        <w:tc>
          <w:tcPr>
            <w:tcW w:w="0" w:type="auto"/>
          </w:tcPr>
          <w:p w14:paraId="32799C11" w14:textId="7B384487" w:rsidR="00AA691C" w:rsidRDefault="009A3F6E" w:rsidP="0009237B">
            <w:pPr>
              <w:ind w:firstLine="0"/>
              <w:jc w:val="center"/>
            </w:pPr>
            <w:r>
              <w:t>0</w:t>
            </w:r>
          </w:p>
        </w:tc>
      </w:tr>
      <w:tr w:rsidR="00AA691C" w14:paraId="49851E41" w14:textId="77777777" w:rsidTr="00C154F3">
        <w:trPr>
          <w:jc w:val="center"/>
        </w:trPr>
        <w:tc>
          <w:tcPr>
            <w:tcW w:w="0" w:type="auto"/>
          </w:tcPr>
          <w:p w14:paraId="02D8B02C" w14:textId="0D56DD00" w:rsidR="00AA691C" w:rsidRDefault="00AA691C" w:rsidP="00DD2B04">
            <w:pPr>
              <w:pStyle w:val="Paragraphedeliste"/>
              <w:numPr>
                <w:ilvl w:val="0"/>
                <w:numId w:val="15"/>
              </w:numPr>
              <w:jc w:val="left"/>
            </w:pPr>
            <w:r>
              <w:t>Rapport de test</w:t>
            </w:r>
            <w:ins w:id="3002" w:author="Lucie" w:date="2013-07-29T18:58:00Z">
              <w:r w:rsidR="00895F5F">
                <w:t>s</w:t>
              </w:r>
            </w:ins>
          </w:p>
        </w:tc>
        <w:tc>
          <w:tcPr>
            <w:tcW w:w="0" w:type="auto"/>
          </w:tcPr>
          <w:p w14:paraId="4DEB47AC" w14:textId="1B042CAB" w:rsidR="00AA691C" w:rsidRDefault="00F82022" w:rsidP="0009237B">
            <w:pPr>
              <w:ind w:firstLine="0"/>
              <w:jc w:val="center"/>
            </w:pPr>
            <w:r>
              <w:t>5</w:t>
            </w:r>
          </w:p>
        </w:tc>
        <w:tc>
          <w:tcPr>
            <w:tcW w:w="0" w:type="auto"/>
          </w:tcPr>
          <w:p w14:paraId="56297A76" w14:textId="190E1525" w:rsidR="00AA691C" w:rsidRDefault="00C35486" w:rsidP="0009237B">
            <w:pPr>
              <w:ind w:firstLine="0"/>
              <w:jc w:val="center"/>
            </w:pPr>
            <w:r>
              <w:t>2</w:t>
            </w:r>
          </w:p>
        </w:tc>
        <w:tc>
          <w:tcPr>
            <w:tcW w:w="0" w:type="auto"/>
          </w:tcPr>
          <w:p w14:paraId="104BDDB5" w14:textId="273DB732" w:rsidR="00AA691C" w:rsidRDefault="009A3F6E" w:rsidP="0009237B">
            <w:pPr>
              <w:ind w:firstLine="0"/>
              <w:jc w:val="center"/>
            </w:pPr>
            <w:r>
              <w:t>2</w:t>
            </w:r>
          </w:p>
        </w:tc>
      </w:tr>
      <w:tr w:rsidR="00FB642B" w14:paraId="5CE17B06" w14:textId="77777777" w:rsidTr="00C154F3">
        <w:trPr>
          <w:jc w:val="center"/>
        </w:trPr>
        <w:tc>
          <w:tcPr>
            <w:tcW w:w="0" w:type="auto"/>
          </w:tcPr>
          <w:p w14:paraId="3291685A" w14:textId="77AA88E0" w:rsidR="00FB642B" w:rsidRDefault="0090445C" w:rsidP="00DD2B04">
            <w:pPr>
              <w:pStyle w:val="Paragraphedeliste"/>
              <w:numPr>
                <w:ilvl w:val="0"/>
                <w:numId w:val="15"/>
              </w:numPr>
              <w:jc w:val="left"/>
            </w:pPr>
            <w:r>
              <w:t>Documentation et support gratuits</w:t>
            </w:r>
          </w:p>
        </w:tc>
        <w:tc>
          <w:tcPr>
            <w:tcW w:w="0" w:type="auto"/>
          </w:tcPr>
          <w:p w14:paraId="0F5D1240" w14:textId="739181E3" w:rsidR="00FB642B" w:rsidRDefault="00182182" w:rsidP="0009237B">
            <w:pPr>
              <w:ind w:firstLine="0"/>
              <w:jc w:val="center"/>
            </w:pPr>
            <w:r>
              <w:t>5</w:t>
            </w:r>
          </w:p>
        </w:tc>
        <w:tc>
          <w:tcPr>
            <w:tcW w:w="0" w:type="auto"/>
          </w:tcPr>
          <w:p w14:paraId="0091D4A8" w14:textId="3030CB6A" w:rsidR="00FB642B" w:rsidRDefault="00182182" w:rsidP="0009237B">
            <w:pPr>
              <w:ind w:firstLine="0"/>
              <w:jc w:val="center"/>
            </w:pPr>
            <w:r>
              <w:t>5</w:t>
            </w:r>
          </w:p>
        </w:tc>
        <w:tc>
          <w:tcPr>
            <w:tcW w:w="0" w:type="auto"/>
          </w:tcPr>
          <w:p w14:paraId="7597D55E" w14:textId="5AF8755A" w:rsidR="00FB642B" w:rsidRDefault="00182182" w:rsidP="0009237B">
            <w:pPr>
              <w:ind w:firstLine="0"/>
              <w:jc w:val="center"/>
            </w:pPr>
            <w:r>
              <w:t>5</w:t>
            </w:r>
          </w:p>
        </w:tc>
      </w:tr>
      <w:tr w:rsidR="00AA691C" w14:paraId="27D17052" w14:textId="77777777" w:rsidTr="00C154F3">
        <w:trPr>
          <w:jc w:val="center"/>
        </w:trPr>
        <w:tc>
          <w:tcPr>
            <w:tcW w:w="0" w:type="auto"/>
          </w:tcPr>
          <w:p w14:paraId="15190705" w14:textId="28C44BAF" w:rsidR="00AA691C" w:rsidRDefault="00FB642B" w:rsidP="00DD2B04">
            <w:pPr>
              <w:pStyle w:val="Paragraphedeliste"/>
              <w:numPr>
                <w:ilvl w:val="0"/>
                <w:numId w:val="15"/>
              </w:numPr>
              <w:jc w:val="left"/>
            </w:pPr>
            <w:r>
              <w:t>Support payant</w:t>
            </w:r>
          </w:p>
        </w:tc>
        <w:tc>
          <w:tcPr>
            <w:tcW w:w="0" w:type="auto"/>
          </w:tcPr>
          <w:p w14:paraId="7C2EF76F" w14:textId="484C84EF" w:rsidR="00AA691C" w:rsidRDefault="00F82022" w:rsidP="0009237B">
            <w:pPr>
              <w:ind w:firstLine="0"/>
              <w:jc w:val="center"/>
            </w:pPr>
            <w:r>
              <w:t>0</w:t>
            </w:r>
          </w:p>
        </w:tc>
        <w:tc>
          <w:tcPr>
            <w:tcW w:w="0" w:type="auto"/>
          </w:tcPr>
          <w:p w14:paraId="30D750C1" w14:textId="3B4752CE" w:rsidR="00AA691C" w:rsidRDefault="00C35486" w:rsidP="0009237B">
            <w:pPr>
              <w:ind w:firstLine="0"/>
              <w:jc w:val="center"/>
            </w:pPr>
            <w:r>
              <w:t>0</w:t>
            </w:r>
          </w:p>
        </w:tc>
        <w:tc>
          <w:tcPr>
            <w:tcW w:w="0" w:type="auto"/>
          </w:tcPr>
          <w:p w14:paraId="4F41BBE0" w14:textId="6676CFF7" w:rsidR="00AA691C" w:rsidRDefault="0009237B" w:rsidP="0009237B">
            <w:pPr>
              <w:ind w:firstLine="0"/>
              <w:jc w:val="center"/>
            </w:pPr>
            <w:r>
              <w:t>0</w:t>
            </w:r>
          </w:p>
        </w:tc>
      </w:tr>
      <w:tr w:rsidR="00AA691C" w14:paraId="743A6CEA" w14:textId="77777777" w:rsidTr="00C154F3">
        <w:trPr>
          <w:jc w:val="center"/>
        </w:trPr>
        <w:tc>
          <w:tcPr>
            <w:tcW w:w="0" w:type="auto"/>
          </w:tcPr>
          <w:p w14:paraId="6DB85156" w14:textId="6AFC0159" w:rsidR="00AA691C" w:rsidRDefault="00B4159F" w:rsidP="00FB642B">
            <w:pPr>
              <w:ind w:firstLine="0"/>
              <w:jc w:val="right"/>
            </w:pPr>
            <w:r>
              <w:t>T</w:t>
            </w:r>
            <w:r w:rsidR="00AA691C">
              <w:t>otal</w:t>
            </w:r>
          </w:p>
        </w:tc>
        <w:tc>
          <w:tcPr>
            <w:tcW w:w="0" w:type="auto"/>
          </w:tcPr>
          <w:p w14:paraId="53153AB7" w14:textId="08BAE15B" w:rsidR="00AA691C" w:rsidRDefault="00182182" w:rsidP="0009237B">
            <w:pPr>
              <w:ind w:firstLine="0"/>
              <w:jc w:val="center"/>
            </w:pPr>
            <w:r>
              <w:t>41</w:t>
            </w:r>
          </w:p>
        </w:tc>
        <w:tc>
          <w:tcPr>
            <w:tcW w:w="0" w:type="auto"/>
          </w:tcPr>
          <w:p w14:paraId="707A5CAA" w14:textId="04640381" w:rsidR="00AA691C" w:rsidRDefault="00182182" w:rsidP="0009237B">
            <w:pPr>
              <w:ind w:firstLine="0"/>
              <w:jc w:val="center"/>
            </w:pPr>
            <w:r>
              <w:t>36,6</w:t>
            </w:r>
          </w:p>
        </w:tc>
        <w:tc>
          <w:tcPr>
            <w:tcW w:w="0" w:type="auto"/>
          </w:tcPr>
          <w:p w14:paraId="2141CBF6" w14:textId="0BE71C1F" w:rsidR="00AA691C" w:rsidRDefault="00182182" w:rsidP="0009237B">
            <w:pPr>
              <w:ind w:firstLine="0"/>
              <w:jc w:val="center"/>
            </w:pPr>
            <w:r>
              <w:t>31</w:t>
            </w:r>
          </w:p>
        </w:tc>
      </w:tr>
    </w:tbl>
    <w:p w14:paraId="51188D5E" w14:textId="016C545A" w:rsidR="00CE69BF" w:rsidRDefault="00CE69BF">
      <w:pPr>
        <w:spacing w:after="0" w:line="240" w:lineRule="auto"/>
        <w:ind w:firstLine="0"/>
        <w:jc w:val="left"/>
      </w:pPr>
      <w:r>
        <w:br w:type="page"/>
      </w:r>
    </w:p>
    <w:p w14:paraId="78CC153E" w14:textId="196013C1" w:rsidR="00B4159F" w:rsidRPr="00841ABA" w:rsidRDefault="00841ABA" w:rsidP="00B4159F">
      <w:pPr>
        <w:pStyle w:val="Titre1"/>
        <w:rPr>
          <w:color w:val="auto"/>
          <w:rPrChange w:id="3003" w:author="Yann Bourdeau" w:date="2013-09-15T10:23:00Z">
            <w:rPr/>
          </w:rPrChange>
        </w:rPr>
      </w:pPr>
      <w:bookmarkStart w:id="3004" w:name="_Toc236312114"/>
      <w:bookmarkStart w:id="3005" w:name="_Toc236312250"/>
      <w:bookmarkStart w:id="3006" w:name="_Toc253324786"/>
      <w:ins w:id="3007" w:author="Yann Bourdeau" w:date="2013-09-15T10:23:00Z">
        <w:r w:rsidRPr="00841ABA">
          <w:rPr>
            <w:color w:val="auto"/>
            <w:rPrChange w:id="3008" w:author="Yann Bourdeau" w:date="2013-09-15T10:23:00Z">
              <w:rPr/>
            </w:rPrChange>
          </w:rPr>
          <w:t xml:space="preserve">10.0 </w:t>
        </w:r>
      </w:ins>
      <w:r w:rsidR="00B4159F" w:rsidRPr="00841ABA">
        <w:rPr>
          <w:color w:val="auto"/>
          <w:rPrChange w:id="3009" w:author="Yann Bourdeau" w:date="2013-09-15T10:23:00Z">
            <w:rPr/>
          </w:rPrChange>
        </w:rPr>
        <w:t>Résultats de l’évaluation</w:t>
      </w:r>
      <w:r w:rsidR="00B30239" w:rsidRPr="00841ABA">
        <w:rPr>
          <w:color w:val="auto"/>
          <w:rPrChange w:id="3010" w:author="Yann Bourdeau" w:date="2013-09-15T10:23:00Z">
            <w:rPr/>
          </w:rPrChange>
        </w:rPr>
        <w:t xml:space="preserve"> – Outils d’intégration continu</w:t>
      </w:r>
      <w:r w:rsidR="00B4159F" w:rsidRPr="00841ABA">
        <w:rPr>
          <w:color w:val="auto"/>
          <w:rPrChange w:id="3011" w:author="Yann Bourdeau" w:date="2013-09-15T10:23:00Z">
            <w:rPr/>
          </w:rPrChange>
        </w:rPr>
        <w:t>e</w:t>
      </w:r>
      <w:bookmarkEnd w:id="3004"/>
      <w:bookmarkEnd w:id="3005"/>
      <w:bookmarkEnd w:id="3006"/>
    </w:p>
    <w:p w14:paraId="60CCACDD" w14:textId="15E282FF" w:rsidR="00B4159F" w:rsidRPr="00841ABA" w:rsidRDefault="00841ABA" w:rsidP="00B4159F">
      <w:pPr>
        <w:pStyle w:val="Titre2"/>
        <w:rPr>
          <w:color w:val="auto"/>
          <w:rPrChange w:id="3012" w:author="Yann Bourdeau" w:date="2013-09-15T10:24:00Z">
            <w:rPr/>
          </w:rPrChange>
        </w:rPr>
      </w:pPr>
      <w:bookmarkStart w:id="3013" w:name="_Toc236312115"/>
      <w:bookmarkStart w:id="3014" w:name="_Toc236312251"/>
      <w:bookmarkStart w:id="3015" w:name="_Toc253324787"/>
      <w:ins w:id="3016" w:author="Yann Bourdeau" w:date="2013-09-15T10:23:00Z">
        <w:r w:rsidRPr="00841ABA">
          <w:rPr>
            <w:color w:val="auto"/>
            <w:rPrChange w:id="3017" w:author="Yann Bourdeau" w:date="2013-09-15T10:24:00Z">
              <w:rPr/>
            </w:rPrChange>
          </w:rPr>
          <w:t xml:space="preserve">10.1 </w:t>
        </w:r>
      </w:ins>
      <w:r w:rsidR="00B4159F" w:rsidRPr="00841ABA">
        <w:rPr>
          <w:color w:val="auto"/>
          <w:rPrChange w:id="3018" w:author="Yann Bourdeau" w:date="2013-09-15T10:24:00Z">
            <w:rPr/>
          </w:rPrChange>
        </w:rPr>
        <w:t>Présélection</w:t>
      </w:r>
      <w:bookmarkEnd w:id="3013"/>
      <w:bookmarkEnd w:id="3014"/>
      <w:bookmarkEnd w:id="3015"/>
    </w:p>
    <w:p w14:paraId="3B6CAA31" w14:textId="60716970" w:rsidR="00B4159F" w:rsidRDefault="00B4159F" w:rsidP="00B4159F">
      <w:r>
        <w:t>Huit outils d’intégration continue en C++ ont été identifiés dans l</w:t>
      </w:r>
      <w:del w:id="3019" w:author="Yann Bourdeau" w:date="2013-10-01T08:52:00Z">
        <w:r w:rsidDel="00FF40B2">
          <w:delText>a</w:delText>
        </w:r>
      </w:del>
      <w:ins w:id="3020" w:author="Yann Bourdeau" w:date="2013-10-01T08:52:00Z">
        <w:r w:rsidR="00FF40B2">
          <w:t>e</w:t>
        </w:r>
      </w:ins>
      <w:r>
        <w:t xml:space="preserve"> </w:t>
      </w:r>
      <w:ins w:id="3021" w:author="Yann Bourdeau" w:date="2013-10-01T08:52:00Z">
        <w:r w:rsidR="00FF40B2">
          <w:t>survol</w:t>
        </w:r>
      </w:ins>
      <w:del w:id="3022" w:author="Yann Bourdeau" w:date="2013-10-01T08:52:00Z">
        <w:r w:rsidDel="00FF40B2">
          <w:delText>revue</w:delText>
        </w:r>
      </w:del>
      <w:r>
        <w:t xml:space="preserve"> de</w:t>
      </w:r>
      <w:ins w:id="3023" w:author="Yann Bourdeau" w:date="2013-10-01T08:52:00Z">
        <w:r w:rsidR="00FF40B2">
          <w:t xml:space="preserve"> la</w:t>
        </w:r>
      </w:ins>
      <w:r>
        <w:t xml:space="preserve"> littérature. Après avoir éliminé les outils qui ne sont pas «Open Source» et ceux qui ne sont plus maintenus, il ne reste que trois ca</w:t>
      </w:r>
      <w:r w:rsidR="00B30239">
        <w:t>nd</w:t>
      </w:r>
      <w:r>
        <w:t xml:space="preserve">idats pour l’évaluation. Ce sont : </w:t>
      </w:r>
      <w:r w:rsidRPr="007C7596">
        <w:rPr>
          <w:b/>
        </w:rPr>
        <w:t>CruiseControl</w:t>
      </w:r>
      <w:r>
        <w:t xml:space="preserve">, </w:t>
      </w:r>
      <w:r w:rsidRPr="007C7596">
        <w:rPr>
          <w:b/>
        </w:rPr>
        <w:t>Continuum</w:t>
      </w:r>
      <w:r>
        <w:t xml:space="preserve"> et </w:t>
      </w:r>
      <w:r w:rsidRPr="007C7596">
        <w:rPr>
          <w:b/>
        </w:rPr>
        <w:t>Hudson</w:t>
      </w:r>
      <w:r>
        <w:t>.</w:t>
      </w:r>
    </w:p>
    <w:p w14:paraId="746EEF11" w14:textId="2DC826BD" w:rsidR="00C248D6" w:rsidRPr="00841ABA" w:rsidRDefault="00841ABA" w:rsidP="00B4159F">
      <w:pPr>
        <w:pStyle w:val="Titre2"/>
        <w:rPr>
          <w:color w:val="auto"/>
          <w:rPrChange w:id="3024" w:author="Yann Bourdeau" w:date="2013-09-15T10:24:00Z">
            <w:rPr/>
          </w:rPrChange>
        </w:rPr>
      </w:pPr>
      <w:bookmarkStart w:id="3025" w:name="_Toc236312116"/>
      <w:bookmarkStart w:id="3026" w:name="_Toc236312252"/>
      <w:bookmarkStart w:id="3027" w:name="_Toc253324788"/>
      <w:ins w:id="3028" w:author="Yann Bourdeau" w:date="2013-09-15T10:24:00Z">
        <w:r w:rsidRPr="00841ABA">
          <w:rPr>
            <w:color w:val="auto"/>
            <w:rPrChange w:id="3029" w:author="Yann Bourdeau" w:date="2013-09-15T10:24:00Z">
              <w:rPr/>
            </w:rPrChange>
          </w:rPr>
          <w:t xml:space="preserve">10.2 </w:t>
        </w:r>
      </w:ins>
      <w:r w:rsidR="00B4159F" w:rsidRPr="00841ABA">
        <w:rPr>
          <w:color w:val="auto"/>
          <w:rPrChange w:id="3030" w:author="Yann Bourdeau" w:date="2013-09-15T10:24:00Z">
            <w:rPr/>
          </w:rPrChange>
        </w:rPr>
        <w:t xml:space="preserve">Évaluation de </w:t>
      </w:r>
      <w:r w:rsidR="00C248D6" w:rsidRPr="00841ABA">
        <w:rPr>
          <w:color w:val="auto"/>
          <w:rPrChange w:id="3031" w:author="Yann Bourdeau" w:date="2013-09-15T10:24:00Z">
            <w:rPr>
              <w:color w:val="auto"/>
            </w:rPr>
          </w:rPrChange>
        </w:rPr>
        <w:fldChar w:fldCharType="begin"/>
      </w:r>
      <w:r w:rsidR="00C248D6" w:rsidRPr="00841ABA">
        <w:rPr>
          <w:color w:val="auto"/>
          <w:rPrChange w:id="3032" w:author="Yann Bourdeau" w:date="2013-09-15T10:24:00Z">
            <w:rPr/>
          </w:rPrChange>
        </w:rPr>
        <w:instrText xml:space="preserve"> SEQ Sous-sous-section\h \r 0 </w:instrText>
      </w:r>
      <w:del w:id="3033" w:author="Yann Bourdeau" w:date="2013-10-07T12:19:00Z">
        <w:r w:rsidR="00C248D6" w:rsidRPr="00841ABA">
          <w:rPr>
            <w:color w:val="auto"/>
          </w:rPr>
          <w:fldChar w:fldCharType="end"/>
        </w:r>
      </w:del>
      <w:bookmarkStart w:id="3034" w:name="_Toc229370417"/>
      <w:r w:rsidR="00C248D6" w:rsidRPr="00841ABA">
        <w:rPr>
          <w:color w:val="auto"/>
          <w:rPrChange w:id="3035" w:author="Yann Bourdeau" w:date="2013-09-15T10:24:00Z">
            <w:rPr/>
          </w:rPrChange>
        </w:rPr>
        <w:t>CruiseControl</w:t>
      </w:r>
      <w:bookmarkEnd w:id="3025"/>
      <w:bookmarkEnd w:id="3026"/>
      <w:bookmarkEnd w:id="3034"/>
      <w:bookmarkEnd w:id="3027"/>
    </w:p>
    <w:p w14:paraId="5ED65CC1" w14:textId="1CD091F1" w:rsidR="00C248D6" w:rsidRDefault="00C248D6" w:rsidP="00C248D6">
      <w:r>
        <w:t xml:space="preserve">CruiseControl est un outil Java qui fonctionne sans serveur applicatif comme Tomcat. C’est une application Java autonome. La configuration de l’outil se fait </w:t>
      </w:r>
      <w:del w:id="3036" w:author="Denis" w:date="2013-07-30T13:58:00Z">
        <w:r w:rsidDel="00104EAD">
          <w:delText>à travers d’un</w:delText>
        </w:r>
      </w:del>
      <w:ins w:id="3037" w:author="Denis" w:date="2013-07-30T13:58:00Z">
        <w:r w:rsidR="00104EAD">
          <w:t>dans un</w:t>
        </w:r>
      </w:ins>
      <w:r>
        <w:t xml:space="preserve"> fichier XML. Il n’y a pas d’interface utilisateur pour faire la configuration. À chaque changement de configuration, il faut relancer CruiseControl. Il y a une interface utilisateur pour lancer des constructions et regarder les rapports des constructions. Il est aussi possible de suivre la sortie de la ligne de commande de la construction en cours.</w:t>
      </w:r>
    </w:p>
    <w:p w14:paraId="60B1426F" w14:textId="77777777" w:rsidR="00C248D6" w:rsidRDefault="00C248D6" w:rsidP="00C248D6">
      <w:r>
        <w:t>Voici la page principale de Cruise Control.</w:t>
      </w:r>
    </w:p>
    <w:p w14:paraId="0B4E92DD" w14:textId="2D6FAF6F" w:rsidR="00C248D6" w:rsidRDefault="00C248D6" w:rsidP="00C248D6">
      <w:pPr>
        <w:pStyle w:val="Figure"/>
        <w:tabs>
          <w:tab w:val="left" w:pos="1701"/>
        </w:tabs>
        <w:rPr>
          <w:b w:val="0"/>
        </w:rPr>
      </w:pPr>
      <w:bookmarkStart w:id="3038" w:name="_Toc225737325"/>
      <w:bookmarkStart w:id="3039" w:name="_Toc236312920"/>
      <w:r>
        <w:t>Figure</w:t>
      </w:r>
      <w:bookmarkStart w:id="3040" w:name="FIG_3_1"/>
      <w:r w:rsidR="0090445C">
        <w:t xml:space="preserve"> </w:t>
      </w:r>
      <w:fldSimple w:instr=" SEQ Figure \* MERGEFORMAT ">
        <w:r w:rsidR="000F3CFA">
          <w:t>2</w:t>
        </w:r>
      </w:fldSimple>
      <w:bookmarkEnd w:id="3040"/>
      <w:r>
        <w:rPr>
          <w:b w:val="0"/>
        </w:rPr>
        <w:tab/>
        <w:t>Panneau principal Cruise Control</w:t>
      </w:r>
      <w:bookmarkEnd w:id="3038"/>
      <w:bookmarkEnd w:id="3039"/>
    </w:p>
    <w:p w14:paraId="6064E965" w14:textId="77777777" w:rsidR="00C248D6" w:rsidRDefault="00C248D6" w:rsidP="00C248D6">
      <w:pPr>
        <w:pStyle w:val="Figure"/>
        <w:tabs>
          <w:tab w:val="left" w:pos="1701"/>
        </w:tabs>
        <w:ind w:firstLine="0"/>
        <w:jc w:val="left"/>
      </w:pPr>
      <w:r>
        <w:rPr>
          <w:lang w:val="fr-FR"/>
        </w:rPr>
        <w:drawing>
          <wp:inline distT="0" distB="0" distL="0" distR="0" wp14:anchorId="6B7F8C44" wp14:editId="173501F8">
            <wp:extent cx="5257800" cy="22809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c.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2280920"/>
                    </a:xfrm>
                    <a:prstGeom prst="rect">
                      <a:avLst/>
                    </a:prstGeom>
                  </pic:spPr>
                </pic:pic>
              </a:graphicData>
            </a:graphic>
          </wp:inline>
        </w:drawing>
      </w:r>
      <w:r>
        <w:t xml:space="preserve"> </w:t>
      </w:r>
    </w:p>
    <w:p w14:paraId="1A5AC1FA" w14:textId="43346440" w:rsidR="00C248D6" w:rsidRDefault="00C248D6" w:rsidP="00C248D6">
      <w:r>
        <w:t>À partir de cette page, il est possible de lancer la construction et de consulter l’historique de la construction. Pour consulter, l’historique de la construction il suffit de clique</w:t>
      </w:r>
      <w:r w:rsidR="00DD086F">
        <w:t>r</w:t>
      </w:r>
      <w:r w:rsidR="003738FB">
        <w:t xml:space="preserve"> sur le nom du</w:t>
      </w:r>
      <w:r>
        <w:t xml:space="preserve"> projet. Le nom que j’ai utilisé pour le projet est Blue.</w:t>
      </w:r>
    </w:p>
    <w:p w14:paraId="2DD9B379" w14:textId="77777777" w:rsidR="00A35A62" w:rsidRDefault="00A35A62">
      <w:pPr>
        <w:spacing w:after="0" w:line="240" w:lineRule="auto"/>
        <w:ind w:firstLine="0"/>
        <w:jc w:val="left"/>
      </w:pPr>
      <w:r>
        <w:br w:type="page"/>
      </w:r>
    </w:p>
    <w:p w14:paraId="26D05815" w14:textId="28D27B87" w:rsidR="00C248D6" w:rsidRDefault="00C248D6" w:rsidP="00C248D6">
      <w:r>
        <w:t>Voici l’écran de l’historique de construction.</w:t>
      </w:r>
    </w:p>
    <w:p w14:paraId="656889FF" w14:textId="0A5126CD" w:rsidR="00293529" w:rsidRPr="00293529" w:rsidRDefault="00293529" w:rsidP="00293529">
      <w:pPr>
        <w:pStyle w:val="Figure"/>
        <w:tabs>
          <w:tab w:val="left" w:pos="1701"/>
        </w:tabs>
        <w:rPr>
          <w:b w:val="0"/>
        </w:rPr>
      </w:pPr>
      <w:bookmarkStart w:id="3041" w:name="_Toc236312921"/>
      <w:r>
        <w:t xml:space="preserve">Figure </w:t>
      </w:r>
      <w:fldSimple w:instr=" SEQ Figure \* MERGEFORMAT ">
        <w:r w:rsidR="000F3CFA">
          <w:t>3</w:t>
        </w:r>
      </w:fldSimple>
      <w:r>
        <w:rPr>
          <w:b w:val="0"/>
        </w:rPr>
        <w:tab/>
        <w:t>Historique de construction</w:t>
      </w:r>
      <w:bookmarkEnd w:id="3041"/>
    </w:p>
    <w:p w14:paraId="3F504B0E" w14:textId="77777777" w:rsidR="00C248D6" w:rsidRDefault="00C248D6" w:rsidP="00C248D6">
      <w:pPr>
        <w:ind w:firstLine="0"/>
      </w:pPr>
      <w:r>
        <w:rPr>
          <w:lang w:val="fr-FR"/>
        </w:rPr>
        <w:drawing>
          <wp:inline distT="0" distB="0" distL="0" distR="0" wp14:anchorId="679944E8" wp14:editId="7DF572DC">
            <wp:extent cx="5252085" cy="325310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cc.png"/>
                    <pic:cNvPicPr/>
                  </pic:nvPicPr>
                  <pic:blipFill>
                    <a:blip r:embed="rId12">
                      <a:extLst>
                        <a:ext uri="{28A0092B-C50C-407E-A947-70E740481C1C}">
                          <a14:useLocalDpi xmlns:a14="http://schemas.microsoft.com/office/drawing/2010/main" val="0"/>
                        </a:ext>
                      </a:extLst>
                    </a:blip>
                    <a:stretch>
                      <a:fillRect/>
                    </a:stretch>
                  </pic:blipFill>
                  <pic:spPr>
                    <a:xfrm>
                      <a:off x="0" y="0"/>
                      <a:ext cx="5252085" cy="3253105"/>
                    </a:xfrm>
                    <a:prstGeom prst="rect">
                      <a:avLst/>
                    </a:prstGeom>
                  </pic:spPr>
                </pic:pic>
              </a:graphicData>
            </a:graphic>
          </wp:inline>
        </w:drawing>
      </w:r>
    </w:p>
    <w:p w14:paraId="065C2D82" w14:textId="77777777" w:rsidR="00C248D6" w:rsidRDefault="00C248D6" w:rsidP="00C248D6">
      <w:pPr>
        <w:ind w:firstLine="0"/>
      </w:pPr>
    </w:p>
    <w:p w14:paraId="194A8A67" w14:textId="77777777" w:rsidR="00C248D6" w:rsidRDefault="00C248D6" w:rsidP="00C248D6">
      <w:pPr>
        <w:ind w:firstLine="0"/>
      </w:pPr>
      <w:r>
        <w:tab/>
        <w:t>Il est possible dans l’historique d’avoir les détails d’une construction. La liste des constructions est à droite et il suffit de cliquer sur un élément de la liste pour avoir les détails.</w:t>
      </w:r>
    </w:p>
    <w:p w14:paraId="5BAC5168" w14:textId="7C6F493E" w:rsidR="00C248D6" w:rsidRDefault="00C248D6" w:rsidP="00C248D6">
      <w:pPr>
        <w:ind w:firstLine="0"/>
      </w:pPr>
      <w:r>
        <w:tab/>
        <w:t>Pour faire la construction, j’ai déclaré un projet de type «build» qui est exécuté au</w:t>
      </w:r>
      <w:ins w:id="3042" w:author="Yann Bourdeau" w:date="2013-09-15T10:38:00Z">
        <w:r w:rsidR="00480266">
          <w:t>x</w:t>
        </w:r>
      </w:ins>
      <w:r>
        <w:t xml:space="preserve"> 30 secondes. Ce projet exécute un interpréteur de commande et reçoit en paramètre le script à exécuter. Le script lance la mise à jour des répertoires sources et lance la compilation à distance. Je n’ai pas fait sortir les sources du contrôleur de source</w:t>
      </w:r>
      <w:ins w:id="3043" w:author="Lucie" w:date="2013-07-29T19:47:00Z">
        <w:r w:rsidR="00FD55E6">
          <w:t>s</w:t>
        </w:r>
      </w:ins>
      <w:r>
        <w:t xml:space="preserve"> par CruiseControl puisque </w:t>
      </w:r>
      <w:del w:id="3044" w:author="Lucie" w:date="2013-07-29T19:47:00Z">
        <w:r w:rsidDel="00FD55E6">
          <w:delText xml:space="preserve">j’étais </w:delText>
        </w:r>
      </w:del>
      <w:ins w:id="3045" w:author="Lucie" w:date="2013-07-29T19:47:00Z">
        <w:r w:rsidR="00FD55E6">
          <w:t xml:space="preserve">c’était </w:t>
        </w:r>
      </w:ins>
      <w:r>
        <w:t>plus simple de le faire dans le script.</w:t>
      </w:r>
      <w:ins w:id="3046" w:author="Yann Bourdeau" w:date="2013-09-15T10:38:00Z">
        <w:r w:rsidR="00480266">
          <w:t xml:space="preserve"> C’est</w:t>
        </w:r>
      </w:ins>
      <w:ins w:id="3047" w:author="Yann Bourdeau" w:date="2013-09-15T10:39:00Z">
        <w:r w:rsidR="00367C54">
          <w:t>-à-</w:t>
        </w:r>
      </w:ins>
      <w:ins w:id="3048" w:author="Yann Bourdeau" w:date="2013-09-15T10:38:00Z">
        <w:r w:rsidR="00480266">
          <w:t>dire qu’il suffit de lancer la commande SVN pour sortir les sources, ce qui est plus simple que de configurer Cruise Control pour sortir les sources dans le répertoire partagé de la compilation.</w:t>
        </w:r>
      </w:ins>
    </w:p>
    <w:p w14:paraId="7CBBE143" w14:textId="19BFA678" w:rsidR="00C248D6" w:rsidRDefault="00C248D6" w:rsidP="00C248D6">
      <w:pPr>
        <w:ind w:firstLine="0"/>
      </w:pPr>
      <w:r>
        <w:tab/>
        <w:t>Le script ne sort pa</w:t>
      </w:r>
      <w:ins w:id="3049" w:author="Yann Bourdeau" w:date="2013-09-15T13:51:00Z">
        <w:r w:rsidR="00ED475E">
          <w:t>s</w:t>
        </w:r>
      </w:ins>
      <w:del w:id="3050" w:author="Yann Bourdeau" w:date="2013-09-15T13:50:00Z">
        <w:r w:rsidDel="00ED475E">
          <w:delText>r</w:delText>
        </w:r>
      </w:del>
      <w:r>
        <w:t xml:space="preserve"> tous les sources sur un répertoire vide, mais plutôt fait une mise à jour des sources pour éviter de tout recompiler ce qui prend</w:t>
      </w:r>
      <w:ins w:id="3051" w:author="Lucie" w:date="2013-07-29T19:48:00Z">
        <w:r w:rsidR="00FD55E6">
          <w:t>rait</w:t>
        </w:r>
      </w:ins>
      <w:r>
        <w:t xml:space="preserve"> plus d’une heure</w:t>
      </w:r>
      <w:ins w:id="3052" w:author="Lucie" w:date="2013-07-29T19:48:00Z">
        <w:r w:rsidR="00FD55E6">
          <w:t xml:space="preserve"> au lieu de quelques secondes</w:t>
        </w:r>
      </w:ins>
      <w:r>
        <w:t xml:space="preserve">. </w:t>
      </w:r>
    </w:p>
    <w:p w14:paraId="4EBDC96A" w14:textId="77777777" w:rsidR="00C248D6" w:rsidRDefault="00C248D6" w:rsidP="00C248D6">
      <w:pPr>
        <w:spacing w:after="0" w:line="240" w:lineRule="auto"/>
        <w:ind w:firstLine="0"/>
        <w:jc w:val="left"/>
      </w:pPr>
      <w:r>
        <w:br w:type="page"/>
      </w:r>
    </w:p>
    <w:p w14:paraId="61E4CDEF" w14:textId="1BC68E9A" w:rsidR="00C248D6" w:rsidRDefault="00C248D6" w:rsidP="00114DC0">
      <w:pPr>
        <w:pStyle w:val="Titre4"/>
      </w:pPr>
      <w:r>
        <w:fldChar w:fldCharType="begin"/>
      </w:r>
      <w:r>
        <w:instrText xml:space="preserve"> SEQ Sous-sous-section\h \r 0 </w:instrText>
      </w:r>
      <w:del w:id="3053" w:author="Yann Bourdeau" w:date="2013-10-07T12:19:00Z">
        <w:r>
          <w:fldChar w:fldCharType="end"/>
        </w:r>
      </w:del>
    </w:p>
    <w:p w14:paraId="21BD2F48" w14:textId="1B36CC33" w:rsidR="00C248D6" w:rsidRDefault="00C248D6" w:rsidP="00C248D6">
      <w:pPr>
        <w:pStyle w:val="Tableau"/>
        <w:rPr>
          <w:b w:val="0"/>
        </w:rPr>
      </w:pPr>
      <w:bookmarkStart w:id="3054" w:name="_Toc225737334"/>
      <w:bookmarkStart w:id="3055" w:name="_Toc231186572"/>
      <w:bookmarkStart w:id="3056" w:name="_Toc236313255"/>
      <w:bookmarkStart w:id="3057" w:name="_Toc236313282"/>
      <w:r>
        <w:t>Tableau</w:t>
      </w:r>
      <w:bookmarkStart w:id="3058" w:name="TAB_3_2"/>
      <w:r w:rsidR="002D124E">
        <w:t xml:space="preserve"> </w:t>
      </w:r>
      <w:fldSimple w:instr=" SEQ Tableau \* MERGEFORMAT ">
        <w:r w:rsidR="000F3CFA">
          <w:t>7</w:t>
        </w:r>
      </w:fldSimple>
      <w:bookmarkEnd w:id="3058"/>
      <w:r w:rsidR="004E2848">
        <w:rPr>
          <w:b w:val="0"/>
        </w:rPr>
        <w:t xml:space="preserve">  </w:t>
      </w:r>
      <w:r>
        <w:rPr>
          <w:b w:val="0"/>
        </w:rPr>
        <w:t xml:space="preserve">Évaluation </w:t>
      </w:r>
      <w:r w:rsidR="002D124E">
        <w:rPr>
          <w:b w:val="0"/>
        </w:rPr>
        <w:t xml:space="preserve">de </w:t>
      </w:r>
      <w:r>
        <w:rPr>
          <w:b w:val="0"/>
        </w:rPr>
        <w:t>CruiseControl</w:t>
      </w:r>
      <w:bookmarkEnd w:id="3054"/>
      <w:bookmarkEnd w:id="3055"/>
      <w:bookmarkEnd w:id="3056"/>
      <w:bookmarkEnd w:id="3057"/>
    </w:p>
    <w:tbl>
      <w:tblPr>
        <w:tblStyle w:val="Grille"/>
        <w:tblW w:w="0" w:type="auto"/>
        <w:tblLayout w:type="fixed"/>
        <w:tblLook w:val="04A0" w:firstRow="1" w:lastRow="0" w:firstColumn="1" w:lastColumn="0" w:noHBand="0" w:noVBand="1"/>
      </w:tblPr>
      <w:tblGrid>
        <w:gridCol w:w="2481"/>
        <w:gridCol w:w="5681"/>
        <w:gridCol w:w="730"/>
        <w:gridCol w:w="730"/>
      </w:tblGrid>
      <w:tr w:rsidR="00FF74CF" w:rsidRPr="00181663" w14:paraId="61BB52DF" w14:textId="235F3101" w:rsidTr="00C154F3">
        <w:trPr>
          <w:tblHeader/>
        </w:trPr>
        <w:tc>
          <w:tcPr>
            <w:tcW w:w="2481" w:type="dxa"/>
          </w:tcPr>
          <w:p w14:paraId="12570427" w14:textId="77777777" w:rsidR="00FF74CF" w:rsidRPr="00181663" w:rsidRDefault="00FF74CF" w:rsidP="00FF74CF">
            <w:pPr>
              <w:ind w:firstLine="0"/>
              <w:jc w:val="center"/>
              <w:rPr>
                <w:b/>
              </w:rPr>
            </w:pPr>
            <w:r w:rsidRPr="00181663">
              <w:rPr>
                <w:b/>
              </w:rPr>
              <w:t>Critère</w:t>
            </w:r>
          </w:p>
        </w:tc>
        <w:tc>
          <w:tcPr>
            <w:tcW w:w="5681" w:type="dxa"/>
          </w:tcPr>
          <w:p w14:paraId="2F471287" w14:textId="77777777" w:rsidR="00FF74CF" w:rsidRPr="00181663" w:rsidRDefault="00FF74CF" w:rsidP="004C176F">
            <w:pPr>
              <w:ind w:firstLine="0"/>
              <w:jc w:val="center"/>
              <w:rPr>
                <w:b/>
              </w:rPr>
            </w:pPr>
            <w:r w:rsidRPr="00181663">
              <w:rPr>
                <w:b/>
              </w:rPr>
              <w:t>Description</w:t>
            </w:r>
          </w:p>
        </w:tc>
        <w:tc>
          <w:tcPr>
            <w:tcW w:w="730" w:type="dxa"/>
          </w:tcPr>
          <w:p w14:paraId="549E8E06" w14:textId="68CB91B3" w:rsidR="00FF74CF" w:rsidRPr="00181663" w:rsidRDefault="00FF74CF" w:rsidP="00FF74CF">
            <w:pPr>
              <w:ind w:firstLine="0"/>
              <w:jc w:val="center"/>
              <w:rPr>
                <w:b/>
              </w:rPr>
            </w:pPr>
            <w:r>
              <w:rPr>
                <w:b/>
              </w:rPr>
              <w:t>Poids</w:t>
            </w:r>
          </w:p>
        </w:tc>
        <w:tc>
          <w:tcPr>
            <w:tcW w:w="730" w:type="dxa"/>
          </w:tcPr>
          <w:p w14:paraId="15E7B753" w14:textId="19255016" w:rsidR="00FF74CF" w:rsidRDefault="00C154F3" w:rsidP="00FF74CF">
            <w:pPr>
              <w:ind w:firstLine="0"/>
              <w:jc w:val="center"/>
              <w:rPr>
                <w:b/>
              </w:rPr>
            </w:pPr>
            <w:r>
              <w:rPr>
                <w:b/>
              </w:rPr>
              <w:t>Cote</w:t>
            </w:r>
          </w:p>
        </w:tc>
      </w:tr>
      <w:tr w:rsidR="00FF74CF" w14:paraId="6E9E3648" w14:textId="7570BB53" w:rsidTr="00C154F3">
        <w:tc>
          <w:tcPr>
            <w:tcW w:w="2481" w:type="dxa"/>
          </w:tcPr>
          <w:p w14:paraId="6A6714EB" w14:textId="77777777" w:rsidR="00FF74CF" w:rsidRDefault="00FF74CF" w:rsidP="00DD2B04">
            <w:pPr>
              <w:pStyle w:val="Paragraphedeliste"/>
              <w:numPr>
                <w:ilvl w:val="0"/>
                <w:numId w:val="16"/>
              </w:numPr>
              <w:jc w:val="left"/>
            </w:pPr>
            <w:r>
              <w:t>Performance</w:t>
            </w:r>
          </w:p>
        </w:tc>
        <w:tc>
          <w:tcPr>
            <w:tcW w:w="5681" w:type="dxa"/>
          </w:tcPr>
          <w:p w14:paraId="3BC74D0D" w14:textId="31275EDF" w:rsidR="00FF74CF" w:rsidRPr="002D124E" w:rsidRDefault="00FF74CF" w:rsidP="00F77FF3">
            <w:pPr>
              <w:ind w:firstLine="0"/>
              <w:rPr>
                <w:rStyle w:val="Accentuation"/>
              </w:rPr>
            </w:pPr>
            <w:r w:rsidRPr="002D124E">
              <w:rPr>
                <w:rStyle w:val="Accentuation"/>
              </w:rPr>
              <w:t>Le processus de construction doit s’exé</w:t>
            </w:r>
            <w:r w:rsidR="00B30239">
              <w:rPr>
                <w:rStyle w:val="Accentuation"/>
              </w:rPr>
              <w:t>cuter rapidement, dans un délai</w:t>
            </w:r>
            <w:r w:rsidRPr="002D124E">
              <w:rPr>
                <w:rStyle w:val="Accentuation"/>
              </w:rPr>
              <w:t xml:space="preserve"> raisonnable.</w:t>
            </w:r>
          </w:p>
          <w:p w14:paraId="0F9A6865" w14:textId="707C52DB" w:rsidR="00FF74CF" w:rsidRDefault="00D01423" w:rsidP="00F77FF3">
            <w:pPr>
              <w:ind w:firstLine="0"/>
            </w:pPr>
            <w:r w:rsidRPr="00D01423">
              <w:t>La construction s’effectue dans un délai raisonnable.</w:t>
            </w:r>
          </w:p>
        </w:tc>
        <w:tc>
          <w:tcPr>
            <w:tcW w:w="730" w:type="dxa"/>
          </w:tcPr>
          <w:p w14:paraId="31A3A92F" w14:textId="21B2F544" w:rsidR="00FF74CF" w:rsidRDefault="00FF74CF" w:rsidP="00FF74CF">
            <w:pPr>
              <w:ind w:firstLine="0"/>
              <w:jc w:val="center"/>
            </w:pPr>
            <w:r>
              <w:t>2</w:t>
            </w:r>
          </w:p>
        </w:tc>
        <w:tc>
          <w:tcPr>
            <w:tcW w:w="730" w:type="dxa"/>
          </w:tcPr>
          <w:p w14:paraId="00CF46A2" w14:textId="0F451260" w:rsidR="00FF74CF" w:rsidRDefault="00D610ED" w:rsidP="00FF74CF">
            <w:pPr>
              <w:ind w:firstLine="0"/>
              <w:jc w:val="center"/>
            </w:pPr>
            <w:r>
              <w:t>1.0</w:t>
            </w:r>
          </w:p>
        </w:tc>
      </w:tr>
      <w:tr w:rsidR="00FF74CF" w14:paraId="78EF620F" w14:textId="2AD5627C" w:rsidTr="00C154F3">
        <w:tc>
          <w:tcPr>
            <w:tcW w:w="2481" w:type="dxa"/>
          </w:tcPr>
          <w:p w14:paraId="46954990" w14:textId="77777777" w:rsidR="00FF74CF" w:rsidRDefault="00FF74CF" w:rsidP="00DD2B04">
            <w:pPr>
              <w:pStyle w:val="Paragraphedeliste"/>
              <w:numPr>
                <w:ilvl w:val="0"/>
                <w:numId w:val="16"/>
              </w:numPr>
              <w:jc w:val="left"/>
            </w:pPr>
            <w:r>
              <w:t>Facilité de configuration</w:t>
            </w:r>
          </w:p>
        </w:tc>
        <w:tc>
          <w:tcPr>
            <w:tcW w:w="5681" w:type="dxa"/>
          </w:tcPr>
          <w:p w14:paraId="60E6B2D5" w14:textId="77777777" w:rsidR="00FF74CF" w:rsidRPr="002D124E" w:rsidRDefault="00FF74CF" w:rsidP="00F77FF3">
            <w:pPr>
              <w:ind w:firstLine="0"/>
              <w:rPr>
                <w:rStyle w:val="Accentuation"/>
              </w:rPr>
            </w:pPr>
            <w:r w:rsidRPr="002D124E">
              <w:rPr>
                <w:rStyle w:val="Accentuation"/>
              </w:rPr>
              <w:t>La configuration d’un système de construction à base de «makefile» doit être facile à réaliser.</w:t>
            </w:r>
          </w:p>
          <w:p w14:paraId="6833F83F" w14:textId="34F7BE94" w:rsidR="00FF74CF" w:rsidRDefault="00D01423" w:rsidP="00104EAD">
            <w:pPr>
              <w:ind w:firstLine="0"/>
            </w:pPr>
            <w:r>
              <w:t xml:space="preserve">C’est </w:t>
            </w:r>
            <w:del w:id="3059" w:author="Denis" w:date="2013-07-30T14:01:00Z">
              <w:r w:rsidDel="00104EAD">
                <w:delText>le</w:delText>
              </w:r>
            </w:del>
            <w:ins w:id="3060" w:author="Denis" w:date="2013-07-30T14:01:00Z">
              <w:r w:rsidR="00104EAD">
                <w:t>la</w:t>
              </w:r>
            </w:ins>
            <w:r>
              <w:t xml:space="preserve"> plus difficile à configurer des trois solutions. La configuration se fait </w:t>
            </w:r>
            <w:del w:id="3061" w:author="Denis" w:date="2013-07-30T14:01:00Z">
              <w:r w:rsidDel="00104EAD">
                <w:delText>à travers</w:delText>
              </w:r>
            </w:del>
            <w:ins w:id="3062" w:author="Denis" w:date="2013-07-30T14:01:00Z">
              <w:r w:rsidR="00104EAD">
                <w:t>dans</w:t>
              </w:r>
            </w:ins>
            <w:r>
              <w:t xml:space="preserve"> un fichier XML.</w:t>
            </w:r>
          </w:p>
        </w:tc>
        <w:tc>
          <w:tcPr>
            <w:tcW w:w="730" w:type="dxa"/>
          </w:tcPr>
          <w:p w14:paraId="2CC7680C" w14:textId="381E61B1" w:rsidR="00FF74CF" w:rsidRDefault="00FF74CF" w:rsidP="00FF74CF">
            <w:pPr>
              <w:ind w:firstLine="0"/>
              <w:jc w:val="center"/>
            </w:pPr>
            <w:r>
              <w:t>10</w:t>
            </w:r>
          </w:p>
        </w:tc>
        <w:tc>
          <w:tcPr>
            <w:tcW w:w="730" w:type="dxa"/>
          </w:tcPr>
          <w:p w14:paraId="572FFA46" w14:textId="67DE964F" w:rsidR="00FF74CF" w:rsidRDefault="00D610ED" w:rsidP="00FF74CF">
            <w:pPr>
              <w:ind w:firstLine="0"/>
              <w:jc w:val="center"/>
            </w:pPr>
            <w:r>
              <w:t>0.</w:t>
            </w:r>
            <w:r w:rsidR="00D01423">
              <w:t>2</w:t>
            </w:r>
          </w:p>
        </w:tc>
      </w:tr>
      <w:tr w:rsidR="00FF74CF" w14:paraId="273B81B5" w14:textId="66A142DB" w:rsidTr="00C154F3">
        <w:tc>
          <w:tcPr>
            <w:tcW w:w="2481" w:type="dxa"/>
          </w:tcPr>
          <w:p w14:paraId="1291C127" w14:textId="77777777" w:rsidR="00FF74CF" w:rsidRDefault="00FF74CF" w:rsidP="00DD2B04">
            <w:pPr>
              <w:pStyle w:val="Paragraphedeliste"/>
              <w:numPr>
                <w:ilvl w:val="0"/>
                <w:numId w:val="16"/>
              </w:numPr>
              <w:jc w:val="left"/>
            </w:pPr>
            <w:r>
              <w:t>Historiques</w:t>
            </w:r>
          </w:p>
        </w:tc>
        <w:tc>
          <w:tcPr>
            <w:tcW w:w="5681" w:type="dxa"/>
          </w:tcPr>
          <w:p w14:paraId="2F7C0A59" w14:textId="77777777" w:rsidR="00FF74CF" w:rsidRPr="002D124E" w:rsidRDefault="00FF74CF" w:rsidP="00F77FF3">
            <w:pPr>
              <w:ind w:firstLine="0"/>
              <w:rPr>
                <w:rStyle w:val="Accentuation"/>
              </w:rPr>
            </w:pPr>
            <w:r w:rsidRPr="002D124E">
              <w:rPr>
                <w:rStyle w:val="Accentuation"/>
              </w:rPr>
              <w:t>L’outil doit conserver un historique des constructions réalisées.</w:t>
            </w:r>
          </w:p>
          <w:p w14:paraId="7CABB7A0" w14:textId="7417DDA8" w:rsidR="00FF74CF" w:rsidRDefault="00D01423" w:rsidP="00F77FF3">
            <w:pPr>
              <w:ind w:firstLine="0"/>
            </w:pPr>
            <w:r w:rsidRPr="00D01423">
              <w:t>Oui, il y a un historique des constructions effectuées.</w:t>
            </w:r>
          </w:p>
        </w:tc>
        <w:tc>
          <w:tcPr>
            <w:tcW w:w="730" w:type="dxa"/>
          </w:tcPr>
          <w:p w14:paraId="62B079BF" w14:textId="2E986E6C" w:rsidR="00FF74CF" w:rsidRDefault="00FF74CF" w:rsidP="00FF74CF">
            <w:pPr>
              <w:ind w:firstLine="0"/>
              <w:jc w:val="center"/>
            </w:pPr>
            <w:r>
              <w:t>3</w:t>
            </w:r>
          </w:p>
        </w:tc>
        <w:tc>
          <w:tcPr>
            <w:tcW w:w="730" w:type="dxa"/>
          </w:tcPr>
          <w:p w14:paraId="538EB19C" w14:textId="6C4D7830" w:rsidR="00FF74CF" w:rsidRDefault="00D610ED" w:rsidP="00FF74CF">
            <w:pPr>
              <w:ind w:firstLine="0"/>
              <w:jc w:val="center"/>
            </w:pPr>
            <w:r>
              <w:t>1.0</w:t>
            </w:r>
          </w:p>
        </w:tc>
      </w:tr>
      <w:tr w:rsidR="00FF74CF" w14:paraId="20CD5DFE" w14:textId="244096A6" w:rsidTr="00C154F3">
        <w:tc>
          <w:tcPr>
            <w:tcW w:w="2481" w:type="dxa"/>
          </w:tcPr>
          <w:p w14:paraId="30EBD71E" w14:textId="77777777" w:rsidR="00FF74CF" w:rsidRDefault="00FF74CF" w:rsidP="00DD2B04">
            <w:pPr>
              <w:pStyle w:val="Paragraphedeliste"/>
              <w:numPr>
                <w:ilvl w:val="0"/>
                <w:numId w:val="16"/>
              </w:numPr>
              <w:jc w:val="left"/>
            </w:pPr>
            <w:r>
              <w:t>Facilité d’utilisation</w:t>
            </w:r>
          </w:p>
        </w:tc>
        <w:tc>
          <w:tcPr>
            <w:tcW w:w="5681" w:type="dxa"/>
          </w:tcPr>
          <w:p w14:paraId="400024C8" w14:textId="77777777" w:rsidR="00FF74CF" w:rsidRPr="004C176F" w:rsidRDefault="00FF74CF" w:rsidP="00F77FF3">
            <w:pPr>
              <w:ind w:firstLine="0"/>
              <w:rPr>
                <w:rStyle w:val="Accentuation"/>
              </w:rPr>
            </w:pPr>
            <w:r w:rsidRPr="004C176F">
              <w:rPr>
                <w:rStyle w:val="Accentuation"/>
              </w:rPr>
              <w:t>Indique si l’outil est facile à utiliser pour les développeurs qui vont interagir avec.</w:t>
            </w:r>
          </w:p>
          <w:p w14:paraId="62A875FC" w14:textId="1B19B9CB" w:rsidR="00FF74CF" w:rsidRDefault="006E6B1E" w:rsidP="00F77FF3">
            <w:pPr>
              <w:ind w:firstLine="0"/>
            </w:pPr>
            <w:r>
              <w:t xml:space="preserve">Une fois, </w:t>
            </w:r>
            <w:r w:rsidR="00D01423" w:rsidRPr="00D01423">
              <w:t>configuré CruiseControl est facile d’utilisation.</w:t>
            </w:r>
          </w:p>
        </w:tc>
        <w:tc>
          <w:tcPr>
            <w:tcW w:w="730" w:type="dxa"/>
          </w:tcPr>
          <w:p w14:paraId="73C32773" w14:textId="728073F9" w:rsidR="00FF74CF" w:rsidRDefault="00FF74CF" w:rsidP="00FF74CF">
            <w:pPr>
              <w:ind w:firstLine="0"/>
              <w:jc w:val="center"/>
            </w:pPr>
            <w:r>
              <w:t>10</w:t>
            </w:r>
          </w:p>
        </w:tc>
        <w:tc>
          <w:tcPr>
            <w:tcW w:w="730" w:type="dxa"/>
          </w:tcPr>
          <w:p w14:paraId="5CE02423" w14:textId="2FA8B2E1" w:rsidR="00FF74CF" w:rsidRDefault="00D610ED" w:rsidP="00FF74CF">
            <w:pPr>
              <w:ind w:firstLine="0"/>
              <w:jc w:val="center"/>
            </w:pPr>
            <w:r>
              <w:t>1.0</w:t>
            </w:r>
          </w:p>
        </w:tc>
      </w:tr>
      <w:tr w:rsidR="00FF74CF" w14:paraId="593BC600" w14:textId="1DD737A5" w:rsidTr="00C154F3">
        <w:tc>
          <w:tcPr>
            <w:tcW w:w="2481" w:type="dxa"/>
          </w:tcPr>
          <w:p w14:paraId="019B8C74" w14:textId="77777777" w:rsidR="00FF74CF" w:rsidRDefault="00FF74CF" w:rsidP="00DD2B04">
            <w:pPr>
              <w:pStyle w:val="Paragraphedeliste"/>
              <w:numPr>
                <w:ilvl w:val="0"/>
                <w:numId w:val="16"/>
              </w:numPr>
              <w:jc w:val="left"/>
            </w:pPr>
            <w:r>
              <w:t>Administration de l’outil</w:t>
            </w:r>
          </w:p>
        </w:tc>
        <w:tc>
          <w:tcPr>
            <w:tcW w:w="5681" w:type="dxa"/>
          </w:tcPr>
          <w:p w14:paraId="33E20CD2" w14:textId="77777777" w:rsidR="00FF74CF" w:rsidRPr="004C176F" w:rsidRDefault="00FF74CF" w:rsidP="00F77FF3">
            <w:pPr>
              <w:ind w:firstLine="0"/>
              <w:rPr>
                <w:rStyle w:val="Accentuation"/>
              </w:rPr>
            </w:pPr>
            <w:r w:rsidRPr="004C176F">
              <w:rPr>
                <w:rStyle w:val="Accentuation"/>
              </w:rPr>
              <w:t>L’outil doit être simple à administrer par l’administrateur du système.</w:t>
            </w:r>
          </w:p>
          <w:p w14:paraId="4767F3F0" w14:textId="19014298" w:rsidR="00FF74CF" w:rsidRDefault="00D01423" w:rsidP="00F77FF3">
            <w:pPr>
              <w:ind w:firstLine="0"/>
            </w:pPr>
            <w:r>
              <w:t>Il n’y a pas beaucoup d’administration à faire.</w:t>
            </w:r>
          </w:p>
        </w:tc>
        <w:tc>
          <w:tcPr>
            <w:tcW w:w="730" w:type="dxa"/>
          </w:tcPr>
          <w:p w14:paraId="7A06280F" w14:textId="7B69631F" w:rsidR="00FF74CF" w:rsidRDefault="00FF74CF" w:rsidP="00FF74CF">
            <w:pPr>
              <w:ind w:firstLine="0"/>
              <w:jc w:val="center"/>
            </w:pPr>
            <w:r>
              <w:t>2</w:t>
            </w:r>
          </w:p>
        </w:tc>
        <w:tc>
          <w:tcPr>
            <w:tcW w:w="730" w:type="dxa"/>
          </w:tcPr>
          <w:p w14:paraId="647E821E" w14:textId="294EEFFE" w:rsidR="00FF74CF" w:rsidRDefault="00D610ED" w:rsidP="00FF74CF">
            <w:pPr>
              <w:ind w:firstLine="0"/>
              <w:jc w:val="center"/>
            </w:pPr>
            <w:r>
              <w:t>1.0</w:t>
            </w:r>
          </w:p>
        </w:tc>
      </w:tr>
      <w:tr w:rsidR="00FF74CF" w14:paraId="69504D1F" w14:textId="6452962F" w:rsidTr="00C154F3">
        <w:tc>
          <w:tcPr>
            <w:tcW w:w="2481" w:type="dxa"/>
          </w:tcPr>
          <w:p w14:paraId="6527E642" w14:textId="77777777" w:rsidR="00FF74CF" w:rsidRDefault="00FF74CF" w:rsidP="00DD2B04">
            <w:pPr>
              <w:pStyle w:val="Paragraphedeliste"/>
              <w:numPr>
                <w:ilvl w:val="0"/>
                <w:numId w:val="16"/>
              </w:numPr>
              <w:jc w:val="left"/>
            </w:pPr>
            <w:r>
              <w:t>Automatisation</w:t>
            </w:r>
          </w:p>
        </w:tc>
        <w:tc>
          <w:tcPr>
            <w:tcW w:w="5681" w:type="dxa"/>
          </w:tcPr>
          <w:p w14:paraId="78C761E1" w14:textId="2D880391" w:rsidR="00FF74CF" w:rsidRPr="004C176F" w:rsidRDefault="00FF74CF" w:rsidP="00F77FF3">
            <w:pPr>
              <w:ind w:firstLine="0"/>
              <w:rPr>
                <w:rStyle w:val="Accentuation"/>
              </w:rPr>
            </w:pPr>
            <w:r w:rsidRPr="004C176F">
              <w:rPr>
                <w:rStyle w:val="Accentuation"/>
              </w:rPr>
              <w:t>L’outil doit pouvoir fonctionner de façon normale au sein de l’entreprise, sans nécessiter d’intervention</w:t>
            </w:r>
            <w:del w:id="3063" w:author="Lucie" w:date="2013-07-29T19:49:00Z">
              <w:r w:rsidRPr="004C176F" w:rsidDel="00FD55E6">
                <w:rPr>
                  <w:rStyle w:val="Accentuation"/>
                </w:rPr>
                <w:delText>s</w:delText>
              </w:r>
            </w:del>
            <w:r w:rsidRPr="004C176F">
              <w:rPr>
                <w:rStyle w:val="Accentuation"/>
              </w:rPr>
              <w:t xml:space="preserve"> de la part d’un utilisateur.</w:t>
            </w:r>
          </w:p>
          <w:p w14:paraId="46B96045" w14:textId="638924EB" w:rsidR="00FF74CF" w:rsidRDefault="00D01423" w:rsidP="00F77FF3">
            <w:pPr>
              <w:ind w:firstLine="0"/>
            </w:pPr>
            <w:r w:rsidRPr="00D01423">
              <w:t>CruiseControl fonctionne de façon autonome une fois configuré.</w:t>
            </w:r>
          </w:p>
        </w:tc>
        <w:tc>
          <w:tcPr>
            <w:tcW w:w="730" w:type="dxa"/>
          </w:tcPr>
          <w:p w14:paraId="50AF1F4A" w14:textId="1FD8732F" w:rsidR="00FF74CF" w:rsidRDefault="00FF74CF" w:rsidP="00FF74CF">
            <w:pPr>
              <w:ind w:firstLine="0"/>
              <w:jc w:val="center"/>
            </w:pPr>
            <w:r>
              <w:t>5</w:t>
            </w:r>
          </w:p>
        </w:tc>
        <w:tc>
          <w:tcPr>
            <w:tcW w:w="730" w:type="dxa"/>
          </w:tcPr>
          <w:p w14:paraId="4F586862" w14:textId="0D9702CD" w:rsidR="00FF74CF" w:rsidRDefault="00D610ED" w:rsidP="00FF74CF">
            <w:pPr>
              <w:ind w:firstLine="0"/>
              <w:jc w:val="center"/>
            </w:pPr>
            <w:r>
              <w:t>1.0</w:t>
            </w:r>
          </w:p>
        </w:tc>
      </w:tr>
      <w:tr w:rsidR="00FF74CF" w14:paraId="523B29E6" w14:textId="0DA9533E" w:rsidTr="00C154F3">
        <w:tc>
          <w:tcPr>
            <w:tcW w:w="2481" w:type="dxa"/>
          </w:tcPr>
          <w:p w14:paraId="48AB860A" w14:textId="77777777" w:rsidR="00FF74CF" w:rsidRDefault="00FF74CF" w:rsidP="00DD2B04">
            <w:pPr>
              <w:pStyle w:val="Paragraphedeliste"/>
              <w:numPr>
                <w:ilvl w:val="0"/>
                <w:numId w:val="16"/>
              </w:numPr>
              <w:jc w:val="left"/>
            </w:pPr>
            <w:r>
              <w:t>Documentation et support gratuits</w:t>
            </w:r>
          </w:p>
        </w:tc>
        <w:tc>
          <w:tcPr>
            <w:tcW w:w="5681" w:type="dxa"/>
          </w:tcPr>
          <w:p w14:paraId="7741F70F" w14:textId="2C0141CE" w:rsidR="00FF74CF" w:rsidRDefault="00FF74CF" w:rsidP="004C176F">
            <w:pPr>
              <w:ind w:firstLine="0"/>
            </w:pPr>
            <w:r w:rsidRPr="004C176F">
              <w:rPr>
                <w:rStyle w:val="Accentuation"/>
              </w:rPr>
              <w:t>Facilité à trouver de la documentation et de l’aide gratuite pour la configuration (documentation, FAQ, forums, etc.).</w:t>
            </w:r>
            <w:r>
              <w:t xml:space="preserve"> Oui, il y a une liste de discussion.</w:t>
            </w:r>
          </w:p>
        </w:tc>
        <w:tc>
          <w:tcPr>
            <w:tcW w:w="730" w:type="dxa"/>
          </w:tcPr>
          <w:p w14:paraId="38AFFAF4" w14:textId="7CFEC580" w:rsidR="00FF74CF" w:rsidRDefault="00FF74CF" w:rsidP="00FF74CF">
            <w:pPr>
              <w:ind w:firstLine="0"/>
              <w:jc w:val="center"/>
            </w:pPr>
            <w:r>
              <w:t>5</w:t>
            </w:r>
          </w:p>
        </w:tc>
        <w:tc>
          <w:tcPr>
            <w:tcW w:w="730" w:type="dxa"/>
          </w:tcPr>
          <w:p w14:paraId="33EB2A9F" w14:textId="14E04A8D" w:rsidR="00FF74CF" w:rsidRDefault="00D610ED" w:rsidP="00FF74CF">
            <w:pPr>
              <w:ind w:firstLine="0"/>
              <w:jc w:val="center"/>
            </w:pPr>
            <w:r>
              <w:t>1.0</w:t>
            </w:r>
          </w:p>
        </w:tc>
      </w:tr>
      <w:tr w:rsidR="00FF74CF" w14:paraId="0115889C" w14:textId="5FCED8F9" w:rsidTr="00C154F3">
        <w:tc>
          <w:tcPr>
            <w:tcW w:w="2481" w:type="dxa"/>
          </w:tcPr>
          <w:p w14:paraId="42C32C6E" w14:textId="399C7C68" w:rsidR="00FF74CF" w:rsidRDefault="00FF74CF" w:rsidP="00DD2B04">
            <w:pPr>
              <w:pStyle w:val="Paragraphedeliste"/>
              <w:numPr>
                <w:ilvl w:val="0"/>
                <w:numId w:val="16"/>
              </w:numPr>
              <w:jc w:val="left"/>
            </w:pPr>
            <w:r>
              <w:t>Support payant</w:t>
            </w:r>
          </w:p>
        </w:tc>
        <w:tc>
          <w:tcPr>
            <w:tcW w:w="5681" w:type="dxa"/>
          </w:tcPr>
          <w:p w14:paraId="435D7208" w14:textId="77777777" w:rsidR="00FF74CF" w:rsidRPr="004C176F" w:rsidRDefault="00FF74CF" w:rsidP="00F77FF3">
            <w:pPr>
              <w:ind w:firstLine="0"/>
              <w:rPr>
                <w:rStyle w:val="Accentuation"/>
              </w:rPr>
            </w:pPr>
            <w:r w:rsidRPr="004C176F">
              <w:rPr>
                <w:rStyle w:val="Accentuation"/>
              </w:rPr>
              <w:t>L’entreprise ou une autre compagnie offre du support payant en cas de problème.</w:t>
            </w:r>
          </w:p>
          <w:p w14:paraId="548C4390" w14:textId="706CEE49" w:rsidR="00FF74CF" w:rsidRDefault="00D01423" w:rsidP="00F77FF3">
            <w:pPr>
              <w:ind w:firstLine="0"/>
            </w:pPr>
            <w:r>
              <w:t>Aucun support payant n’est disponible.</w:t>
            </w:r>
          </w:p>
        </w:tc>
        <w:tc>
          <w:tcPr>
            <w:tcW w:w="730" w:type="dxa"/>
          </w:tcPr>
          <w:p w14:paraId="2408CFB8" w14:textId="71AD9F00" w:rsidR="00FF74CF" w:rsidRDefault="00FF74CF" w:rsidP="00FF74CF">
            <w:pPr>
              <w:ind w:firstLine="0"/>
              <w:jc w:val="center"/>
            </w:pPr>
            <w:r>
              <w:t>5</w:t>
            </w:r>
          </w:p>
        </w:tc>
        <w:tc>
          <w:tcPr>
            <w:tcW w:w="730" w:type="dxa"/>
          </w:tcPr>
          <w:p w14:paraId="1D669FAD" w14:textId="1DFE63BA" w:rsidR="00FF74CF" w:rsidRDefault="00D01423" w:rsidP="00FF74CF">
            <w:pPr>
              <w:ind w:firstLine="0"/>
              <w:jc w:val="center"/>
            </w:pPr>
            <w:r>
              <w:t>0</w:t>
            </w:r>
          </w:p>
        </w:tc>
      </w:tr>
      <w:tr w:rsidR="00FF74CF" w14:paraId="73D13410" w14:textId="050873D0" w:rsidTr="00C154F3">
        <w:tc>
          <w:tcPr>
            <w:tcW w:w="2481" w:type="dxa"/>
          </w:tcPr>
          <w:p w14:paraId="32267614" w14:textId="77777777" w:rsidR="00FF74CF" w:rsidRDefault="00FF74CF" w:rsidP="00F77FF3">
            <w:pPr>
              <w:jc w:val="left"/>
            </w:pPr>
          </w:p>
        </w:tc>
        <w:tc>
          <w:tcPr>
            <w:tcW w:w="5681" w:type="dxa"/>
          </w:tcPr>
          <w:p w14:paraId="088CB9F5" w14:textId="77777777" w:rsidR="00FF74CF" w:rsidRDefault="00FF74CF" w:rsidP="00F77FF3">
            <w:pPr>
              <w:ind w:firstLine="0"/>
              <w:jc w:val="right"/>
            </w:pPr>
            <w:r>
              <w:t>Total</w:t>
            </w:r>
          </w:p>
        </w:tc>
        <w:tc>
          <w:tcPr>
            <w:tcW w:w="730" w:type="dxa"/>
          </w:tcPr>
          <w:p w14:paraId="19C69F12" w14:textId="2F072749" w:rsidR="00FF74CF" w:rsidRDefault="00D610ED" w:rsidP="00FF74CF">
            <w:pPr>
              <w:ind w:firstLine="0"/>
              <w:jc w:val="center"/>
            </w:pPr>
            <w:r>
              <w:t>42</w:t>
            </w:r>
          </w:p>
        </w:tc>
        <w:tc>
          <w:tcPr>
            <w:tcW w:w="730" w:type="dxa"/>
          </w:tcPr>
          <w:p w14:paraId="304F9C60" w14:textId="713DB015" w:rsidR="00FF74CF" w:rsidRDefault="002A4494" w:rsidP="00FF74CF">
            <w:pPr>
              <w:ind w:firstLine="0"/>
              <w:jc w:val="center"/>
            </w:pPr>
            <w:r>
              <w:t>29</w:t>
            </w:r>
          </w:p>
        </w:tc>
      </w:tr>
    </w:tbl>
    <w:p w14:paraId="011DB5F1" w14:textId="77777777" w:rsidR="002D124E" w:rsidRDefault="002D124E" w:rsidP="002D124E"/>
    <w:p w14:paraId="122E8651" w14:textId="77777777" w:rsidR="00114DC0" w:rsidRDefault="00C248D6" w:rsidP="00C248D6">
      <w:pPr>
        <w:pStyle w:val="sous-section"/>
      </w:pPr>
      <w:r>
        <w:fldChar w:fldCharType="begin"/>
      </w:r>
      <w:r>
        <w:instrText xml:space="preserve"> SEQ Sous-sous-section\h \r 0 </w:instrText>
      </w:r>
      <w:del w:id="3064" w:author="Yann Bourdeau" w:date="2013-10-07T12:19:00Z">
        <w:r>
          <w:fldChar w:fldCharType="end"/>
        </w:r>
      </w:del>
      <w:bookmarkStart w:id="3065" w:name="_Toc229370419"/>
    </w:p>
    <w:p w14:paraId="7D119F36" w14:textId="7282D9AE" w:rsidR="00C248D6" w:rsidRPr="00841ABA" w:rsidRDefault="00114DC0" w:rsidP="00D01423">
      <w:pPr>
        <w:pStyle w:val="Titre2"/>
        <w:rPr>
          <w:color w:val="auto"/>
          <w:rPrChange w:id="3066" w:author="Yann Bourdeau" w:date="2013-09-15T10:24:00Z">
            <w:rPr/>
          </w:rPrChange>
        </w:rPr>
      </w:pPr>
      <w:r>
        <w:br w:type="page"/>
      </w:r>
      <w:bookmarkStart w:id="3067" w:name="_Toc236312117"/>
      <w:bookmarkStart w:id="3068" w:name="_Toc236312253"/>
      <w:bookmarkStart w:id="3069" w:name="_Toc253324789"/>
      <w:ins w:id="3070" w:author="Yann Bourdeau" w:date="2013-09-15T10:24:00Z">
        <w:r w:rsidR="00841ABA" w:rsidRPr="00841ABA">
          <w:rPr>
            <w:color w:val="auto"/>
            <w:rPrChange w:id="3071" w:author="Yann Bourdeau" w:date="2013-09-15T10:24:00Z">
              <w:rPr/>
            </w:rPrChange>
          </w:rPr>
          <w:t xml:space="preserve">10.3 </w:t>
        </w:r>
      </w:ins>
      <w:r w:rsidR="00854E23" w:rsidRPr="00841ABA">
        <w:rPr>
          <w:color w:val="auto"/>
          <w:rPrChange w:id="3072" w:author="Yann Bourdeau" w:date="2013-09-15T10:24:00Z">
            <w:rPr/>
          </w:rPrChange>
        </w:rPr>
        <w:t>Évaluation de</w:t>
      </w:r>
      <w:r w:rsidR="00854E23" w:rsidRPr="00C44057">
        <w:rPr>
          <w:color w:val="auto"/>
          <w:rPrChange w:id="3073" w:author="Yann Bourdeau" w:date="2013-10-07T13:25:00Z">
            <w:rPr/>
          </w:rPrChange>
        </w:rPr>
        <w:t xml:space="preserve"> </w:t>
      </w:r>
      <w:r w:rsidR="00C248D6" w:rsidRPr="00C44057">
        <w:rPr>
          <w:rStyle w:val="Titre2Car"/>
          <w:b/>
          <w:color w:val="auto"/>
          <w:rPrChange w:id="3074" w:author="Yann Bourdeau" w:date="2013-10-07T13:25:00Z">
            <w:rPr>
              <w:rStyle w:val="Titre2Car"/>
            </w:rPr>
          </w:rPrChange>
        </w:rPr>
        <w:t>Apache</w:t>
      </w:r>
      <w:r w:rsidR="00C248D6" w:rsidRPr="00841ABA">
        <w:rPr>
          <w:color w:val="auto"/>
          <w:rPrChange w:id="3075" w:author="Yann Bourdeau" w:date="2013-09-15T10:24:00Z">
            <w:rPr/>
          </w:rPrChange>
        </w:rPr>
        <w:t xml:space="preserve"> Continuum</w:t>
      </w:r>
      <w:bookmarkEnd w:id="3065"/>
      <w:bookmarkEnd w:id="3067"/>
      <w:bookmarkEnd w:id="3068"/>
      <w:bookmarkEnd w:id="3069"/>
    </w:p>
    <w:p w14:paraId="2815CBD6" w14:textId="77777777" w:rsidR="00C248D6" w:rsidRDefault="00C248D6" w:rsidP="00C248D6">
      <w:r>
        <w:t>Je n’ai pas réussi à faire fonctionner l’outil pour faire une construction avec un script Shell. L’option est pourtant supportée, mais j’avais des erreurs internes dans le log lorsque la commande était lancée. Je n’ai pas évalué l’outil puisqu’il ne répondait pas au besoin de l’entreprise pour faire la construction.</w:t>
      </w:r>
    </w:p>
    <w:p w14:paraId="673995E6" w14:textId="55FDADC3" w:rsidR="00C248D6" w:rsidRDefault="00C248D6" w:rsidP="00C248D6">
      <w:r>
        <w:t xml:space="preserve">Apache Continuum est </w:t>
      </w:r>
      <w:r w:rsidR="00854E23">
        <w:t>écrit</w:t>
      </w:r>
      <w:r>
        <w:t xml:space="preserve"> en Java et a besoin d’un serveur applicatif comme Tomcat pour fonctionner. Il peut être lancé de façon</w:t>
      </w:r>
      <w:del w:id="3076" w:author="Lucie" w:date="2013-07-29T19:50:00Z">
        <w:r w:rsidDel="00FD55E6">
          <w:delText>s</w:delText>
        </w:r>
      </w:del>
      <w:r>
        <w:t xml:space="preserve"> autonome. C’est de cette façon que je l’ai utilisé.</w:t>
      </w:r>
    </w:p>
    <w:p w14:paraId="3F4C530A" w14:textId="77777777" w:rsidR="00C248D6" w:rsidRDefault="00C248D6" w:rsidP="00C248D6">
      <w:r>
        <w:t>Je donne la note de 0 puisque je n’ai pas été en mesure de le faire fonctionner pour qu’il réponde au besoin.</w:t>
      </w:r>
    </w:p>
    <w:p w14:paraId="6E1A808B" w14:textId="20E5CAD2" w:rsidR="00C248D6" w:rsidRPr="00841ABA" w:rsidRDefault="00841ABA" w:rsidP="00854E23">
      <w:pPr>
        <w:pStyle w:val="Titre2"/>
        <w:rPr>
          <w:color w:val="auto"/>
          <w:rPrChange w:id="3077" w:author="Yann Bourdeau" w:date="2013-09-15T10:25:00Z">
            <w:rPr/>
          </w:rPrChange>
        </w:rPr>
      </w:pPr>
      <w:bookmarkStart w:id="3078" w:name="_Toc236312118"/>
      <w:bookmarkStart w:id="3079" w:name="_Toc236312254"/>
      <w:bookmarkStart w:id="3080" w:name="_Toc253324790"/>
      <w:ins w:id="3081" w:author="Yann Bourdeau" w:date="2013-09-15T10:24:00Z">
        <w:r w:rsidRPr="00841ABA">
          <w:rPr>
            <w:color w:val="auto"/>
            <w:rPrChange w:id="3082" w:author="Yann Bourdeau" w:date="2013-09-15T10:25:00Z">
              <w:rPr/>
            </w:rPrChange>
          </w:rPr>
          <w:t xml:space="preserve">10.4 </w:t>
        </w:r>
      </w:ins>
      <w:r w:rsidR="00854E23" w:rsidRPr="00841ABA">
        <w:rPr>
          <w:color w:val="auto"/>
          <w:rPrChange w:id="3083" w:author="Yann Bourdeau" w:date="2013-09-15T10:25:00Z">
            <w:rPr/>
          </w:rPrChange>
        </w:rPr>
        <w:t xml:space="preserve">Évaluation de </w:t>
      </w:r>
      <w:r w:rsidR="00C248D6" w:rsidRPr="00841ABA">
        <w:rPr>
          <w:color w:val="auto"/>
          <w:rPrChange w:id="3084" w:author="Yann Bourdeau" w:date="2013-09-15T10:25:00Z">
            <w:rPr>
              <w:color w:val="auto"/>
            </w:rPr>
          </w:rPrChange>
        </w:rPr>
        <w:fldChar w:fldCharType="begin"/>
      </w:r>
      <w:r w:rsidR="00C248D6" w:rsidRPr="00841ABA">
        <w:rPr>
          <w:color w:val="auto"/>
          <w:rPrChange w:id="3085" w:author="Yann Bourdeau" w:date="2013-09-15T10:25:00Z">
            <w:rPr/>
          </w:rPrChange>
        </w:rPr>
        <w:instrText xml:space="preserve"> SEQ Sous-sous-section\h \r 0 </w:instrText>
      </w:r>
      <w:del w:id="3086" w:author="Yann Bourdeau" w:date="2013-10-07T12:19:00Z">
        <w:r w:rsidR="00C248D6" w:rsidRPr="00841ABA">
          <w:rPr>
            <w:color w:val="auto"/>
          </w:rPr>
          <w:fldChar w:fldCharType="end"/>
        </w:r>
      </w:del>
      <w:bookmarkStart w:id="3087" w:name="_Toc229370421"/>
      <w:r w:rsidR="00C248D6" w:rsidRPr="00841ABA">
        <w:rPr>
          <w:color w:val="auto"/>
          <w:rPrChange w:id="3088" w:author="Yann Bourdeau" w:date="2013-09-15T10:25:00Z">
            <w:rPr/>
          </w:rPrChange>
        </w:rPr>
        <w:t>Hudson</w:t>
      </w:r>
      <w:bookmarkEnd w:id="3078"/>
      <w:bookmarkEnd w:id="3079"/>
      <w:bookmarkEnd w:id="3087"/>
      <w:bookmarkEnd w:id="3080"/>
    </w:p>
    <w:p w14:paraId="09C25381" w14:textId="13F40744" w:rsidR="00C248D6" w:rsidRDefault="00C248D6" w:rsidP="00C248D6">
      <w:r>
        <w:t xml:space="preserve">Hudson est </w:t>
      </w:r>
      <w:r w:rsidR="00854E23">
        <w:t xml:space="preserve">écrit en </w:t>
      </w:r>
      <w:r>
        <w:t>Java et a besoin d’un serveur applicatif pour fonctionner. J’ai utilisé Tomcat comme serveur applicatif. Pour lancer Hudson, il suff</w:t>
      </w:r>
      <w:r w:rsidR="004D6E68">
        <w:t>it de placer la distribution WAR</w:t>
      </w:r>
      <w:r>
        <w:t xml:space="preserve"> dans le répertoire webapps de Tomcat et il se fait déployer.</w:t>
      </w:r>
    </w:p>
    <w:p w14:paraId="7F0A2AD7" w14:textId="22DE1B57" w:rsidR="00C248D6" w:rsidRDefault="00C248D6" w:rsidP="00C248D6">
      <w:r>
        <w:t xml:space="preserve">La configuration se fait à travers </w:t>
      </w:r>
      <w:ins w:id="3089" w:author="Lucie" w:date="2013-07-29T19:51:00Z">
        <w:r w:rsidR="00FD55E6">
          <w:t>l</w:t>
        </w:r>
      </w:ins>
      <w:del w:id="3090" w:author="Lucie" w:date="2013-07-29T19:51:00Z">
        <w:r w:rsidDel="00FD55E6">
          <w:delText>d</w:delText>
        </w:r>
      </w:del>
      <w:r>
        <w:t>’interface usager et est très conviviale. La simplicité de la configuration m’a surpris. Il y a une configuration globale pour les paramètres qui s’appliquent à tous les projets de construction</w:t>
      </w:r>
      <w:del w:id="3091" w:author="Lucie" w:date="2013-07-29T19:51:00Z">
        <w:r w:rsidDel="00FD55E6">
          <w:delText>s</w:delText>
        </w:r>
      </w:del>
      <w:r>
        <w:t xml:space="preserve"> et une configuration par construction.</w:t>
      </w:r>
    </w:p>
    <w:p w14:paraId="441A7609" w14:textId="77777777" w:rsidR="00C248D6" w:rsidRDefault="00C248D6" w:rsidP="00C248D6">
      <w:r>
        <w:t>Voici une partie de l’interface de configuration de Hudson. Cela va vous donner une idée de tout ce qui est configurable. Hudson est très paramétrable.</w:t>
      </w:r>
    </w:p>
    <w:p w14:paraId="193413E1" w14:textId="31F758B7" w:rsidR="00C248D6" w:rsidRDefault="00C248D6" w:rsidP="00293529">
      <w:pPr>
        <w:pStyle w:val="Figure"/>
        <w:tabs>
          <w:tab w:val="left" w:pos="1701"/>
        </w:tabs>
        <w:rPr>
          <w:b w:val="0"/>
        </w:rPr>
      </w:pPr>
      <w:r>
        <w:br w:type="page"/>
      </w:r>
      <w:bookmarkStart w:id="3092" w:name="_Toc236312922"/>
      <w:r w:rsidR="00293529">
        <w:t xml:space="preserve">Figure </w:t>
      </w:r>
      <w:fldSimple w:instr=" SEQ Figure \* MERGEFORMAT ">
        <w:r w:rsidR="000F3CFA">
          <w:t>4</w:t>
        </w:r>
      </w:fldSimple>
      <w:r w:rsidR="00293529">
        <w:rPr>
          <w:b w:val="0"/>
        </w:rPr>
        <w:tab/>
      </w:r>
      <w:del w:id="3093" w:author="Denis" w:date="2013-07-30T14:26:00Z">
        <w:r w:rsidR="004D02F7" w:rsidDel="00184AC3">
          <w:rPr>
            <w:b w:val="0"/>
          </w:rPr>
          <w:delText>m</w:delText>
        </w:r>
      </w:del>
      <w:ins w:id="3094" w:author="Denis" w:date="2013-07-30T14:26:00Z">
        <w:r w:rsidR="00184AC3">
          <w:rPr>
            <w:b w:val="0"/>
          </w:rPr>
          <w:t>M</w:t>
        </w:r>
      </w:ins>
      <w:r w:rsidR="004D02F7">
        <w:rPr>
          <w:b w:val="0"/>
        </w:rPr>
        <w:t>enu de configuration</w:t>
      </w:r>
      <w:bookmarkEnd w:id="3092"/>
      <w:ins w:id="3095" w:author="Denis" w:date="2013-07-30T14:26:00Z">
        <w:r w:rsidR="00184AC3">
          <w:rPr>
            <w:b w:val="0"/>
          </w:rPr>
          <w:t xml:space="preserve"> de Hudson</w:t>
        </w:r>
      </w:ins>
    </w:p>
    <w:p w14:paraId="273D3374" w14:textId="77777777" w:rsidR="00293529" w:rsidRPr="00293529" w:rsidRDefault="00293529" w:rsidP="00293529"/>
    <w:p w14:paraId="7DEB4F5D" w14:textId="3F284584" w:rsidR="00C248D6" w:rsidRDefault="00C248D6" w:rsidP="00C248D6">
      <w:pPr>
        <w:ind w:firstLine="0"/>
      </w:pPr>
      <w:r>
        <w:rPr>
          <w:lang w:val="fr-FR"/>
        </w:rPr>
        <w:drawing>
          <wp:anchor distT="0" distB="0" distL="114300" distR="114300" simplePos="0" relativeHeight="251658240" behindDoc="0" locked="0" layoutInCell="1" allowOverlap="1" wp14:anchorId="41007A71" wp14:editId="270D2A9B">
            <wp:simplePos x="0" y="0"/>
            <wp:positionH relativeFrom="column">
              <wp:align>left</wp:align>
            </wp:positionH>
            <wp:positionV relativeFrom="paragraph">
              <wp:align>top</wp:align>
            </wp:positionV>
            <wp:extent cx="5252085" cy="3324860"/>
            <wp:effectExtent l="0" t="0" r="5715"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onconfig.png"/>
                    <pic:cNvPicPr/>
                  </pic:nvPicPr>
                  <pic:blipFill>
                    <a:blip r:embed="rId13">
                      <a:extLst>
                        <a:ext uri="{28A0092B-C50C-407E-A947-70E740481C1C}">
                          <a14:useLocalDpi xmlns:a14="http://schemas.microsoft.com/office/drawing/2010/main" val="0"/>
                        </a:ext>
                      </a:extLst>
                    </a:blip>
                    <a:stretch>
                      <a:fillRect/>
                    </a:stretch>
                  </pic:blipFill>
                  <pic:spPr>
                    <a:xfrm>
                      <a:off x="0" y="0"/>
                      <a:ext cx="5252085" cy="3324860"/>
                    </a:xfrm>
                    <a:prstGeom prst="rect">
                      <a:avLst/>
                    </a:prstGeom>
                  </pic:spPr>
                </pic:pic>
              </a:graphicData>
            </a:graphic>
          </wp:anchor>
        </w:drawing>
      </w:r>
      <w:r w:rsidR="00B91315">
        <w:br w:type="textWrapping" w:clear="all"/>
      </w:r>
    </w:p>
    <w:p w14:paraId="47509E91" w14:textId="1F571699" w:rsidR="00C248D6" w:rsidRDefault="00C248D6" w:rsidP="00C248D6">
      <w:pPr>
        <w:ind w:firstLine="0"/>
      </w:pPr>
      <w:r>
        <w:tab/>
        <w:t>Hudson fonctionne avec des modules d’extension</w:t>
      </w:r>
      <w:del w:id="3096" w:author="Denis" w:date="2013-07-30T14:04:00Z">
        <w:r w:rsidDel="00104EAD">
          <w:delText>s</w:delText>
        </w:r>
      </w:del>
      <w:r>
        <w:t xml:space="preserve"> pour ajouter de la fonctionnalité. Il suffit d’installer et de configurer le module d’extension pour avoir la fonctionnalité voulue. Il y a un vaste choix de module</w:t>
      </w:r>
      <w:ins w:id="3097" w:author="Lucie" w:date="2013-07-29T19:52:00Z">
        <w:r w:rsidR="00A0656A">
          <w:t>s</w:t>
        </w:r>
      </w:ins>
      <w:r>
        <w:t xml:space="preserve"> d’extension.</w:t>
      </w:r>
    </w:p>
    <w:p w14:paraId="7ADFFD35" w14:textId="09B6B60C" w:rsidR="00C248D6" w:rsidRDefault="00C248D6" w:rsidP="00C248D6">
      <w:pPr>
        <w:ind w:firstLine="0"/>
      </w:pPr>
      <w:r>
        <w:tab/>
        <w:t xml:space="preserve">La configuration d’un projet de construction se fait à travers </w:t>
      </w:r>
      <w:del w:id="3098" w:author="Lucie" w:date="2013-07-29T19:52:00Z">
        <w:r w:rsidDel="00A0656A">
          <w:delText>d’</w:delText>
        </w:r>
      </w:del>
      <w:r>
        <w:t>une interface utilisateur. Il suffit de choisir le type de projet de construction et de le configurer. Pour l’évaluation, j’ai créé un projet script Shell. Voici l’interface de configuration d’un projet de construction.</w:t>
      </w:r>
    </w:p>
    <w:p w14:paraId="7E01E6F7" w14:textId="77777777" w:rsidR="00C248D6" w:rsidRDefault="00C248D6" w:rsidP="00C248D6">
      <w:pPr>
        <w:spacing w:after="0" w:line="240" w:lineRule="auto"/>
        <w:ind w:firstLine="0"/>
        <w:jc w:val="left"/>
        <w:rPr>
          <w:b/>
        </w:rPr>
      </w:pPr>
      <w:r>
        <w:br w:type="page"/>
      </w:r>
    </w:p>
    <w:p w14:paraId="48169D32" w14:textId="677D4081" w:rsidR="00D10EF4" w:rsidRPr="00293529" w:rsidRDefault="00D10EF4" w:rsidP="00D10EF4">
      <w:pPr>
        <w:pStyle w:val="Figure"/>
        <w:tabs>
          <w:tab w:val="left" w:pos="1701"/>
        </w:tabs>
        <w:rPr>
          <w:b w:val="0"/>
        </w:rPr>
      </w:pPr>
      <w:bookmarkStart w:id="3099" w:name="_Toc236312923"/>
      <w:r>
        <w:t xml:space="preserve">Figure </w:t>
      </w:r>
      <w:fldSimple w:instr=" SEQ Figure \* MERGEFORMAT ">
        <w:r w:rsidR="000F3CFA">
          <w:t>5</w:t>
        </w:r>
      </w:fldSimple>
      <w:r>
        <w:rPr>
          <w:b w:val="0"/>
        </w:rPr>
        <w:tab/>
        <w:t>configuration d’une construction</w:t>
      </w:r>
      <w:bookmarkEnd w:id="3099"/>
    </w:p>
    <w:p w14:paraId="59D1474B" w14:textId="77777777" w:rsidR="00C248D6" w:rsidRDefault="00C248D6" w:rsidP="00C248D6">
      <w:pPr>
        <w:ind w:firstLine="0"/>
      </w:pPr>
      <w:r>
        <w:rPr>
          <w:lang w:val="fr-FR"/>
        </w:rPr>
        <w:drawing>
          <wp:inline distT="0" distB="0" distL="0" distR="0" wp14:anchorId="38F4D6B0" wp14:editId="23DCE14D">
            <wp:extent cx="5252085" cy="336486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sonjobconfig.png"/>
                    <pic:cNvPicPr/>
                  </pic:nvPicPr>
                  <pic:blipFill>
                    <a:blip r:embed="rId14">
                      <a:extLst>
                        <a:ext uri="{28A0092B-C50C-407E-A947-70E740481C1C}">
                          <a14:useLocalDpi xmlns:a14="http://schemas.microsoft.com/office/drawing/2010/main" val="0"/>
                        </a:ext>
                      </a:extLst>
                    </a:blip>
                    <a:stretch>
                      <a:fillRect/>
                    </a:stretch>
                  </pic:blipFill>
                  <pic:spPr>
                    <a:xfrm>
                      <a:off x="0" y="0"/>
                      <a:ext cx="5252085" cy="3364865"/>
                    </a:xfrm>
                    <a:prstGeom prst="rect">
                      <a:avLst/>
                    </a:prstGeom>
                  </pic:spPr>
                </pic:pic>
              </a:graphicData>
            </a:graphic>
          </wp:inline>
        </w:drawing>
      </w:r>
    </w:p>
    <w:p w14:paraId="4CA8ED66" w14:textId="4172A554" w:rsidR="00C248D6" w:rsidRDefault="00C248D6" w:rsidP="00C248D6">
      <w:pPr>
        <w:ind w:firstLine="0"/>
      </w:pPr>
      <w:r>
        <w:tab/>
        <w:t xml:space="preserve">Pour faire la construction, j’ai configuré un répertoire spécifique pour les sources qui est le répertoire </w:t>
      </w:r>
      <w:del w:id="3100" w:author="Lucie" w:date="2013-07-29T19:53:00Z">
        <w:r w:rsidDel="00A0656A">
          <w:delText xml:space="preserve">qui est monté </w:delText>
        </w:r>
      </w:del>
      <w:r>
        <w:t>sur la machine Linux via SSHFS. Lorsque Hudson détecte une modification dans les sources, il sort les sources du contrôleur de source et lance le script de construction qui fait la compilation à distance grâce à des commandes SSH.</w:t>
      </w:r>
    </w:p>
    <w:p w14:paraId="07A84424" w14:textId="77777777" w:rsidR="00C248D6" w:rsidRDefault="00C248D6" w:rsidP="00C248D6">
      <w:pPr>
        <w:ind w:firstLine="0"/>
      </w:pPr>
      <w:r>
        <w:tab/>
        <w:t>Lorsqu’une construction est en court, il est possible d’avoir la sortie de la ligne de commande de la construction pour la suivre. Cela peut être pratique pour roder le processus de construction.</w:t>
      </w:r>
    </w:p>
    <w:p w14:paraId="5D4AC3A3" w14:textId="663D5F7B" w:rsidR="00C248D6" w:rsidRDefault="00C248D6" w:rsidP="00C248D6">
      <w:pPr>
        <w:ind w:firstLine="0"/>
      </w:pPr>
      <w:r>
        <w:tab/>
        <w:t>Comme on peut le voir dans la capture d’écran, il y a un historique de</w:t>
      </w:r>
      <w:ins w:id="3101" w:author="Lucie" w:date="2013-07-29T19:53:00Z">
        <w:r w:rsidR="00A0656A">
          <w:t>s</w:t>
        </w:r>
      </w:ins>
      <w:r>
        <w:t xml:space="preserve"> constructions. Une construction avec un cercle bleu a fonctionné comme il faut. Avec un cercle rouge, la compilation a été en erreur. Et finalement, avec le cercle jaune, la construction est instable puisqu’il y a des tests unitaires qui n’ont pas fonctionné.</w:t>
      </w:r>
    </w:p>
    <w:p w14:paraId="184024A6" w14:textId="77777777" w:rsidR="00C248D6" w:rsidRDefault="00C248D6" w:rsidP="00C248D6">
      <w:pPr>
        <w:spacing w:after="0" w:line="240" w:lineRule="auto"/>
        <w:ind w:firstLine="0"/>
        <w:jc w:val="left"/>
      </w:pPr>
      <w:r>
        <w:br w:type="page"/>
      </w:r>
    </w:p>
    <w:p w14:paraId="6FCAC560" w14:textId="6D52C158" w:rsidR="00C248D6" w:rsidRDefault="00C248D6" w:rsidP="00C248D6">
      <w:pPr>
        <w:pStyle w:val="sous-section"/>
      </w:pPr>
      <w:r>
        <w:fldChar w:fldCharType="begin"/>
      </w:r>
      <w:r>
        <w:instrText xml:space="preserve"> SEQ Sous-sous-section\h \r 0 </w:instrText>
      </w:r>
      <w:del w:id="3102" w:author="Yann Bourdeau" w:date="2013-10-07T12:19:00Z">
        <w:r>
          <w:fldChar w:fldCharType="end"/>
        </w:r>
      </w:del>
      <w:r w:rsidR="00854E23">
        <w:t xml:space="preserve"> </w:t>
      </w:r>
    </w:p>
    <w:p w14:paraId="5102E23E" w14:textId="48290D9D" w:rsidR="00C248D6" w:rsidRDefault="00C248D6" w:rsidP="00C248D6">
      <w:pPr>
        <w:pStyle w:val="Tableau"/>
        <w:rPr>
          <w:b w:val="0"/>
        </w:rPr>
      </w:pPr>
      <w:bookmarkStart w:id="3103" w:name="_Toc225737335"/>
      <w:bookmarkStart w:id="3104" w:name="_Toc231186573"/>
      <w:bookmarkStart w:id="3105" w:name="_Toc236313256"/>
      <w:bookmarkStart w:id="3106" w:name="_Toc236313283"/>
      <w:r>
        <w:t>Tableau</w:t>
      </w:r>
      <w:bookmarkStart w:id="3107" w:name="TAB_3_3"/>
      <w:r w:rsidR="00854E23">
        <w:t xml:space="preserve"> </w:t>
      </w:r>
      <w:fldSimple w:instr=" SEQ Tableau \* MERGEFORMAT ">
        <w:r w:rsidR="000F3CFA">
          <w:t>8</w:t>
        </w:r>
      </w:fldSimple>
      <w:bookmarkEnd w:id="3107"/>
      <w:r w:rsidR="00E02550">
        <w:rPr>
          <w:b w:val="0"/>
        </w:rPr>
        <w:t xml:space="preserve">  </w:t>
      </w:r>
      <w:r>
        <w:rPr>
          <w:b w:val="0"/>
        </w:rPr>
        <w:t xml:space="preserve">Évaluation </w:t>
      </w:r>
      <w:r w:rsidR="00854E23">
        <w:rPr>
          <w:b w:val="0"/>
        </w:rPr>
        <w:t xml:space="preserve">de </w:t>
      </w:r>
      <w:r>
        <w:rPr>
          <w:b w:val="0"/>
        </w:rPr>
        <w:t>Hudson</w:t>
      </w:r>
      <w:bookmarkEnd w:id="3103"/>
      <w:bookmarkEnd w:id="3104"/>
      <w:bookmarkEnd w:id="3105"/>
      <w:bookmarkEnd w:id="3106"/>
    </w:p>
    <w:tbl>
      <w:tblPr>
        <w:tblStyle w:val="Grille"/>
        <w:tblW w:w="0" w:type="auto"/>
        <w:tblLayout w:type="fixed"/>
        <w:tblLook w:val="04A0" w:firstRow="1" w:lastRow="0" w:firstColumn="1" w:lastColumn="0" w:noHBand="0" w:noVBand="1"/>
      </w:tblPr>
      <w:tblGrid>
        <w:gridCol w:w="2481"/>
        <w:gridCol w:w="5681"/>
        <w:gridCol w:w="730"/>
        <w:gridCol w:w="730"/>
      </w:tblGrid>
      <w:tr w:rsidR="00854E23" w:rsidRPr="00181663" w14:paraId="23AD543F" w14:textId="77777777" w:rsidTr="00F77FF3">
        <w:trPr>
          <w:tblHeader/>
        </w:trPr>
        <w:tc>
          <w:tcPr>
            <w:tcW w:w="2481" w:type="dxa"/>
          </w:tcPr>
          <w:p w14:paraId="328EC2A1" w14:textId="77777777" w:rsidR="00854E23" w:rsidRPr="00181663" w:rsidRDefault="00854E23" w:rsidP="00F77FF3">
            <w:pPr>
              <w:ind w:firstLine="0"/>
              <w:jc w:val="center"/>
              <w:rPr>
                <w:b/>
              </w:rPr>
            </w:pPr>
            <w:r w:rsidRPr="00181663">
              <w:rPr>
                <w:b/>
              </w:rPr>
              <w:t>Critère</w:t>
            </w:r>
          </w:p>
        </w:tc>
        <w:tc>
          <w:tcPr>
            <w:tcW w:w="5681" w:type="dxa"/>
          </w:tcPr>
          <w:p w14:paraId="29CD699D" w14:textId="77777777" w:rsidR="00854E23" w:rsidRPr="00181663" w:rsidRDefault="00854E23" w:rsidP="00F77FF3">
            <w:pPr>
              <w:ind w:firstLine="0"/>
              <w:jc w:val="center"/>
              <w:rPr>
                <w:b/>
              </w:rPr>
            </w:pPr>
            <w:r w:rsidRPr="00181663">
              <w:rPr>
                <w:b/>
              </w:rPr>
              <w:t>Description</w:t>
            </w:r>
          </w:p>
        </w:tc>
        <w:tc>
          <w:tcPr>
            <w:tcW w:w="730" w:type="dxa"/>
          </w:tcPr>
          <w:p w14:paraId="48597EAE" w14:textId="77777777" w:rsidR="00854E23" w:rsidRPr="00181663" w:rsidRDefault="00854E23" w:rsidP="00F77FF3">
            <w:pPr>
              <w:ind w:firstLine="0"/>
              <w:jc w:val="center"/>
              <w:rPr>
                <w:b/>
              </w:rPr>
            </w:pPr>
            <w:r>
              <w:rPr>
                <w:b/>
              </w:rPr>
              <w:t>Poids</w:t>
            </w:r>
          </w:p>
        </w:tc>
        <w:tc>
          <w:tcPr>
            <w:tcW w:w="730" w:type="dxa"/>
          </w:tcPr>
          <w:p w14:paraId="2C5DC077" w14:textId="77777777" w:rsidR="00854E23" w:rsidRDefault="00854E23" w:rsidP="00F77FF3">
            <w:pPr>
              <w:ind w:firstLine="0"/>
              <w:jc w:val="center"/>
              <w:rPr>
                <w:b/>
              </w:rPr>
            </w:pPr>
            <w:r>
              <w:rPr>
                <w:b/>
              </w:rPr>
              <w:t>Cote</w:t>
            </w:r>
          </w:p>
        </w:tc>
      </w:tr>
      <w:tr w:rsidR="00854E23" w14:paraId="7F56C9B4" w14:textId="77777777" w:rsidTr="00F77FF3">
        <w:tc>
          <w:tcPr>
            <w:tcW w:w="2481" w:type="dxa"/>
          </w:tcPr>
          <w:p w14:paraId="4B85C582" w14:textId="77777777" w:rsidR="00854E23" w:rsidRDefault="00854E23" w:rsidP="00DD2B04">
            <w:pPr>
              <w:pStyle w:val="Paragraphedeliste"/>
              <w:numPr>
                <w:ilvl w:val="0"/>
                <w:numId w:val="17"/>
              </w:numPr>
              <w:jc w:val="left"/>
            </w:pPr>
            <w:r>
              <w:t>Performance</w:t>
            </w:r>
          </w:p>
        </w:tc>
        <w:tc>
          <w:tcPr>
            <w:tcW w:w="5681" w:type="dxa"/>
          </w:tcPr>
          <w:p w14:paraId="65F6F726" w14:textId="6B8BF67B" w:rsidR="00854E23" w:rsidRPr="002D124E" w:rsidRDefault="00854E23" w:rsidP="00F77FF3">
            <w:pPr>
              <w:ind w:firstLine="0"/>
              <w:rPr>
                <w:rStyle w:val="Accentuation"/>
              </w:rPr>
            </w:pPr>
            <w:r w:rsidRPr="002D124E">
              <w:rPr>
                <w:rStyle w:val="Accentuation"/>
              </w:rPr>
              <w:t>Le processus de construction doit s’exé</w:t>
            </w:r>
            <w:r w:rsidR="006E6B1E">
              <w:rPr>
                <w:rStyle w:val="Accentuation"/>
              </w:rPr>
              <w:t>cuter rapidement, dans un délai</w:t>
            </w:r>
            <w:r w:rsidRPr="002D124E">
              <w:rPr>
                <w:rStyle w:val="Accentuation"/>
              </w:rPr>
              <w:t xml:space="preserve"> raisonnable.</w:t>
            </w:r>
          </w:p>
          <w:p w14:paraId="4E744E5C" w14:textId="77777777" w:rsidR="00854E23" w:rsidRDefault="00854E23" w:rsidP="00F77FF3">
            <w:pPr>
              <w:ind w:firstLine="0"/>
            </w:pPr>
            <w:r w:rsidRPr="00D01423">
              <w:t>La construction s’effectue dans un délai raisonnable.</w:t>
            </w:r>
          </w:p>
        </w:tc>
        <w:tc>
          <w:tcPr>
            <w:tcW w:w="730" w:type="dxa"/>
          </w:tcPr>
          <w:p w14:paraId="5EEF0C4B" w14:textId="77777777" w:rsidR="00854E23" w:rsidRDefault="00854E23" w:rsidP="00F77FF3">
            <w:pPr>
              <w:ind w:firstLine="0"/>
              <w:jc w:val="center"/>
            </w:pPr>
            <w:r>
              <w:t>2</w:t>
            </w:r>
          </w:p>
        </w:tc>
        <w:tc>
          <w:tcPr>
            <w:tcW w:w="730" w:type="dxa"/>
          </w:tcPr>
          <w:p w14:paraId="13B7702A" w14:textId="6BF4BB32" w:rsidR="00854E23" w:rsidRDefault="003F1A39" w:rsidP="00F77FF3">
            <w:pPr>
              <w:ind w:firstLine="0"/>
              <w:jc w:val="center"/>
            </w:pPr>
            <w:r>
              <w:t>1.0</w:t>
            </w:r>
          </w:p>
        </w:tc>
      </w:tr>
      <w:tr w:rsidR="00854E23" w14:paraId="1FEB92E2" w14:textId="77777777" w:rsidTr="00F77FF3">
        <w:tc>
          <w:tcPr>
            <w:tcW w:w="2481" w:type="dxa"/>
          </w:tcPr>
          <w:p w14:paraId="3F850569" w14:textId="77777777" w:rsidR="00854E23" w:rsidRDefault="00854E23" w:rsidP="00DD2B04">
            <w:pPr>
              <w:pStyle w:val="Paragraphedeliste"/>
              <w:numPr>
                <w:ilvl w:val="0"/>
                <w:numId w:val="17"/>
              </w:numPr>
              <w:jc w:val="left"/>
            </w:pPr>
            <w:r>
              <w:t>Facilité de configuration</w:t>
            </w:r>
          </w:p>
        </w:tc>
        <w:tc>
          <w:tcPr>
            <w:tcW w:w="5681" w:type="dxa"/>
          </w:tcPr>
          <w:p w14:paraId="6D2D7345" w14:textId="77777777" w:rsidR="00854E23" w:rsidRPr="002D124E" w:rsidRDefault="00854E23" w:rsidP="00F77FF3">
            <w:pPr>
              <w:ind w:firstLine="0"/>
              <w:rPr>
                <w:rStyle w:val="Accentuation"/>
              </w:rPr>
            </w:pPr>
            <w:r w:rsidRPr="002D124E">
              <w:rPr>
                <w:rStyle w:val="Accentuation"/>
              </w:rPr>
              <w:t>La configuration d’un système de construction à base de «makefile» doit être facile à réaliser.</w:t>
            </w:r>
          </w:p>
          <w:p w14:paraId="03AC0E03" w14:textId="4AE827C2" w:rsidR="00854E23" w:rsidRDefault="00854E23" w:rsidP="00F77FF3">
            <w:pPr>
              <w:ind w:firstLine="0"/>
            </w:pPr>
            <w:r>
              <w:t>Hudson est très facile à configurer.</w:t>
            </w:r>
          </w:p>
        </w:tc>
        <w:tc>
          <w:tcPr>
            <w:tcW w:w="730" w:type="dxa"/>
          </w:tcPr>
          <w:p w14:paraId="7AA24AF3" w14:textId="77777777" w:rsidR="00854E23" w:rsidRDefault="00854E23" w:rsidP="00F77FF3">
            <w:pPr>
              <w:ind w:firstLine="0"/>
              <w:jc w:val="center"/>
            </w:pPr>
            <w:r>
              <w:t>10</w:t>
            </w:r>
          </w:p>
        </w:tc>
        <w:tc>
          <w:tcPr>
            <w:tcW w:w="730" w:type="dxa"/>
          </w:tcPr>
          <w:p w14:paraId="3F223F84" w14:textId="6F96A200" w:rsidR="00854E23" w:rsidRDefault="003F1A39" w:rsidP="00F77FF3">
            <w:pPr>
              <w:ind w:firstLine="0"/>
              <w:jc w:val="center"/>
            </w:pPr>
            <w:r>
              <w:t>1.0</w:t>
            </w:r>
          </w:p>
        </w:tc>
      </w:tr>
      <w:tr w:rsidR="00854E23" w14:paraId="4A6C0D1B" w14:textId="77777777" w:rsidTr="00F77FF3">
        <w:tc>
          <w:tcPr>
            <w:tcW w:w="2481" w:type="dxa"/>
          </w:tcPr>
          <w:p w14:paraId="2B6E991B" w14:textId="77777777" w:rsidR="00854E23" w:rsidRDefault="00854E23" w:rsidP="00DD2B04">
            <w:pPr>
              <w:pStyle w:val="Paragraphedeliste"/>
              <w:numPr>
                <w:ilvl w:val="0"/>
                <w:numId w:val="17"/>
              </w:numPr>
              <w:jc w:val="left"/>
            </w:pPr>
            <w:r>
              <w:t>Historiques</w:t>
            </w:r>
          </w:p>
        </w:tc>
        <w:tc>
          <w:tcPr>
            <w:tcW w:w="5681" w:type="dxa"/>
          </w:tcPr>
          <w:p w14:paraId="4CF472B4" w14:textId="77777777" w:rsidR="00854E23" w:rsidRPr="002D124E" w:rsidRDefault="00854E23" w:rsidP="00F77FF3">
            <w:pPr>
              <w:ind w:firstLine="0"/>
              <w:rPr>
                <w:rStyle w:val="Accentuation"/>
              </w:rPr>
            </w:pPr>
            <w:r w:rsidRPr="002D124E">
              <w:rPr>
                <w:rStyle w:val="Accentuation"/>
              </w:rPr>
              <w:t>L’outil doit conserver un historique des constructions réalisées.</w:t>
            </w:r>
          </w:p>
          <w:p w14:paraId="58E151AF" w14:textId="737BBF2C" w:rsidR="00854E23" w:rsidRDefault="00CC4B82" w:rsidP="00F77FF3">
            <w:pPr>
              <w:ind w:firstLine="0"/>
            </w:pPr>
            <w:r>
              <w:t>Oui, il y a un historique des constructions effectuées.</w:t>
            </w:r>
          </w:p>
        </w:tc>
        <w:tc>
          <w:tcPr>
            <w:tcW w:w="730" w:type="dxa"/>
          </w:tcPr>
          <w:p w14:paraId="57078ECC" w14:textId="77777777" w:rsidR="00854E23" w:rsidRDefault="00854E23" w:rsidP="00F77FF3">
            <w:pPr>
              <w:ind w:firstLine="0"/>
              <w:jc w:val="center"/>
            </w:pPr>
            <w:r>
              <w:t>3</w:t>
            </w:r>
          </w:p>
        </w:tc>
        <w:tc>
          <w:tcPr>
            <w:tcW w:w="730" w:type="dxa"/>
          </w:tcPr>
          <w:p w14:paraId="57FE1B59" w14:textId="0BC70492" w:rsidR="00854E23" w:rsidRDefault="003F1A39" w:rsidP="00F77FF3">
            <w:pPr>
              <w:ind w:firstLine="0"/>
              <w:jc w:val="center"/>
            </w:pPr>
            <w:r>
              <w:t>1.0</w:t>
            </w:r>
          </w:p>
        </w:tc>
      </w:tr>
      <w:tr w:rsidR="00854E23" w14:paraId="3EA53024" w14:textId="77777777" w:rsidTr="00F77FF3">
        <w:tc>
          <w:tcPr>
            <w:tcW w:w="2481" w:type="dxa"/>
          </w:tcPr>
          <w:p w14:paraId="2E3FB49A" w14:textId="77777777" w:rsidR="00854E23" w:rsidRDefault="00854E23" w:rsidP="00DD2B04">
            <w:pPr>
              <w:pStyle w:val="Paragraphedeliste"/>
              <w:numPr>
                <w:ilvl w:val="0"/>
                <w:numId w:val="17"/>
              </w:numPr>
              <w:jc w:val="left"/>
            </w:pPr>
            <w:r>
              <w:t>Facilité d’utilisation</w:t>
            </w:r>
          </w:p>
        </w:tc>
        <w:tc>
          <w:tcPr>
            <w:tcW w:w="5681" w:type="dxa"/>
          </w:tcPr>
          <w:p w14:paraId="5D005215" w14:textId="77777777" w:rsidR="00854E23" w:rsidRPr="004C176F" w:rsidRDefault="00854E23" w:rsidP="00F77FF3">
            <w:pPr>
              <w:ind w:firstLine="0"/>
              <w:rPr>
                <w:rStyle w:val="Accentuation"/>
              </w:rPr>
            </w:pPr>
            <w:r w:rsidRPr="004C176F">
              <w:rPr>
                <w:rStyle w:val="Accentuation"/>
              </w:rPr>
              <w:t>Indique si l’outil est facile à utiliser pour les développeurs qui vont interagir avec.</w:t>
            </w:r>
          </w:p>
          <w:p w14:paraId="7059DD2C" w14:textId="6C14B605" w:rsidR="00854E23" w:rsidRDefault="00CC4B82" w:rsidP="00F77FF3">
            <w:pPr>
              <w:ind w:firstLine="0"/>
            </w:pPr>
            <w:r>
              <w:t>Hudson est très facile à utiliser.</w:t>
            </w:r>
          </w:p>
        </w:tc>
        <w:tc>
          <w:tcPr>
            <w:tcW w:w="730" w:type="dxa"/>
          </w:tcPr>
          <w:p w14:paraId="4286D041" w14:textId="77777777" w:rsidR="00854E23" w:rsidRDefault="00854E23" w:rsidP="00F77FF3">
            <w:pPr>
              <w:ind w:firstLine="0"/>
              <w:jc w:val="center"/>
            </w:pPr>
            <w:r>
              <w:t>10</w:t>
            </w:r>
          </w:p>
        </w:tc>
        <w:tc>
          <w:tcPr>
            <w:tcW w:w="730" w:type="dxa"/>
          </w:tcPr>
          <w:p w14:paraId="48F01D69" w14:textId="44C70BA2" w:rsidR="00854E23" w:rsidRDefault="003F1A39" w:rsidP="00F77FF3">
            <w:pPr>
              <w:ind w:firstLine="0"/>
              <w:jc w:val="center"/>
            </w:pPr>
            <w:r>
              <w:t>1.0</w:t>
            </w:r>
          </w:p>
        </w:tc>
      </w:tr>
      <w:tr w:rsidR="00854E23" w14:paraId="759BB239" w14:textId="77777777" w:rsidTr="00F77FF3">
        <w:tc>
          <w:tcPr>
            <w:tcW w:w="2481" w:type="dxa"/>
          </w:tcPr>
          <w:p w14:paraId="6234BD9A" w14:textId="77777777" w:rsidR="00854E23" w:rsidRDefault="00854E23" w:rsidP="00DD2B04">
            <w:pPr>
              <w:pStyle w:val="Paragraphedeliste"/>
              <w:numPr>
                <w:ilvl w:val="0"/>
                <w:numId w:val="17"/>
              </w:numPr>
              <w:jc w:val="left"/>
            </w:pPr>
            <w:r>
              <w:t>Administration de l’outil</w:t>
            </w:r>
          </w:p>
        </w:tc>
        <w:tc>
          <w:tcPr>
            <w:tcW w:w="5681" w:type="dxa"/>
          </w:tcPr>
          <w:p w14:paraId="1C5AA5B3" w14:textId="77777777" w:rsidR="00854E23" w:rsidRPr="004C176F" w:rsidRDefault="00854E23" w:rsidP="00F77FF3">
            <w:pPr>
              <w:ind w:firstLine="0"/>
              <w:rPr>
                <w:rStyle w:val="Accentuation"/>
              </w:rPr>
            </w:pPr>
            <w:r w:rsidRPr="004C176F">
              <w:rPr>
                <w:rStyle w:val="Accentuation"/>
              </w:rPr>
              <w:t>L’outil doit être simple à administrer par l’administrateur du système.</w:t>
            </w:r>
          </w:p>
          <w:p w14:paraId="5C9374F4" w14:textId="78FC654E" w:rsidR="00854E23" w:rsidRDefault="00CC4B82">
            <w:pPr>
              <w:ind w:firstLine="0"/>
              <w:jc w:val="left"/>
              <w:rPr>
                <w:b/>
                <w:bCs/>
                <w:color w:val="4F81BD" w:themeColor="accent1"/>
              </w:rPr>
              <w:pPrChange w:id="3108" w:author="Lucie" w:date="2013-07-29T19:55:00Z">
                <w:pPr>
                  <w:keepNext/>
                  <w:keepLines/>
                  <w:tabs>
                    <w:tab w:val="center" w:pos="4536"/>
                    <w:tab w:val="right" w:pos="9072"/>
                  </w:tabs>
                  <w:spacing w:before="200"/>
                  <w:ind w:firstLine="0"/>
                  <w:outlineLvl w:val="2"/>
                </w:pPr>
              </w:pPrChange>
            </w:pPr>
            <w:r>
              <w:t>Des</w:t>
            </w:r>
            <w:del w:id="3109" w:author="Lucie" w:date="2013-07-29T19:55:00Z">
              <w:r w:rsidDel="00A0656A">
                <w:delText xml:space="preserve"> </w:delText>
              </w:r>
            </w:del>
            <w:ins w:id="3110" w:author="Lucie" w:date="2013-07-29T19:55:00Z">
              <w:r w:rsidR="00A0656A">
                <w:t xml:space="preserve"> </w:t>
              </w:r>
            </w:ins>
            <w:r>
              <w:t xml:space="preserve">utilisateurs peuvent être configurés </w:t>
            </w:r>
            <w:del w:id="3111" w:author="Lucie" w:date="2013-07-29T19:55:00Z">
              <w:r w:rsidDel="00A0656A">
                <w:delText xml:space="preserve"> </w:delText>
              </w:r>
            </w:del>
            <w:r>
              <w:t xml:space="preserve">comme administrateur pour gérer </w:t>
            </w:r>
            <w:commentRangeStart w:id="3112"/>
            <w:r>
              <w:t>l’outil</w:t>
            </w:r>
            <w:commentRangeEnd w:id="3112"/>
            <w:r w:rsidR="00A0656A">
              <w:rPr>
                <w:rStyle w:val="Marquedannotation"/>
              </w:rPr>
              <w:commentReference w:id="3112"/>
            </w:r>
            <w:r>
              <w:t>.</w:t>
            </w:r>
          </w:p>
        </w:tc>
        <w:tc>
          <w:tcPr>
            <w:tcW w:w="730" w:type="dxa"/>
          </w:tcPr>
          <w:p w14:paraId="1FFAA5EF" w14:textId="77777777" w:rsidR="00854E23" w:rsidRDefault="00854E23" w:rsidP="00F77FF3">
            <w:pPr>
              <w:ind w:firstLine="0"/>
              <w:jc w:val="center"/>
            </w:pPr>
            <w:r>
              <w:t>2</w:t>
            </w:r>
          </w:p>
        </w:tc>
        <w:tc>
          <w:tcPr>
            <w:tcW w:w="730" w:type="dxa"/>
          </w:tcPr>
          <w:p w14:paraId="6DBC8DE0" w14:textId="203578B8" w:rsidR="00854E23" w:rsidRDefault="003F1A39" w:rsidP="00F77FF3">
            <w:pPr>
              <w:ind w:firstLine="0"/>
              <w:jc w:val="center"/>
            </w:pPr>
            <w:r>
              <w:t>1.0</w:t>
            </w:r>
          </w:p>
        </w:tc>
      </w:tr>
      <w:tr w:rsidR="00854E23" w14:paraId="44ED8BA0" w14:textId="77777777" w:rsidTr="00F77FF3">
        <w:tc>
          <w:tcPr>
            <w:tcW w:w="2481" w:type="dxa"/>
          </w:tcPr>
          <w:p w14:paraId="71112B9E" w14:textId="77777777" w:rsidR="00854E23" w:rsidRDefault="00854E23" w:rsidP="00DD2B04">
            <w:pPr>
              <w:pStyle w:val="Paragraphedeliste"/>
              <w:numPr>
                <w:ilvl w:val="0"/>
                <w:numId w:val="17"/>
              </w:numPr>
              <w:jc w:val="left"/>
            </w:pPr>
            <w:r>
              <w:t>Automatisation</w:t>
            </w:r>
          </w:p>
        </w:tc>
        <w:tc>
          <w:tcPr>
            <w:tcW w:w="5681" w:type="dxa"/>
          </w:tcPr>
          <w:p w14:paraId="3AC3306E" w14:textId="663B2584" w:rsidR="00854E23" w:rsidRPr="004C176F" w:rsidRDefault="00854E23" w:rsidP="00F77FF3">
            <w:pPr>
              <w:ind w:firstLine="0"/>
              <w:rPr>
                <w:rStyle w:val="Accentuation"/>
              </w:rPr>
            </w:pPr>
            <w:r w:rsidRPr="004C176F">
              <w:rPr>
                <w:rStyle w:val="Accentuation"/>
              </w:rPr>
              <w:t>L’outil doit pouvoir fonctionner de façon normale au sein de l’entreprise, sans nécessiter d’intervention</w:t>
            </w:r>
            <w:del w:id="3113" w:author="Lucie" w:date="2013-07-29T19:57:00Z">
              <w:r w:rsidRPr="004C176F" w:rsidDel="00A0656A">
                <w:rPr>
                  <w:rStyle w:val="Accentuation"/>
                </w:rPr>
                <w:delText>s</w:delText>
              </w:r>
            </w:del>
            <w:r w:rsidRPr="004C176F">
              <w:rPr>
                <w:rStyle w:val="Accentuation"/>
              </w:rPr>
              <w:t xml:space="preserve"> de la part d’un utilisateur.</w:t>
            </w:r>
          </w:p>
          <w:p w14:paraId="6D25B251" w14:textId="5DD95613" w:rsidR="00854E23" w:rsidRDefault="00CC4B82" w:rsidP="00CC4B82">
            <w:pPr>
              <w:ind w:firstLine="0"/>
            </w:pPr>
            <w:r>
              <w:t>Hudson est autonome.</w:t>
            </w:r>
          </w:p>
        </w:tc>
        <w:tc>
          <w:tcPr>
            <w:tcW w:w="730" w:type="dxa"/>
          </w:tcPr>
          <w:p w14:paraId="5A36BCC5" w14:textId="77777777" w:rsidR="00854E23" w:rsidRDefault="00854E23" w:rsidP="00F77FF3">
            <w:pPr>
              <w:ind w:firstLine="0"/>
              <w:jc w:val="center"/>
            </w:pPr>
            <w:r>
              <w:t>5</w:t>
            </w:r>
          </w:p>
        </w:tc>
        <w:tc>
          <w:tcPr>
            <w:tcW w:w="730" w:type="dxa"/>
          </w:tcPr>
          <w:p w14:paraId="00F4A86A" w14:textId="42B1136C" w:rsidR="00854E23" w:rsidRDefault="003F1A39" w:rsidP="00F77FF3">
            <w:pPr>
              <w:ind w:firstLine="0"/>
              <w:jc w:val="center"/>
            </w:pPr>
            <w:r>
              <w:t>1.0</w:t>
            </w:r>
          </w:p>
        </w:tc>
      </w:tr>
      <w:tr w:rsidR="00854E23" w14:paraId="39622E3F" w14:textId="77777777" w:rsidTr="00F77FF3">
        <w:tc>
          <w:tcPr>
            <w:tcW w:w="2481" w:type="dxa"/>
          </w:tcPr>
          <w:p w14:paraId="68125DE7" w14:textId="77777777" w:rsidR="00854E23" w:rsidRDefault="00854E23" w:rsidP="00DD2B04">
            <w:pPr>
              <w:pStyle w:val="Paragraphedeliste"/>
              <w:numPr>
                <w:ilvl w:val="0"/>
                <w:numId w:val="17"/>
              </w:numPr>
              <w:jc w:val="left"/>
            </w:pPr>
            <w:r>
              <w:t>Documentation et support gratuits</w:t>
            </w:r>
          </w:p>
        </w:tc>
        <w:tc>
          <w:tcPr>
            <w:tcW w:w="5681" w:type="dxa"/>
          </w:tcPr>
          <w:p w14:paraId="00E80D9B" w14:textId="77777777" w:rsidR="00854E23" w:rsidRDefault="00854E23" w:rsidP="00854E23">
            <w:pPr>
              <w:ind w:firstLine="0"/>
            </w:pPr>
            <w:r w:rsidRPr="004C176F">
              <w:rPr>
                <w:rStyle w:val="Accentuation"/>
              </w:rPr>
              <w:t>Facilité à trouver de la documentation et de l’aide gratuite pour la configuration (documentation, FAQs, forums, etc.).</w:t>
            </w:r>
            <w:r>
              <w:t xml:space="preserve"> </w:t>
            </w:r>
          </w:p>
          <w:p w14:paraId="23A957FD" w14:textId="615E9912" w:rsidR="00854E23" w:rsidRDefault="00854E23" w:rsidP="00854E23">
            <w:pPr>
              <w:ind w:firstLine="0"/>
            </w:pPr>
            <w:r>
              <w:t>Il y a un forum de discussion et une liste de discussion.</w:t>
            </w:r>
          </w:p>
        </w:tc>
        <w:tc>
          <w:tcPr>
            <w:tcW w:w="730" w:type="dxa"/>
          </w:tcPr>
          <w:p w14:paraId="32A13C0F" w14:textId="77777777" w:rsidR="00854E23" w:rsidRDefault="00854E23" w:rsidP="00F77FF3">
            <w:pPr>
              <w:ind w:firstLine="0"/>
              <w:jc w:val="center"/>
            </w:pPr>
            <w:r>
              <w:t>5</w:t>
            </w:r>
          </w:p>
        </w:tc>
        <w:tc>
          <w:tcPr>
            <w:tcW w:w="730" w:type="dxa"/>
          </w:tcPr>
          <w:p w14:paraId="6E89D94C" w14:textId="078B2B64" w:rsidR="00854E23" w:rsidRDefault="003F1A39" w:rsidP="00F77FF3">
            <w:pPr>
              <w:ind w:firstLine="0"/>
              <w:jc w:val="center"/>
            </w:pPr>
            <w:r>
              <w:t>1.0</w:t>
            </w:r>
          </w:p>
        </w:tc>
      </w:tr>
      <w:tr w:rsidR="00854E23" w14:paraId="1F024498" w14:textId="77777777" w:rsidTr="00F77FF3">
        <w:tc>
          <w:tcPr>
            <w:tcW w:w="2481" w:type="dxa"/>
          </w:tcPr>
          <w:p w14:paraId="0695079F" w14:textId="77777777" w:rsidR="00854E23" w:rsidRDefault="00854E23" w:rsidP="00DD2B04">
            <w:pPr>
              <w:pStyle w:val="Paragraphedeliste"/>
              <w:numPr>
                <w:ilvl w:val="0"/>
                <w:numId w:val="17"/>
              </w:numPr>
              <w:jc w:val="left"/>
            </w:pPr>
            <w:r>
              <w:t>Support payant</w:t>
            </w:r>
          </w:p>
        </w:tc>
        <w:tc>
          <w:tcPr>
            <w:tcW w:w="5681" w:type="dxa"/>
          </w:tcPr>
          <w:p w14:paraId="1E522559" w14:textId="77777777" w:rsidR="00854E23" w:rsidRPr="004C176F" w:rsidRDefault="00854E23" w:rsidP="00F77FF3">
            <w:pPr>
              <w:ind w:firstLine="0"/>
              <w:rPr>
                <w:rStyle w:val="Accentuation"/>
              </w:rPr>
            </w:pPr>
            <w:r w:rsidRPr="004C176F">
              <w:rPr>
                <w:rStyle w:val="Accentuation"/>
              </w:rPr>
              <w:t>L’entreprise ou une autre compagnie offre du support payant en cas de problème.</w:t>
            </w:r>
          </w:p>
          <w:p w14:paraId="506F7EDA" w14:textId="5C99EB2E" w:rsidR="00854E23" w:rsidRDefault="00854E23" w:rsidP="00F77FF3">
            <w:pPr>
              <w:ind w:firstLine="0"/>
            </w:pPr>
            <w:r>
              <w:t>Oracle ne semble pas offrir de support payant pour ce produit.</w:t>
            </w:r>
          </w:p>
        </w:tc>
        <w:tc>
          <w:tcPr>
            <w:tcW w:w="730" w:type="dxa"/>
          </w:tcPr>
          <w:p w14:paraId="606261E3" w14:textId="77777777" w:rsidR="00854E23" w:rsidRDefault="00854E23" w:rsidP="00F77FF3">
            <w:pPr>
              <w:ind w:firstLine="0"/>
              <w:jc w:val="center"/>
            </w:pPr>
            <w:r>
              <w:t>5</w:t>
            </w:r>
          </w:p>
        </w:tc>
        <w:tc>
          <w:tcPr>
            <w:tcW w:w="730" w:type="dxa"/>
          </w:tcPr>
          <w:p w14:paraId="3952227F" w14:textId="77777777" w:rsidR="00854E23" w:rsidRDefault="00854E23" w:rsidP="00F77FF3">
            <w:pPr>
              <w:ind w:firstLine="0"/>
              <w:jc w:val="center"/>
            </w:pPr>
            <w:r>
              <w:t>0</w:t>
            </w:r>
          </w:p>
        </w:tc>
      </w:tr>
      <w:tr w:rsidR="00854E23" w14:paraId="7A552F8D" w14:textId="77777777" w:rsidTr="00F77FF3">
        <w:tc>
          <w:tcPr>
            <w:tcW w:w="2481" w:type="dxa"/>
          </w:tcPr>
          <w:p w14:paraId="350E489F" w14:textId="77777777" w:rsidR="00854E23" w:rsidRDefault="00854E23" w:rsidP="00F77FF3">
            <w:pPr>
              <w:jc w:val="left"/>
            </w:pPr>
          </w:p>
        </w:tc>
        <w:tc>
          <w:tcPr>
            <w:tcW w:w="5681" w:type="dxa"/>
          </w:tcPr>
          <w:p w14:paraId="0004C798" w14:textId="77777777" w:rsidR="00854E23" w:rsidRDefault="00854E23" w:rsidP="00F77FF3">
            <w:pPr>
              <w:ind w:firstLine="0"/>
              <w:jc w:val="right"/>
            </w:pPr>
            <w:r>
              <w:t>Total</w:t>
            </w:r>
          </w:p>
        </w:tc>
        <w:tc>
          <w:tcPr>
            <w:tcW w:w="730" w:type="dxa"/>
          </w:tcPr>
          <w:p w14:paraId="5269BECD" w14:textId="010C4D02" w:rsidR="00854E23" w:rsidRDefault="003F1A39" w:rsidP="00F77FF3">
            <w:pPr>
              <w:ind w:firstLine="0"/>
              <w:jc w:val="center"/>
            </w:pPr>
            <w:r>
              <w:t>42</w:t>
            </w:r>
          </w:p>
        </w:tc>
        <w:tc>
          <w:tcPr>
            <w:tcW w:w="730" w:type="dxa"/>
          </w:tcPr>
          <w:p w14:paraId="3DC99B3C" w14:textId="4FF3099C" w:rsidR="00854E23" w:rsidRDefault="003F1A39" w:rsidP="00F77FF3">
            <w:pPr>
              <w:ind w:firstLine="0"/>
              <w:jc w:val="center"/>
            </w:pPr>
            <w:r>
              <w:t>37</w:t>
            </w:r>
          </w:p>
        </w:tc>
      </w:tr>
    </w:tbl>
    <w:p w14:paraId="1ED5F5C4" w14:textId="77777777" w:rsidR="00854E23" w:rsidRDefault="00854E23" w:rsidP="00854E23"/>
    <w:p w14:paraId="64F537AD" w14:textId="2AA28F44" w:rsidR="005E3FD9" w:rsidRPr="00841ABA" w:rsidRDefault="00841ABA" w:rsidP="005E3FD9">
      <w:pPr>
        <w:pStyle w:val="Titre2"/>
        <w:rPr>
          <w:color w:val="auto"/>
          <w:rPrChange w:id="3114" w:author="Yann Bourdeau" w:date="2013-09-15T10:25:00Z">
            <w:rPr/>
          </w:rPrChange>
        </w:rPr>
      </w:pPr>
      <w:bookmarkStart w:id="3115" w:name="_Toc236312119"/>
      <w:bookmarkStart w:id="3116" w:name="_Toc236312255"/>
      <w:bookmarkStart w:id="3117" w:name="_Toc253324791"/>
      <w:bookmarkStart w:id="3118" w:name="_Toc229370423"/>
      <w:ins w:id="3119" w:author="Yann Bourdeau" w:date="2013-09-15T10:25:00Z">
        <w:r w:rsidRPr="00841ABA">
          <w:rPr>
            <w:color w:val="auto"/>
            <w:rPrChange w:id="3120" w:author="Yann Bourdeau" w:date="2013-09-15T10:25:00Z">
              <w:rPr/>
            </w:rPrChange>
          </w:rPr>
          <w:t xml:space="preserve">10.5 </w:t>
        </w:r>
      </w:ins>
      <w:r w:rsidR="005E3FD9" w:rsidRPr="00841ABA">
        <w:rPr>
          <w:color w:val="auto"/>
          <w:rPrChange w:id="3121" w:author="Yann Bourdeau" w:date="2013-09-15T10:25:00Z">
            <w:rPr/>
          </w:rPrChange>
        </w:rPr>
        <w:t>Comparatif des r</w:t>
      </w:r>
      <w:r w:rsidR="005E3FD9" w:rsidRPr="00841ABA">
        <w:rPr>
          <w:color w:val="auto"/>
          <w:rPrChange w:id="3122" w:author="Yann Bourdeau" w:date="2013-09-15T10:25:00Z">
            <w:rPr>
              <w:color w:val="auto"/>
            </w:rPr>
          </w:rPrChange>
        </w:rPr>
        <w:fldChar w:fldCharType="begin"/>
      </w:r>
      <w:r w:rsidR="005E3FD9" w:rsidRPr="00841ABA">
        <w:rPr>
          <w:color w:val="auto"/>
          <w:rPrChange w:id="3123" w:author="Yann Bourdeau" w:date="2013-09-15T10:25:00Z">
            <w:rPr/>
          </w:rPrChange>
        </w:rPr>
        <w:instrText xml:space="preserve"> SEQ Sous-sous-section\h \r 0 </w:instrText>
      </w:r>
      <w:del w:id="3124" w:author="Yann Bourdeau" w:date="2013-10-07T12:19:00Z">
        <w:r w:rsidR="005E3FD9" w:rsidRPr="00841ABA">
          <w:rPr>
            <w:color w:val="auto"/>
          </w:rPr>
          <w:fldChar w:fldCharType="end"/>
        </w:r>
      </w:del>
      <w:r w:rsidR="005E3FD9" w:rsidRPr="00841ABA">
        <w:rPr>
          <w:color w:val="auto"/>
          <w:rPrChange w:id="3125" w:author="Yann Bourdeau" w:date="2013-09-15T10:25:00Z">
            <w:rPr/>
          </w:rPrChange>
        </w:rPr>
        <w:t>ésultats pour l’évaluation des outils d’intégration continue</w:t>
      </w:r>
      <w:bookmarkEnd w:id="3115"/>
      <w:bookmarkEnd w:id="3116"/>
      <w:bookmarkEnd w:id="3117"/>
    </w:p>
    <w:p w14:paraId="27D284C8" w14:textId="061B31AB" w:rsidR="005E3FD9" w:rsidDel="00A0656A" w:rsidRDefault="005E3FD9" w:rsidP="005E3FD9">
      <w:pPr>
        <w:pStyle w:val="Tableau"/>
        <w:rPr>
          <w:del w:id="3126" w:author="Lucie" w:date="2013-07-29T19:57:00Z"/>
          <w:b w:val="0"/>
        </w:rPr>
      </w:pPr>
    </w:p>
    <w:p w14:paraId="11AA4444" w14:textId="25D33C33" w:rsidR="005E3FD9" w:rsidRPr="000760B1" w:rsidRDefault="005E3FD9" w:rsidP="005E3FD9">
      <w:pPr>
        <w:pStyle w:val="Tableau"/>
        <w:rPr>
          <w:b w:val="0"/>
        </w:rPr>
      </w:pPr>
      <w:r w:rsidRPr="00202FB6">
        <w:rPr>
          <w:b w:val="0"/>
        </w:rPr>
        <w:t>Tableau</w:t>
      </w:r>
      <w:r>
        <w:rPr>
          <w:b w:val="0"/>
        </w:rPr>
        <w:t xml:space="preserve"> 7</w:t>
      </w:r>
      <w:r>
        <w:t xml:space="preserve"> </w:t>
      </w:r>
      <w:r>
        <w:rPr>
          <w:b w:val="0"/>
        </w:rPr>
        <w:t xml:space="preserve">Tableau comparatif des résultats des  outils d’intégration </w:t>
      </w:r>
      <w:commentRangeStart w:id="3127"/>
      <w:r>
        <w:rPr>
          <w:b w:val="0"/>
        </w:rPr>
        <w:t>continue</w:t>
      </w:r>
      <w:commentRangeEnd w:id="3127"/>
      <w:r w:rsidR="00A0656A">
        <w:rPr>
          <w:rStyle w:val="Marquedannotation"/>
          <w:b w:val="0"/>
        </w:rPr>
        <w:commentReference w:id="3127"/>
      </w:r>
    </w:p>
    <w:tbl>
      <w:tblPr>
        <w:tblStyle w:val="Grille"/>
        <w:tblW w:w="0" w:type="auto"/>
        <w:jc w:val="center"/>
        <w:tblLook w:val="04A0" w:firstRow="1" w:lastRow="0" w:firstColumn="1" w:lastColumn="0" w:noHBand="0" w:noVBand="1"/>
        <w:tblPrChange w:id="3128" w:author="Lucie" w:date="2013-07-29T19:58:00Z">
          <w:tblPr>
            <w:tblStyle w:val="Grille"/>
            <w:tblW w:w="0" w:type="auto"/>
            <w:jc w:val="center"/>
            <w:tblLook w:val="04A0" w:firstRow="1" w:lastRow="0" w:firstColumn="1" w:lastColumn="0" w:noHBand="0" w:noVBand="1"/>
          </w:tblPr>
        </w:tblPrChange>
      </w:tblPr>
      <w:tblGrid>
        <w:gridCol w:w="3576"/>
        <w:gridCol w:w="1573"/>
        <w:gridCol w:w="1158"/>
        <w:tblGridChange w:id="3129">
          <w:tblGrid>
            <w:gridCol w:w="3576"/>
            <w:gridCol w:w="1573"/>
            <w:gridCol w:w="1158"/>
          </w:tblGrid>
        </w:tblGridChange>
      </w:tblGrid>
      <w:tr w:rsidR="00A75DA9" w:rsidRPr="005E3FD9" w14:paraId="281604D0" w14:textId="77777777" w:rsidTr="00A0656A">
        <w:trPr>
          <w:trHeight w:val="352"/>
          <w:jc w:val="center"/>
          <w:trPrChange w:id="3130" w:author="Lucie" w:date="2013-07-29T19:58:00Z">
            <w:trPr>
              <w:jc w:val="center"/>
            </w:trPr>
          </w:trPrChange>
        </w:trPr>
        <w:tc>
          <w:tcPr>
            <w:tcW w:w="0" w:type="auto"/>
            <w:tcPrChange w:id="3131" w:author="Lucie" w:date="2013-07-29T19:58:00Z">
              <w:tcPr>
                <w:tcW w:w="0" w:type="auto"/>
              </w:tcPr>
            </w:tcPrChange>
          </w:tcPr>
          <w:bookmarkEnd w:id="3118"/>
          <w:p w14:paraId="788D9EEC" w14:textId="55603CB3" w:rsidR="00A75DA9" w:rsidRPr="005E3FD9" w:rsidRDefault="00A75DA9" w:rsidP="005E3FD9">
            <w:pPr>
              <w:ind w:firstLine="0"/>
              <w:jc w:val="center"/>
              <w:rPr>
                <w:b/>
              </w:rPr>
            </w:pPr>
            <w:r w:rsidRPr="005E3FD9">
              <w:rPr>
                <w:b/>
              </w:rPr>
              <w:t>Critère</w:t>
            </w:r>
          </w:p>
        </w:tc>
        <w:tc>
          <w:tcPr>
            <w:tcW w:w="0" w:type="auto"/>
            <w:tcPrChange w:id="3132" w:author="Lucie" w:date="2013-07-29T19:58:00Z">
              <w:tcPr>
                <w:tcW w:w="0" w:type="auto"/>
              </w:tcPr>
            </w:tcPrChange>
          </w:tcPr>
          <w:p w14:paraId="6C16C848" w14:textId="68058DC5" w:rsidR="00A75DA9" w:rsidRPr="005E3FD9" w:rsidRDefault="00A75DA9" w:rsidP="005E3FD9">
            <w:pPr>
              <w:ind w:firstLine="0"/>
              <w:jc w:val="center"/>
              <w:rPr>
                <w:b/>
              </w:rPr>
            </w:pPr>
            <w:r w:rsidRPr="005E3FD9">
              <w:rPr>
                <w:b/>
              </w:rPr>
              <w:t>CruiseControl</w:t>
            </w:r>
          </w:p>
        </w:tc>
        <w:tc>
          <w:tcPr>
            <w:tcW w:w="1158" w:type="dxa"/>
            <w:tcPrChange w:id="3133" w:author="Lucie" w:date="2013-07-29T19:58:00Z">
              <w:tcPr>
                <w:tcW w:w="1158" w:type="dxa"/>
              </w:tcPr>
            </w:tcPrChange>
          </w:tcPr>
          <w:p w14:paraId="5E6371EA" w14:textId="3EBBC0AD" w:rsidR="00A75DA9" w:rsidRPr="005E3FD9" w:rsidRDefault="00A75DA9" w:rsidP="005E3FD9">
            <w:pPr>
              <w:ind w:firstLine="0"/>
              <w:jc w:val="center"/>
              <w:rPr>
                <w:b/>
              </w:rPr>
            </w:pPr>
            <w:r w:rsidRPr="005E3FD9">
              <w:rPr>
                <w:b/>
              </w:rPr>
              <w:t>Hudson</w:t>
            </w:r>
          </w:p>
        </w:tc>
      </w:tr>
      <w:tr w:rsidR="00A75DA9" w14:paraId="5112B2BF" w14:textId="77777777" w:rsidTr="00785C22">
        <w:trPr>
          <w:jc w:val="center"/>
        </w:trPr>
        <w:tc>
          <w:tcPr>
            <w:tcW w:w="0" w:type="auto"/>
          </w:tcPr>
          <w:p w14:paraId="4DC6D90C" w14:textId="55C2A71F" w:rsidR="00A75DA9" w:rsidRDefault="00A75DA9" w:rsidP="00DD2B04">
            <w:pPr>
              <w:pStyle w:val="Paragraphedeliste"/>
              <w:numPr>
                <w:ilvl w:val="0"/>
                <w:numId w:val="18"/>
              </w:numPr>
            </w:pPr>
            <w:r>
              <w:t>Performance</w:t>
            </w:r>
          </w:p>
        </w:tc>
        <w:tc>
          <w:tcPr>
            <w:tcW w:w="0" w:type="auto"/>
          </w:tcPr>
          <w:p w14:paraId="60818F94" w14:textId="4D4C9584" w:rsidR="00A75DA9" w:rsidRDefault="00785C22" w:rsidP="008F149B">
            <w:pPr>
              <w:ind w:firstLine="0"/>
              <w:jc w:val="center"/>
            </w:pPr>
            <w:r>
              <w:t>2</w:t>
            </w:r>
          </w:p>
        </w:tc>
        <w:tc>
          <w:tcPr>
            <w:tcW w:w="1158" w:type="dxa"/>
          </w:tcPr>
          <w:p w14:paraId="4850712D" w14:textId="62A4ADDB" w:rsidR="00A75DA9" w:rsidRDefault="00A75DA9" w:rsidP="008F149B">
            <w:pPr>
              <w:ind w:firstLine="0"/>
              <w:jc w:val="center"/>
            </w:pPr>
            <w:r>
              <w:t>2</w:t>
            </w:r>
          </w:p>
        </w:tc>
      </w:tr>
      <w:tr w:rsidR="00A75DA9" w14:paraId="2A5BF93B" w14:textId="77777777" w:rsidTr="00785C22">
        <w:trPr>
          <w:jc w:val="center"/>
        </w:trPr>
        <w:tc>
          <w:tcPr>
            <w:tcW w:w="0" w:type="auto"/>
          </w:tcPr>
          <w:p w14:paraId="65FA8ADB" w14:textId="7B61DD31" w:rsidR="00A75DA9" w:rsidRDefault="00A75DA9" w:rsidP="00DD2B04">
            <w:pPr>
              <w:pStyle w:val="Paragraphedeliste"/>
              <w:numPr>
                <w:ilvl w:val="0"/>
                <w:numId w:val="18"/>
              </w:numPr>
              <w:jc w:val="left"/>
            </w:pPr>
            <w:r>
              <w:t>Facilité de configuration</w:t>
            </w:r>
          </w:p>
        </w:tc>
        <w:tc>
          <w:tcPr>
            <w:tcW w:w="0" w:type="auto"/>
          </w:tcPr>
          <w:p w14:paraId="57ADEEE4" w14:textId="19072837" w:rsidR="00A75DA9" w:rsidRDefault="002A4494" w:rsidP="008F149B">
            <w:pPr>
              <w:ind w:firstLine="0"/>
              <w:jc w:val="center"/>
            </w:pPr>
            <w:r>
              <w:t>2</w:t>
            </w:r>
          </w:p>
        </w:tc>
        <w:tc>
          <w:tcPr>
            <w:tcW w:w="1158" w:type="dxa"/>
          </w:tcPr>
          <w:p w14:paraId="47FC0516" w14:textId="62AE9614" w:rsidR="00A75DA9" w:rsidRDefault="00A75DA9" w:rsidP="008F149B">
            <w:pPr>
              <w:ind w:firstLine="0"/>
              <w:jc w:val="center"/>
            </w:pPr>
            <w:r>
              <w:t>10</w:t>
            </w:r>
          </w:p>
        </w:tc>
      </w:tr>
      <w:tr w:rsidR="00A75DA9" w14:paraId="2B3434BC" w14:textId="77777777" w:rsidTr="00785C22">
        <w:trPr>
          <w:jc w:val="center"/>
        </w:trPr>
        <w:tc>
          <w:tcPr>
            <w:tcW w:w="0" w:type="auto"/>
          </w:tcPr>
          <w:p w14:paraId="3B3E5F10" w14:textId="6FB81D78" w:rsidR="00A75DA9" w:rsidRDefault="00A75DA9" w:rsidP="00DD2B04">
            <w:pPr>
              <w:pStyle w:val="Paragraphedeliste"/>
              <w:numPr>
                <w:ilvl w:val="0"/>
                <w:numId w:val="18"/>
              </w:numPr>
              <w:jc w:val="left"/>
            </w:pPr>
            <w:r>
              <w:t>Historique</w:t>
            </w:r>
          </w:p>
        </w:tc>
        <w:tc>
          <w:tcPr>
            <w:tcW w:w="0" w:type="auto"/>
          </w:tcPr>
          <w:p w14:paraId="62D1C9FE" w14:textId="2755E965" w:rsidR="00A75DA9" w:rsidRDefault="00A75DA9" w:rsidP="008F149B">
            <w:pPr>
              <w:ind w:firstLine="0"/>
              <w:jc w:val="center"/>
            </w:pPr>
            <w:r>
              <w:t>3</w:t>
            </w:r>
          </w:p>
        </w:tc>
        <w:tc>
          <w:tcPr>
            <w:tcW w:w="1158" w:type="dxa"/>
          </w:tcPr>
          <w:p w14:paraId="7DC93647" w14:textId="179D6D29" w:rsidR="00A75DA9" w:rsidRDefault="00A75DA9" w:rsidP="008F149B">
            <w:pPr>
              <w:ind w:firstLine="0"/>
              <w:jc w:val="center"/>
            </w:pPr>
            <w:r>
              <w:t>3</w:t>
            </w:r>
          </w:p>
        </w:tc>
      </w:tr>
      <w:tr w:rsidR="00A75DA9" w14:paraId="6183A108" w14:textId="77777777" w:rsidTr="00785C22">
        <w:trPr>
          <w:jc w:val="center"/>
        </w:trPr>
        <w:tc>
          <w:tcPr>
            <w:tcW w:w="0" w:type="auto"/>
          </w:tcPr>
          <w:p w14:paraId="4222E56D" w14:textId="503B75A7" w:rsidR="00A75DA9" w:rsidRDefault="00A75DA9" w:rsidP="00DD2B04">
            <w:pPr>
              <w:pStyle w:val="Paragraphedeliste"/>
              <w:numPr>
                <w:ilvl w:val="0"/>
                <w:numId w:val="18"/>
              </w:numPr>
              <w:jc w:val="left"/>
            </w:pPr>
            <w:r>
              <w:t>Facilité d’utilisation</w:t>
            </w:r>
          </w:p>
        </w:tc>
        <w:tc>
          <w:tcPr>
            <w:tcW w:w="0" w:type="auto"/>
          </w:tcPr>
          <w:p w14:paraId="4FC861A3" w14:textId="571105BA" w:rsidR="00A75DA9" w:rsidRDefault="00A75DA9" w:rsidP="008F149B">
            <w:pPr>
              <w:ind w:firstLine="0"/>
              <w:jc w:val="center"/>
            </w:pPr>
            <w:r>
              <w:t>10</w:t>
            </w:r>
          </w:p>
        </w:tc>
        <w:tc>
          <w:tcPr>
            <w:tcW w:w="1158" w:type="dxa"/>
          </w:tcPr>
          <w:p w14:paraId="7151930F" w14:textId="0D717173" w:rsidR="00A75DA9" w:rsidRDefault="00A75DA9" w:rsidP="008F149B">
            <w:pPr>
              <w:ind w:firstLine="0"/>
              <w:jc w:val="center"/>
            </w:pPr>
            <w:r>
              <w:t>10</w:t>
            </w:r>
          </w:p>
        </w:tc>
      </w:tr>
      <w:tr w:rsidR="00A75DA9" w14:paraId="3B26A79B" w14:textId="77777777" w:rsidTr="00785C22">
        <w:trPr>
          <w:jc w:val="center"/>
        </w:trPr>
        <w:tc>
          <w:tcPr>
            <w:tcW w:w="0" w:type="auto"/>
          </w:tcPr>
          <w:p w14:paraId="5C4B289D" w14:textId="799DDE36" w:rsidR="00A75DA9" w:rsidRDefault="00A75DA9" w:rsidP="00DD2B04">
            <w:pPr>
              <w:pStyle w:val="Paragraphedeliste"/>
              <w:numPr>
                <w:ilvl w:val="0"/>
                <w:numId w:val="18"/>
              </w:numPr>
              <w:jc w:val="left"/>
            </w:pPr>
            <w:r>
              <w:t>Administration de l’outil</w:t>
            </w:r>
          </w:p>
        </w:tc>
        <w:tc>
          <w:tcPr>
            <w:tcW w:w="0" w:type="auto"/>
          </w:tcPr>
          <w:p w14:paraId="4A61F490" w14:textId="431596C6" w:rsidR="00A75DA9" w:rsidRDefault="00A75DA9" w:rsidP="008F149B">
            <w:pPr>
              <w:ind w:firstLine="0"/>
              <w:jc w:val="center"/>
            </w:pPr>
            <w:r>
              <w:t>2</w:t>
            </w:r>
          </w:p>
        </w:tc>
        <w:tc>
          <w:tcPr>
            <w:tcW w:w="1158" w:type="dxa"/>
          </w:tcPr>
          <w:p w14:paraId="57AA4BB1" w14:textId="5419FB0E" w:rsidR="00A75DA9" w:rsidRDefault="00A75DA9" w:rsidP="008F149B">
            <w:pPr>
              <w:ind w:firstLine="0"/>
              <w:jc w:val="center"/>
            </w:pPr>
            <w:r>
              <w:t>2</w:t>
            </w:r>
          </w:p>
        </w:tc>
      </w:tr>
      <w:tr w:rsidR="00A75DA9" w14:paraId="4892B89B" w14:textId="77777777" w:rsidTr="00785C22">
        <w:trPr>
          <w:trHeight w:val="653"/>
          <w:jc w:val="center"/>
        </w:trPr>
        <w:tc>
          <w:tcPr>
            <w:tcW w:w="0" w:type="auto"/>
          </w:tcPr>
          <w:p w14:paraId="2820A939" w14:textId="351A37E6" w:rsidR="00A75DA9" w:rsidRDefault="00A75DA9" w:rsidP="00DD2B04">
            <w:pPr>
              <w:pStyle w:val="Paragraphedeliste"/>
              <w:numPr>
                <w:ilvl w:val="0"/>
                <w:numId w:val="18"/>
              </w:numPr>
              <w:jc w:val="left"/>
            </w:pPr>
            <w:r>
              <w:t>Automatisation</w:t>
            </w:r>
          </w:p>
        </w:tc>
        <w:tc>
          <w:tcPr>
            <w:tcW w:w="0" w:type="auto"/>
          </w:tcPr>
          <w:p w14:paraId="0808AAFB" w14:textId="2E45FA7B" w:rsidR="00A75DA9" w:rsidRDefault="00A75DA9" w:rsidP="008F149B">
            <w:pPr>
              <w:ind w:firstLine="0"/>
              <w:jc w:val="center"/>
            </w:pPr>
            <w:r>
              <w:t>5</w:t>
            </w:r>
          </w:p>
        </w:tc>
        <w:tc>
          <w:tcPr>
            <w:tcW w:w="1158" w:type="dxa"/>
          </w:tcPr>
          <w:p w14:paraId="7CC26467" w14:textId="03C11D5C" w:rsidR="00A75DA9" w:rsidRDefault="00A75DA9" w:rsidP="008F149B">
            <w:pPr>
              <w:ind w:firstLine="0"/>
              <w:jc w:val="center"/>
            </w:pPr>
            <w:r>
              <w:t>5</w:t>
            </w:r>
          </w:p>
        </w:tc>
      </w:tr>
      <w:tr w:rsidR="00A75DA9" w14:paraId="1A89ABD0" w14:textId="77777777" w:rsidTr="00785C22">
        <w:trPr>
          <w:trHeight w:val="697"/>
          <w:jc w:val="center"/>
        </w:trPr>
        <w:tc>
          <w:tcPr>
            <w:tcW w:w="0" w:type="auto"/>
          </w:tcPr>
          <w:p w14:paraId="2AB2F62E" w14:textId="0C4663E7" w:rsidR="00A75DA9" w:rsidRDefault="00A75DA9" w:rsidP="00DD2B04">
            <w:pPr>
              <w:pStyle w:val="Paragraphedeliste"/>
              <w:numPr>
                <w:ilvl w:val="0"/>
                <w:numId w:val="18"/>
              </w:numPr>
              <w:jc w:val="left"/>
            </w:pPr>
            <w:r>
              <w:t>Documentation et support gratuits</w:t>
            </w:r>
          </w:p>
        </w:tc>
        <w:tc>
          <w:tcPr>
            <w:tcW w:w="0" w:type="auto"/>
          </w:tcPr>
          <w:p w14:paraId="2E9B0865" w14:textId="77777777" w:rsidR="00A75DA9" w:rsidRDefault="00A75DA9" w:rsidP="00F77FF3">
            <w:pPr>
              <w:ind w:firstLine="0"/>
              <w:jc w:val="center"/>
            </w:pPr>
            <w:r>
              <w:t>5</w:t>
            </w:r>
          </w:p>
        </w:tc>
        <w:tc>
          <w:tcPr>
            <w:tcW w:w="1158" w:type="dxa"/>
          </w:tcPr>
          <w:p w14:paraId="1FE7CBFF" w14:textId="77777777" w:rsidR="00A75DA9" w:rsidRDefault="00A75DA9" w:rsidP="00F77FF3">
            <w:pPr>
              <w:ind w:firstLine="0"/>
              <w:jc w:val="center"/>
            </w:pPr>
            <w:r>
              <w:t>5</w:t>
            </w:r>
          </w:p>
        </w:tc>
      </w:tr>
      <w:tr w:rsidR="00A75DA9" w14:paraId="0416397D" w14:textId="77777777" w:rsidTr="00785C22">
        <w:trPr>
          <w:jc w:val="center"/>
        </w:trPr>
        <w:tc>
          <w:tcPr>
            <w:tcW w:w="0" w:type="auto"/>
          </w:tcPr>
          <w:p w14:paraId="2E910A8D" w14:textId="77777777" w:rsidR="00A75DA9" w:rsidRDefault="00A75DA9" w:rsidP="00DD2B04">
            <w:pPr>
              <w:pStyle w:val="Paragraphedeliste"/>
              <w:numPr>
                <w:ilvl w:val="0"/>
                <w:numId w:val="18"/>
              </w:numPr>
            </w:pPr>
            <w:r>
              <w:t>Support payant</w:t>
            </w:r>
          </w:p>
        </w:tc>
        <w:tc>
          <w:tcPr>
            <w:tcW w:w="0" w:type="auto"/>
          </w:tcPr>
          <w:p w14:paraId="0D4EA1B6" w14:textId="77777777" w:rsidR="00A75DA9" w:rsidRDefault="00A75DA9" w:rsidP="00F77FF3">
            <w:pPr>
              <w:ind w:firstLine="0"/>
              <w:jc w:val="center"/>
            </w:pPr>
            <w:r>
              <w:t>0</w:t>
            </w:r>
          </w:p>
        </w:tc>
        <w:tc>
          <w:tcPr>
            <w:tcW w:w="1158" w:type="dxa"/>
          </w:tcPr>
          <w:p w14:paraId="068053A9" w14:textId="77777777" w:rsidR="00A75DA9" w:rsidRDefault="00A75DA9" w:rsidP="00F77FF3">
            <w:pPr>
              <w:ind w:firstLine="0"/>
              <w:jc w:val="center"/>
            </w:pPr>
            <w:r>
              <w:t>0</w:t>
            </w:r>
          </w:p>
        </w:tc>
      </w:tr>
      <w:tr w:rsidR="00A75DA9" w14:paraId="45A260CD" w14:textId="77777777" w:rsidTr="00785C22">
        <w:trPr>
          <w:jc w:val="center"/>
        </w:trPr>
        <w:tc>
          <w:tcPr>
            <w:tcW w:w="0" w:type="auto"/>
          </w:tcPr>
          <w:p w14:paraId="2D54FF24" w14:textId="016884E6" w:rsidR="00A75DA9" w:rsidRDefault="00A75DA9" w:rsidP="00A75DA9">
            <w:pPr>
              <w:ind w:firstLine="0"/>
              <w:jc w:val="right"/>
            </w:pPr>
            <w:r>
              <w:t>Total</w:t>
            </w:r>
          </w:p>
        </w:tc>
        <w:tc>
          <w:tcPr>
            <w:tcW w:w="0" w:type="auto"/>
          </w:tcPr>
          <w:p w14:paraId="30CCD76E" w14:textId="429E8E83" w:rsidR="00A75DA9" w:rsidRDefault="002A4494" w:rsidP="00A75DA9">
            <w:pPr>
              <w:ind w:firstLine="0"/>
              <w:jc w:val="center"/>
            </w:pPr>
            <w:r>
              <w:t>29</w:t>
            </w:r>
          </w:p>
        </w:tc>
        <w:tc>
          <w:tcPr>
            <w:tcW w:w="1158" w:type="dxa"/>
          </w:tcPr>
          <w:p w14:paraId="404F84B1" w14:textId="4DBE05AE" w:rsidR="00A75DA9" w:rsidRDefault="00785C22" w:rsidP="008F149B">
            <w:pPr>
              <w:ind w:firstLine="0"/>
              <w:jc w:val="center"/>
            </w:pPr>
            <w:r>
              <w:t>37</w:t>
            </w:r>
          </w:p>
        </w:tc>
      </w:tr>
    </w:tbl>
    <w:p w14:paraId="5DDC3764" w14:textId="77777777" w:rsidR="00114DC0" w:rsidRPr="00114DC0" w:rsidRDefault="00114DC0" w:rsidP="00114DC0"/>
    <w:p w14:paraId="6F6350CE" w14:textId="395EE74A" w:rsidR="006E4B03" w:rsidRPr="00841ABA" w:rsidRDefault="00841ABA" w:rsidP="006E4B03">
      <w:pPr>
        <w:pStyle w:val="Titre1"/>
        <w:rPr>
          <w:color w:val="auto"/>
          <w:rPrChange w:id="3134" w:author="Yann Bourdeau" w:date="2013-09-15T10:25:00Z">
            <w:rPr/>
          </w:rPrChange>
        </w:rPr>
      </w:pPr>
      <w:bookmarkStart w:id="3135" w:name="_Toc236312120"/>
      <w:bookmarkStart w:id="3136" w:name="_Toc236312256"/>
      <w:bookmarkStart w:id="3137" w:name="_Toc253324792"/>
      <w:ins w:id="3138" w:author="Yann Bourdeau" w:date="2013-09-15T10:25:00Z">
        <w:r w:rsidRPr="00841ABA">
          <w:rPr>
            <w:color w:val="auto"/>
            <w:rPrChange w:id="3139" w:author="Yann Bourdeau" w:date="2013-09-15T10:25:00Z">
              <w:rPr/>
            </w:rPrChange>
          </w:rPr>
          <w:t xml:space="preserve">11.0 </w:t>
        </w:r>
      </w:ins>
      <w:r w:rsidR="006E4B03" w:rsidRPr="00841ABA">
        <w:rPr>
          <w:color w:val="auto"/>
          <w:rPrChange w:id="3140" w:author="Yann Bourdeau" w:date="2013-09-15T10:25:00Z">
            <w:rPr/>
          </w:rPrChange>
        </w:rPr>
        <w:t>Interprétation des résultats</w:t>
      </w:r>
      <w:bookmarkEnd w:id="3135"/>
      <w:bookmarkEnd w:id="3136"/>
      <w:bookmarkEnd w:id="3137"/>
    </w:p>
    <w:p w14:paraId="501FE466" w14:textId="08DBD595" w:rsidR="006E4B03" w:rsidRPr="00841ABA" w:rsidRDefault="00841ABA" w:rsidP="006E4B03">
      <w:pPr>
        <w:pStyle w:val="Titre2"/>
        <w:rPr>
          <w:color w:val="auto"/>
          <w:rPrChange w:id="3141" w:author="Yann Bourdeau" w:date="2013-09-15T10:25:00Z">
            <w:rPr/>
          </w:rPrChange>
        </w:rPr>
      </w:pPr>
      <w:bookmarkStart w:id="3142" w:name="_Toc236312121"/>
      <w:bookmarkStart w:id="3143" w:name="_Toc236312257"/>
      <w:bookmarkStart w:id="3144" w:name="_Toc253324793"/>
      <w:ins w:id="3145" w:author="Yann Bourdeau" w:date="2013-09-15T10:25:00Z">
        <w:r w:rsidRPr="00841ABA">
          <w:rPr>
            <w:color w:val="auto"/>
            <w:rPrChange w:id="3146" w:author="Yann Bourdeau" w:date="2013-09-15T10:25:00Z">
              <w:rPr/>
            </w:rPrChange>
          </w:rPr>
          <w:t xml:space="preserve">11.1 </w:t>
        </w:r>
      </w:ins>
      <w:r w:rsidR="006E4B03" w:rsidRPr="00841ABA">
        <w:rPr>
          <w:color w:val="auto"/>
          <w:rPrChange w:id="3147" w:author="Yann Bourdeau" w:date="2013-09-15T10:25:00Z">
            <w:rPr/>
          </w:rPrChange>
        </w:rPr>
        <w:t>Outils de test</w:t>
      </w:r>
      <w:ins w:id="3148" w:author="Lucie" w:date="2013-07-29T20:33:00Z">
        <w:r w:rsidR="00090E3A" w:rsidRPr="00841ABA">
          <w:rPr>
            <w:color w:val="auto"/>
            <w:rPrChange w:id="3149" w:author="Yann Bourdeau" w:date="2013-09-15T10:25:00Z">
              <w:rPr/>
            </w:rPrChange>
          </w:rPr>
          <w:t>s</w:t>
        </w:r>
      </w:ins>
      <w:r w:rsidR="006E4B03" w:rsidRPr="00841ABA">
        <w:rPr>
          <w:color w:val="auto"/>
          <w:rPrChange w:id="3150" w:author="Yann Bourdeau" w:date="2013-09-15T10:25:00Z">
            <w:rPr/>
          </w:rPrChange>
        </w:rPr>
        <w:t xml:space="preserve"> unitaire</w:t>
      </w:r>
      <w:bookmarkEnd w:id="3142"/>
      <w:bookmarkEnd w:id="3143"/>
      <w:ins w:id="3151" w:author="Lucie" w:date="2013-07-29T20:33:00Z">
        <w:r w:rsidR="00090E3A" w:rsidRPr="00841ABA">
          <w:rPr>
            <w:color w:val="auto"/>
            <w:rPrChange w:id="3152" w:author="Yann Bourdeau" w:date="2013-09-15T10:25:00Z">
              <w:rPr/>
            </w:rPrChange>
          </w:rPr>
          <w:t>s</w:t>
        </w:r>
      </w:ins>
      <w:bookmarkEnd w:id="3144"/>
    </w:p>
    <w:p w14:paraId="4FF2408D" w14:textId="749D647B" w:rsidR="00DD6A4D" w:rsidRPr="00841ABA" w:rsidRDefault="00841ABA" w:rsidP="00DD6A4D">
      <w:pPr>
        <w:pStyle w:val="Titre3"/>
        <w:rPr>
          <w:color w:val="auto"/>
          <w:rPrChange w:id="3153" w:author="Yann Bourdeau" w:date="2013-09-15T10:26:00Z">
            <w:rPr/>
          </w:rPrChange>
        </w:rPr>
      </w:pPr>
      <w:bookmarkStart w:id="3154" w:name="_Toc236312122"/>
      <w:bookmarkStart w:id="3155" w:name="_Toc236312258"/>
      <w:bookmarkStart w:id="3156" w:name="_Toc253324794"/>
      <w:ins w:id="3157" w:author="Yann Bourdeau" w:date="2013-09-15T10:25:00Z">
        <w:r w:rsidRPr="00841ABA">
          <w:rPr>
            <w:color w:val="auto"/>
            <w:rPrChange w:id="3158" w:author="Yann Bourdeau" w:date="2013-09-15T10:26:00Z">
              <w:rPr/>
            </w:rPrChange>
          </w:rPr>
          <w:t xml:space="preserve">11.1.1 </w:t>
        </w:r>
      </w:ins>
      <w:r w:rsidR="00DD6A4D" w:rsidRPr="00841ABA">
        <w:rPr>
          <w:color w:val="auto"/>
          <w:rPrChange w:id="3159" w:author="Yann Bourdeau" w:date="2013-09-15T10:26:00Z">
            <w:rPr/>
          </w:rPrChange>
        </w:rPr>
        <w:t>Facilité d’utilisation</w:t>
      </w:r>
      <w:bookmarkEnd w:id="3154"/>
      <w:bookmarkEnd w:id="3155"/>
      <w:bookmarkEnd w:id="3156"/>
    </w:p>
    <w:p w14:paraId="277C7860" w14:textId="5875BC27" w:rsidR="00DD6A4D" w:rsidRDefault="00DD6A4D" w:rsidP="0035059F">
      <w:r>
        <w:t xml:space="preserve">À l’usage, </w:t>
      </w:r>
      <w:r w:rsidR="006E4B03">
        <w:t xml:space="preserve">Google Test </w:t>
      </w:r>
      <w:r>
        <w:t xml:space="preserve">se révèle être </w:t>
      </w:r>
      <w:r w:rsidR="006A687D">
        <w:t xml:space="preserve">l’outil le plus simple </w:t>
      </w:r>
      <w:r>
        <w:t>d’utilisation,</w:t>
      </w:r>
      <w:r w:rsidR="006A687D">
        <w:t xml:space="preserve"> </w:t>
      </w:r>
      <w:r w:rsidR="006E4B03">
        <w:t>suivi de Boost</w:t>
      </w:r>
      <w:ins w:id="3160" w:author="Lucie" w:date="2013-07-29T20:33:00Z">
        <w:r w:rsidR="00090E3A">
          <w:t xml:space="preserve"> T</w:t>
        </w:r>
      </w:ins>
      <w:del w:id="3161" w:author="Lucie" w:date="2013-07-29T20:33:00Z">
        <w:r w:rsidR="006E4B03" w:rsidDel="00090E3A">
          <w:delText xml:space="preserve"> t</w:delText>
        </w:r>
      </w:del>
      <w:r w:rsidR="006E4B03">
        <w:t xml:space="preserve">est et finalement </w:t>
      </w:r>
      <w:r>
        <w:t xml:space="preserve">de </w:t>
      </w:r>
      <w:r w:rsidR="006E4B03">
        <w:t xml:space="preserve">CPP Unit. </w:t>
      </w:r>
    </w:p>
    <w:p w14:paraId="7EB50E69" w14:textId="4EFC2FDF" w:rsidR="00F60C1C" w:rsidRDefault="006E4B03" w:rsidP="00F60C1C">
      <w:r>
        <w:t xml:space="preserve">Google Test </w:t>
      </w:r>
      <w:r w:rsidR="00DD6A4D">
        <w:t>et Boo</w:t>
      </w:r>
      <w:ins w:id="3162" w:author="Lucie" w:date="2013-07-29T20:34:00Z">
        <w:r w:rsidR="00090E3A">
          <w:t>s</w:t>
        </w:r>
      </w:ins>
      <w:r w:rsidR="00DD6A4D">
        <w:t xml:space="preserve">t Test </w:t>
      </w:r>
      <w:r>
        <w:t>ne nécessite</w:t>
      </w:r>
      <w:r w:rsidR="00DD6A4D">
        <w:t>nt</w:t>
      </w:r>
      <w:r>
        <w:t xml:space="preserve"> pas beaucoup de code supplémentaire pour effectuer les tests unitaires.  </w:t>
      </w:r>
      <w:r w:rsidR="00DD6A4D">
        <w:t>L’approche est simple, il suffit d’utiliser une macro pour définir une fonction et le tour est joué.</w:t>
      </w:r>
    </w:p>
    <w:p w14:paraId="6332021F" w14:textId="1622453E" w:rsidR="00F60C1C" w:rsidRDefault="00F60C1C" w:rsidP="00F60C1C">
      <w:r>
        <w:t>Par contre, c’est beaucoup plus lourd pour CPP Unit. Il faut déclarer une classe de test unitaire et une fonction «main» où il faut enregistrer les tests unitaires à l’exécuteur de la classe de test. CPP Unit est un grand perdant à cause de cela. Le code à réaliser est plutôt</w:t>
      </w:r>
      <w:r w:rsidR="005B6E3F">
        <w:t xml:space="preserve"> </w:t>
      </w:r>
      <w:r>
        <w:t>verbeux. Le fait d’avoir à créer du code autre que celui des tests unitaires ajoute inutilement à la charge de travail du développeur de logiciel, ce qui n’est pas nécessaire avec les deux autres outils de test</w:t>
      </w:r>
      <w:ins w:id="3163" w:author="Lucie" w:date="2013-07-29T20:01:00Z">
        <w:r w:rsidR="00A0656A">
          <w:t>s</w:t>
        </w:r>
      </w:ins>
      <w:r>
        <w:t xml:space="preserve"> unitaire</w:t>
      </w:r>
      <w:ins w:id="3164" w:author="Lucie" w:date="2013-07-29T20:01:00Z">
        <w:r w:rsidR="00A0656A">
          <w:t>s</w:t>
        </w:r>
      </w:ins>
      <w:r>
        <w:t>.</w:t>
      </w:r>
    </w:p>
    <w:p w14:paraId="1880CBB1" w14:textId="73CDEDA1" w:rsidR="00F60C1C" w:rsidRDefault="00F60C1C" w:rsidP="00F60C1C">
      <w:r>
        <w:t>Google Test l’emporte sur ce critère pour sa facilité</w:t>
      </w:r>
      <w:r w:rsidR="00E93F2D">
        <w:t xml:space="preserve"> d’utilisation dans l’ensemble.</w:t>
      </w:r>
    </w:p>
    <w:p w14:paraId="6BAC773A" w14:textId="5524BB18" w:rsidR="00DD6A4D" w:rsidRPr="00841ABA" w:rsidRDefault="00841ABA" w:rsidP="00F60C1C">
      <w:pPr>
        <w:pStyle w:val="Titre3"/>
        <w:rPr>
          <w:color w:val="auto"/>
          <w:rPrChange w:id="3165" w:author="Yann Bourdeau" w:date="2013-09-15T10:26:00Z">
            <w:rPr/>
          </w:rPrChange>
        </w:rPr>
      </w:pPr>
      <w:bookmarkStart w:id="3166" w:name="_Toc236312123"/>
      <w:bookmarkStart w:id="3167" w:name="_Toc236312259"/>
      <w:bookmarkStart w:id="3168" w:name="_Toc253324795"/>
      <w:ins w:id="3169" w:author="Yann Bourdeau" w:date="2013-09-15T10:26:00Z">
        <w:r w:rsidRPr="00841ABA">
          <w:rPr>
            <w:color w:val="auto"/>
            <w:rPrChange w:id="3170" w:author="Yann Bourdeau" w:date="2013-09-15T10:26:00Z">
              <w:rPr/>
            </w:rPrChange>
          </w:rPr>
          <w:t xml:space="preserve">11.1.2 </w:t>
        </w:r>
      </w:ins>
      <w:r w:rsidR="00F60C1C" w:rsidRPr="00841ABA">
        <w:rPr>
          <w:color w:val="auto"/>
          <w:rPrChange w:id="3171" w:author="Yann Bourdeau" w:date="2013-09-15T10:26:00Z">
            <w:rPr/>
          </w:rPrChange>
        </w:rPr>
        <w:t>Assertions</w:t>
      </w:r>
      <w:bookmarkEnd w:id="3166"/>
      <w:bookmarkEnd w:id="3167"/>
      <w:bookmarkEnd w:id="3168"/>
    </w:p>
    <w:p w14:paraId="68605321" w14:textId="3BC709E8" w:rsidR="006E4B03" w:rsidRDefault="006E4B03" w:rsidP="0035059F">
      <w:r>
        <w:t>Les trois outils n</w:t>
      </w:r>
      <w:r w:rsidR="006A687D">
        <w:t>’offrent pas de contrainte</w:t>
      </w:r>
      <w:del w:id="3172" w:author="Lucie" w:date="2013-07-29T20:01:00Z">
        <w:r w:rsidR="006A687D" w:rsidDel="00A0656A">
          <w:delText>s</w:delText>
        </w:r>
      </w:del>
      <w:r w:rsidR="006A687D">
        <w:t xml:space="preserve"> pour </w:t>
      </w:r>
      <w:r>
        <w:t xml:space="preserve">faire </w:t>
      </w:r>
      <w:r w:rsidR="006A687D">
        <w:t>d</w:t>
      </w:r>
      <w:r>
        <w:t>es assertions</w:t>
      </w:r>
      <w:r w:rsidR="00BC2D37">
        <w:t xml:space="preserve">. Même si </w:t>
      </w:r>
      <w:r>
        <w:t>Boost Test n’</w:t>
      </w:r>
      <w:r w:rsidR="006A687D">
        <w:t xml:space="preserve">offre </w:t>
      </w:r>
      <w:r>
        <w:t>pas beaucoup de fonction</w:t>
      </w:r>
      <w:r w:rsidR="006A687D">
        <w:t xml:space="preserve">nalités </w:t>
      </w:r>
      <w:r w:rsidR="00DD6A4D">
        <w:t>pour le</w:t>
      </w:r>
      <w:r>
        <w:t>s assertion</w:t>
      </w:r>
      <w:r w:rsidR="00DD6A4D">
        <w:t>s</w:t>
      </w:r>
      <w:r>
        <w:t>, cela fonctionnait quand même.</w:t>
      </w:r>
      <w:r w:rsidR="00F60C1C">
        <w:t xml:space="preserve"> Ce critère ne permet pas de les distinguer.</w:t>
      </w:r>
    </w:p>
    <w:p w14:paraId="5261FF0A" w14:textId="44C38552" w:rsidR="006E4B03" w:rsidRDefault="006E4B03" w:rsidP="006E4B03">
      <w:pPr>
        <w:ind w:firstLine="0"/>
      </w:pPr>
      <w:r>
        <w:tab/>
        <w:t>Les trois outils ne se distinguent pas beaucoup puisqu’ils satisfont tous à la tâche des tests unitaires</w:t>
      </w:r>
      <w:r w:rsidR="00DD6A4D">
        <w:t>, à part pour la simplicité d’</w:t>
      </w:r>
      <w:r w:rsidR="001B09F3">
        <w:t>utilisation et les rapports XML</w:t>
      </w:r>
      <w:r>
        <w:t xml:space="preserve">. </w:t>
      </w:r>
      <w:r w:rsidR="00DD6A4D">
        <w:t>Tous</w:t>
      </w:r>
      <w:r>
        <w:t xml:space="preserve"> fonctionnent bien aucun bogue</w:t>
      </w:r>
      <w:r w:rsidR="00DD6A4D">
        <w:t xml:space="preserve"> n’a été remarqué</w:t>
      </w:r>
      <w:r>
        <w:t xml:space="preserve">. </w:t>
      </w:r>
    </w:p>
    <w:p w14:paraId="21C81179" w14:textId="7D2A5DA8" w:rsidR="00E93F2D" w:rsidRPr="00841ABA" w:rsidRDefault="00841ABA" w:rsidP="00E93F2D">
      <w:pPr>
        <w:pStyle w:val="Titre3"/>
        <w:rPr>
          <w:color w:val="auto"/>
          <w:rPrChange w:id="3173" w:author="Yann Bourdeau" w:date="2013-09-15T10:26:00Z">
            <w:rPr/>
          </w:rPrChange>
        </w:rPr>
      </w:pPr>
      <w:bookmarkStart w:id="3174" w:name="_Toc236312124"/>
      <w:bookmarkStart w:id="3175" w:name="_Toc236312260"/>
      <w:bookmarkStart w:id="3176" w:name="_Toc253324796"/>
      <w:ins w:id="3177" w:author="Yann Bourdeau" w:date="2013-09-15T10:26:00Z">
        <w:r w:rsidRPr="00841ABA">
          <w:rPr>
            <w:color w:val="auto"/>
            <w:rPrChange w:id="3178" w:author="Yann Bourdeau" w:date="2013-09-15T10:26:00Z">
              <w:rPr/>
            </w:rPrChange>
          </w:rPr>
          <w:t xml:space="preserve">11.1.3 </w:t>
        </w:r>
      </w:ins>
      <w:r w:rsidR="00E93F2D" w:rsidRPr="00841ABA">
        <w:rPr>
          <w:color w:val="auto"/>
          <w:rPrChange w:id="3179" w:author="Yann Bourdeau" w:date="2013-09-15T10:26:00Z">
            <w:rPr/>
          </w:rPrChange>
        </w:rPr>
        <w:t>Rapports de tests</w:t>
      </w:r>
      <w:bookmarkEnd w:id="3174"/>
      <w:bookmarkEnd w:id="3175"/>
      <w:bookmarkEnd w:id="3176"/>
    </w:p>
    <w:p w14:paraId="14820B9C" w14:textId="497999A8" w:rsidR="006E4B03" w:rsidRDefault="00E93F2D" w:rsidP="00E93F2D">
      <w:r>
        <w:t xml:space="preserve">Seul Google </w:t>
      </w:r>
      <w:ins w:id="3180" w:author="Lucie" w:date="2013-07-29T20:02:00Z">
        <w:r w:rsidR="00014B0B">
          <w:t>T</w:t>
        </w:r>
      </w:ins>
      <w:del w:id="3181" w:author="Lucie" w:date="2013-07-29T20:02:00Z">
        <w:r w:rsidDel="00014B0B">
          <w:delText>t</w:delText>
        </w:r>
      </w:del>
      <w:r>
        <w:t>est génère des rapports XML dans un format directement assimilable par les outils d’intégration continue. Pour Boo</w:t>
      </w:r>
      <w:ins w:id="3182" w:author="Lucie" w:date="2013-07-29T20:35:00Z">
        <w:r w:rsidR="00090E3A">
          <w:t>s</w:t>
        </w:r>
      </w:ins>
      <w:r>
        <w:t xml:space="preserve">t </w:t>
      </w:r>
      <w:ins w:id="3183" w:author="Lucie" w:date="2013-07-29T20:35:00Z">
        <w:r w:rsidR="00090E3A">
          <w:t>T</w:t>
        </w:r>
      </w:ins>
      <w:del w:id="3184" w:author="Lucie" w:date="2013-07-29T20:35:00Z">
        <w:r w:rsidDel="00090E3A">
          <w:delText>t</w:delText>
        </w:r>
      </w:del>
      <w:r>
        <w:t>est et CPPUnit u</w:t>
      </w:r>
      <w:r w:rsidR="006E4B03">
        <w:t xml:space="preserve">n XSLT </w:t>
      </w:r>
      <w:r>
        <w:t>a d</w:t>
      </w:r>
      <w:ins w:id="3185" w:author="Lucie" w:date="2013-07-29T20:02:00Z">
        <w:r w:rsidR="00014B0B">
          <w:t>û</w:t>
        </w:r>
      </w:ins>
      <w:del w:id="3186" w:author="Lucie" w:date="2013-07-29T20:02:00Z">
        <w:r w:rsidDel="00014B0B">
          <w:delText>u</w:delText>
        </w:r>
      </w:del>
      <w:r>
        <w:t xml:space="preserve"> être utilisé </w:t>
      </w:r>
      <w:r w:rsidR="006E4B03">
        <w:t>pour les transformer dans le bon format</w:t>
      </w:r>
      <w:r>
        <w:t xml:space="preserve">. </w:t>
      </w:r>
      <w:r w:rsidR="006E4B03">
        <w:t xml:space="preserve">Google Test </w:t>
      </w:r>
      <w:r>
        <w:t>l’emporte sur ce point.</w:t>
      </w:r>
    </w:p>
    <w:p w14:paraId="1240D092" w14:textId="5D580358" w:rsidR="00E93F2D" w:rsidRPr="00841ABA" w:rsidRDefault="00841ABA" w:rsidP="00E93F2D">
      <w:pPr>
        <w:pStyle w:val="Titre3"/>
        <w:rPr>
          <w:color w:val="auto"/>
          <w:rPrChange w:id="3187" w:author="Yann Bourdeau" w:date="2013-09-15T10:26:00Z">
            <w:rPr/>
          </w:rPrChange>
        </w:rPr>
      </w:pPr>
      <w:bookmarkStart w:id="3188" w:name="_Toc236312125"/>
      <w:bookmarkStart w:id="3189" w:name="_Toc236312261"/>
      <w:bookmarkStart w:id="3190" w:name="_Toc253324797"/>
      <w:ins w:id="3191" w:author="Yann Bourdeau" w:date="2013-09-15T10:26:00Z">
        <w:r w:rsidRPr="00841ABA">
          <w:rPr>
            <w:color w:val="auto"/>
            <w:rPrChange w:id="3192" w:author="Yann Bourdeau" w:date="2013-09-15T10:26:00Z">
              <w:rPr/>
            </w:rPrChange>
          </w:rPr>
          <w:t xml:space="preserve">11.1.4 </w:t>
        </w:r>
      </w:ins>
      <w:r w:rsidR="00E93F2D" w:rsidRPr="00841ABA">
        <w:rPr>
          <w:color w:val="auto"/>
          <w:rPrChange w:id="3193" w:author="Yann Bourdeau" w:date="2013-09-15T10:26:00Z">
            <w:rPr/>
          </w:rPrChange>
        </w:rPr>
        <w:t>Configuration des options d’exécution des tests</w:t>
      </w:r>
      <w:bookmarkEnd w:id="3188"/>
      <w:bookmarkEnd w:id="3189"/>
      <w:bookmarkEnd w:id="3190"/>
    </w:p>
    <w:p w14:paraId="5E8A9B23" w14:textId="34EA9FED" w:rsidR="00390E20" w:rsidRDefault="006E4B03" w:rsidP="00E93F2D">
      <w:r>
        <w:t xml:space="preserve">Pour Google Test, </w:t>
      </w:r>
      <w:r w:rsidR="00E93F2D">
        <w:t>la configuration de l’exécution se fait à l’</w:t>
      </w:r>
      <w:r w:rsidR="00390E20">
        <w:t>a</w:t>
      </w:r>
      <w:r w:rsidR="00E93F2D">
        <w:t xml:space="preserve">ide de </w:t>
      </w:r>
      <w:r>
        <w:t>variables d’environnement</w:t>
      </w:r>
      <w:r w:rsidR="00E93F2D">
        <w:t xml:space="preserve">. </w:t>
      </w:r>
      <w:r>
        <w:t>Boost Test,</w:t>
      </w:r>
      <w:r w:rsidR="00E93F2D">
        <w:t xml:space="preserve"> lui, exige que les options soient </w:t>
      </w:r>
      <w:r>
        <w:t xml:space="preserve"> passé</w:t>
      </w:r>
      <w:r w:rsidR="00E93F2D">
        <w:t>es</w:t>
      </w:r>
      <w:r>
        <w:t xml:space="preserve"> à </w:t>
      </w:r>
      <w:del w:id="3194" w:author="Lucie" w:date="2013-07-29T20:04:00Z">
        <w:r w:rsidDel="00014B0B">
          <w:delText xml:space="preserve"> </w:delText>
        </w:r>
      </w:del>
      <w:r>
        <w:t>la ligne de commande</w:t>
      </w:r>
      <w:r w:rsidR="00390E20">
        <w:t xml:space="preserve"> qui lance l</w:t>
      </w:r>
      <w:r>
        <w:t xml:space="preserve">es programmes de tests unitaires. </w:t>
      </w:r>
      <w:r w:rsidR="00390E20">
        <w:t>Alors que</w:t>
      </w:r>
      <w:r>
        <w:t xml:space="preserve"> pour CPP Unit, </w:t>
      </w:r>
      <w:r w:rsidR="00390E20">
        <w:t xml:space="preserve">il faut spécifier les </w:t>
      </w:r>
      <w:r>
        <w:t>options dans le code</w:t>
      </w:r>
      <w:r w:rsidR="00390E20">
        <w:t xml:space="preserve">, qu’il faut </w:t>
      </w:r>
      <w:del w:id="3195" w:author="Lucie" w:date="2013-07-29T20:04:00Z">
        <w:r w:rsidR="00390E20" w:rsidDel="00014B0B">
          <w:delText xml:space="preserve">faut </w:delText>
        </w:r>
      </w:del>
      <w:r>
        <w:t xml:space="preserve">recompiler </w:t>
      </w:r>
      <w:r w:rsidR="00390E20">
        <w:t>à chaque changement dans les options.</w:t>
      </w:r>
    </w:p>
    <w:p w14:paraId="261FAACB" w14:textId="57315A28" w:rsidR="006E4B03" w:rsidRDefault="00390E20" w:rsidP="00E93F2D">
      <w:r>
        <w:t xml:space="preserve">CPP Unit est le grand perdant de cette section, alors </w:t>
      </w:r>
      <w:r w:rsidR="006E4B03">
        <w:t xml:space="preserve">que les deux autres </w:t>
      </w:r>
      <w:r w:rsidR="006E6B1E">
        <w:t xml:space="preserve">produits sont ex </w:t>
      </w:r>
      <w:r>
        <w:t>aequo puis</w:t>
      </w:r>
      <w:r w:rsidR="006E6B1E">
        <w:t xml:space="preserve">qu’ils </w:t>
      </w:r>
      <w:r>
        <w:t>passent les options en</w:t>
      </w:r>
      <w:r w:rsidR="006E4B03">
        <w:t xml:space="preserve"> paramètres.</w:t>
      </w:r>
    </w:p>
    <w:p w14:paraId="27E7FAED" w14:textId="148536FD" w:rsidR="006E4B03" w:rsidRPr="00841ABA" w:rsidRDefault="00841ABA" w:rsidP="00FD02AC">
      <w:pPr>
        <w:pStyle w:val="Titre3"/>
        <w:rPr>
          <w:color w:val="auto"/>
          <w:rPrChange w:id="3196" w:author="Yann Bourdeau" w:date="2013-09-15T10:26:00Z">
            <w:rPr/>
          </w:rPrChange>
        </w:rPr>
      </w:pPr>
      <w:bookmarkStart w:id="3197" w:name="_Toc236312126"/>
      <w:bookmarkStart w:id="3198" w:name="_Toc236312262"/>
      <w:bookmarkStart w:id="3199" w:name="_Toc253324798"/>
      <w:ins w:id="3200" w:author="Yann Bourdeau" w:date="2013-09-15T10:26:00Z">
        <w:r w:rsidRPr="00841ABA">
          <w:rPr>
            <w:color w:val="auto"/>
            <w:rPrChange w:id="3201" w:author="Yann Bourdeau" w:date="2013-09-15T10:26:00Z">
              <w:rPr/>
            </w:rPrChange>
          </w:rPr>
          <w:t xml:space="preserve">11.1.5 </w:t>
        </w:r>
      </w:ins>
      <w:r w:rsidR="001303D3" w:rsidRPr="00841ABA">
        <w:rPr>
          <w:color w:val="auto"/>
          <w:rPrChange w:id="3202" w:author="Yann Bourdeau" w:date="2013-09-15T10:26:00Z">
            <w:rPr/>
          </w:rPrChange>
        </w:rPr>
        <w:t>Conc</w:t>
      </w:r>
      <w:r w:rsidR="00A75DA9" w:rsidRPr="00841ABA">
        <w:rPr>
          <w:color w:val="auto"/>
          <w:rPrChange w:id="3203" w:author="Yann Bourdeau" w:date="2013-09-15T10:26:00Z">
            <w:rPr/>
          </w:rPrChange>
        </w:rPr>
        <w:t>lusion</w:t>
      </w:r>
      <w:bookmarkEnd w:id="3197"/>
      <w:bookmarkEnd w:id="3198"/>
      <w:bookmarkEnd w:id="3199"/>
    </w:p>
    <w:p w14:paraId="09920D06" w14:textId="01B72863" w:rsidR="006E4B03" w:rsidRDefault="00390E20" w:rsidP="00FD02AC">
      <w:r>
        <w:t>L</w:t>
      </w:r>
      <w:r w:rsidR="006E4B03">
        <w:t xml:space="preserve">e meilleur outil de test unitaire </w:t>
      </w:r>
      <w:r>
        <w:t xml:space="preserve">parmi les trois est </w:t>
      </w:r>
      <w:r w:rsidR="006E4B03">
        <w:t xml:space="preserve">Google Test. </w:t>
      </w:r>
      <w:r>
        <w:t>Les trois outils font bien la tâche de réaliser des tests unitaires et</w:t>
      </w:r>
      <w:r w:rsidR="00FD02AC">
        <w:t xml:space="preserve"> </w:t>
      </w:r>
      <w:r>
        <w:t>ils sont assez semblables</w:t>
      </w:r>
      <w:r w:rsidR="00FD02AC">
        <w:t xml:space="preserve"> sur bien des points</w:t>
      </w:r>
      <w:ins w:id="3204" w:author="Lucie" w:date="2013-07-29T20:06:00Z">
        <w:r w:rsidR="00014B0B">
          <w:t>, m</w:t>
        </w:r>
      </w:ins>
      <w:del w:id="3205" w:author="Lucie" w:date="2013-07-29T20:06:00Z">
        <w:r w:rsidDel="00014B0B">
          <w:delText xml:space="preserve">. </w:delText>
        </w:r>
        <w:r w:rsidR="00FD02AC" w:rsidDel="00014B0B">
          <w:delText>M</w:delText>
        </w:r>
      </w:del>
      <w:r w:rsidR="00FD02AC">
        <w:t>ais Google Test est le plus</w:t>
      </w:r>
      <w:r w:rsidR="006E4B03">
        <w:t xml:space="preserve"> simple à utiliser et </w:t>
      </w:r>
      <w:r w:rsidR="00FD02AC">
        <w:t xml:space="preserve">il </w:t>
      </w:r>
      <w:r w:rsidR="006E4B03">
        <w:t>ne nécessite aucune modification des rapports XML. Le</w:t>
      </w:r>
      <w:r w:rsidR="00FD02AC">
        <w:t xml:space="preserve"> pointage sur les </w:t>
      </w:r>
      <w:r w:rsidR="006E4B03">
        <w:t xml:space="preserve">grilles d’évaluation </w:t>
      </w:r>
      <w:r w:rsidR="00FD02AC">
        <w:t>souligne ce choix</w:t>
      </w:r>
      <w:r w:rsidR="006E4B03">
        <w:t>.</w:t>
      </w:r>
    </w:p>
    <w:p w14:paraId="31CBC120" w14:textId="4D4253A9" w:rsidR="006E4B03" w:rsidRPr="00841ABA" w:rsidRDefault="00841ABA" w:rsidP="006E4B03">
      <w:pPr>
        <w:pStyle w:val="Titre2"/>
        <w:rPr>
          <w:color w:val="auto"/>
          <w:rPrChange w:id="3206" w:author="Yann Bourdeau" w:date="2013-09-15T10:27:00Z">
            <w:rPr/>
          </w:rPrChange>
        </w:rPr>
      </w:pPr>
      <w:bookmarkStart w:id="3207" w:name="_Toc236312127"/>
      <w:bookmarkStart w:id="3208" w:name="_Toc236312263"/>
      <w:bookmarkStart w:id="3209" w:name="_Toc253324799"/>
      <w:ins w:id="3210" w:author="Yann Bourdeau" w:date="2013-09-15T10:27:00Z">
        <w:r w:rsidRPr="00367C54">
          <w:rPr>
            <w:color w:val="auto"/>
          </w:rPr>
          <w:t>11.2</w:t>
        </w:r>
        <w:r w:rsidRPr="00841ABA">
          <w:rPr>
            <w:color w:val="auto"/>
            <w:rPrChange w:id="3211" w:author="Yann Bourdeau" w:date="2013-09-15T10:27:00Z">
              <w:rPr/>
            </w:rPrChange>
          </w:rPr>
          <w:t xml:space="preserve"> </w:t>
        </w:r>
      </w:ins>
      <w:r w:rsidR="006E4B03" w:rsidRPr="00841ABA">
        <w:rPr>
          <w:color w:val="auto"/>
          <w:rPrChange w:id="3212" w:author="Yann Bourdeau" w:date="2013-09-15T10:27:00Z">
            <w:rPr/>
          </w:rPrChange>
        </w:rPr>
        <w:t>Outils d’intégration continue</w:t>
      </w:r>
      <w:bookmarkEnd w:id="3207"/>
      <w:bookmarkEnd w:id="3208"/>
      <w:bookmarkEnd w:id="3209"/>
    </w:p>
    <w:p w14:paraId="6E2DE1AD" w14:textId="2144125D" w:rsidR="00506B98" w:rsidRDefault="00506B98" w:rsidP="00506B98">
      <w:r>
        <w:t xml:space="preserve">Puisque je n’ai pas été </w:t>
      </w:r>
      <w:del w:id="3213" w:author="Yann Bourdeau" w:date="2013-09-15T10:41:00Z">
        <w:r w:rsidDel="00367C54">
          <w:delText xml:space="preserve">capable </w:delText>
        </w:r>
      </w:del>
      <w:ins w:id="3214" w:author="Yann Bourdeau" w:date="2013-09-15T10:41:00Z">
        <w:r w:rsidR="00367C54">
          <w:t xml:space="preserve">en mesure </w:t>
        </w:r>
      </w:ins>
      <w:r>
        <w:t xml:space="preserve">de faire fonctionner Apache Continuum, je vais faire la comparaison seulement avec Cruise Control et Hudson. Les deux outils ne se démarquent pas beaucoup l’un de l’autre puisque les deux font le travail </w:t>
      </w:r>
      <w:del w:id="3215" w:author="Lucie" w:date="2013-07-29T20:06:00Z">
        <w:r w:rsidDel="00014B0B">
          <w:delText xml:space="preserve">qui lui est </w:delText>
        </w:r>
      </w:del>
      <w:r>
        <w:t>demandé. Par contre, Hudson me semble plus élégant et complet que Cruise Control. La raison est peut-être qu’il est plus récent et mieux conçu que Cruise Control.</w:t>
      </w:r>
    </w:p>
    <w:p w14:paraId="7137A8D9" w14:textId="1EE225E6" w:rsidR="00506B98" w:rsidRDefault="00506B98" w:rsidP="00506B98">
      <w:r>
        <w:t xml:space="preserve">Un grand avantage de Hudson </w:t>
      </w:r>
      <w:del w:id="3216" w:author="Lucie" w:date="2013-07-29T20:07:00Z">
        <w:r w:rsidDel="00014B0B">
          <w:delText xml:space="preserve">et la simplicité de configuration </w:delText>
        </w:r>
      </w:del>
      <w:del w:id="3217" w:author="Denis" w:date="2013-07-30T14:20:00Z">
        <w:r w:rsidDel="00184AC3">
          <w:delText>comparée</w:delText>
        </w:r>
      </w:del>
      <w:ins w:id="3218" w:author="Denis" w:date="2013-07-30T14:20:00Z">
        <w:r w:rsidR="00184AC3">
          <w:t>par rapport</w:t>
        </w:r>
      </w:ins>
      <w:r>
        <w:t xml:space="preserve"> à Cruise Control</w:t>
      </w:r>
      <w:ins w:id="3219" w:author="Lucie" w:date="2013-07-29T20:07:00Z">
        <w:r w:rsidR="00014B0B">
          <w:t xml:space="preserve"> </w:t>
        </w:r>
        <w:r w:rsidR="00014B0B" w:rsidRPr="00014B0B">
          <w:t>est la simplicité de configuration</w:t>
        </w:r>
      </w:ins>
      <w:r>
        <w:t xml:space="preserve">. La configuration se fait à partir d’une interface utilisateur et non </w:t>
      </w:r>
      <w:ins w:id="3220" w:author="Denis" w:date="2013-07-30T14:21:00Z">
        <w:r w:rsidR="00184AC3">
          <w:t>d’</w:t>
        </w:r>
      </w:ins>
      <w:r>
        <w:t>un fichier XML. Hudson supporte plus d’options de configuration que Cruise Control grâce à ses modules d’extension</w:t>
      </w:r>
      <w:del w:id="3221" w:author="Denis" w:date="2013-07-30T14:21:00Z">
        <w:r w:rsidDel="00184AC3">
          <w:delText>s</w:delText>
        </w:r>
      </w:del>
      <w:r>
        <w:t>. Il y a une grande gamme de modules d’extension qui permette de personnaliser la fonctionnalité d’Hudson. Hudson est beaucoup plus convivial à configurer et d’une simplicité frappante.</w:t>
      </w:r>
    </w:p>
    <w:p w14:paraId="7F558889" w14:textId="7D0A127E" w:rsidR="00506B98" w:rsidRDefault="00506B98" w:rsidP="00506B98">
      <w:r>
        <w:t>Hudson supporte en plus des groupes d’utilisateurs et d’administrateur</w:t>
      </w:r>
      <w:ins w:id="3222" w:author="Lucie" w:date="2013-07-29T20:09:00Z">
        <w:r w:rsidR="00014B0B">
          <w:t>s</w:t>
        </w:r>
      </w:ins>
      <w:r>
        <w:t xml:space="preserve"> qui peuvent être définis pour contrôler leur accès au système. Je n’ai pas tenu compte de cela dans mon évaluation puisque cela n’était pas requis pour le projet au sein de l’entreprise, mais je trouve que c’est un </w:t>
      </w:r>
      <w:del w:id="3223" w:author="Denis" w:date="2013-07-30T14:22:00Z">
        <w:r w:rsidDel="00184AC3">
          <w:delText xml:space="preserve">plus </w:delText>
        </w:r>
      </w:del>
      <w:ins w:id="3224" w:author="Denis" w:date="2013-07-30T14:22:00Z">
        <w:r w:rsidR="00184AC3">
          <w:t xml:space="preserve">avantage </w:t>
        </w:r>
      </w:ins>
      <w:r>
        <w:t xml:space="preserve">pour Hudson. Si cette fonctionnalité </w:t>
      </w:r>
      <w:del w:id="3225" w:author="Lucie" w:date="2013-07-29T20:09:00Z">
        <w:r w:rsidDel="00014B0B">
          <w:delText xml:space="preserve">devient </w:delText>
        </w:r>
      </w:del>
      <w:ins w:id="3226" w:author="Lucie" w:date="2013-07-29T20:09:00Z">
        <w:r w:rsidR="00014B0B">
          <w:t xml:space="preserve">devenait </w:t>
        </w:r>
      </w:ins>
      <w:r>
        <w:t>nécessaire, Hudson le supporte déjà.</w:t>
      </w:r>
    </w:p>
    <w:p w14:paraId="0F63EBC7" w14:textId="6CAA9C74" w:rsidR="00506B98" w:rsidRDefault="00506B98" w:rsidP="00506B98">
      <w:r>
        <w:t xml:space="preserve">Les deux outils permettent de lancer des scripts Shell. Cela est nécessaire pour pouvoir exécuter à distance le «makefile». Je n’ai pas eu de problème </w:t>
      </w:r>
      <w:del w:id="3227" w:author="Denis" w:date="2013-07-30T14:23:00Z">
        <w:r w:rsidDel="00184AC3">
          <w:delText xml:space="preserve">de </w:delText>
        </w:r>
      </w:del>
      <w:ins w:id="3228" w:author="Denis" w:date="2013-07-30T14:23:00Z">
        <w:r w:rsidR="00184AC3">
          <w:t xml:space="preserve">à </w:t>
        </w:r>
      </w:ins>
      <w:r>
        <w:t xml:space="preserve">configurer </w:t>
      </w:r>
      <w:del w:id="3229" w:author="Denis" w:date="2013-07-30T14:23:00Z">
        <w:r w:rsidDel="00184AC3">
          <w:delText xml:space="preserve">dans </w:delText>
        </w:r>
      </w:del>
      <w:r>
        <w:t>les deux outils le lancement de script</w:t>
      </w:r>
      <w:ins w:id="3230" w:author="Lucie" w:date="2013-07-29T20:10:00Z">
        <w:r w:rsidR="00014B0B">
          <w:t>s</w:t>
        </w:r>
      </w:ins>
      <w:r>
        <w:t>. Quoique Hudson était plus convivial avec son interface utilisateur.</w:t>
      </w:r>
    </w:p>
    <w:p w14:paraId="0758FC73" w14:textId="1F8562EB" w:rsidR="00506B98" w:rsidRDefault="00506B98" w:rsidP="00506B98">
      <w:pPr>
        <w:ind w:firstLine="0"/>
      </w:pPr>
      <w:r>
        <w:tab/>
        <w:t>En conclusion, j</w:t>
      </w:r>
      <w:r w:rsidR="004A5162">
        <w:t>e recommande Hudson comme outil</w:t>
      </w:r>
      <w:r>
        <w:t xml:space="preserve"> d’intégration continue. Le</w:t>
      </w:r>
      <w:del w:id="3231" w:author="Denis" w:date="2013-07-30T14:27:00Z">
        <w:r w:rsidDel="00184AC3">
          <w:delText xml:space="preserve">s </w:delText>
        </w:r>
        <w:commentRangeStart w:id="3232"/>
        <w:r w:rsidDel="00184AC3">
          <w:delText>notes</w:delText>
        </w:r>
      </w:del>
      <w:commentRangeEnd w:id="3232"/>
      <w:r w:rsidR="00014B0B">
        <w:rPr>
          <w:rStyle w:val="Marquedannotation"/>
        </w:rPr>
        <w:commentReference w:id="3232"/>
      </w:r>
      <w:del w:id="3233" w:author="Denis" w:date="2013-07-30T14:27:00Z">
        <w:r w:rsidDel="00184AC3">
          <w:delText xml:space="preserve"> d’évaluation conclue</w:delText>
        </w:r>
      </w:del>
      <w:ins w:id="3234" w:author="Lucie" w:date="2013-07-29T20:10:00Z">
        <w:del w:id="3235" w:author="Denis" w:date="2013-07-30T14:27:00Z">
          <w:r w:rsidR="00014B0B" w:rsidDel="00184AC3">
            <w:delText>nt</w:delText>
          </w:r>
        </w:del>
      </w:ins>
      <w:del w:id="3236" w:author="Denis" w:date="2013-07-30T14:28:00Z">
        <w:r w:rsidDel="00184AC3">
          <w:delText xml:space="preserve"> dans ce sens aussi</w:delText>
        </w:r>
      </w:del>
      <w:ins w:id="3237" w:author="Denis" w:date="2013-07-30T14:28:00Z">
        <w:r w:rsidR="00184AC3">
          <w:t xml:space="preserve"> pointage sur les grilles d’évaluation supporte ce choix</w:t>
        </w:r>
      </w:ins>
      <w:r>
        <w:t xml:space="preserve">. Je crois que Hudson va remplir pleinement </w:t>
      </w:r>
      <w:del w:id="3238" w:author="Lucie" w:date="2013-07-29T20:11:00Z">
        <w:r w:rsidDel="00014B0B">
          <w:delText xml:space="preserve">au </w:delText>
        </w:r>
      </w:del>
      <w:ins w:id="3239" w:author="Lucie" w:date="2013-07-29T20:11:00Z">
        <w:r w:rsidR="00014B0B">
          <w:t xml:space="preserve">le </w:t>
        </w:r>
      </w:ins>
      <w:r>
        <w:t xml:space="preserve">besoin et </w:t>
      </w:r>
      <w:del w:id="3240" w:author="Lucie" w:date="2013-07-29T20:13:00Z">
        <w:r w:rsidDel="00283383">
          <w:delText xml:space="preserve">il </w:delText>
        </w:r>
      </w:del>
      <w:r>
        <w:t xml:space="preserve">en </w:t>
      </w:r>
      <w:del w:id="3241" w:author="Lucie" w:date="2013-07-29T20:13:00Z">
        <w:r w:rsidDel="00283383">
          <w:delText xml:space="preserve">fait </w:delText>
        </w:r>
      </w:del>
      <w:r>
        <w:t>plus</w:t>
      </w:r>
      <w:ins w:id="3242" w:author="Lucie" w:date="2013-07-29T20:13:00Z">
        <w:r w:rsidR="00283383">
          <w:t xml:space="preserve">, </w:t>
        </w:r>
      </w:ins>
      <w:r>
        <w:t xml:space="preserve"> </w:t>
      </w:r>
      <w:del w:id="3243" w:author="Lucie" w:date="2013-07-29T20:14:00Z">
        <w:r w:rsidDel="00283383">
          <w:delText xml:space="preserve">de ce qui lui a été demandé </w:delText>
        </w:r>
      </w:del>
      <w:r>
        <w:t xml:space="preserve">si la fonctionnalité </w:t>
      </w:r>
      <w:del w:id="3244" w:author="Denis" w:date="2013-07-30T14:29:00Z">
        <w:r w:rsidDel="00184AC3">
          <w:delText>future est</w:delText>
        </w:r>
      </w:del>
      <w:ins w:id="3245" w:author="Denis" w:date="2013-07-30T14:29:00Z">
        <w:r w:rsidR="00184AC3">
          <w:t>devient</w:t>
        </w:r>
      </w:ins>
      <w:r>
        <w:t xml:space="preserve"> nécessaire</w:t>
      </w:r>
      <w:ins w:id="3246" w:author="Denis" w:date="2013-07-30T14:29:00Z">
        <w:r w:rsidR="00184AC3">
          <w:t xml:space="preserve"> dans le futur</w:t>
        </w:r>
      </w:ins>
      <w:ins w:id="3247" w:author="Lucie" w:date="2013-07-29T20:14:00Z">
        <w:r w:rsidR="00283383">
          <w:t>, il peut gérer des groupes</w:t>
        </w:r>
      </w:ins>
      <w:r>
        <w:t>. Aussi, la convivialité de la configuration</w:t>
      </w:r>
      <w:ins w:id="3248" w:author="Denis" w:date="2013-07-30T14:30:00Z">
        <w:r w:rsidR="00184AC3">
          <w:t xml:space="preserve"> dans des </w:t>
        </w:r>
      </w:ins>
      <w:del w:id="3249" w:author="Denis" w:date="2013-07-30T14:30:00Z">
        <w:r w:rsidDel="00184AC3">
          <w:delText xml:space="preserve"> et de son utilisation à travers les </w:delText>
        </w:r>
      </w:del>
      <w:r>
        <w:t>interfaces utilisateurs</w:t>
      </w:r>
      <w:ins w:id="3250" w:author="Denis" w:date="2013-07-30T14:31:00Z">
        <w:r w:rsidR="002176C1">
          <w:t xml:space="preserve"> graphiques</w:t>
        </w:r>
      </w:ins>
      <w:r>
        <w:t xml:space="preserve"> rend son utilisation simple et agréable.</w:t>
      </w:r>
    </w:p>
    <w:p w14:paraId="272EF7D6" w14:textId="0FF72742" w:rsidR="004E4C87" w:rsidRDefault="004E4C87">
      <w:pPr>
        <w:spacing w:after="0" w:line="240" w:lineRule="auto"/>
        <w:ind w:firstLine="0"/>
        <w:jc w:val="left"/>
      </w:pPr>
      <w:r>
        <w:br w:type="page"/>
      </w:r>
    </w:p>
    <w:p w14:paraId="17A9B7E4" w14:textId="6CAC066D" w:rsidR="006E4B03" w:rsidRPr="0004769A" w:rsidRDefault="0004769A" w:rsidP="004E4C87">
      <w:pPr>
        <w:pStyle w:val="Titre1"/>
        <w:rPr>
          <w:color w:val="auto"/>
          <w:rPrChange w:id="3251" w:author="Yann Bourdeau" w:date="2013-09-15T10:27:00Z">
            <w:rPr/>
          </w:rPrChange>
        </w:rPr>
      </w:pPr>
      <w:bookmarkStart w:id="3252" w:name="_Toc236312128"/>
      <w:bookmarkStart w:id="3253" w:name="_Toc236312264"/>
      <w:bookmarkStart w:id="3254" w:name="_Toc253324800"/>
      <w:ins w:id="3255" w:author="Yann Bourdeau" w:date="2013-09-15T10:27:00Z">
        <w:r w:rsidRPr="0004769A">
          <w:rPr>
            <w:color w:val="auto"/>
            <w:rPrChange w:id="3256" w:author="Yann Bourdeau" w:date="2013-09-15T10:27:00Z">
              <w:rPr/>
            </w:rPrChange>
          </w:rPr>
          <w:t>12</w:t>
        </w:r>
        <w:r>
          <w:rPr>
            <w:color w:val="auto"/>
          </w:rPr>
          <w:t>.0</w:t>
        </w:r>
        <w:r w:rsidRPr="0004769A">
          <w:rPr>
            <w:color w:val="auto"/>
            <w:rPrChange w:id="3257" w:author="Yann Bourdeau" w:date="2013-09-15T10:27:00Z">
              <w:rPr/>
            </w:rPrChange>
          </w:rPr>
          <w:t xml:space="preserve"> </w:t>
        </w:r>
      </w:ins>
      <w:r w:rsidR="004E4C87" w:rsidRPr="0004769A">
        <w:rPr>
          <w:color w:val="auto"/>
          <w:rPrChange w:id="3258" w:author="Yann Bourdeau" w:date="2013-09-15T10:27:00Z">
            <w:rPr/>
          </w:rPrChange>
        </w:rPr>
        <w:t>Conclusion</w:t>
      </w:r>
      <w:bookmarkEnd w:id="3252"/>
      <w:bookmarkEnd w:id="3253"/>
      <w:bookmarkEnd w:id="3254"/>
    </w:p>
    <w:p w14:paraId="055E13D5" w14:textId="77777777" w:rsidR="002119B4" w:rsidRDefault="002119B4" w:rsidP="00946A2C"/>
    <w:p w14:paraId="0D73218C" w14:textId="6DD237A0" w:rsidR="002119B4" w:rsidRDefault="00F773FC">
      <w:pPr>
        <w:jc w:val="left"/>
        <w:pPrChange w:id="3259" w:author="Lucie" w:date="2013-07-29T20:15:00Z">
          <w:pPr/>
        </w:pPrChange>
      </w:pPr>
      <w:r>
        <w:t xml:space="preserve">La démarche de sélection </w:t>
      </w:r>
      <w:r w:rsidR="006E6B1E">
        <w:t>et d’</w:t>
      </w:r>
      <w:r w:rsidR="002119B4">
        <w:t>essai</w:t>
      </w:r>
      <w:del w:id="3260" w:author="Yann Bourdeau" w:date="2013-10-01T08:34:00Z">
        <w:r w:rsidR="002119B4" w:rsidDel="00306F0F">
          <w:delText>s</w:delText>
        </w:r>
      </w:del>
      <w:r w:rsidR="002119B4">
        <w:t xml:space="preserve"> a permis d</w:t>
      </w:r>
      <w:r w:rsidR="006E6B1E">
        <w:t>’atteindre</w:t>
      </w:r>
      <w:r w:rsidR="002119B4">
        <w:t xml:space="preserve"> l’objectif principal </w:t>
      </w:r>
      <w:del w:id="3261" w:author="Lucie" w:date="2013-07-29T20:15:00Z">
        <w:r w:rsidR="002119B4" w:rsidDel="00283383">
          <w:delText xml:space="preserve">de </w:delText>
        </w:r>
      </w:del>
      <w:ins w:id="3262" w:author="Lucie" w:date="2013-07-29T20:15:00Z">
        <w:r w:rsidR="00283383">
          <w:t xml:space="preserve">du </w:t>
        </w:r>
      </w:ins>
      <w:r w:rsidR="002119B4">
        <w:t xml:space="preserve">projet qui </w:t>
      </w:r>
      <w:ins w:id="3263" w:author="Yann Bourdeau" w:date="2013-10-01T08:35:00Z">
        <w:r w:rsidR="00306F0F">
          <w:t>était</w:t>
        </w:r>
      </w:ins>
      <w:del w:id="3264" w:author="Yann Bourdeau" w:date="2013-10-01T08:35:00Z">
        <w:r w:rsidR="002119B4" w:rsidDel="00306F0F">
          <w:delText>est</w:delText>
        </w:r>
      </w:del>
      <w:r w:rsidR="002119B4">
        <w:t xml:space="preserve"> de «… </w:t>
      </w:r>
      <w:r w:rsidR="002119B4" w:rsidRPr="002119B4">
        <w:t>proposer des solutions automatisée</w:t>
      </w:r>
      <w:r w:rsidR="006114BF">
        <w:t>s de tests u</w:t>
      </w:r>
      <w:r w:rsidR="002119B4" w:rsidRPr="002119B4">
        <w:t xml:space="preserve">nitaires  et d’intégration continue pour un environnement de développement C++, dans le but de réduire le nombre de bogues dans les produits </w:t>
      </w:r>
      <w:del w:id="3265" w:author="Yann Bourdeau" w:date="2013-10-03T19:25:00Z">
        <w:r w:rsidR="002119B4" w:rsidRPr="002119B4" w:rsidDel="00587A8E">
          <w:delText xml:space="preserve"> </w:delText>
        </w:r>
      </w:del>
      <w:r w:rsidR="002119B4" w:rsidRPr="002119B4">
        <w:t>de l’entreprise</w:t>
      </w:r>
      <w:r w:rsidR="002119B4">
        <w:t xml:space="preserve">». </w:t>
      </w:r>
    </w:p>
    <w:p w14:paraId="4E6D94B1" w14:textId="5B70545E" w:rsidR="002119B4" w:rsidRDefault="00F773FC" w:rsidP="006B5C57">
      <w:r>
        <w:tab/>
        <w:t xml:space="preserve">Les deux outils sélectionnés, Google Test pour les tests unitaires et Hudson pour l’intégration continue, </w:t>
      </w:r>
      <w:r w:rsidR="002119B4">
        <w:t>ont été intégrés à un environnement d’essai qui reproduisait l’environnement de développement réel de l’entreprise.</w:t>
      </w:r>
      <w:r w:rsidR="006B5C57">
        <w:t xml:space="preserve"> Les deux produits ont donc été intégrés au processus de construction des produits de l’entreprise.</w:t>
      </w:r>
      <w:r w:rsidR="002119B4">
        <w:t xml:space="preserve"> Les deux produits ont démontré leur</w:t>
      </w:r>
      <w:ins w:id="3266" w:author="Lucie" w:date="2013-07-29T20:16:00Z">
        <w:r w:rsidR="00283383">
          <w:t>s</w:t>
        </w:r>
      </w:ins>
      <w:r w:rsidR="002119B4">
        <w:t xml:space="preserve"> fonctionnalité</w:t>
      </w:r>
      <w:ins w:id="3267" w:author="Lucie" w:date="2013-07-29T20:16:00Z">
        <w:r w:rsidR="00283383">
          <w:t>s</w:t>
        </w:r>
      </w:ins>
      <w:r w:rsidR="002119B4">
        <w:t xml:space="preserve"> et répondent bien aux critères du projet.</w:t>
      </w:r>
    </w:p>
    <w:p w14:paraId="7C21B2B5" w14:textId="5B019CEC" w:rsidR="006B5C57" w:rsidRDefault="006B5C57" w:rsidP="006B5C57">
      <w:r>
        <w:t>Google Test et Hudson permettront d’automatiser le processus de tests unitaires, ce qui devrait permettre à l’entreprise d</w:t>
      </w:r>
      <w:r w:rsidR="006E6B1E">
        <w:t>’atteindre</w:t>
      </w:r>
      <w:r>
        <w:t xml:space="preserve"> </w:t>
      </w:r>
      <w:r w:rsidR="00946A2C">
        <w:t xml:space="preserve">ses </w:t>
      </w:r>
      <w:r>
        <w:t>object</w:t>
      </w:r>
      <w:r w:rsidR="004C734E">
        <w:t>ifs en terme de qualité</w:t>
      </w:r>
      <w:r>
        <w:t>.</w:t>
      </w:r>
    </w:p>
    <w:p w14:paraId="77BDF230" w14:textId="6641A670" w:rsidR="00A93C10" w:rsidRDefault="00A93C10" w:rsidP="006B5C57">
      <w:pPr>
        <w:rPr>
          <w:ins w:id="3268" w:author="Yann Bourdeau" w:date="2013-09-15T12:36:00Z"/>
        </w:rPr>
      </w:pPr>
      <w:r>
        <w:t xml:space="preserve">La prochaine étape </w:t>
      </w:r>
      <w:del w:id="3269" w:author="Lucie" w:date="2013-07-29T20:16:00Z">
        <w:r w:rsidR="006B5C57" w:rsidDel="00283383">
          <w:delText xml:space="preserve">sera </w:delText>
        </w:r>
      </w:del>
      <w:ins w:id="3270" w:author="Lucie" w:date="2013-07-29T20:16:00Z">
        <w:r w:rsidR="00283383">
          <w:t>consistera à</w:t>
        </w:r>
      </w:ins>
      <w:ins w:id="3271" w:author="Yann Bourdeau" w:date="2013-09-15T10:46:00Z">
        <w:r w:rsidR="00E131F7">
          <w:t xml:space="preserve"> </w:t>
        </w:r>
      </w:ins>
      <w:del w:id="3272" w:author="Lucie" w:date="2013-07-29T20:16:00Z">
        <w:r w:rsidDel="00283383">
          <w:delText>d’</w:delText>
        </w:r>
      </w:del>
      <w:r>
        <w:t xml:space="preserve">élaborer une </w:t>
      </w:r>
      <w:ins w:id="3273" w:author="Lucie" w:date="2013-07-29T20:16:00Z">
        <w:r w:rsidR="00283383">
          <w:t>s</w:t>
        </w:r>
      </w:ins>
      <w:del w:id="3274" w:author="Lucie" w:date="2013-07-29T20:16:00Z">
        <w:r w:rsidDel="00283383">
          <w:delText>S</w:delText>
        </w:r>
      </w:del>
      <w:r>
        <w:t xml:space="preserve">tratégie d’implantation qui </w:t>
      </w:r>
      <w:del w:id="3275" w:author="Lucie" w:date="2013-07-29T20:17:00Z">
        <w:r w:rsidDel="00283383">
          <w:delText xml:space="preserve">prenne </w:delText>
        </w:r>
      </w:del>
      <w:ins w:id="3276" w:author="Lucie" w:date="2013-07-29T20:17:00Z">
        <w:r w:rsidR="00283383">
          <w:t xml:space="preserve">prendra </w:t>
        </w:r>
      </w:ins>
      <w:r>
        <w:t>en compte l’impact sur les processus organisationnels, la formation des ressources, la justification des coûts pour les nouveaux serveurs et leur installation, l’in</w:t>
      </w:r>
      <w:r w:rsidR="006E6B1E">
        <w:t>st</w:t>
      </w:r>
      <w:r>
        <w:t>allation et la configuration des logiciels et la conversion au nouvel environnement (création de tous les tests unitaires requis).</w:t>
      </w:r>
    </w:p>
    <w:p w14:paraId="27000730" w14:textId="2CD7B2D8" w:rsidR="000E012B" w:rsidRDefault="000E012B" w:rsidP="006B5C57">
      <w:pPr>
        <w:rPr>
          <w:ins w:id="3277" w:author="Yann Bourdeau" w:date="2013-09-15T12:43:00Z"/>
        </w:rPr>
      </w:pPr>
      <w:ins w:id="3278" w:author="Yann Bourdeau" w:date="2013-09-15T12:36:00Z">
        <w:r>
          <w:t xml:space="preserve">J’ai atteint les objectifs </w:t>
        </w:r>
      </w:ins>
      <w:ins w:id="3279" w:author="Yann Bourdeau" w:date="2013-10-01T08:26:00Z">
        <w:r w:rsidR="00E616EB">
          <w:t>de ce travail</w:t>
        </w:r>
      </w:ins>
      <w:ins w:id="3280" w:author="Yann Bourdeau" w:date="2013-09-15T13:04:00Z">
        <w:r w:rsidR="00210082">
          <w:t>.</w:t>
        </w:r>
      </w:ins>
      <w:ins w:id="3281" w:author="Yann Bourdeau" w:date="2013-09-15T12:36:00Z">
        <w:r>
          <w:t xml:space="preserve"> Si l</w:t>
        </w:r>
      </w:ins>
      <w:ins w:id="3282" w:author="Yann Bourdeau" w:date="2013-09-15T12:37:00Z">
        <w:r>
          <w:t>’entreprise i</w:t>
        </w:r>
        <w:r w:rsidR="00E616EB">
          <w:t>mplémentait les solutions propos</w:t>
        </w:r>
      </w:ins>
      <w:ins w:id="3283" w:author="Yann Bourdeau" w:date="2013-10-01T08:28:00Z">
        <w:r w:rsidR="00E616EB">
          <w:rPr>
            <w:lang w:val="fr-FR"/>
          </w:rPr>
          <w:t>ées</w:t>
        </w:r>
      </w:ins>
      <w:ins w:id="3284" w:author="Yann Bourdeau" w:date="2013-09-15T12:37:00Z">
        <w:r w:rsidR="00E616EB">
          <w:t>,</w:t>
        </w:r>
        <w:r>
          <w:t xml:space="preserve"> la qualité des produit</w:t>
        </w:r>
      </w:ins>
      <w:ins w:id="3285" w:author="Yann Bourdeau" w:date="2013-09-15T13:04:00Z">
        <w:r w:rsidR="00210082">
          <w:t xml:space="preserve">s </w:t>
        </w:r>
      </w:ins>
      <w:ins w:id="3286" w:author="Yann Bourdeau" w:date="2013-09-15T12:37:00Z">
        <w:r>
          <w:t>et la sa</w:t>
        </w:r>
      </w:ins>
      <w:ins w:id="3287" w:author="Yann Bourdeau" w:date="2013-09-15T12:39:00Z">
        <w:r w:rsidR="00E616EB">
          <w:t>tisfaction des clients</w:t>
        </w:r>
      </w:ins>
      <w:ins w:id="3288" w:author="Yann Bourdeau" w:date="2013-10-01T08:29:00Z">
        <w:r w:rsidR="00E616EB">
          <w:t xml:space="preserve"> seraient à la hausse</w:t>
        </w:r>
      </w:ins>
      <w:ins w:id="3289" w:author="Yann Bourdeau" w:date="2013-09-15T12:39:00Z">
        <w:r>
          <w:t xml:space="preserve">. Je crois </w:t>
        </w:r>
      </w:ins>
      <w:ins w:id="3290" w:author="Yann Bourdeau" w:date="2013-10-01T08:29:00Z">
        <w:r w:rsidR="00E616EB">
          <w:t xml:space="preserve">donc </w:t>
        </w:r>
      </w:ins>
      <w:ins w:id="3291" w:author="Yann Bourdeau" w:date="2013-09-15T12:39:00Z">
        <w:r>
          <w:t>que l</w:t>
        </w:r>
      </w:ins>
      <w:ins w:id="3292" w:author="Yann Bourdeau" w:date="2013-09-15T12:40:00Z">
        <w:r w:rsidR="00210082">
          <w:t>’entreprise béné</w:t>
        </w:r>
        <w:r>
          <w:t>fic</w:t>
        </w:r>
      </w:ins>
      <w:ins w:id="3293" w:author="Yann Bourdeau" w:date="2013-09-15T13:05:00Z">
        <w:r w:rsidR="00210082">
          <w:t>ie</w:t>
        </w:r>
      </w:ins>
      <w:ins w:id="3294" w:author="Yann Bourdeau" w:date="2013-09-15T12:40:00Z">
        <w:r>
          <w:t>rait</w:t>
        </w:r>
      </w:ins>
      <w:ins w:id="3295" w:author="Yann Bourdeau" w:date="2013-09-15T12:43:00Z">
        <w:r>
          <w:t xml:space="preserve"> de la mise en place de la solution.</w:t>
        </w:r>
      </w:ins>
    </w:p>
    <w:p w14:paraId="600421BA" w14:textId="77777777" w:rsidR="00306F0F" w:rsidRDefault="000E012B" w:rsidP="006B5C57">
      <w:pPr>
        <w:rPr>
          <w:ins w:id="3296" w:author="Yann Bourdeau" w:date="2013-10-01T08:39:00Z"/>
        </w:rPr>
      </w:pPr>
      <w:ins w:id="3297" w:author="Yann Bourdeau" w:date="2013-09-15T12:43:00Z">
        <w:r>
          <w:t>Les résultats de l</w:t>
        </w:r>
      </w:ins>
      <w:ins w:id="3298" w:author="Yann Bourdeau" w:date="2013-09-15T12:44:00Z">
        <w:r>
          <w:t xml:space="preserve">’étude ont permis </w:t>
        </w:r>
        <w:r w:rsidR="00E616EB">
          <w:t>de distinguer</w:t>
        </w:r>
        <w:r>
          <w:t xml:space="preserve"> deux gagnant</w:t>
        </w:r>
      </w:ins>
      <w:ins w:id="3299" w:author="Yann Bourdeau" w:date="2013-09-15T13:05:00Z">
        <w:r w:rsidR="00210082">
          <w:t>s.</w:t>
        </w:r>
      </w:ins>
      <w:ins w:id="3300" w:author="Yann Bourdeau" w:date="2013-09-15T12:44:00Z">
        <w:r w:rsidR="00E616EB">
          <w:t xml:space="preserve"> Google Test</w:t>
        </w:r>
        <w:r>
          <w:t xml:space="preserve"> </w:t>
        </w:r>
      </w:ins>
      <w:ins w:id="3301" w:author="Yann Bourdeau" w:date="2013-09-15T12:46:00Z">
        <w:r w:rsidR="001A6386">
          <w:t>pour les test</w:t>
        </w:r>
      </w:ins>
      <w:ins w:id="3302" w:author="Yann Bourdeau" w:date="2013-09-15T12:50:00Z">
        <w:r w:rsidR="001A6386">
          <w:t>s</w:t>
        </w:r>
      </w:ins>
      <w:ins w:id="3303" w:author="Yann Bourdeau" w:date="2013-09-15T12:46:00Z">
        <w:r w:rsidR="001A6386">
          <w:t xml:space="preserve"> unitaire</w:t>
        </w:r>
      </w:ins>
      <w:ins w:id="3304" w:author="Yann Bourdeau" w:date="2013-09-15T12:50:00Z">
        <w:r w:rsidR="001A6386">
          <w:t>s</w:t>
        </w:r>
      </w:ins>
      <w:ins w:id="3305" w:author="Yann Bourdeau" w:date="2013-10-01T08:38:00Z">
        <w:r w:rsidR="00306F0F">
          <w:t xml:space="preserve"> et Hudson pour l</w:t>
        </w:r>
      </w:ins>
      <w:ins w:id="3306" w:author="Yann Bourdeau" w:date="2013-10-01T08:39:00Z">
        <w:r w:rsidR="00306F0F">
          <w:t>’outil d’intégration continue</w:t>
        </w:r>
      </w:ins>
      <w:ins w:id="3307" w:author="Yann Bourdeau" w:date="2013-09-15T12:46:00Z">
        <w:r w:rsidR="001A6386">
          <w:t>.</w:t>
        </w:r>
      </w:ins>
    </w:p>
    <w:p w14:paraId="3C02C12A" w14:textId="5B029DBF" w:rsidR="000E012B" w:rsidRDefault="001A6386" w:rsidP="006B5C57">
      <w:pPr>
        <w:rPr>
          <w:ins w:id="3308" w:author="Yann Bourdeau" w:date="2013-09-15T12:53:00Z"/>
        </w:rPr>
      </w:pPr>
      <w:ins w:id="3309" w:author="Yann Bourdeau" w:date="2013-09-15T12:46:00Z">
        <w:r>
          <w:t xml:space="preserve"> La fonctionnalité de base</w:t>
        </w:r>
      </w:ins>
      <w:ins w:id="3310" w:author="Yann Bourdeau" w:date="2013-09-15T13:05:00Z">
        <w:r w:rsidR="00210082">
          <w:t xml:space="preserve"> a</w:t>
        </w:r>
      </w:ins>
      <w:ins w:id="3311" w:author="Yann Bourdeau" w:date="2013-09-15T12:46:00Z">
        <w:r>
          <w:t xml:space="preserve"> été satisfaite par les trois outils, mais la complexité d</w:t>
        </w:r>
      </w:ins>
      <w:ins w:id="3312" w:author="Yann Bourdeau" w:date="2013-09-15T12:47:00Z">
        <w:r>
          <w:t xml:space="preserve">’utilisation n’était pas la même pour tous les outils. </w:t>
        </w:r>
      </w:ins>
      <w:ins w:id="3313" w:author="Yann Bourdeau" w:date="2013-09-15T12:51:00Z">
        <w:r>
          <w:t xml:space="preserve">Google Test était de loin le plus simple à utiliser. </w:t>
        </w:r>
      </w:ins>
      <w:ins w:id="3314" w:author="Yann Bourdeau" w:date="2013-09-15T12:47:00Z">
        <w:r>
          <w:t>Aussi,</w:t>
        </w:r>
      </w:ins>
      <w:ins w:id="3315" w:author="Yann Bourdeau" w:date="2013-10-02T15:08:00Z">
        <w:r w:rsidR="00776AFF">
          <w:t xml:space="preserve"> pour</w:t>
        </w:r>
      </w:ins>
      <w:ins w:id="3316" w:author="Yann Bourdeau" w:date="2013-09-15T12:47:00Z">
        <w:r>
          <w:t xml:space="preserve"> la génération des rapports en XML</w:t>
        </w:r>
      </w:ins>
      <w:ins w:id="3317" w:author="Yann Bourdeau" w:date="2013-10-02T15:10:00Z">
        <w:r w:rsidR="00776AFF">
          <w:t>,</w:t>
        </w:r>
      </w:ins>
      <w:ins w:id="3318" w:author="Yann Bourdeau" w:date="2013-09-15T12:48:00Z">
        <w:r w:rsidR="00776AFF">
          <w:t xml:space="preserve"> </w:t>
        </w:r>
        <w:r>
          <w:t>qui sont utilisé</w:t>
        </w:r>
      </w:ins>
      <w:ins w:id="3319" w:author="Yann Bourdeau" w:date="2013-09-15T13:05:00Z">
        <w:r w:rsidR="00210082">
          <w:t xml:space="preserve">s </w:t>
        </w:r>
      </w:ins>
      <w:ins w:id="3320" w:author="Yann Bourdeau" w:date="2013-09-15T12:48:00Z">
        <w:r>
          <w:t>par les outils d’intégration continue</w:t>
        </w:r>
      </w:ins>
      <w:ins w:id="3321" w:author="Yann Bourdeau" w:date="2013-10-02T15:08:00Z">
        <w:r w:rsidR="00776AFF">
          <w:t>,</w:t>
        </w:r>
      </w:ins>
      <w:ins w:id="3322" w:author="Yann Bourdeau" w:date="2013-09-15T12:48:00Z">
        <w:r>
          <w:t xml:space="preserve"> </w:t>
        </w:r>
      </w:ins>
      <w:ins w:id="3323" w:author="Yann Bourdeau" w:date="2013-10-02T15:09:00Z">
        <w:r w:rsidR="00776AFF">
          <w:t xml:space="preserve">il y </w:t>
        </w:r>
      </w:ins>
      <w:ins w:id="3324" w:author="Yann Bourdeau" w:date="2013-09-15T12:48:00Z">
        <w:r>
          <w:t>avait que Google Test qui était dans le bon format. Les deux autres ont d</w:t>
        </w:r>
      </w:ins>
      <w:ins w:id="3325" w:author="Yann Bourdeau" w:date="2013-09-15T12:50:00Z">
        <w:r>
          <w:t>û être converti</w:t>
        </w:r>
      </w:ins>
      <w:ins w:id="3326" w:author="Yann Bourdeau" w:date="2013-09-15T13:05:00Z">
        <w:r w:rsidR="00210082">
          <w:t xml:space="preserve">s </w:t>
        </w:r>
      </w:ins>
      <w:ins w:id="3327" w:author="Yann Bourdeau" w:date="2013-09-15T12:50:00Z">
        <w:r>
          <w:t xml:space="preserve">avec un script XSLT. </w:t>
        </w:r>
      </w:ins>
    </w:p>
    <w:p w14:paraId="55EEF550" w14:textId="6DAB643B" w:rsidR="001A6386" w:rsidRDefault="001A6386" w:rsidP="006B5C57">
      <w:pPr>
        <w:rPr>
          <w:ins w:id="3328" w:author="Yann Bourdeau" w:date="2013-09-15T12:57:00Z"/>
        </w:rPr>
      </w:pPr>
      <w:ins w:id="3329" w:author="Yann Bourdeau" w:date="2013-09-15T12:53:00Z">
        <w:r>
          <w:t xml:space="preserve">Le gagnant pour les solutions d’intégration continue a été Hudson pour sa facilité d’utilisation et de configuration. Je n’ai pas été en mesure de tester Apache Continuum puisque </w:t>
        </w:r>
      </w:ins>
      <w:ins w:id="3330" w:author="Yann Bourdeau" w:date="2013-10-01T08:33:00Z">
        <w:r w:rsidR="00E616EB">
          <w:t xml:space="preserve">l’exécution de script ne fonctionnait pas </w:t>
        </w:r>
      </w:ins>
      <w:ins w:id="3331" w:author="Yann Bourdeau" w:date="2013-09-15T12:54:00Z">
        <w:r>
          <w:t>pour lancer la compilation en C++. Donc, je n’en tien</w:t>
        </w:r>
      </w:ins>
      <w:ins w:id="3332" w:author="Yann Bourdeau" w:date="2013-09-15T13:06:00Z">
        <w:r w:rsidR="00A46428">
          <w:t>s</w:t>
        </w:r>
      </w:ins>
      <w:ins w:id="3333" w:author="Yann Bourdeau" w:date="2013-09-15T12:54:00Z">
        <w:r>
          <w:t xml:space="preserve"> pas compte dans mes comparaisons. Cruise Control, l</w:t>
        </w:r>
      </w:ins>
      <w:ins w:id="3334" w:author="Yann Bourdeau" w:date="2013-09-15T12:55:00Z">
        <w:r>
          <w:t>’autre outil d’intégration continue dél</w:t>
        </w:r>
      </w:ins>
      <w:ins w:id="3335" w:author="Yann Bourdeau" w:date="2013-09-15T13:06:00Z">
        <w:r w:rsidR="00A46428">
          <w:t>i</w:t>
        </w:r>
      </w:ins>
      <w:ins w:id="3336" w:author="Yann Bourdeau" w:date="2013-09-15T12:55:00Z">
        <w:r>
          <w:t>vrait la fonctionnalité de base, mais il était beaucou</w:t>
        </w:r>
      </w:ins>
      <w:ins w:id="3337" w:author="Yann Bourdeau" w:date="2013-09-15T12:56:00Z">
        <w:r w:rsidR="0028175E">
          <w:t>p plus difficile à configurer puisque sa configuration se fait à travers d’un fichier de configuration XML. L</w:t>
        </w:r>
      </w:ins>
      <w:ins w:id="3338" w:author="Yann Bourdeau" w:date="2013-09-15T12:57:00Z">
        <w:r w:rsidR="0028175E">
          <w:t>’éval</w:t>
        </w:r>
      </w:ins>
      <w:ins w:id="3339" w:author="Yann Bourdeau" w:date="2013-09-15T13:06:00Z">
        <w:r w:rsidR="00A46428">
          <w:t>ua</w:t>
        </w:r>
      </w:ins>
      <w:ins w:id="3340" w:author="Yann Bourdeau" w:date="2013-09-15T12:57:00Z">
        <w:r w:rsidR="0028175E">
          <w:t>tion démontre que Hudson est le gagnant puisque sa configuration est plus simple à travers d’une interface graphique.</w:t>
        </w:r>
      </w:ins>
    </w:p>
    <w:p w14:paraId="01A557DF" w14:textId="44D58C90" w:rsidR="0028175E" w:rsidRDefault="0028175E" w:rsidP="006B5C57">
      <w:pPr>
        <w:rPr>
          <w:ins w:id="3341" w:author="Yann Bourdeau" w:date="2013-09-15T12:59:00Z"/>
        </w:rPr>
      </w:pPr>
      <w:ins w:id="3342" w:author="Yann Bourdeau" w:date="2013-09-15T12:57:00Z">
        <w:r>
          <w:t>Les test</w:t>
        </w:r>
      </w:ins>
      <w:ins w:id="3343" w:author="Yann Bourdeau" w:date="2013-09-15T13:06:00Z">
        <w:r w:rsidR="00A46428">
          <w:t xml:space="preserve">s </w:t>
        </w:r>
      </w:ins>
      <w:ins w:id="3344" w:author="Yann Bourdeau" w:date="2013-09-15T12:57:00Z">
        <w:r>
          <w:t>d</w:t>
        </w:r>
      </w:ins>
      <w:ins w:id="3345" w:author="Yann Bourdeau" w:date="2013-09-15T12:58:00Z">
        <w:r>
          <w:t>’intégration n’ont pas été inclus dans le projet pour limiter la compl</w:t>
        </w:r>
      </w:ins>
      <w:ins w:id="3346" w:author="Yann Bourdeau" w:date="2013-09-15T13:06:00Z">
        <w:r w:rsidR="00A46428">
          <w:t>e</w:t>
        </w:r>
      </w:ins>
      <w:ins w:id="3347" w:author="Yann Bourdeau" w:date="2013-09-15T12:58:00Z">
        <w:r>
          <w:t>xité et la durée du projet d’évaluation. Normalement, il faudrait aussi avoir des tests d</w:t>
        </w:r>
      </w:ins>
      <w:ins w:id="3348" w:author="Yann Bourdeau" w:date="2013-09-15T12:59:00Z">
        <w:r w:rsidR="00306F0F">
          <w:t>’intégration</w:t>
        </w:r>
        <w:r>
          <w:t>. Ceci est une limite d</w:t>
        </w:r>
        <w:r w:rsidR="00A46428">
          <w:t>e l’étude. Sinon, il n’y a pas e</w:t>
        </w:r>
        <w:r>
          <w:t>u d’autre limite à l’étude à part cela.</w:t>
        </w:r>
      </w:ins>
    </w:p>
    <w:p w14:paraId="45968605" w14:textId="67046278" w:rsidR="0028175E" w:rsidRDefault="0028175E">
      <w:pPr>
        <w:rPr>
          <w:ins w:id="3349" w:author="Yann Bourdeau" w:date="2013-09-15T13:04:00Z"/>
        </w:rPr>
        <w:pPrChange w:id="3350" w:author="Yann Bourdeau" w:date="2013-09-15T13:04:00Z">
          <w:pPr>
            <w:spacing w:after="0" w:line="240" w:lineRule="auto"/>
            <w:ind w:firstLine="0"/>
            <w:jc w:val="left"/>
          </w:pPr>
        </w:pPrChange>
      </w:pPr>
      <w:ins w:id="3351" w:author="Yann Bourdeau" w:date="2013-09-15T12:59:00Z">
        <w:r>
          <w:t>Les bénéfices pour l</w:t>
        </w:r>
      </w:ins>
      <w:ins w:id="3352" w:author="Yann Bourdeau" w:date="2013-09-15T13:00:00Z">
        <w:r>
          <w:t>’entreprise sont nombreux. Premièrement, une façon d’automatiser l’exécution des tests unitaires. Cela va permettre de mieux contr</w:t>
        </w:r>
      </w:ins>
      <w:ins w:id="3353" w:author="Yann Bourdeau" w:date="2013-09-15T13:01:00Z">
        <w:r>
          <w:t xml:space="preserve">ôler la qualité du produit lors de la modification du code source. Aussi, cela va augmenter la satisfaction des clients qui vont recevoir </w:t>
        </w:r>
      </w:ins>
      <w:ins w:id="3354" w:author="Yann Bourdeau" w:date="2013-10-01T08:40:00Z">
        <w:r w:rsidR="00306F0F">
          <w:t xml:space="preserve">un produit contenant </w:t>
        </w:r>
      </w:ins>
      <w:ins w:id="3355" w:author="Yann Bourdeau" w:date="2013-09-15T13:01:00Z">
        <w:r>
          <w:t>moins de b</w:t>
        </w:r>
      </w:ins>
      <w:ins w:id="3356" w:author="Yann Bourdeau" w:date="2013-09-15T13:07:00Z">
        <w:r w:rsidR="00A46428">
          <w:t>ogue</w:t>
        </w:r>
      </w:ins>
      <w:ins w:id="3357" w:author="Yann Bourdeau" w:date="2013-09-15T13:01:00Z">
        <w:r>
          <w:t>s. Cela ne va pas emp</w:t>
        </w:r>
      </w:ins>
      <w:ins w:id="3358" w:author="Yann Bourdeau" w:date="2013-09-15T13:02:00Z">
        <w:r>
          <w:t xml:space="preserve">êcher </w:t>
        </w:r>
      </w:ins>
      <w:ins w:id="3359" w:author="Yann Bourdeau" w:date="2013-10-01T08:41:00Z">
        <w:r w:rsidR="00306F0F">
          <w:t xml:space="preserve">certains </w:t>
        </w:r>
      </w:ins>
      <w:ins w:id="3360" w:author="Yann Bourdeau" w:date="2013-09-15T13:02:00Z">
        <w:r>
          <w:t>b</w:t>
        </w:r>
      </w:ins>
      <w:ins w:id="3361" w:author="Yann Bourdeau" w:date="2013-09-15T13:07:00Z">
        <w:r w:rsidR="00A46428">
          <w:t>ogue</w:t>
        </w:r>
      </w:ins>
      <w:ins w:id="3362" w:author="Yann Bourdeau" w:date="2013-09-15T13:02:00Z">
        <w:r>
          <w:t>s d’être découvert</w:t>
        </w:r>
      </w:ins>
      <w:ins w:id="3363" w:author="Yann Bourdeau" w:date="2013-09-15T13:07:00Z">
        <w:r w:rsidR="00A46428">
          <w:t>s</w:t>
        </w:r>
      </w:ins>
      <w:ins w:id="3364" w:author="Yann Bourdeau" w:date="2013-09-15T13:02:00Z">
        <w:r w:rsidR="00306F0F">
          <w:t xml:space="preserve"> par le</w:t>
        </w:r>
        <w:r>
          <w:t xml:space="preserve"> client</w:t>
        </w:r>
      </w:ins>
      <w:ins w:id="3365" w:author="Yann Bourdeau" w:date="2013-09-15T13:07:00Z">
        <w:r w:rsidR="00A46428">
          <w:t xml:space="preserve">, </w:t>
        </w:r>
      </w:ins>
      <w:ins w:id="3366" w:author="Yann Bourdeau" w:date="2013-09-15T13:02:00Z">
        <w:r>
          <w:t xml:space="preserve">mais </w:t>
        </w:r>
      </w:ins>
      <w:ins w:id="3367" w:author="Yann Bourdeau" w:date="2013-10-01T08:41:00Z">
        <w:r w:rsidR="00306F0F">
          <w:t>cela va les réduire d’</w:t>
        </w:r>
      </w:ins>
      <w:ins w:id="3368" w:author="Yann Bourdeau" w:date="2013-09-15T13:02:00Z">
        <w:r>
          <w:t>une grande partie. Deuxiè</w:t>
        </w:r>
      </w:ins>
      <w:ins w:id="3369" w:author="Yann Bourdeau" w:date="2013-09-15T13:07:00Z">
        <w:r w:rsidR="00A46428">
          <w:t>me</w:t>
        </w:r>
      </w:ins>
      <w:ins w:id="3370" w:author="Yann Bourdeau" w:date="2013-09-15T13:02:00Z">
        <w:r>
          <w:t xml:space="preserve">ment, </w:t>
        </w:r>
      </w:ins>
      <w:ins w:id="3371" w:author="Yann Bourdeau" w:date="2013-10-01T08:42:00Z">
        <w:r w:rsidR="00306F0F">
          <w:t>il y aurait am</w:t>
        </w:r>
      </w:ins>
      <w:ins w:id="3372" w:author="Yann Bourdeau" w:date="2013-10-07T12:19:00Z">
        <w:r w:rsidR="000F3CFA">
          <w:t>é</w:t>
        </w:r>
      </w:ins>
      <w:ins w:id="3373" w:author="Yann Bourdeau" w:date="2013-10-01T08:42:00Z">
        <w:r w:rsidR="00306F0F">
          <w:t>lioration du processus</w:t>
        </w:r>
      </w:ins>
      <w:ins w:id="3374" w:author="Yann Bourdeau" w:date="2013-10-01T08:43:00Z">
        <w:r w:rsidR="00306F0F">
          <w:t xml:space="preserve"> de </w:t>
        </w:r>
      </w:ins>
      <w:ins w:id="3375" w:author="Yann Bourdeau" w:date="2013-09-15T13:02:00Z">
        <w:r>
          <w:t>développement qui est assez chaotique. Cela pourrait paver la route à mettre d</w:t>
        </w:r>
      </w:ins>
      <w:ins w:id="3376" w:author="Yann Bourdeau" w:date="2013-09-15T13:03:00Z">
        <w:r>
          <w:t xml:space="preserve">’autre processus </w:t>
        </w:r>
      </w:ins>
      <w:ins w:id="3377" w:author="Yann Bourdeau" w:date="2013-10-01T08:43:00Z">
        <w:r w:rsidR="00306F0F">
          <w:t>d’amélioration de</w:t>
        </w:r>
      </w:ins>
      <w:ins w:id="3378" w:author="Yann Bourdeau" w:date="2013-09-15T13:03:00Z">
        <w:r>
          <w:t xml:space="preserve"> la qualité comme des tests d</w:t>
        </w:r>
      </w:ins>
      <w:ins w:id="3379" w:author="Yann Bourdeau" w:date="2013-09-15T13:04:00Z">
        <w:r>
          <w:t>’intégration.</w:t>
        </w:r>
      </w:ins>
    </w:p>
    <w:p w14:paraId="3DA812B8" w14:textId="3AA044BC" w:rsidR="0028175E" w:rsidDel="0028175E" w:rsidRDefault="0028175E">
      <w:pPr>
        <w:rPr>
          <w:del w:id="3380" w:author="Yann Bourdeau" w:date="2013-09-15T13:04:00Z"/>
        </w:rPr>
      </w:pPr>
      <w:ins w:id="3381" w:author="Yann Bourdeau" w:date="2013-09-15T13:04:00Z">
        <w:r w:rsidDel="0028175E">
          <w:t xml:space="preserve"> </w:t>
        </w:r>
      </w:ins>
    </w:p>
    <w:p w14:paraId="6500600C" w14:textId="02D85347" w:rsidR="00053635" w:rsidRDefault="00053635">
      <w:pPr>
        <w:pPrChange w:id="3382" w:author="Yann Bourdeau" w:date="2013-09-15T13:04:00Z">
          <w:pPr>
            <w:spacing w:after="0" w:line="240" w:lineRule="auto"/>
            <w:ind w:firstLine="0"/>
            <w:jc w:val="left"/>
          </w:pPr>
        </w:pPrChange>
      </w:pPr>
      <w:del w:id="3383" w:author="Yann Bourdeau" w:date="2013-09-15T12:51:00Z">
        <w:r w:rsidDel="001A6386">
          <w:br w:type="page"/>
        </w:r>
      </w:del>
    </w:p>
    <w:p w14:paraId="2A3E857F" w14:textId="77777777" w:rsidR="001A6386" w:rsidRDefault="001A6386">
      <w:pPr>
        <w:spacing w:after="0" w:line="240" w:lineRule="auto"/>
        <w:ind w:firstLine="0"/>
        <w:jc w:val="left"/>
        <w:rPr>
          <w:ins w:id="3384" w:author="Yann Bourdeau" w:date="2013-09-15T12:51:00Z"/>
          <w:rFonts w:asciiTheme="majorHAnsi" w:eastAsiaTheme="majorEastAsia" w:hAnsiTheme="majorHAnsi" w:cstheme="majorBidi"/>
          <w:b/>
          <w:bCs/>
          <w:sz w:val="32"/>
          <w:szCs w:val="32"/>
        </w:rPr>
      </w:pPr>
      <w:bookmarkStart w:id="3385" w:name="_Toc236312129"/>
      <w:bookmarkStart w:id="3386" w:name="_Toc236312265"/>
      <w:ins w:id="3387" w:author="Yann Bourdeau" w:date="2013-09-15T12:51:00Z">
        <w:r>
          <w:br w:type="page"/>
        </w:r>
      </w:ins>
    </w:p>
    <w:p w14:paraId="2A3BFA7E" w14:textId="331AE7E2" w:rsidR="004E4C87" w:rsidRPr="0004769A" w:rsidRDefault="0004769A" w:rsidP="00053635">
      <w:pPr>
        <w:pStyle w:val="Titre1"/>
        <w:rPr>
          <w:color w:val="auto"/>
          <w:rPrChange w:id="3388" w:author="Yann Bourdeau" w:date="2013-09-15T10:27:00Z">
            <w:rPr/>
          </w:rPrChange>
        </w:rPr>
      </w:pPr>
      <w:bookmarkStart w:id="3389" w:name="_Toc253324801"/>
      <w:ins w:id="3390" w:author="Yann Bourdeau" w:date="2013-09-15T10:27:00Z">
        <w:r w:rsidRPr="0004769A">
          <w:rPr>
            <w:color w:val="auto"/>
            <w:rPrChange w:id="3391" w:author="Yann Bourdeau" w:date="2013-09-15T10:27:00Z">
              <w:rPr/>
            </w:rPrChange>
          </w:rPr>
          <w:t xml:space="preserve">13.0 </w:t>
        </w:r>
      </w:ins>
      <w:r w:rsidR="00053635" w:rsidRPr="0004769A">
        <w:rPr>
          <w:color w:val="auto"/>
          <w:rPrChange w:id="3392" w:author="Yann Bourdeau" w:date="2013-09-15T10:27:00Z">
            <w:rPr/>
          </w:rPrChange>
        </w:rPr>
        <w:t>Réflexion</w:t>
      </w:r>
      <w:bookmarkEnd w:id="3385"/>
      <w:bookmarkEnd w:id="3386"/>
      <w:bookmarkEnd w:id="3389"/>
      <w:ins w:id="3393" w:author="Lucie" w:date="2013-07-29T20:17:00Z">
        <w:del w:id="3394" w:author="Denis" w:date="2013-07-30T14:37:00Z">
          <w:r w:rsidR="00283383" w:rsidRPr="0004769A" w:rsidDel="002176C1">
            <w:rPr>
              <w:color w:val="auto"/>
              <w:rPrChange w:id="3395" w:author="Yann Bourdeau" w:date="2013-09-15T10:27:00Z">
                <w:rPr/>
              </w:rPrChange>
            </w:rPr>
            <w:delText>s</w:delText>
          </w:r>
        </w:del>
      </w:ins>
    </w:p>
    <w:p w14:paraId="476112AB" w14:textId="6E5FA899" w:rsidR="00B44430" w:rsidRDefault="00B44430" w:rsidP="00B44430">
      <w:pPr>
        <w:spacing w:after="0"/>
        <w:ind w:firstLine="0"/>
      </w:pPr>
      <w:r>
        <w:tab/>
        <w:t>Je crois que l’objectif principal du projet, soit d</w:t>
      </w:r>
      <w:ins w:id="3396" w:author="Denis" w:date="2013-07-30T14:33:00Z">
        <w:r w:rsidR="002176C1">
          <w:t>’</w:t>
        </w:r>
      </w:ins>
      <w:ins w:id="3397" w:author="Denis" w:date="2013-07-30T14:34:00Z">
        <w:r w:rsidR="002176C1">
          <w:t xml:space="preserve">identifier comment </w:t>
        </w:r>
      </w:ins>
      <w:ins w:id="3398" w:author="Denis" w:date="2013-07-30T14:33:00Z">
        <w:r w:rsidR="002176C1">
          <w:t xml:space="preserve">améliorer </w:t>
        </w:r>
      </w:ins>
      <w:del w:id="3399" w:author="Denis" w:date="2013-07-30T14:34:00Z">
        <w:r w:rsidDel="002176C1">
          <w:delText>e mettre d</w:delText>
        </w:r>
      </w:del>
      <w:del w:id="3400" w:author="Denis" w:date="2013-07-30T14:35:00Z">
        <w:r w:rsidDel="002176C1">
          <w:delText>es processus de</w:delText>
        </w:r>
      </w:del>
      <w:ins w:id="3401" w:author="Denis" w:date="2013-07-30T14:35:00Z">
        <w:r w:rsidR="002176C1">
          <w:t xml:space="preserve">la qualité </w:t>
        </w:r>
      </w:ins>
      <w:del w:id="3402" w:author="Denis" w:date="2013-07-30T14:35:00Z">
        <w:r w:rsidDel="002176C1">
          <w:delText xml:space="preserve"> qualité</w:delText>
        </w:r>
      </w:del>
      <w:del w:id="3403" w:author="Denis" w:date="2013-07-30T14:34:00Z">
        <w:r w:rsidDel="002176C1">
          <w:delText>s</w:delText>
        </w:r>
      </w:del>
      <w:del w:id="3404" w:author="Denis" w:date="2013-07-30T14:35:00Z">
        <w:r w:rsidDel="002176C1">
          <w:delText xml:space="preserve"> dans</w:delText>
        </w:r>
      </w:del>
      <w:ins w:id="3405" w:author="Denis" w:date="2013-07-30T14:35:00Z">
        <w:r w:rsidR="002176C1">
          <w:t>des produits de</w:t>
        </w:r>
      </w:ins>
      <w:r>
        <w:t xml:space="preserve"> l’entreprise, a été </w:t>
      </w:r>
      <w:r w:rsidR="003B70A2">
        <w:t>atteint</w:t>
      </w:r>
      <w:r>
        <w:t>. J’ai été en mesure d</w:t>
      </w:r>
      <w:ins w:id="3406" w:author="Denis" w:date="2013-07-30T14:53:00Z">
        <w:r w:rsidR="009E674A">
          <w:t>’ajouter</w:t>
        </w:r>
      </w:ins>
      <w:del w:id="3407" w:author="Denis" w:date="2013-07-30T14:53:00Z">
        <w:r w:rsidDel="009E674A">
          <w:delText>e mettre</w:delText>
        </w:r>
      </w:del>
      <w:r>
        <w:t xml:space="preserve"> dans le processus de construction du produit </w:t>
      </w:r>
      <w:del w:id="3408" w:author="Denis" w:date="2013-07-30T14:54:00Z">
        <w:r w:rsidDel="009E674A">
          <w:delText>l</w:delText>
        </w:r>
      </w:del>
      <w:ins w:id="3409" w:author="Denis" w:date="2013-07-30T14:54:00Z">
        <w:r w:rsidR="009E674A">
          <w:t>d</w:t>
        </w:r>
      </w:ins>
      <w:r>
        <w:t>es outils de test</w:t>
      </w:r>
      <w:ins w:id="3410" w:author="Denis" w:date="2013-07-30T14:54:00Z">
        <w:r w:rsidR="009E674A">
          <w:t>s</w:t>
        </w:r>
      </w:ins>
      <w:r>
        <w:t xml:space="preserve"> unitaires et </w:t>
      </w:r>
      <w:del w:id="3411" w:author="Denis" w:date="2013-07-30T14:54:00Z">
        <w:r w:rsidDel="009E674A">
          <w:delText xml:space="preserve">les outils </w:delText>
        </w:r>
      </w:del>
      <w:r>
        <w:t>d’intégration continu</w:t>
      </w:r>
      <w:r w:rsidR="006E6B1E">
        <w:t>e.</w:t>
      </w:r>
      <w:r>
        <w:t xml:space="preserve"> Cela va </w:t>
      </w:r>
      <w:del w:id="3412" w:author="Denis" w:date="2013-07-30T14:54:00Z">
        <w:r w:rsidDel="009E674A">
          <w:delText xml:space="preserve">aider à </w:delText>
        </w:r>
      </w:del>
      <w:ins w:id="3413" w:author="Denis" w:date="2013-07-30T14:54:00Z">
        <w:r w:rsidR="009E674A">
          <w:t>permettre d</w:t>
        </w:r>
      </w:ins>
      <w:ins w:id="3414" w:author="Denis" w:date="2013-07-30T14:55:00Z">
        <w:r w:rsidR="009E674A">
          <w:t>’</w:t>
        </w:r>
      </w:ins>
      <w:r>
        <w:t>augmenter la qualité des produits d</w:t>
      </w:r>
      <w:ins w:id="3415" w:author="Yann Bourdeau" w:date="2013-10-01T08:44:00Z">
        <w:r w:rsidR="00A424A1">
          <w:t>éveloppés par</w:t>
        </w:r>
      </w:ins>
      <w:del w:id="3416" w:author="Yann Bourdeau" w:date="2013-10-01T08:44:00Z">
        <w:r w:rsidDel="00A424A1">
          <w:delText>e</w:delText>
        </w:r>
      </w:del>
      <w:r>
        <w:t xml:space="preserve"> l’entreprise.</w:t>
      </w:r>
    </w:p>
    <w:p w14:paraId="53FE6AE1" w14:textId="77777777" w:rsidR="00B44430" w:rsidRDefault="00B44430" w:rsidP="00B44430">
      <w:pPr>
        <w:spacing w:after="0"/>
        <w:ind w:firstLine="0"/>
      </w:pPr>
    </w:p>
    <w:p w14:paraId="3668C3AA" w14:textId="01923367" w:rsidR="00675C43" w:rsidRDefault="00B44430" w:rsidP="00B44430">
      <w:pPr>
        <w:spacing w:after="0"/>
        <w:ind w:firstLine="0"/>
      </w:pPr>
      <w:r>
        <w:tab/>
        <w:t xml:space="preserve">Les deux </w:t>
      </w:r>
      <w:del w:id="3417" w:author="Denis" w:date="2013-07-30T14:55:00Z">
        <w:r w:rsidDel="009E674A">
          <w:delText>types d’</w:delText>
        </w:r>
      </w:del>
      <w:r>
        <w:t>outils sélectionnés, soit Google Test pour les tests unitaires et Hu</w:t>
      </w:r>
      <w:r w:rsidR="00B81286">
        <w:t>dson pour l’intégration continue, sont fonctionnel</w:t>
      </w:r>
      <w:r w:rsidR="006E6B1E">
        <w:t xml:space="preserve">s </w:t>
      </w:r>
      <w:r w:rsidR="00B81286">
        <w:t>et répondent bien aux besoins de l’entreprise.</w:t>
      </w:r>
      <w:r w:rsidR="00675C43">
        <w:t xml:space="preserve"> Il</w:t>
      </w:r>
      <w:r w:rsidR="006E6B1E">
        <w:t xml:space="preserve">s </w:t>
      </w:r>
      <w:r w:rsidR="00675C43">
        <w:t>devraient être en mesure d’aider l’entreprise à atteindre se</w:t>
      </w:r>
      <w:r w:rsidR="00524E20">
        <w:t>s objectifs en terme</w:t>
      </w:r>
      <w:ins w:id="3418" w:author="Denis" w:date="2013-07-30T14:56:00Z">
        <w:r w:rsidR="009E674A">
          <w:t>s</w:t>
        </w:r>
      </w:ins>
      <w:r w:rsidR="00524E20">
        <w:t xml:space="preserve"> de qualité</w:t>
      </w:r>
      <w:r w:rsidR="00675C43">
        <w:t>.</w:t>
      </w:r>
    </w:p>
    <w:p w14:paraId="350A47B9" w14:textId="77777777" w:rsidR="00675C43" w:rsidRDefault="00675C43" w:rsidP="00B44430">
      <w:pPr>
        <w:spacing w:after="0"/>
        <w:ind w:firstLine="0"/>
      </w:pPr>
    </w:p>
    <w:p w14:paraId="5B19B7D4" w14:textId="66D3F1F6" w:rsidR="00B52D7F" w:rsidRDefault="00675C43" w:rsidP="00B52D7F">
      <w:r>
        <w:tab/>
        <w:t>L</w:t>
      </w:r>
      <w:r w:rsidR="00166543">
        <w:t xml:space="preserve">a prochaine étape relève de la gestion du changement organisationnel et ne fait pas partie de </w:t>
      </w:r>
      <w:ins w:id="3419" w:author="Yann Bourdeau" w:date="2013-10-01T08:45:00Z">
        <w:r w:rsidR="00A424A1">
          <w:t xml:space="preserve">la portée </w:t>
        </w:r>
      </w:ins>
      <w:r w:rsidR="00166543">
        <w:t xml:space="preserve">ce projet. </w:t>
      </w:r>
      <w:r w:rsidR="00361F90">
        <w:t>Les p</w:t>
      </w:r>
      <w:r w:rsidR="00166543">
        <w:t>rocessus de travail</w:t>
      </w:r>
      <w:r w:rsidR="00361F90">
        <w:t xml:space="preserve"> des développeurs devront être modifiés et ils devront créer des tests unitaires pour leurs produits. Rien ne garantit l’acceptation de ces changements par les développeurs.</w:t>
      </w:r>
      <w:r w:rsidR="00924C8F">
        <w:t xml:space="preserve"> </w:t>
      </w:r>
      <w:r w:rsidR="00361F90">
        <w:t>C</w:t>
      </w:r>
      <w:r w:rsidR="00786474">
        <w:t>ertain</w:t>
      </w:r>
      <w:r w:rsidR="006E6B1E">
        <w:t xml:space="preserve">s </w:t>
      </w:r>
      <w:r w:rsidR="00786474">
        <w:t>sont très ouvert</w:t>
      </w:r>
      <w:r w:rsidR="006E6B1E">
        <w:t xml:space="preserve">s </w:t>
      </w:r>
      <w:r w:rsidR="00786474">
        <w:t xml:space="preserve">à ce </w:t>
      </w:r>
      <w:r w:rsidR="00361F90">
        <w:t xml:space="preserve">type de </w:t>
      </w:r>
      <w:r w:rsidR="00786474">
        <w:t>changement</w:t>
      </w:r>
      <w:r w:rsidR="00361F90">
        <w:t>s</w:t>
      </w:r>
      <w:r w:rsidR="00786474">
        <w:t xml:space="preserve">, </w:t>
      </w:r>
      <w:r w:rsidR="00361F90">
        <w:t>alors que d’</w:t>
      </w:r>
      <w:r w:rsidR="00B52D7F">
        <w:t>autres pourraient résister.</w:t>
      </w:r>
    </w:p>
    <w:p w14:paraId="758AB1A5" w14:textId="53B7FB99" w:rsidR="002B0B03" w:rsidRDefault="00B52D7F" w:rsidP="00B52D7F">
      <w:r>
        <w:t xml:space="preserve">Il faut aussi tenir compte de </w:t>
      </w:r>
      <w:r w:rsidR="00786474">
        <w:t xml:space="preserve">l’effort initial </w:t>
      </w:r>
      <w:r>
        <w:t>requis pour c</w:t>
      </w:r>
      <w:r w:rsidR="00786474">
        <w:t>réer tou</w:t>
      </w:r>
      <w:r>
        <w:t>s</w:t>
      </w:r>
      <w:r w:rsidR="00786474">
        <w:t xml:space="preserve"> les test</w:t>
      </w:r>
      <w:r w:rsidR="006E6B1E">
        <w:t xml:space="preserve">s </w:t>
      </w:r>
      <w:r w:rsidR="00786474">
        <w:t xml:space="preserve">unitaires </w:t>
      </w:r>
      <w:r>
        <w:t xml:space="preserve">pour tous les </w:t>
      </w:r>
      <w:r w:rsidR="00786474">
        <w:t xml:space="preserve">produits et </w:t>
      </w:r>
      <w:r w:rsidR="002B0B03">
        <w:t xml:space="preserve">toutes </w:t>
      </w:r>
      <w:r>
        <w:t xml:space="preserve">les </w:t>
      </w:r>
      <w:r w:rsidR="00786474">
        <w:t>librairies. C</w:t>
      </w:r>
      <w:r>
        <w:t xml:space="preserve">’est </w:t>
      </w:r>
      <w:r w:rsidR="00786474">
        <w:t>un effort non néglig</w:t>
      </w:r>
      <w:r w:rsidR="006E6B1E">
        <w:t>ea</w:t>
      </w:r>
      <w:r w:rsidR="00786474">
        <w:t>ble</w:t>
      </w:r>
      <w:r>
        <w:t xml:space="preserve">, </w:t>
      </w:r>
      <w:r w:rsidR="00786474">
        <w:t xml:space="preserve">qui </w:t>
      </w:r>
      <w:r>
        <w:t>peut exiger beaucoup de temps-ressource. Afin de minimiser l’impact sur les développe</w:t>
      </w:r>
      <w:r w:rsidR="002B0B03">
        <w:t>urs, o</w:t>
      </w:r>
      <w:r>
        <w:t xml:space="preserve">n pourrait peut-être engager </w:t>
      </w:r>
      <w:r w:rsidR="00786474">
        <w:t xml:space="preserve">des stagiaires en informatique pour </w:t>
      </w:r>
      <w:r>
        <w:t>réaliser le plus gros du travail initial.</w:t>
      </w:r>
    </w:p>
    <w:p w14:paraId="61A203B3" w14:textId="6BF65849" w:rsidR="002B0B03" w:rsidRDefault="002B0B03" w:rsidP="00B52D7F">
      <w:r>
        <w:t xml:space="preserve">L’utilisation de tests unitaires et de processus d’intégration continue </w:t>
      </w:r>
      <w:del w:id="3420" w:author="Lucie" w:date="2013-07-29T20:19:00Z">
        <w:r w:rsidR="006E6B1E" w:rsidDel="00283383">
          <w:delText>es</w:delText>
        </w:r>
        <w:r w:rsidDel="00283383">
          <w:delText xml:space="preserve">t </w:delText>
        </w:r>
      </w:del>
      <w:ins w:id="3421" w:author="Lucie" w:date="2013-07-29T20:19:00Z">
        <w:r w:rsidR="00283383">
          <w:t xml:space="preserve">sont </w:t>
        </w:r>
      </w:ins>
      <w:r>
        <w:t xml:space="preserve">des pratiques reconnues du génie logiciel. La mise en place de ces outils pourra améliorer la qualité et la fiabilité des produits de l’entreprise. </w:t>
      </w:r>
      <w:ins w:id="3422" w:author="Lucie" w:date="2013-07-29T20:20:00Z">
        <w:r w:rsidR="00283383">
          <w:t>L’entreprise</w:t>
        </w:r>
      </w:ins>
      <w:del w:id="3423" w:author="Lucie" w:date="2013-07-29T20:20:00Z">
        <w:r w:rsidDel="00283383">
          <w:delText>On</w:delText>
        </w:r>
      </w:del>
      <w:r>
        <w:t xml:space="preserve"> pourrait rapidement réaliser un</w:t>
      </w:r>
      <w:r w:rsidR="001303D3">
        <w:t>e analyse coûts</w:t>
      </w:r>
      <w:ins w:id="3424" w:author="Lucie" w:date="2013-07-29T20:20:00Z">
        <w:r w:rsidR="00283383">
          <w:t xml:space="preserve"> vs </w:t>
        </w:r>
      </w:ins>
      <w:del w:id="3425" w:author="Lucie" w:date="2013-07-29T20:20:00Z">
        <w:r w:rsidR="001303D3" w:rsidDel="00283383">
          <w:delText>-</w:delText>
        </w:r>
      </w:del>
      <w:r w:rsidR="001303D3">
        <w:t>bénéfices</w:t>
      </w:r>
      <w:ins w:id="3426" w:author="Lucie" w:date="2013-07-29T20:20:00Z">
        <w:r w:rsidR="00283383">
          <w:t xml:space="preserve"> et une</w:t>
        </w:r>
      </w:ins>
      <w:ins w:id="3427" w:author="Yann Bourdeau" w:date="2013-10-01T08:45:00Z">
        <w:r w:rsidR="00A424A1">
          <w:t xml:space="preserve"> </w:t>
        </w:r>
      </w:ins>
      <w:del w:id="3428" w:author="Lucie" w:date="2013-07-29T20:20:00Z">
        <w:r w:rsidR="001303D3" w:rsidDel="00283383">
          <w:delText xml:space="preserve"> de la</w:delText>
        </w:r>
        <w:r w:rsidDel="00283383">
          <w:delText xml:space="preserve"> </w:delText>
        </w:r>
      </w:del>
      <w:r>
        <w:t>stratégie d’implantation détaillée devra être produite.</w:t>
      </w:r>
    </w:p>
    <w:p w14:paraId="3AC75E5E" w14:textId="3CEB27A8" w:rsidR="00F77FF3" w:rsidRDefault="002B0B03" w:rsidP="00FD56CA">
      <w:r>
        <w:t>Sur le plan personnel, j</w:t>
      </w:r>
      <w:r w:rsidR="00946A2C">
        <w:t xml:space="preserve">’ai appris plusieurs </w:t>
      </w:r>
      <w:r>
        <w:t xml:space="preserve">nouvelles </w:t>
      </w:r>
      <w:r w:rsidR="00946A2C">
        <w:t>technologi</w:t>
      </w:r>
      <w:del w:id="3429" w:author="Yann Bourdeau" w:date="2013-09-15T10:46:00Z">
        <w:r w:rsidR="00946A2C" w:rsidDel="006E15EA">
          <w:delText>qu</w:delText>
        </w:r>
      </w:del>
      <w:r w:rsidR="00946A2C">
        <w:t>e</w:t>
      </w:r>
      <w:r w:rsidR="006E6B1E">
        <w:t xml:space="preserve">s </w:t>
      </w:r>
      <w:r w:rsidR="00946A2C">
        <w:t xml:space="preserve">en </w:t>
      </w:r>
      <w:r w:rsidR="00FD56CA">
        <w:t xml:space="preserve">réalisant </w:t>
      </w:r>
      <w:r w:rsidR="00946A2C">
        <w:t xml:space="preserve">ce projet. </w:t>
      </w:r>
    </w:p>
    <w:p w14:paraId="10BDAD51" w14:textId="0B235053" w:rsidR="00FD56CA" w:rsidRDefault="00F77FF3" w:rsidP="00FD56CA">
      <w:r>
        <w:t xml:space="preserve">Il y a évidemment les nouvelles connaissances techniques que </w:t>
      </w:r>
      <w:del w:id="3430" w:author="Denis" w:date="2013-07-30T15:03:00Z">
        <w:r w:rsidDel="009E674A">
          <w:delText>je possède maintenant</w:delText>
        </w:r>
      </w:del>
      <w:ins w:id="3431" w:author="Denis" w:date="2013-07-30T15:03:00Z">
        <w:r w:rsidR="009E674A">
          <w:t>j’ai acquises</w:t>
        </w:r>
      </w:ins>
      <w:r>
        <w:t xml:space="preserve"> sur les outils de tests unitaires et d’intégration continue  en C++</w:t>
      </w:r>
      <w:ins w:id="3432" w:author="Lucie" w:date="2013-07-29T20:21:00Z">
        <w:r w:rsidR="00283383">
          <w:t>, m</w:t>
        </w:r>
      </w:ins>
      <w:del w:id="3433" w:author="Lucie" w:date="2013-07-29T20:21:00Z">
        <w:r w:rsidDel="00283383">
          <w:delText>. M</w:delText>
        </w:r>
      </w:del>
      <w:r>
        <w:t xml:space="preserve">ais il y en a aussi d’autres. </w:t>
      </w:r>
      <w:ins w:id="3434" w:author="Lucie" w:date="2013-07-29T20:21:00Z">
        <w:r w:rsidR="00283383">
          <w:t xml:space="preserve"> Par exemple, j</w:t>
        </w:r>
      </w:ins>
      <w:del w:id="3435" w:author="Lucie" w:date="2013-07-29T20:21:00Z">
        <w:r w:rsidR="00946A2C" w:rsidDel="00283383">
          <w:delText>J</w:delText>
        </w:r>
      </w:del>
      <w:r w:rsidR="00946A2C">
        <w:t>e ne connais</w:t>
      </w:r>
      <w:r w:rsidR="006E6B1E">
        <w:t>sa</w:t>
      </w:r>
      <w:r w:rsidR="00946A2C">
        <w:t>is pas SSHFS</w:t>
      </w:r>
      <w:del w:id="3436" w:author="Lucie" w:date="2013-07-29T20:21:00Z">
        <w:r w:rsidR="00FD56CA" w:rsidDel="00283383">
          <w:delText>,</w:delText>
        </w:r>
      </w:del>
      <w:r w:rsidR="00FD56CA">
        <w:t xml:space="preserve"> </w:t>
      </w:r>
      <w:del w:id="3437" w:author="Lucie" w:date="2013-07-29T20:21:00Z">
        <w:r w:rsidR="00FD56CA" w:rsidDel="00283383">
          <w:delText xml:space="preserve">par exemple, </w:delText>
        </w:r>
      </w:del>
      <w:r w:rsidR="00946A2C">
        <w:t xml:space="preserve"> avant d’en avoir entendu parler sur l’internet</w:t>
      </w:r>
      <w:r w:rsidR="00FD56CA">
        <w:t xml:space="preserve"> </w:t>
      </w:r>
      <w:r>
        <w:t>lors de la réalisation de l’environnement d’essai</w:t>
      </w:r>
      <w:r w:rsidR="00946A2C">
        <w:t xml:space="preserve">. </w:t>
      </w:r>
      <w:r>
        <w:t xml:space="preserve">SSHFS est beaucoup </w:t>
      </w:r>
      <w:r w:rsidR="00946A2C">
        <w:t>plus simple à configurer que NFS</w:t>
      </w:r>
      <w:r>
        <w:t xml:space="preserve"> et je compte l’utiliser à nouveau.</w:t>
      </w:r>
      <w:r w:rsidR="00946A2C">
        <w:t xml:space="preserve"> </w:t>
      </w:r>
    </w:p>
    <w:p w14:paraId="20D1FAEA" w14:textId="4577235A" w:rsidR="00946A2C" w:rsidRDefault="00FD56CA" w:rsidP="00FD56CA">
      <w:r>
        <w:t xml:space="preserve">J’ai aussi appris à utiliser </w:t>
      </w:r>
      <w:r w:rsidR="00946A2C">
        <w:t>la technologie XSLT que je n’avais jamais utilisé</w:t>
      </w:r>
      <w:r>
        <w:t>e</w:t>
      </w:r>
      <w:ins w:id="3438" w:author="Lucie" w:date="2013-07-29T20:22:00Z">
        <w:del w:id="3439" w:author="Denis" w:date="2013-07-30T15:05:00Z">
          <w:r w:rsidR="004E332D" w:rsidDel="00D97A83">
            <w:delText xml:space="preserve">, </w:delText>
          </w:r>
        </w:del>
      </w:ins>
      <w:del w:id="3440" w:author="Denis" w:date="2013-07-30T15:05:00Z">
        <w:r w:rsidR="006E6B1E" w:rsidDel="00D97A83">
          <w:delText xml:space="preserve"> que </w:delText>
        </w:r>
      </w:del>
      <w:ins w:id="3441" w:author="Denis" w:date="2013-07-30T15:05:00Z">
        <w:r w:rsidR="00D97A83">
          <w:t xml:space="preserve"> et que </w:t>
        </w:r>
      </w:ins>
      <w:r w:rsidR="00946A2C">
        <w:t>j’ai d</w:t>
      </w:r>
      <w:ins w:id="3442" w:author="Lucie" w:date="2013-07-29T20:22:00Z">
        <w:r w:rsidR="004E332D">
          <w:t>û</w:t>
        </w:r>
      </w:ins>
      <w:del w:id="3443" w:author="Lucie" w:date="2013-07-29T20:22:00Z">
        <w:r w:rsidR="00946A2C" w:rsidDel="004E332D">
          <w:delText>u</w:delText>
        </w:r>
      </w:del>
      <w:r w:rsidR="00946A2C">
        <w:t xml:space="preserve"> </w:t>
      </w:r>
      <w:ins w:id="3444" w:author="Lucie" w:date="2013-07-29T20:22:00Z">
        <w:del w:id="3445" w:author="Denis" w:date="2013-07-30T15:05:00Z">
          <w:r w:rsidR="004E332D" w:rsidDel="00D97A83">
            <w:delText>l’</w:delText>
          </w:r>
        </w:del>
      </w:ins>
      <w:r w:rsidR="00946A2C">
        <w:t>apprivois</w:t>
      </w:r>
      <w:r>
        <w:t>er</w:t>
      </w:r>
      <w:r w:rsidR="00946A2C">
        <w:t xml:space="preserve"> pour faire la conversion de rapport XML de tests unitaires. </w:t>
      </w:r>
      <w:r>
        <w:t xml:space="preserve">C’est beaucoup plus efficace </w:t>
      </w:r>
      <w:ins w:id="3446" w:author="Lucie" w:date="2013-07-29T20:23:00Z">
        <w:r w:rsidR="004E332D">
          <w:t xml:space="preserve">d’utiliser XSLT </w:t>
        </w:r>
      </w:ins>
      <w:r>
        <w:t xml:space="preserve">que de faire les conversions </w:t>
      </w:r>
      <w:r w:rsidR="00946A2C">
        <w:t xml:space="preserve">avec un script </w:t>
      </w:r>
      <w:del w:id="3447" w:author="Lucie" w:date="2013-07-29T20:23:00Z">
        <w:r w:rsidR="00946A2C" w:rsidDel="004E332D">
          <w:delText xml:space="preserve">la </w:delText>
        </w:r>
      </w:del>
      <w:ins w:id="3448" w:author="Lucie" w:date="2013-07-29T20:23:00Z">
        <w:r w:rsidR="004E332D">
          <w:t xml:space="preserve">de </w:t>
        </w:r>
      </w:ins>
      <w:r w:rsidR="00946A2C">
        <w:t>conversion</w:t>
      </w:r>
      <w:ins w:id="3449" w:author="Lucie" w:date="2013-07-29T20:23:00Z">
        <w:r w:rsidR="004E332D">
          <w:t xml:space="preserve"> de fichiers</w:t>
        </w:r>
        <w:del w:id="3450" w:author="Yann Bourdeau" w:date="2013-09-30T15:52:00Z">
          <w:r w:rsidR="004E332D" w:rsidDel="00122AAE">
            <w:delText>.</w:delText>
          </w:r>
        </w:del>
      </w:ins>
      <w:del w:id="3451" w:author="Lucie" w:date="2013-07-29T20:23:00Z">
        <w:r w:rsidR="00946A2C" w:rsidDel="004E332D">
          <w:delText xml:space="preserve"> des fichiers</w:delText>
        </w:r>
      </w:del>
      <w:r w:rsidR="00946A2C">
        <w:t xml:space="preserve">. </w:t>
      </w:r>
      <w:r>
        <w:t xml:space="preserve">N’importe qui peut maintenant faire référence </w:t>
      </w:r>
      <w:r w:rsidR="00946A2C">
        <w:t>à la documentation existante pour mettre à jour ou modifier</w:t>
      </w:r>
      <w:r>
        <w:t xml:space="preserve"> les règles de conversion</w:t>
      </w:r>
      <w:r w:rsidR="00946A2C">
        <w:t>.</w:t>
      </w:r>
    </w:p>
    <w:p w14:paraId="32939C41" w14:textId="6C8B70B2" w:rsidR="00946A2C" w:rsidRDefault="00F77FF3" w:rsidP="00FD56CA">
      <w:r>
        <w:t xml:space="preserve">Finalement, </w:t>
      </w:r>
      <w:r w:rsidR="006E6B1E">
        <w:t>j</w:t>
      </w:r>
      <w:r w:rsidR="00FD56CA">
        <w:t>e me suis aussi familiarisé</w:t>
      </w:r>
      <w:ins w:id="3452" w:author="Yann Bourdeau" w:date="2013-08-04T11:39:00Z">
        <w:r w:rsidR="00024006">
          <w:t xml:space="preserve"> </w:t>
        </w:r>
      </w:ins>
      <w:del w:id="3453" w:author="Denis" w:date="2013-07-30T15:06:00Z">
        <w:r w:rsidR="00FD56CA" w:rsidDel="00D97A83">
          <w:delText xml:space="preserve"> </w:delText>
        </w:r>
        <w:r w:rsidR="00C607F0" w:rsidDel="00D97A83">
          <w:delText>avec, et j’ai apprécié</w:delText>
        </w:r>
      </w:del>
      <w:ins w:id="3454" w:author="Lucie" w:date="2013-07-29T20:25:00Z">
        <w:del w:id="3455" w:author="Denis" w:date="2013-07-30T15:06:00Z">
          <w:r w:rsidR="004E332D" w:rsidDel="00D97A83">
            <w:delText xml:space="preserve"> faire</w:delText>
          </w:r>
        </w:del>
      </w:ins>
      <w:del w:id="3456" w:author="Denis" w:date="2013-07-30T15:06:00Z">
        <w:r w:rsidR="00C607F0" w:rsidDel="00D97A83">
          <w:delText xml:space="preserve">, </w:delText>
        </w:r>
      </w:del>
      <w:ins w:id="3457" w:author="Denis" w:date="2013-07-30T15:07:00Z">
        <w:r w:rsidR="00D97A83">
          <w:t xml:space="preserve">avec </w:t>
        </w:r>
      </w:ins>
      <w:r w:rsidR="00C607F0">
        <w:t>l</w:t>
      </w:r>
      <w:r w:rsidR="00946A2C">
        <w:t>’installation d</w:t>
      </w:r>
      <w:r w:rsidR="00C607F0">
        <w:t xml:space="preserve">u serveur applicatif Tomcat et des serveurs </w:t>
      </w:r>
      <w:r w:rsidR="00946A2C">
        <w:t>d’intégration continue Hudson et Continuum.</w:t>
      </w:r>
    </w:p>
    <w:p w14:paraId="63DE3AC2" w14:textId="7EB9EB18" w:rsidR="00946A2C" w:rsidRDefault="008E5534" w:rsidP="00946A2C">
      <w:r>
        <w:t xml:space="preserve">Parce que j’ai réalisé ce projet sur mon temps personnel, </w:t>
      </w:r>
      <w:r w:rsidR="00E843DD">
        <w:t xml:space="preserve">l’entreprise ne m’a imposé aucune contrainte dans sa réalisation, tout en me permettant </w:t>
      </w:r>
      <w:r>
        <w:t>d’utiliser du code réel pour les essais et une partie de</w:t>
      </w:r>
      <w:r w:rsidR="00E843DD">
        <w:t xml:space="preserve"> </w:t>
      </w:r>
      <w:r>
        <w:t>l</w:t>
      </w:r>
      <w:r w:rsidR="00E843DD">
        <w:t xml:space="preserve">eur </w:t>
      </w:r>
      <w:r>
        <w:t xml:space="preserve">infrastructure. </w:t>
      </w:r>
      <w:r w:rsidR="00F77FF3">
        <w:t xml:space="preserve">On m’a donné </w:t>
      </w:r>
      <w:r>
        <w:t>carte blanche pour l</w:t>
      </w:r>
      <w:r w:rsidR="00FE1E12">
        <w:t>a</w:t>
      </w:r>
      <w:r>
        <w:t xml:space="preserve"> réalis</w:t>
      </w:r>
      <w:r w:rsidR="00FE1E12">
        <w:t>ation du projet.</w:t>
      </w:r>
      <w:r w:rsidR="00946A2C">
        <w:t xml:space="preserve"> </w:t>
      </w:r>
    </w:p>
    <w:p w14:paraId="6B366545" w14:textId="3F012D0F" w:rsidR="00F77FF3" w:rsidRDefault="008E5534" w:rsidP="00946A2C">
      <w:r>
        <w:t xml:space="preserve">Cela m’a permis </w:t>
      </w:r>
      <w:r w:rsidR="00F77FF3">
        <w:t xml:space="preserve">de mettre en pratique plusieurs apprentissages </w:t>
      </w:r>
      <w:r w:rsidR="00B901CF">
        <w:t xml:space="preserve">acquis </w:t>
      </w:r>
      <w:r w:rsidR="00F77FF3">
        <w:t xml:space="preserve">tout au long de ma maîtrise et d’en faire de nouveaux. </w:t>
      </w:r>
      <w:r w:rsidR="00B901CF">
        <w:t xml:space="preserve">Ces nouvelles connaissances </w:t>
      </w:r>
      <w:r>
        <w:t xml:space="preserve">me seront utiles </w:t>
      </w:r>
      <w:r w:rsidR="00946A2C">
        <w:t xml:space="preserve">dans le milieu du travail.  </w:t>
      </w:r>
    </w:p>
    <w:p w14:paraId="1FCEC505" w14:textId="453F9471" w:rsidR="008E5534" w:rsidRDefault="00A02B80" w:rsidP="00946A2C">
      <w:r>
        <w:t>De façon plus spécifique</w:t>
      </w:r>
      <w:r w:rsidR="00B901CF">
        <w:t>, dans le cadre de ce projet j’ai appris à</w:t>
      </w:r>
      <w:r>
        <w:t> :</w:t>
      </w:r>
    </w:p>
    <w:p w14:paraId="702D2AC5" w14:textId="366368D1" w:rsidR="00B901CF" w:rsidRDefault="00B901CF" w:rsidP="00DD2B04">
      <w:pPr>
        <w:pStyle w:val="Paragraphedeliste"/>
        <w:numPr>
          <w:ilvl w:val="0"/>
          <w:numId w:val="19"/>
        </w:numPr>
      </w:pPr>
      <w:r>
        <w:t xml:space="preserve">définir l’objectif d’un projet à partir des intentions vagues </w:t>
      </w:r>
      <w:del w:id="3458" w:author="Denis" w:date="2013-07-30T15:08:00Z">
        <w:r w:rsidDel="00D97A83">
          <w:delText>définies en</w:delText>
        </w:r>
      </w:del>
      <w:ins w:id="3459" w:author="Denis" w:date="2013-07-30T15:08:00Z">
        <w:r w:rsidR="00D97A83">
          <w:t>de l’</w:t>
        </w:r>
      </w:ins>
      <w:del w:id="3460" w:author="Denis" w:date="2013-07-30T15:08:00Z">
        <w:r w:rsidDel="00D97A83">
          <w:delText xml:space="preserve"> </w:delText>
        </w:r>
      </w:del>
      <w:r>
        <w:t>entreprise,</w:t>
      </w:r>
    </w:p>
    <w:p w14:paraId="0CF48AEA" w14:textId="48CD1656" w:rsidR="00A02B80" w:rsidRDefault="00B901CF" w:rsidP="00DD2B04">
      <w:pPr>
        <w:pStyle w:val="Paragraphedeliste"/>
        <w:numPr>
          <w:ilvl w:val="0"/>
          <w:numId w:val="19"/>
        </w:numPr>
      </w:pPr>
      <w:r>
        <w:t>c</w:t>
      </w:r>
      <w:r w:rsidR="00A02B80">
        <w:t>omprendre le problème à l’étude, faire un</w:t>
      </w:r>
      <w:ins w:id="3461" w:author="Yann Bourdeau" w:date="2013-10-01T08:45:00Z">
        <w:r w:rsidR="00A424A1">
          <w:t xml:space="preserve"> survol</w:t>
        </w:r>
      </w:ins>
      <w:del w:id="3462" w:author="Yann Bourdeau" w:date="2013-10-01T08:45:00Z">
        <w:r w:rsidR="00A02B80" w:rsidDel="00A424A1">
          <w:delText xml:space="preserve">e </w:delText>
        </w:r>
        <w:r w:rsidR="0086505C" w:rsidDel="00A424A1">
          <w:delText>revue</w:delText>
        </w:r>
      </w:del>
      <w:r w:rsidR="00A02B80">
        <w:t xml:space="preserve"> de</w:t>
      </w:r>
      <w:ins w:id="3463" w:author="Yann Bourdeau" w:date="2013-10-01T08:46:00Z">
        <w:r w:rsidR="00A424A1">
          <w:t xml:space="preserve"> la</w:t>
        </w:r>
      </w:ins>
      <w:r w:rsidR="00A02B80">
        <w:t xml:space="preserve"> littérature sur le sujet, en comprendre les </w:t>
      </w:r>
      <w:r>
        <w:t>com</w:t>
      </w:r>
      <w:r w:rsidR="00492ABA">
        <w:t>po</w:t>
      </w:r>
      <w:r>
        <w:t xml:space="preserve">sants </w:t>
      </w:r>
      <w:r w:rsidR="00A02B80">
        <w:t>principaux et le</w:t>
      </w:r>
      <w:r>
        <w:t>s adapter aux besoins du projet,</w:t>
      </w:r>
    </w:p>
    <w:p w14:paraId="3B4A0D96" w14:textId="7D9C4ABB" w:rsidR="00A02B80" w:rsidRDefault="00B901CF" w:rsidP="00DD2B04">
      <w:pPr>
        <w:pStyle w:val="Paragraphedeliste"/>
        <w:numPr>
          <w:ilvl w:val="0"/>
          <w:numId w:val="19"/>
        </w:numPr>
      </w:pPr>
      <w:r>
        <w:t>d</w:t>
      </w:r>
      <w:r w:rsidR="00A02B80">
        <w:t>évelopper et appliquer une méthode pour la sélection des produits</w:t>
      </w:r>
      <w:r>
        <w:t xml:space="preserve"> (grilles d’évaluation à critères pondérés),</w:t>
      </w:r>
    </w:p>
    <w:p w14:paraId="6AF5A444" w14:textId="4840ED03" w:rsidR="00B901CF" w:rsidRDefault="00B901CF" w:rsidP="00DD2B04">
      <w:pPr>
        <w:pStyle w:val="Paragraphedeliste"/>
        <w:numPr>
          <w:ilvl w:val="0"/>
          <w:numId w:val="19"/>
        </w:numPr>
      </w:pPr>
      <w:r>
        <w:t>définir et structurer un ensemble viable de solutions à évaluer,</w:t>
      </w:r>
    </w:p>
    <w:p w14:paraId="3CF2A560" w14:textId="75C39345" w:rsidR="00A02B80" w:rsidRDefault="00B901CF" w:rsidP="00DD2B04">
      <w:pPr>
        <w:pStyle w:val="Paragraphedeliste"/>
        <w:numPr>
          <w:ilvl w:val="0"/>
          <w:numId w:val="19"/>
        </w:numPr>
      </w:pPr>
      <w:r>
        <w:t>définir et mettre en place une infrastructure d’essai pour les solutions,</w:t>
      </w:r>
    </w:p>
    <w:p w14:paraId="5420F029" w14:textId="7262C2C8" w:rsidR="00B901CF" w:rsidRDefault="00B901CF" w:rsidP="00DD2B04">
      <w:pPr>
        <w:pStyle w:val="Paragraphedeliste"/>
        <w:numPr>
          <w:ilvl w:val="0"/>
          <w:numId w:val="19"/>
        </w:numPr>
      </w:pPr>
      <w:r>
        <w:t>installer, configurer, exécuter et évaluer les solutions proposées</w:t>
      </w:r>
      <w:r w:rsidR="00064A98">
        <w:t>,</w:t>
      </w:r>
    </w:p>
    <w:p w14:paraId="55854C0E" w14:textId="0DD9CD42" w:rsidR="00B901CF" w:rsidRDefault="00064A98" w:rsidP="00DD2B04">
      <w:pPr>
        <w:pStyle w:val="Paragraphedeliste"/>
        <w:numPr>
          <w:ilvl w:val="0"/>
          <w:numId w:val="19"/>
        </w:numPr>
      </w:pPr>
      <w:r>
        <w:t>choisir et proposer une solution finale.</w:t>
      </w:r>
    </w:p>
    <w:p w14:paraId="00F96AA7" w14:textId="77777777" w:rsidR="00064A98" w:rsidRDefault="00FE1E12" w:rsidP="00DB364D">
      <w:r>
        <w:t>L</w:t>
      </w:r>
      <w:r w:rsidR="00064A98">
        <w:t>es</w:t>
      </w:r>
      <w:r w:rsidR="00DB364D">
        <w:t xml:space="preserve"> méthodes </w:t>
      </w:r>
      <w:r w:rsidR="00064A98">
        <w:t>et</w:t>
      </w:r>
      <w:r>
        <w:t xml:space="preserve"> </w:t>
      </w:r>
      <w:r w:rsidR="00DB364D">
        <w:t xml:space="preserve">outils de travail </w:t>
      </w:r>
      <w:r w:rsidR="00064A98">
        <w:t xml:space="preserve">que j’ai développés dans ce projet  vont me permettre de proposer </w:t>
      </w:r>
      <w:r w:rsidR="00946A2C">
        <w:t xml:space="preserve"> </w:t>
      </w:r>
      <w:r w:rsidR="00064A98">
        <w:t xml:space="preserve">des </w:t>
      </w:r>
      <w:r w:rsidR="00946A2C">
        <w:t xml:space="preserve">solutions </w:t>
      </w:r>
      <w:r w:rsidR="00DB364D">
        <w:t xml:space="preserve">aux problèmes de génie logiciel qui se posent lors de la réalisation de projets. Cette nouvelle connaissance va me permettre de me différencier de mes collègues, par une meilleure efficacité dans le travail et </w:t>
      </w:r>
      <w:r>
        <w:t xml:space="preserve">par </w:t>
      </w:r>
      <w:r w:rsidR="00DB364D">
        <w:t xml:space="preserve">une meilleure </w:t>
      </w:r>
      <w:r w:rsidR="00946A2C">
        <w:t>qualité d</w:t>
      </w:r>
      <w:r w:rsidR="00DB364D">
        <w:t xml:space="preserve">es résultats produits.  </w:t>
      </w:r>
    </w:p>
    <w:p w14:paraId="76C82BA2" w14:textId="638E20A9" w:rsidR="00946A2C" w:rsidRDefault="00946A2C" w:rsidP="00DB364D">
      <w:r>
        <w:t xml:space="preserve">Je suis </w:t>
      </w:r>
      <w:r w:rsidR="00DB364D">
        <w:t xml:space="preserve">maintenant </w:t>
      </w:r>
      <w:r>
        <w:t xml:space="preserve">en mesure de prendre </w:t>
      </w:r>
      <w:r w:rsidR="00DB364D">
        <w:t xml:space="preserve">en main </w:t>
      </w:r>
      <w:r>
        <w:t xml:space="preserve">un projet complexe qui </w:t>
      </w:r>
      <w:r w:rsidR="00DB364D">
        <w:t>implante plusieur</w:t>
      </w:r>
      <w:r w:rsidR="006E6B1E">
        <w:t xml:space="preserve">s </w:t>
      </w:r>
      <w:r w:rsidR="00DB364D">
        <w:t>technologies</w:t>
      </w:r>
      <w:r w:rsidR="00064A98">
        <w:t>, de les évaluer</w:t>
      </w:r>
      <w:r>
        <w:t xml:space="preserve"> et de les utiliser pour atteindre l</w:t>
      </w:r>
      <w:r w:rsidR="00DB364D">
        <w:t xml:space="preserve">es </w:t>
      </w:r>
      <w:r>
        <w:t>objectif</w:t>
      </w:r>
      <w:r w:rsidR="00DB364D">
        <w:t>s</w:t>
      </w:r>
      <w:r>
        <w:t xml:space="preserve"> du projet.</w:t>
      </w:r>
    </w:p>
    <w:p w14:paraId="17E923C8" w14:textId="1C0FBA81" w:rsidR="00E843DD" w:rsidRDefault="00E843DD" w:rsidP="00946A2C">
      <w:r>
        <w:t>Ce projet m’a aussi permi</w:t>
      </w:r>
      <w:r w:rsidR="006E6B1E">
        <w:t>s</w:t>
      </w:r>
      <w:r>
        <w:t xml:space="preserve"> de démontrer mon autonomie et ma capacité d’identifier et  de structurer des solutions informatiques viables et immédiatement réalisables.  </w:t>
      </w:r>
    </w:p>
    <w:p w14:paraId="2089EA13" w14:textId="25B37A9A" w:rsidR="00617D74" w:rsidRDefault="00617D74" w:rsidP="00946A2C">
      <w:r>
        <w:t xml:space="preserve">Il n’y a pas eu de difficultés que je n’ai su surmonter en utilisant des nouvelles technologies que je </w:t>
      </w:r>
      <w:r w:rsidR="00396FEC">
        <w:t>ne c</w:t>
      </w:r>
      <w:r>
        <w:t>onnaissais pas auparavant. Les principales difficultés du projet étai</w:t>
      </w:r>
      <w:r w:rsidR="00396FEC">
        <w:t>ent</w:t>
      </w:r>
      <w:r>
        <w:t xml:space="preserve"> le partage de répertoire entre machine</w:t>
      </w:r>
      <w:r w:rsidR="00396FEC">
        <w:t xml:space="preserve">s </w:t>
      </w:r>
      <w:r>
        <w:t>Unix et le formatage de rapport XML des outils de tests unitaires CPP Unit et Boost Test. Pour cela j’ai utilisé SSHFS pour partag</w:t>
      </w:r>
      <w:r w:rsidR="00396FEC">
        <w:t>er</w:t>
      </w:r>
      <w:r>
        <w:t xml:space="preserve"> les répertoires et XSLT pour le formatage de rapport.</w:t>
      </w:r>
    </w:p>
    <w:p w14:paraId="21210A94" w14:textId="77777777" w:rsidR="00FC0E8D" w:rsidRDefault="00FC0E8D">
      <w:pPr>
        <w:spacing w:after="0" w:line="240" w:lineRule="auto"/>
        <w:ind w:firstLine="0"/>
        <w:jc w:val="left"/>
        <w:rPr>
          <w:ins w:id="3464" w:author="Yann Bourdeau" w:date="2014-02-06T16:30:00Z"/>
        </w:rPr>
      </w:pPr>
      <w:ins w:id="3465" w:author="Yann Bourdeau" w:date="2014-02-06T16:30:00Z">
        <w:r>
          <w:br w:type="page"/>
        </w:r>
      </w:ins>
    </w:p>
    <w:p w14:paraId="64DAEFFA" w14:textId="77777777" w:rsidR="00FC0E8D" w:rsidRPr="00024114" w:rsidRDefault="00FC0E8D">
      <w:pPr>
        <w:pStyle w:val="Titre1"/>
        <w:rPr>
          <w:ins w:id="3466" w:author="Yann Bourdeau" w:date="2014-02-06T16:30:00Z"/>
          <w:rPrChange w:id="3467" w:author="Yann Bourdeau" w:date="2014-02-06T16:31:00Z">
            <w:rPr>
              <w:ins w:id="3468" w:author="Yann Bourdeau" w:date="2014-02-06T16:30:00Z"/>
            </w:rPr>
          </w:rPrChange>
        </w:rPr>
        <w:pPrChange w:id="3469" w:author="Yann Bourdeau" w:date="2014-02-06T16:30:00Z">
          <w:pPr>
            <w:spacing w:after="0"/>
            <w:ind w:firstLine="0"/>
          </w:pPr>
        </w:pPrChange>
      </w:pPr>
      <w:bookmarkStart w:id="3470" w:name="_Toc253324802"/>
      <w:ins w:id="3471" w:author="Yann Bourdeau" w:date="2014-02-06T16:30:00Z">
        <w:r w:rsidRPr="00024114">
          <w:rPr>
            <w:color w:val="auto"/>
            <w:rPrChange w:id="3472" w:author="Yann Bourdeau" w:date="2014-02-06T16:31:00Z">
              <w:rPr/>
            </w:rPrChange>
          </w:rPr>
          <w:t>14.0 Citations</w:t>
        </w:r>
        <w:bookmarkEnd w:id="3470"/>
      </w:ins>
    </w:p>
    <w:p w14:paraId="5A057050" w14:textId="2EF14D48" w:rsidR="004D5204" w:rsidRDefault="00024114">
      <w:pPr>
        <w:ind w:firstLine="0"/>
        <w:pPrChange w:id="3473" w:author="Yann Bourdeau" w:date="2014-02-06T16:34:00Z">
          <w:pPr>
            <w:spacing w:after="0"/>
            <w:ind w:firstLine="0"/>
          </w:pPr>
        </w:pPrChange>
      </w:pPr>
      <w:ins w:id="3474" w:author="Yann Bourdeau" w:date="2014-02-06T16:34:00Z">
        <w:r>
          <w:t xml:space="preserve">[1] </w:t>
        </w:r>
        <w:r w:rsidRPr="00327E0C">
          <w:rPr>
            <w:noProof w:val="0"/>
            <w:szCs w:val="22"/>
            <w:lang w:val="fr-FR"/>
          </w:rPr>
          <w:t xml:space="preserve">N.U. Noel </w:t>
        </w:r>
        <w:proofErr w:type="spellStart"/>
        <w:r w:rsidRPr="00327E0C">
          <w:rPr>
            <w:noProof w:val="0"/>
            <w:szCs w:val="22"/>
            <w:lang w:val="fr-FR"/>
          </w:rPr>
          <w:t>Unknown</w:t>
        </w:r>
        <w:proofErr w:type="spellEnd"/>
        <w:r w:rsidRPr="00327E0C">
          <w:rPr>
            <w:noProof w:val="0"/>
            <w:szCs w:val="22"/>
            <w:lang w:val="fr-FR"/>
          </w:rPr>
          <w:t xml:space="preserve">, </w:t>
        </w:r>
        <w:proofErr w:type="spellStart"/>
        <w:r w:rsidRPr="00327E0C">
          <w:rPr>
            <w:noProof w:val="0"/>
            <w:szCs w:val="22"/>
            <w:lang w:val="fr-FR"/>
          </w:rPr>
          <w:t>Exploring</w:t>
        </w:r>
        <w:proofErr w:type="spellEnd"/>
        <w:r w:rsidRPr="00327E0C">
          <w:rPr>
            <w:noProof w:val="0"/>
            <w:szCs w:val="22"/>
            <w:lang w:val="fr-FR"/>
          </w:rPr>
          <w:t xml:space="preserve"> the C++ Unit </w:t>
        </w:r>
        <w:proofErr w:type="spellStart"/>
        <w:r w:rsidRPr="00327E0C">
          <w:rPr>
            <w:noProof w:val="0"/>
            <w:szCs w:val="22"/>
            <w:lang w:val="fr-FR"/>
          </w:rPr>
          <w:t>Testing</w:t>
        </w:r>
        <w:proofErr w:type="spellEnd"/>
        <w:r w:rsidRPr="00327E0C">
          <w:rPr>
            <w:noProof w:val="0"/>
            <w:szCs w:val="22"/>
            <w:lang w:val="fr-FR"/>
          </w:rPr>
          <w:t xml:space="preserve"> Framework Jungle, 2004 (mis à jour 2010) [En ligne]. Disponible: </w:t>
        </w:r>
        <w:r>
          <w:fldChar w:fldCharType="begin"/>
        </w:r>
        <w:r>
          <w:instrText xml:space="preserve"> HYPERLINK "http://gamesfromwithin.com/exploring-the-c-unit-testing-framework-jungle" </w:instrText>
        </w:r>
        <w:r>
          <w:fldChar w:fldCharType="separate"/>
        </w:r>
        <w:r w:rsidRPr="00327E0C">
          <w:rPr>
            <w:noProof w:val="0"/>
            <w:color w:val="000099"/>
            <w:szCs w:val="22"/>
            <w:u w:val="single" w:color="000099"/>
            <w:lang w:val="fr-FR"/>
          </w:rPr>
          <w:t>http://gamesfromwithin.com/exploring-the-c-unit-testing-framework-jungle</w:t>
        </w:r>
        <w:r>
          <w:rPr>
            <w:noProof w:val="0"/>
            <w:color w:val="000099"/>
            <w:szCs w:val="22"/>
            <w:u w:val="single" w:color="000099"/>
            <w:lang w:val="fr-FR"/>
          </w:rPr>
          <w:fldChar w:fldCharType="end"/>
        </w:r>
        <w:r w:rsidRPr="00327E0C">
          <w:rPr>
            <w:noProof w:val="0"/>
            <w:szCs w:val="22"/>
            <w:lang w:val="fr-FR"/>
          </w:rPr>
          <w:t>. Consulté le  28 janvier 2012.</w:t>
        </w:r>
      </w:ins>
      <w:del w:id="3475" w:author="Yann Bourdeau" w:date="2014-02-06T16:34:00Z">
        <w:r w:rsidR="004D5204" w:rsidDel="00024114">
          <w:br w:type="page"/>
        </w:r>
      </w:del>
    </w:p>
    <w:p w14:paraId="7DF286A6" w14:textId="03928AEC" w:rsidR="00141AA3" w:rsidRPr="00327E0C" w:rsidRDefault="00141AA3" w:rsidP="00141AA3">
      <w:pPr>
        <w:spacing w:after="0" w:line="240" w:lineRule="auto"/>
        <w:ind w:firstLine="0"/>
        <w:jc w:val="left"/>
        <w:rPr>
          <w:noProof w:val="0"/>
          <w:szCs w:val="22"/>
          <w:lang w:val="fr-FR"/>
        </w:rPr>
      </w:pPr>
      <w:bookmarkStart w:id="3476" w:name="_Toc236312130"/>
      <w:bookmarkStart w:id="3477" w:name="_Toc236312266"/>
      <w:ins w:id="3478" w:author="Yann Bourdeau" w:date="2014-02-06T16:35:00Z">
        <w:r>
          <w:rPr>
            <w:lang w:val="en-CA"/>
          </w:rPr>
          <w:t>[2]</w:t>
        </w:r>
      </w:ins>
      <w:ins w:id="3479" w:author="Yann Bourdeau" w:date="2014-02-06T16:37:00Z">
        <w:r w:rsidRPr="00141AA3">
          <w:rPr>
            <w:rStyle w:val="Marquenotebasdepage"/>
          </w:rPr>
          <w:t xml:space="preserve"> </w:t>
        </w:r>
      </w:ins>
      <w:moveToRangeStart w:id="3480" w:author="Yann Bourdeau" w:date="2014-02-06T16:37:00Z" w:name="move253323978"/>
      <w:moveTo w:id="3481" w:author="Yann Bourdeau" w:date="2014-02-06T16:37:00Z">
        <w:del w:id="3482" w:author="Yann Bourdeau" w:date="2014-02-06T16:37:00Z">
          <w:r w:rsidDel="00141AA3">
            <w:rPr>
              <w:rStyle w:val="Marquenotebasdepage"/>
            </w:rPr>
            <w:footnoteRef/>
          </w:r>
          <w:r w:rsidDel="00141AA3">
            <w:delText xml:space="preserve"> </w:delText>
          </w:r>
        </w:del>
        <w:r w:rsidRPr="00327E0C">
          <w:rPr>
            <w:noProof w:val="0"/>
            <w:szCs w:val="22"/>
            <w:lang w:val="fr-FR"/>
          </w:rPr>
          <w:t xml:space="preserve">N.U. Noel </w:t>
        </w:r>
        <w:proofErr w:type="spellStart"/>
        <w:r w:rsidRPr="00327E0C">
          <w:rPr>
            <w:noProof w:val="0"/>
            <w:szCs w:val="22"/>
            <w:lang w:val="fr-FR"/>
          </w:rPr>
          <w:t>Unknown</w:t>
        </w:r>
        <w:proofErr w:type="spellEnd"/>
        <w:r w:rsidRPr="00327E0C">
          <w:rPr>
            <w:noProof w:val="0"/>
            <w:szCs w:val="22"/>
            <w:lang w:val="fr-FR"/>
          </w:rPr>
          <w:t xml:space="preserve">, </w:t>
        </w:r>
        <w:proofErr w:type="spellStart"/>
        <w:r w:rsidRPr="00327E0C">
          <w:rPr>
            <w:noProof w:val="0"/>
            <w:szCs w:val="22"/>
            <w:lang w:val="fr-FR"/>
          </w:rPr>
          <w:t>Exploring</w:t>
        </w:r>
        <w:proofErr w:type="spellEnd"/>
        <w:r w:rsidRPr="00327E0C">
          <w:rPr>
            <w:noProof w:val="0"/>
            <w:szCs w:val="22"/>
            <w:lang w:val="fr-FR"/>
          </w:rPr>
          <w:t xml:space="preserve"> the C++ Unit </w:t>
        </w:r>
        <w:proofErr w:type="spellStart"/>
        <w:r w:rsidRPr="00327E0C">
          <w:rPr>
            <w:noProof w:val="0"/>
            <w:szCs w:val="22"/>
            <w:lang w:val="fr-FR"/>
          </w:rPr>
          <w:t>Testing</w:t>
        </w:r>
        <w:proofErr w:type="spellEnd"/>
        <w:r w:rsidRPr="00327E0C">
          <w:rPr>
            <w:noProof w:val="0"/>
            <w:szCs w:val="22"/>
            <w:lang w:val="fr-FR"/>
          </w:rPr>
          <w:t xml:space="preserve"> Framework Jungle, 2004 (mis à jour 2010) [En ligne]. Disponible: </w:t>
        </w:r>
        <w:r>
          <w:fldChar w:fldCharType="begin"/>
        </w:r>
        <w:r>
          <w:instrText xml:space="preserve"> HYPERLINK "http://gamesfromwithin.com/exploring-the-c-unit-testing-framework-jungle" </w:instrText>
        </w:r>
        <w:r>
          <w:fldChar w:fldCharType="separate"/>
        </w:r>
        <w:r w:rsidRPr="00327E0C">
          <w:rPr>
            <w:noProof w:val="0"/>
            <w:color w:val="000099"/>
            <w:szCs w:val="22"/>
            <w:u w:val="single" w:color="000099"/>
            <w:lang w:val="fr-FR"/>
          </w:rPr>
          <w:t>http://gamesfromwithin.com/exploring-the-c-unit-testing-framework-jungle</w:t>
        </w:r>
        <w:r>
          <w:rPr>
            <w:noProof w:val="0"/>
            <w:color w:val="000099"/>
            <w:szCs w:val="22"/>
            <w:u w:val="single" w:color="000099"/>
            <w:lang w:val="fr-FR"/>
          </w:rPr>
          <w:fldChar w:fldCharType="end"/>
        </w:r>
        <w:r w:rsidRPr="00327E0C">
          <w:rPr>
            <w:noProof w:val="0"/>
            <w:szCs w:val="22"/>
            <w:lang w:val="fr-FR"/>
          </w:rPr>
          <w:t>. Consulté le  28 janvier 2012.</w:t>
        </w:r>
        <w:r>
          <w:rPr>
            <w:noProof w:val="0"/>
            <w:szCs w:val="22"/>
            <w:lang w:val="fr-FR"/>
          </w:rPr>
          <w:t xml:space="preserve"> p. 2.</w:t>
        </w:r>
      </w:moveTo>
    </w:p>
    <w:moveToRangeEnd w:id="3480"/>
    <w:p w14:paraId="67DF849A" w14:textId="44229673" w:rsidR="00024114" w:rsidRDefault="00024114">
      <w:pPr>
        <w:spacing w:after="0" w:line="240" w:lineRule="auto"/>
        <w:ind w:firstLine="0"/>
        <w:jc w:val="left"/>
        <w:rPr>
          <w:ins w:id="3483" w:author="Yann Bourdeau" w:date="2014-02-06T16:41:00Z"/>
          <w:rFonts w:asciiTheme="majorHAnsi" w:eastAsiaTheme="majorEastAsia" w:hAnsiTheme="majorHAnsi" w:cstheme="majorBidi"/>
          <w:b/>
          <w:bCs/>
          <w:sz w:val="32"/>
          <w:szCs w:val="32"/>
          <w:lang w:val="en-CA"/>
        </w:rPr>
      </w:pPr>
    </w:p>
    <w:p w14:paraId="021E981D" w14:textId="2732E282" w:rsidR="000F329F" w:rsidRPr="00327E0C" w:rsidRDefault="000F329F" w:rsidP="000F329F">
      <w:pPr>
        <w:spacing w:after="0" w:line="240" w:lineRule="auto"/>
        <w:ind w:firstLine="0"/>
        <w:jc w:val="left"/>
        <w:rPr>
          <w:ins w:id="3484" w:author="Yann Bourdeau" w:date="2014-02-06T16:41:00Z"/>
          <w:noProof w:val="0"/>
          <w:szCs w:val="22"/>
          <w:lang w:val="fr-FR"/>
        </w:rPr>
      </w:pPr>
      <w:ins w:id="3485" w:author="Yann Bourdeau" w:date="2014-02-06T16:41:00Z">
        <w:r>
          <w:t xml:space="preserve">[3] </w:t>
        </w:r>
        <w:r w:rsidRPr="00327E0C">
          <w:rPr>
            <w:noProof w:val="0"/>
            <w:szCs w:val="22"/>
            <w:lang w:val="fr-FR"/>
          </w:rPr>
          <w:t xml:space="preserve">N.U. Noel </w:t>
        </w:r>
        <w:proofErr w:type="spellStart"/>
        <w:r w:rsidRPr="00327E0C">
          <w:rPr>
            <w:noProof w:val="0"/>
            <w:szCs w:val="22"/>
            <w:lang w:val="fr-FR"/>
          </w:rPr>
          <w:t>Unknown</w:t>
        </w:r>
        <w:proofErr w:type="spellEnd"/>
        <w:r w:rsidRPr="00327E0C">
          <w:rPr>
            <w:noProof w:val="0"/>
            <w:szCs w:val="22"/>
            <w:lang w:val="fr-FR"/>
          </w:rPr>
          <w:t xml:space="preserve">, </w:t>
        </w:r>
        <w:proofErr w:type="spellStart"/>
        <w:r w:rsidRPr="00327E0C">
          <w:rPr>
            <w:noProof w:val="0"/>
            <w:szCs w:val="22"/>
            <w:lang w:val="fr-FR"/>
          </w:rPr>
          <w:t>Exploring</w:t>
        </w:r>
        <w:proofErr w:type="spellEnd"/>
        <w:r w:rsidRPr="00327E0C">
          <w:rPr>
            <w:noProof w:val="0"/>
            <w:szCs w:val="22"/>
            <w:lang w:val="fr-FR"/>
          </w:rPr>
          <w:t xml:space="preserve"> the C++ Unit </w:t>
        </w:r>
        <w:proofErr w:type="spellStart"/>
        <w:r w:rsidRPr="00327E0C">
          <w:rPr>
            <w:noProof w:val="0"/>
            <w:szCs w:val="22"/>
            <w:lang w:val="fr-FR"/>
          </w:rPr>
          <w:t>Testing</w:t>
        </w:r>
        <w:proofErr w:type="spellEnd"/>
        <w:r w:rsidRPr="00327E0C">
          <w:rPr>
            <w:noProof w:val="0"/>
            <w:szCs w:val="22"/>
            <w:lang w:val="fr-FR"/>
          </w:rPr>
          <w:t xml:space="preserve"> Framework Jungle, 2004 (mis à jour 2010) [En ligne]. Disponible: </w:t>
        </w:r>
        <w:r>
          <w:fldChar w:fldCharType="begin"/>
        </w:r>
        <w:r>
          <w:instrText xml:space="preserve"> HYPERLINK "http://gamesfromwithin.com/exploring-the-c-unit-testing-framework-jungle" </w:instrText>
        </w:r>
        <w:r>
          <w:fldChar w:fldCharType="separate"/>
        </w:r>
        <w:r w:rsidRPr="00327E0C">
          <w:rPr>
            <w:noProof w:val="0"/>
            <w:color w:val="000099"/>
            <w:szCs w:val="22"/>
            <w:u w:val="single" w:color="000099"/>
            <w:lang w:val="fr-FR"/>
          </w:rPr>
          <w:t>http://gamesfromwithin.com/exploring-the-c-unit-testing-framework-jungle</w:t>
        </w:r>
        <w:r>
          <w:rPr>
            <w:noProof w:val="0"/>
            <w:color w:val="000099"/>
            <w:szCs w:val="22"/>
            <w:u w:val="single" w:color="000099"/>
            <w:lang w:val="fr-FR"/>
          </w:rPr>
          <w:fldChar w:fldCharType="end"/>
        </w:r>
        <w:r w:rsidRPr="00327E0C">
          <w:rPr>
            <w:noProof w:val="0"/>
            <w:szCs w:val="22"/>
            <w:lang w:val="fr-FR"/>
          </w:rPr>
          <w:t>. Consulté le  28 janvier 2012.</w:t>
        </w:r>
        <w:r>
          <w:rPr>
            <w:noProof w:val="0"/>
            <w:szCs w:val="22"/>
            <w:lang w:val="fr-FR"/>
          </w:rPr>
          <w:t xml:space="preserve"> p. 2.</w:t>
        </w:r>
      </w:ins>
    </w:p>
    <w:p w14:paraId="4F942ED4" w14:textId="77777777" w:rsidR="000F329F" w:rsidRDefault="000F329F" w:rsidP="000F329F">
      <w:pPr>
        <w:spacing w:after="0" w:line="240" w:lineRule="auto"/>
        <w:ind w:firstLine="0"/>
        <w:jc w:val="left"/>
        <w:rPr>
          <w:sz w:val="20"/>
          <w:lang w:val="fr-FR"/>
        </w:rPr>
      </w:pPr>
    </w:p>
    <w:p w14:paraId="217A6ACD" w14:textId="02D54B45" w:rsidR="000F329F" w:rsidRPr="00327E0C" w:rsidRDefault="000F329F" w:rsidP="000F329F">
      <w:pPr>
        <w:spacing w:after="0" w:line="240" w:lineRule="auto"/>
        <w:ind w:firstLine="0"/>
        <w:jc w:val="left"/>
        <w:rPr>
          <w:ins w:id="3486" w:author="Yann Bourdeau" w:date="2014-02-06T16:41:00Z"/>
          <w:noProof w:val="0"/>
          <w:szCs w:val="22"/>
          <w:lang w:val="fr-FR"/>
        </w:rPr>
      </w:pPr>
      <w:ins w:id="3487" w:author="Yann Bourdeau" w:date="2014-02-06T16:41:00Z">
        <w:r>
          <w:rPr>
            <w:sz w:val="20"/>
            <w:lang w:val="fr-FR"/>
          </w:rPr>
          <w:t xml:space="preserve">[4] </w:t>
        </w:r>
        <w:r w:rsidRPr="00327E0C">
          <w:rPr>
            <w:noProof w:val="0"/>
            <w:szCs w:val="22"/>
            <w:lang w:val="fr-FR"/>
          </w:rPr>
          <w:t xml:space="preserve">N.U. Noel </w:t>
        </w:r>
        <w:proofErr w:type="spellStart"/>
        <w:r w:rsidRPr="00327E0C">
          <w:rPr>
            <w:noProof w:val="0"/>
            <w:szCs w:val="22"/>
            <w:lang w:val="fr-FR"/>
          </w:rPr>
          <w:t>Unknown</w:t>
        </w:r>
        <w:proofErr w:type="spellEnd"/>
        <w:r w:rsidRPr="00327E0C">
          <w:rPr>
            <w:noProof w:val="0"/>
            <w:szCs w:val="22"/>
            <w:lang w:val="fr-FR"/>
          </w:rPr>
          <w:t xml:space="preserve">, </w:t>
        </w:r>
        <w:proofErr w:type="spellStart"/>
        <w:r w:rsidRPr="00327E0C">
          <w:rPr>
            <w:noProof w:val="0"/>
            <w:szCs w:val="22"/>
            <w:lang w:val="fr-FR"/>
          </w:rPr>
          <w:t>Exploring</w:t>
        </w:r>
        <w:proofErr w:type="spellEnd"/>
        <w:r w:rsidRPr="00327E0C">
          <w:rPr>
            <w:noProof w:val="0"/>
            <w:szCs w:val="22"/>
            <w:lang w:val="fr-FR"/>
          </w:rPr>
          <w:t xml:space="preserve"> the C++ Unit </w:t>
        </w:r>
        <w:proofErr w:type="spellStart"/>
        <w:r w:rsidRPr="00327E0C">
          <w:rPr>
            <w:noProof w:val="0"/>
            <w:szCs w:val="22"/>
            <w:lang w:val="fr-FR"/>
          </w:rPr>
          <w:t>Testing</w:t>
        </w:r>
        <w:proofErr w:type="spellEnd"/>
        <w:r w:rsidRPr="00327E0C">
          <w:rPr>
            <w:noProof w:val="0"/>
            <w:szCs w:val="22"/>
            <w:lang w:val="fr-FR"/>
          </w:rPr>
          <w:t xml:space="preserve"> Framework Jungle, 2004 (mis à jour 2010) [En ligne]. Disponible: </w:t>
        </w:r>
        <w:r>
          <w:fldChar w:fldCharType="begin"/>
        </w:r>
        <w:r>
          <w:instrText xml:space="preserve"> HYPERLINK "http://gamesfromwithin.com/exploring-the-c-unit-testing-framework-jungle" </w:instrText>
        </w:r>
        <w:r>
          <w:fldChar w:fldCharType="separate"/>
        </w:r>
        <w:r w:rsidRPr="00327E0C">
          <w:rPr>
            <w:noProof w:val="0"/>
            <w:color w:val="000099"/>
            <w:szCs w:val="22"/>
            <w:u w:val="single" w:color="000099"/>
            <w:lang w:val="fr-FR"/>
          </w:rPr>
          <w:t>http://gamesfromwithin.com/exploring-the-c-unit-testing-framework-jungle</w:t>
        </w:r>
        <w:r>
          <w:rPr>
            <w:noProof w:val="0"/>
            <w:color w:val="000099"/>
            <w:szCs w:val="22"/>
            <w:u w:val="single" w:color="000099"/>
            <w:lang w:val="fr-FR"/>
          </w:rPr>
          <w:fldChar w:fldCharType="end"/>
        </w:r>
        <w:r w:rsidRPr="00327E0C">
          <w:rPr>
            <w:noProof w:val="0"/>
            <w:szCs w:val="22"/>
            <w:lang w:val="fr-FR"/>
          </w:rPr>
          <w:t>. Consulté le  28 janvier 2012.</w:t>
        </w:r>
        <w:r>
          <w:rPr>
            <w:noProof w:val="0"/>
            <w:szCs w:val="22"/>
            <w:lang w:val="fr-FR"/>
          </w:rPr>
          <w:t xml:space="preserve"> p. 3.</w:t>
        </w:r>
      </w:ins>
    </w:p>
    <w:p w14:paraId="5D6EE39B" w14:textId="77777777" w:rsidR="000F329F" w:rsidRDefault="000F329F">
      <w:pPr>
        <w:spacing w:after="0" w:line="240" w:lineRule="auto"/>
        <w:ind w:firstLine="0"/>
        <w:jc w:val="left"/>
        <w:rPr>
          <w:ins w:id="3488" w:author="Yann Bourdeau" w:date="2014-02-06T16:41:00Z"/>
          <w:rFonts w:asciiTheme="majorHAnsi" w:eastAsiaTheme="majorEastAsia" w:hAnsiTheme="majorHAnsi" w:cstheme="majorBidi"/>
          <w:b/>
          <w:bCs/>
          <w:sz w:val="32"/>
          <w:szCs w:val="32"/>
          <w:lang w:val="en-CA"/>
        </w:rPr>
      </w:pPr>
    </w:p>
    <w:p w14:paraId="4BB537C9" w14:textId="4EF7D468" w:rsidR="000F329F" w:rsidRDefault="000F329F">
      <w:pPr>
        <w:spacing w:after="0" w:line="240" w:lineRule="auto"/>
        <w:ind w:firstLine="0"/>
        <w:jc w:val="left"/>
        <w:rPr>
          <w:ins w:id="3489" w:author="Yann Bourdeau" w:date="2014-02-06T16:43:00Z"/>
          <w:noProof w:val="0"/>
          <w:szCs w:val="22"/>
          <w:lang w:val="fr-FR"/>
        </w:rPr>
      </w:pPr>
      <w:ins w:id="3490" w:author="Yann Bourdeau" w:date="2014-02-06T16:42:00Z">
        <w:r>
          <w:t xml:space="preserve">[5] </w:t>
        </w:r>
      </w:ins>
      <w:ins w:id="3491" w:author="Yann Bourdeau" w:date="2014-02-06T16:41:00Z">
        <w:r w:rsidRPr="00327E0C">
          <w:rPr>
            <w:noProof w:val="0"/>
            <w:szCs w:val="22"/>
            <w:lang w:val="fr-FR"/>
          </w:rPr>
          <w:t xml:space="preserve">N.U. Noel </w:t>
        </w:r>
        <w:proofErr w:type="spellStart"/>
        <w:r w:rsidRPr="00327E0C">
          <w:rPr>
            <w:noProof w:val="0"/>
            <w:szCs w:val="22"/>
            <w:lang w:val="fr-FR"/>
          </w:rPr>
          <w:t>Unknown</w:t>
        </w:r>
        <w:proofErr w:type="spellEnd"/>
        <w:r w:rsidRPr="00327E0C">
          <w:rPr>
            <w:noProof w:val="0"/>
            <w:szCs w:val="22"/>
            <w:lang w:val="fr-FR"/>
          </w:rPr>
          <w:t xml:space="preserve">, </w:t>
        </w:r>
        <w:proofErr w:type="spellStart"/>
        <w:r w:rsidRPr="00327E0C">
          <w:rPr>
            <w:noProof w:val="0"/>
            <w:szCs w:val="22"/>
            <w:lang w:val="fr-FR"/>
          </w:rPr>
          <w:t>Exploring</w:t>
        </w:r>
        <w:proofErr w:type="spellEnd"/>
        <w:r w:rsidRPr="00327E0C">
          <w:rPr>
            <w:noProof w:val="0"/>
            <w:szCs w:val="22"/>
            <w:lang w:val="fr-FR"/>
          </w:rPr>
          <w:t xml:space="preserve"> the C++ Unit </w:t>
        </w:r>
        <w:proofErr w:type="spellStart"/>
        <w:r w:rsidRPr="00327E0C">
          <w:rPr>
            <w:noProof w:val="0"/>
            <w:szCs w:val="22"/>
            <w:lang w:val="fr-FR"/>
          </w:rPr>
          <w:t>Testing</w:t>
        </w:r>
        <w:proofErr w:type="spellEnd"/>
        <w:r w:rsidRPr="00327E0C">
          <w:rPr>
            <w:noProof w:val="0"/>
            <w:szCs w:val="22"/>
            <w:lang w:val="fr-FR"/>
          </w:rPr>
          <w:t xml:space="preserve"> Framework Jungle, 2004 (mis à jour 2010) [En ligne]. Disponible: </w:t>
        </w:r>
        <w:r>
          <w:fldChar w:fldCharType="begin"/>
        </w:r>
        <w:r>
          <w:instrText xml:space="preserve"> HYPERLINK "http://gamesfromwithin.com/exploring-the-c-unit-testing-framework-jungle" </w:instrText>
        </w:r>
        <w:r>
          <w:fldChar w:fldCharType="separate"/>
        </w:r>
        <w:r w:rsidRPr="00327E0C">
          <w:rPr>
            <w:noProof w:val="0"/>
            <w:color w:val="000099"/>
            <w:szCs w:val="22"/>
            <w:u w:val="single" w:color="000099"/>
            <w:lang w:val="fr-FR"/>
          </w:rPr>
          <w:t>http://gamesfromwithin.com/exploring-the-c-unit-testing-framework-jungle</w:t>
        </w:r>
        <w:r>
          <w:rPr>
            <w:noProof w:val="0"/>
            <w:color w:val="000099"/>
            <w:szCs w:val="22"/>
            <w:u w:val="single" w:color="000099"/>
            <w:lang w:val="fr-FR"/>
          </w:rPr>
          <w:fldChar w:fldCharType="end"/>
        </w:r>
        <w:r w:rsidRPr="00327E0C">
          <w:rPr>
            <w:noProof w:val="0"/>
            <w:szCs w:val="22"/>
            <w:lang w:val="fr-FR"/>
          </w:rPr>
          <w:t>. Consulté le  28 janvier 2012.</w:t>
        </w:r>
        <w:r>
          <w:rPr>
            <w:noProof w:val="0"/>
            <w:szCs w:val="22"/>
            <w:lang w:val="fr-FR"/>
          </w:rPr>
          <w:t xml:space="preserve"> p. 3.</w:t>
        </w:r>
      </w:ins>
    </w:p>
    <w:p w14:paraId="618AE00C" w14:textId="77777777" w:rsidR="007834C4" w:rsidRDefault="007834C4">
      <w:pPr>
        <w:spacing w:after="0" w:line="240" w:lineRule="auto"/>
        <w:ind w:firstLine="0"/>
        <w:jc w:val="left"/>
        <w:rPr>
          <w:ins w:id="3492" w:author="Yann Bourdeau" w:date="2014-02-06T16:43:00Z"/>
          <w:noProof w:val="0"/>
          <w:szCs w:val="22"/>
          <w:lang w:val="fr-FR"/>
        </w:rPr>
      </w:pPr>
    </w:p>
    <w:p w14:paraId="5D7F75A4" w14:textId="4C1CEF1F" w:rsidR="007834C4" w:rsidRPr="00327E0C" w:rsidRDefault="007834C4" w:rsidP="007834C4">
      <w:pPr>
        <w:widowControl w:val="0"/>
        <w:tabs>
          <w:tab w:val="left" w:pos="20"/>
          <w:tab w:val="left" w:pos="3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ins w:id="3493" w:author="Yann Bourdeau" w:date="2014-02-06T16:43:00Z"/>
          <w:noProof w:val="0"/>
          <w:szCs w:val="22"/>
          <w:lang w:val="fr-FR"/>
        </w:rPr>
      </w:pPr>
      <w:ins w:id="3494" w:author="Yann Bourdeau" w:date="2014-02-06T16:44:00Z">
        <w:r>
          <w:t xml:space="preserve">[6] </w:t>
        </w:r>
      </w:ins>
      <w:ins w:id="3495" w:author="Yann Bourdeau" w:date="2014-02-06T16:43:00Z">
        <w:r w:rsidRPr="00327E0C">
          <w:rPr>
            <w:noProof w:val="0"/>
            <w:szCs w:val="22"/>
            <w:lang w:val="fr-FR"/>
          </w:rPr>
          <w:t xml:space="preserve">M.F. Martin Fowler, </w:t>
        </w:r>
        <w:proofErr w:type="spellStart"/>
        <w:r w:rsidRPr="00327E0C">
          <w:rPr>
            <w:noProof w:val="0"/>
            <w:szCs w:val="22"/>
            <w:lang w:val="fr-FR"/>
          </w:rPr>
          <w:t>Continuous</w:t>
        </w:r>
        <w:proofErr w:type="spellEnd"/>
        <w:r w:rsidRPr="00327E0C">
          <w:rPr>
            <w:noProof w:val="0"/>
            <w:szCs w:val="22"/>
            <w:lang w:val="fr-FR"/>
          </w:rPr>
          <w:t xml:space="preserve"> </w:t>
        </w:r>
        <w:proofErr w:type="spellStart"/>
        <w:r w:rsidRPr="00327E0C">
          <w:rPr>
            <w:noProof w:val="0"/>
            <w:szCs w:val="22"/>
            <w:lang w:val="fr-FR"/>
          </w:rPr>
          <w:t>Integration</w:t>
        </w:r>
        <w:proofErr w:type="spellEnd"/>
        <w:r w:rsidRPr="00327E0C">
          <w:rPr>
            <w:noProof w:val="0"/>
            <w:szCs w:val="22"/>
            <w:lang w:val="fr-FR"/>
          </w:rPr>
          <w:t xml:space="preserve">, 2007 [En ligne]. Disponible: </w:t>
        </w:r>
        <w:r>
          <w:fldChar w:fldCharType="begin"/>
        </w:r>
        <w:r>
          <w:instrText xml:space="preserve"> HYPERLINK "http://martinfowler.com/articles/continuousIntegration.html" </w:instrText>
        </w:r>
        <w:r>
          <w:fldChar w:fldCharType="separate"/>
        </w:r>
        <w:r w:rsidRPr="00327E0C">
          <w:rPr>
            <w:noProof w:val="0"/>
            <w:color w:val="000099"/>
            <w:szCs w:val="22"/>
            <w:u w:val="single" w:color="000099"/>
            <w:lang w:val="fr-FR"/>
          </w:rPr>
          <w:t>http://martinfowler.com/articles/continuousIntegration.html</w:t>
        </w:r>
        <w:r>
          <w:rPr>
            <w:noProof w:val="0"/>
            <w:color w:val="000099"/>
            <w:szCs w:val="22"/>
            <w:u w:val="single" w:color="000099"/>
            <w:lang w:val="fr-FR"/>
          </w:rPr>
          <w:fldChar w:fldCharType="end"/>
        </w:r>
        <w:r w:rsidRPr="00327E0C">
          <w:rPr>
            <w:noProof w:val="0"/>
            <w:szCs w:val="22"/>
            <w:lang w:val="fr-FR"/>
          </w:rPr>
          <w:t>. Consulté le 16 octobre 2011.</w:t>
        </w:r>
        <w:r>
          <w:rPr>
            <w:noProof w:val="0"/>
            <w:szCs w:val="22"/>
            <w:lang w:val="fr-FR"/>
          </w:rPr>
          <w:t xml:space="preserve"> p. 8-9</w:t>
        </w:r>
      </w:ins>
    </w:p>
    <w:p w14:paraId="7DD0FA8D" w14:textId="77777777" w:rsidR="007834C4" w:rsidRPr="000764CC" w:rsidRDefault="007834C4" w:rsidP="007834C4">
      <w:pPr>
        <w:pStyle w:val="Notedebasdepage"/>
        <w:rPr>
          <w:ins w:id="3496" w:author="Yann Bourdeau" w:date="2014-02-06T16:43:00Z"/>
          <w:lang w:val="fr-FR"/>
        </w:rPr>
      </w:pPr>
    </w:p>
    <w:p w14:paraId="5528FB97" w14:textId="480392A0" w:rsidR="007834C4" w:rsidRPr="00327E0C" w:rsidRDefault="007834C4" w:rsidP="007834C4">
      <w:pPr>
        <w:widowControl w:val="0"/>
        <w:tabs>
          <w:tab w:val="left" w:pos="20"/>
          <w:tab w:val="left" w:pos="32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ins w:id="3497" w:author="Yann Bourdeau" w:date="2014-02-06T16:43:00Z"/>
          <w:noProof w:val="0"/>
          <w:szCs w:val="22"/>
          <w:lang w:val="fr-FR"/>
        </w:rPr>
      </w:pPr>
      <w:ins w:id="3498" w:author="Yann Bourdeau" w:date="2014-02-06T16:44:00Z">
        <w:r>
          <w:t xml:space="preserve">[7] </w:t>
        </w:r>
      </w:ins>
      <w:ins w:id="3499" w:author="Yann Bourdeau" w:date="2014-02-06T16:43:00Z">
        <w:r w:rsidRPr="005B2152">
          <w:rPr>
            <w:noProof w:val="0"/>
            <w:szCs w:val="22"/>
            <w:lang w:val="fr-FR"/>
          </w:rPr>
          <w:t xml:space="preserve">N.K. </w:t>
        </w:r>
        <w:proofErr w:type="spellStart"/>
        <w:r w:rsidRPr="005B2152">
          <w:rPr>
            <w:noProof w:val="0"/>
            <w:szCs w:val="22"/>
            <w:lang w:val="fr-FR"/>
          </w:rPr>
          <w:t>Neo</w:t>
        </w:r>
        <w:proofErr w:type="spellEnd"/>
        <w:r w:rsidRPr="005B2152">
          <w:rPr>
            <w:noProof w:val="0"/>
            <w:szCs w:val="22"/>
            <w:lang w:val="fr-FR"/>
          </w:rPr>
          <w:t xml:space="preserve"> </w:t>
        </w:r>
        <w:proofErr w:type="spellStart"/>
        <w:r w:rsidRPr="005B2152">
          <w:rPr>
            <w:noProof w:val="0"/>
            <w:szCs w:val="22"/>
            <w:lang w:val="fr-FR"/>
          </w:rPr>
          <w:t>Krates</w:t>
        </w:r>
        <w:proofErr w:type="spellEnd"/>
        <w:r w:rsidRPr="005B2152">
          <w:rPr>
            <w:noProof w:val="0"/>
            <w:szCs w:val="22"/>
            <w:lang w:val="fr-FR"/>
          </w:rPr>
          <w:t xml:space="preserve">, </w:t>
        </w:r>
        <w:proofErr w:type="spellStart"/>
        <w:r w:rsidRPr="005B2152">
          <w:rPr>
            <w:noProof w:val="0"/>
            <w:szCs w:val="22"/>
            <w:lang w:val="fr-FR"/>
          </w:rPr>
          <w:t>Choosing</w:t>
        </w:r>
        <w:proofErr w:type="spellEnd"/>
        <w:r w:rsidRPr="005B2152">
          <w:rPr>
            <w:noProof w:val="0"/>
            <w:szCs w:val="22"/>
            <w:lang w:val="fr-FR"/>
          </w:rPr>
          <w:t xml:space="preserve"> </w:t>
        </w:r>
        <w:proofErr w:type="spellStart"/>
        <w:r w:rsidRPr="005B2152">
          <w:rPr>
            <w:noProof w:val="0"/>
            <w:szCs w:val="22"/>
            <w:lang w:val="fr-FR"/>
          </w:rPr>
          <w:t>continuous</w:t>
        </w:r>
        <w:proofErr w:type="spellEnd"/>
        <w:r w:rsidRPr="005B2152">
          <w:rPr>
            <w:noProof w:val="0"/>
            <w:szCs w:val="22"/>
            <w:lang w:val="fr-FR"/>
          </w:rPr>
          <w:t xml:space="preserve"> </w:t>
        </w:r>
        <w:proofErr w:type="spellStart"/>
        <w:r w:rsidRPr="005B2152">
          <w:rPr>
            <w:noProof w:val="0"/>
            <w:szCs w:val="22"/>
            <w:lang w:val="fr-FR"/>
          </w:rPr>
          <w:t>integration</w:t>
        </w:r>
        <w:proofErr w:type="spellEnd"/>
        <w:r w:rsidRPr="005B2152">
          <w:rPr>
            <w:noProof w:val="0"/>
            <w:szCs w:val="22"/>
            <w:lang w:val="fr-FR"/>
          </w:rPr>
          <w:t xml:space="preserve"> (CI) </w:t>
        </w:r>
        <w:proofErr w:type="spellStart"/>
        <w:r w:rsidRPr="005B2152">
          <w:rPr>
            <w:noProof w:val="0"/>
            <w:szCs w:val="22"/>
            <w:lang w:val="fr-FR"/>
          </w:rPr>
          <w:t>tool</w:t>
        </w:r>
        <w:proofErr w:type="spellEnd"/>
        <w:r w:rsidRPr="005B2152">
          <w:rPr>
            <w:noProof w:val="0"/>
            <w:szCs w:val="22"/>
            <w:lang w:val="fr-FR"/>
          </w:rPr>
          <w:t xml:space="preserve">. </w:t>
        </w:r>
        <w:proofErr w:type="spellStart"/>
        <w:r w:rsidRPr="00327E0C">
          <w:rPr>
            <w:noProof w:val="0"/>
            <w:szCs w:val="22"/>
            <w:lang w:val="fr-FR"/>
          </w:rPr>
          <w:t>Comparison</w:t>
        </w:r>
        <w:proofErr w:type="spellEnd"/>
        <w:r w:rsidRPr="00327E0C">
          <w:rPr>
            <w:noProof w:val="0"/>
            <w:szCs w:val="22"/>
            <w:lang w:val="fr-FR"/>
          </w:rPr>
          <w:t xml:space="preserve"> : </w:t>
        </w:r>
        <w:proofErr w:type="spellStart"/>
        <w:r w:rsidRPr="00327E0C">
          <w:rPr>
            <w:noProof w:val="0"/>
            <w:szCs w:val="22"/>
            <w:lang w:val="fr-FR"/>
          </w:rPr>
          <w:t>CruiseControl</w:t>
        </w:r>
        <w:proofErr w:type="spellEnd"/>
        <w:r w:rsidRPr="00327E0C">
          <w:rPr>
            <w:noProof w:val="0"/>
            <w:szCs w:val="22"/>
            <w:lang w:val="fr-FR"/>
          </w:rPr>
          <w:t xml:space="preserve">, Hudson, </w:t>
        </w:r>
        <w:proofErr w:type="spellStart"/>
        <w:r w:rsidRPr="00327E0C">
          <w:rPr>
            <w:noProof w:val="0"/>
            <w:szCs w:val="22"/>
            <w:lang w:val="fr-FR"/>
          </w:rPr>
          <w:t>Continuu</w:t>
        </w:r>
        <w:proofErr w:type="spellEnd"/>
        <w:r w:rsidRPr="00327E0C">
          <w:rPr>
            <w:noProof w:val="0"/>
            <w:szCs w:val="22"/>
            <w:lang w:val="fr-FR"/>
          </w:rPr>
          <w:t xml:space="preserve">, vs. </w:t>
        </w:r>
        <w:proofErr w:type="spellStart"/>
        <w:r w:rsidRPr="00327E0C">
          <w:rPr>
            <w:noProof w:val="0"/>
            <w:szCs w:val="22"/>
            <w:lang w:val="fr-FR"/>
          </w:rPr>
          <w:t>TeamCity</w:t>
        </w:r>
        <w:proofErr w:type="spellEnd"/>
        <w:r w:rsidRPr="00327E0C">
          <w:rPr>
            <w:noProof w:val="0"/>
            <w:szCs w:val="22"/>
            <w:lang w:val="fr-FR"/>
          </w:rPr>
          <w:t xml:space="preserve">, 2010 [En ligne]. Disponible: </w:t>
        </w:r>
        <w:r>
          <w:fldChar w:fldCharType="begin"/>
        </w:r>
        <w:r>
          <w:instrText xml:space="preserve"> HYPERLINK "http://www.thinkplexx.com/learn/article/build-chain/ci/choosing-continuous-integrationci-tool-opensource-vs-professional-cruisecontrol-hudson-continuum-vs-teamcity" </w:instrText>
        </w:r>
        <w:r>
          <w:fldChar w:fldCharType="separate"/>
        </w:r>
        <w:r w:rsidRPr="00327E0C">
          <w:rPr>
            <w:noProof w:val="0"/>
            <w:color w:val="000099"/>
            <w:szCs w:val="22"/>
            <w:u w:val="single" w:color="000099"/>
            <w:lang w:val="fr-FR"/>
          </w:rPr>
          <w:t>http://www.thinkplexx.com/learn/article/build-chain/ci/choosing-continuous-integrationci-tool-opensource-vs-professional-cruisecontrol-hudson-continuum-vs-teamcity</w:t>
        </w:r>
        <w:r>
          <w:rPr>
            <w:noProof w:val="0"/>
            <w:color w:val="000099"/>
            <w:szCs w:val="22"/>
            <w:u w:val="single" w:color="000099"/>
            <w:lang w:val="fr-FR"/>
          </w:rPr>
          <w:fldChar w:fldCharType="end"/>
        </w:r>
        <w:r w:rsidRPr="00327E0C">
          <w:rPr>
            <w:noProof w:val="0"/>
            <w:szCs w:val="22"/>
            <w:lang w:val="fr-FR"/>
          </w:rPr>
          <w:t>. Consulté le 16 octobre 2011.</w:t>
        </w:r>
        <w:r>
          <w:rPr>
            <w:noProof w:val="0"/>
            <w:szCs w:val="22"/>
            <w:lang w:val="fr-FR"/>
          </w:rPr>
          <w:t xml:space="preserve"> p. 2.</w:t>
        </w:r>
      </w:ins>
    </w:p>
    <w:p w14:paraId="2048C02D" w14:textId="77777777" w:rsidR="007834C4" w:rsidRPr="00E34A25" w:rsidRDefault="007834C4" w:rsidP="007834C4">
      <w:pPr>
        <w:pStyle w:val="Notedebasdepage"/>
        <w:rPr>
          <w:ins w:id="3500" w:author="Yann Bourdeau" w:date="2014-02-06T16:43:00Z"/>
          <w:lang w:val="fr-FR"/>
        </w:rPr>
      </w:pPr>
    </w:p>
    <w:p w14:paraId="22013C8A" w14:textId="06AD78E5" w:rsidR="007834C4" w:rsidRPr="00327E0C" w:rsidRDefault="007834C4" w:rsidP="007834C4">
      <w:pPr>
        <w:widowControl w:val="0"/>
        <w:tabs>
          <w:tab w:val="left" w:pos="20"/>
          <w:tab w:val="left" w:pos="32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ins w:id="3501" w:author="Yann Bourdeau" w:date="2014-02-06T16:43:00Z"/>
          <w:noProof w:val="0"/>
          <w:szCs w:val="22"/>
          <w:lang w:val="fr-FR"/>
        </w:rPr>
      </w:pPr>
      <w:ins w:id="3502" w:author="Yann Bourdeau" w:date="2014-02-06T16:44:00Z">
        <w:r>
          <w:t xml:space="preserve">[8] </w:t>
        </w:r>
      </w:ins>
      <w:ins w:id="3503" w:author="Yann Bourdeau" w:date="2014-02-06T16:43:00Z">
        <w:r w:rsidRPr="005B2152">
          <w:rPr>
            <w:noProof w:val="0"/>
            <w:szCs w:val="22"/>
            <w:lang w:val="fr-FR"/>
          </w:rPr>
          <w:t xml:space="preserve">N.K. </w:t>
        </w:r>
        <w:proofErr w:type="spellStart"/>
        <w:r w:rsidRPr="005B2152">
          <w:rPr>
            <w:noProof w:val="0"/>
            <w:szCs w:val="22"/>
            <w:lang w:val="fr-FR"/>
          </w:rPr>
          <w:t>Neo</w:t>
        </w:r>
        <w:proofErr w:type="spellEnd"/>
        <w:r w:rsidRPr="005B2152">
          <w:rPr>
            <w:noProof w:val="0"/>
            <w:szCs w:val="22"/>
            <w:lang w:val="fr-FR"/>
          </w:rPr>
          <w:t xml:space="preserve"> </w:t>
        </w:r>
        <w:proofErr w:type="spellStart"/>
        <w:r w:rsidRPr="005B2152">
          <w:rPr>
            <w:noProof w:val="0"/>
            <w:szCs w:val="22"/>
            <w:lang w:val="fr-FR"/>
          </w:rPr>
          <w:t>Krates</w:t>
        </w:r>
        <w:proofErr w:type="spellEnd"/>
        <w:r w:rsidRPr="005B2152">
          <w:rPr>
            <w:noProof w:val="0"/>
            <w:szCs w:val="22"/>
            <w:lang w:val="fr-FR"/>
          </w:rPr>
          <w:t xml:space="preserve">, </w:t>
        </w:r>
        <w:proofErr w:type="spellStart"/>
        <w:r w:rsidRPr="005B2152">
          <w:rPr>
            <w:noProof w:val="0"/>
            <w:szCs w:val="22"/>
            <w:lang w:val="fr-FR"/>
          </w:rPr>
          <w:t>Choosing</w:t>
        </w:r>
        <w:proofErr w:type="spellEnd"/>
        <w:r w:rsidRPr="005B2152">
          <w:rPr>
            <w:noProof w:val="0"/>
            <w:szCs w:val="22"/>
            <w:lang w:val="fr-FR"/>
          </w:rPr>
          <w:t xml:space="preserve"> </w:t>
        </w:r>
        <w:proofErr w:type="spellStart"/>
        <w:r w:rsidRPr="005B2152">
          <w:rPr>
            <w:noProof w:val="0"/>
            <w:szCs w:val="22"/>
            <w:lang w:val="fr-FR"/>
          </w:rPr>
          <w:t>continuous</w:t>
        </w:r>
        <w:proofErr w:type="spellEnd"/>
        <w:r w:rsidRPr="005B2152">
          <w:rPr>
            <w:noProof w:val="0"/>
            <w:szCs w:val="22"/>
            <w:lang w:val="fr-FR"/>
          </w:rPr>
          <w:t xml:space="preserve"> </w:t>
        </w:r>
        <w:proofErr w:type="spellStart"/>
        <w:r w:rsidRPr="005B2152">
          <w:rPr>
            <w:noProof w:val="0"/>
            <w:szCs w:val="22"/>
            <w:lang w:val="fr-FR"/>
          </w:rPr>
          <w:t>integration</w:t>
        </w:r>
        <w:proofErr w:type="spellEnd"/>
        <w:r w:rsidRPr="005B2152">
          <w:rPr>
            <w:noProof w:val="0"/>
            <w:szCs w:val="22"/>
            <w:lang w:val="fr-FR"/>
          </w:rPr>
          <w:t xml:space="preserve"> (CI) </w:t>
        </w:r>
        <w:proofErr w:type="spellStart"/>
        <w:r w:rsidRPr="005B2152">
          <w:rPr>
            <w:noProof w:val="0"/>
            <w:szCs w:val="22"/>
            <w:lang w:val="fr-FR"/>
          </w:rPr>
          <w:t>tool</w:t>
        </w:r>
        <w:proofErr w:type="spellEnd"/>
        <w:r w:rsidRPr="005B2152">
          <w:rPr>
            <w:noProof w:val="0"/>
            <w:szCs w:val="22"/>
            <w:lang w:val="fr-FR"/>
          </w:rPr>
          <w:t xml:space="preserve">. </w:t>
        </w:r>
        <w:proofErr w:type="spellStart"/>
        <w:r w:rsidRPr="00327E0C">
          <w:rPr>
            <w:noProof w:val="0"/>
            <w:szCs w:val="22"/>
            <w:lang w:val="fr-FR"/>
          </w:rPr>
          <w:t>Comparison</w:t>
        </w:r>
        <w:proofErr w:type="spellEnd"/>
        <w:r w:rsidRPr="00327E0C">
          <w:rPr>
            <w:noProof w:val="0"/>
            <w:szCs w:val="22"/>
            <w:lang w:val="fr-FR"/>
          </w:rPr>
          <w:t xml:space="preserve"> : </w:t>
        </w:r>
        <w:proofErr w:type="spellStart"/>
        <w:r w:rsidRPr="00327E0C">
          <w:rPr>
            <w:noProof w:val="0"/>
            <w:szCs w:val="22"/>
            <w:lang w:val="fr-FR"/>
          </w:rPr>
          <w:t>CruiseControl</w:t>
        </w:r>
        <w:proofErr w:type="spellEnd"/>
        <w:r w:rsidRPr="00327E0C">
          <w:rPr>
            <w:noProof w:val="0"/>
            <w:szCs w:val="22"/>
            <w:lang w:val="fr-FR"/>
          </w:rPr>
          <w:t xml:space="preserve">, Hudson, </w:t>
        </w:r>
        <w:proofErr w:type="spellStart"/>
        <w:r w:rsidRPr="00327E0C">
          <w:rPr>
            <w:noProof w:val="0"/>
            <w:szCs w:val="22"/>
            <w:lang w:val="fr-FR"/>
          </w:rPr>
          <w:t>Continuu</w:t>
        </w:r>
        <w:proofErr w:type="spellEnd"/>
        <w:r w:rsidRPr="00327E0C">
          <w:rPr>
            <w:noProof w:val="0"/>
            <w:szCs w:val="22"/>
            <w:lang w:val="fr-FR"/>
          </w:rPr>
          <w:t xml:space="preserve">, vs. </w:t>
        </w:r>
        <w:proofErr w:type="spellStart"/>
        <w:r w:rsidRPr="00327E0C">
          <w:rPr>
            <w:noProof w:val="0"/>
            <w:szCs w:val="22"/>
            <w:lang w:val="fr-FR"/>
          </w:rPr>
          <w:t>TeamCity</w:t>
        </w:r>
        <w:proofErr w:type="spellEnd"/>
        <w:r w:rsidRPr="00327E0C">
          <w:rPr>
            <w:noProof w:val="0"/>
            <w:szCs w:val="22"/>
            <w:lang w:val="fr-FR"/>
          </w:rPr>
          <w:t xml:space="preserve">, 2010 [En ligne]. Disponible: </w:t>
        </w:r>
        <w:r>
          <w:fldChar w:fldCharType="begin"/>
        </w:r>
        <w:r>
          <w:instrText xml:space="preserve"> HYPERLINK "http://www.thinkplexx.com/learn/article/build-chain/ci/choosing-continuous-integrationci-tool-opensource-vs-professional-cruisecontrol-hudson-continuum-vs-teamcity" </w:instrText>
        </w:r>
        <w:r>
          <w:fldChar w:fldCharType="separate"/>
        </w:r>
        <w:r w:rsidRPr="00327E0C">
          <w:rPr>
            <w:noProof w:val="0"/>
            <w:color w:val="000099"/>
            <w:szCs w:val="22"/>
            <w:u w:val="single" w:color="000099"/>
            <w:lang w:val="fr-FR"/>
          </w:rPr>
          <w:t>http://www.thinkplexx.com/learn/article/build-chain/ci/choosing-continuous-integrationci-tool-opensource-vs-professional-cruisecontrol-hudson-continuum-vs-teamcity</w:t>
        </w:r>
        <w:r>
          <w:rPr>
            <w:noProof w:val="0"/>
            <w:color w:val="000099"/>
            <w:szCs w:val="22"/>
            <w:u w:val="single" w:color="000099"/>
            <w:lang w:val="fr-FR"/>
          </w:rPr>
          <w:fldChar w:fldCharType="end"/>
        </w:r>
        <w:r w:rsidRPr="00327E0C">
          <w:rPr>
            <w:noProof w:val="0"/>
            <w:szCs w:val="22"/>
            <w:lang w:val="fr-FR"/>
          </w:rPr>
          <w:t>. Consulté le 16 octobre 2011.</w:t>
        </w:r>
        <w:r>
          <w:rPr>
            <w:noProof w:val="0"/>
            <w:szCs w:val="22"/>
            <w:lang w:val="fr-FR"/>
          </w:rPr>
          <w:t xml:space="preserve"> p. 1.</w:t>
        </w:r>
      </w:ins>
    </w:p>
    <w:p w14:paraId="27C2212D" w14:textId="77777777" w:rsidR="007834C4" w:rsidRDefault="007834C4">
      <w:pPr>
        <w:spacing w:after="0" w:line="240" w:lineRule="auto"/>
        <w:ind w:firstLine="0"/>
        <w:jc w:val="left"/>
        <w:rPr>
          <w:ins w:id="3504" w:author="Yann Bourdeau" w:date="2014-02-06T16:35:00Z"/>
          <w:rFonts w:asciiTheme="majorHAnsi" w:eastAsiaTheme="majorEastAsia" w:hAnsiTheme="majorHAnsi" w:cstheme="majorBidi"/>
          <w:b/>
          <w:bCs/>
          <w:sz w:val="32"/>
          <w:szCs w:val="32"/>
          <w:lang w:val="en-CA"/>
        </w:rPr>
      </w:pPr>
    </w:p>
    <w:p w14:paraId="543D9F16" w14:textId="77777777" w:rsidR="00C94B9F" w:rsidRDefault="00C94B9F">
      <w:pPr>
        <w:spacing w:after="0" w:line="240" w:lineRule="auto"/>
        <w:ind w:firstLine="0"/>
        <w:jc w:val="left"/>
        <w:rPr>
          <w:ins w:id="3505" w:author="Yann Bourdeau" w:date="2014-02-06T16:49:00Z"/>
          <w:rFonts w:asciiTheme="majorHAnsi" w:eastAsiaTheme="majorEastAsia" w:hAnsiTheme="majorHAnsi" w:cstheme="majorBidi"/>
          <w:b/>
          <w:bCs/>
          <w:sz w:val="32"/>
          <w:szCs w:val="32"/>
          <w:lang w:val="en-CA"/>
        </w:rPr>
      </w:pPr>
      <w:ins w:id="3506" w:author="Yann Bourdeau" w:date="2014-02-06T16:49:00Z">
        <w:r>
          <w:rPr>
            <w:lang w:val="en-CA"/>
          </w:rPr>
          <w:br w:type="page"/>
        </w:r>
      </w:ins>
    </w:p>
    <w:p w14:paraId="41AA0139" w14:textId="723772D7" w:rsidR="00053635" w:rsidRPr="0004769A" w:rsidRDefault="00FC0E8D" w:rsidP="004D5204">
      <w:pPr>
        <w:pStyle w:val="Titre1"/>
        <w:rPr>
          <w:color w:val="auto"/>
          <w:lang w:val="en-CA"/>
          <w:rPrChange w:id="3507" w:author="Yann Bourdeau" w:date="2013-09-15T10:28:00Z">
            <w:rPr>
              <w:lang w:val="en-CA"/>
            </w:rPr>
          </w:rPrChange>
        </w:rPr>
      </w:pPr>
      <w:bookmarkStart w:id="3508" w:name="_Toc253324803"/>
      <w:ins w:id="3509" w:author="Yann Bourdeau" w:date="2013-09-15T10:28:00Z">
        <w:r>
          <w:rPr>
            <w:color w:val="auto"/>
            <w:lang w:val="en-CA"/>
          </w:rPr>
          <w:t>15</w:t>
        </w:r>
        <w:r w:rsidR="0004769A" w:rsidRPr="0004769A">
          <w:rPr>
            <w:color w:val="auto"/>
            <w:lang w:val="en-CA"/>
            <w:rPrChange w:id="3510" w:author="Yann Bourdeau" w:date="2013-09-15T10:28:00Z">
              <w:rPr>
                <w:lang w:val="en-CA"/>
              </w:rPr>
            </w:rPrChange>
          </w:rPr>
          <w:t xml:space="preserve">.0 </w:t>
        </w:r>
      </w:ins>
      <w:ins w:id="3511" w:author="Yann Bourdeau" w:date="2013-09-15T10:47:00Z">
        <w:r w:rsidR="003053EE">
          <w:rPr>
            <w:color w:val="auto"/>
            <w:lang w:val="en-CA"/>
          </w:rPr>
          <w:t>Références</w:t>
        </w:r>
      </w:ins>
      <w:bookmarkEnd w:id="3508"/>
      <w:del w:id="3512" w:author="Yann Bourdeau" w:date="2013-09-15T10:47:00Z">
        <w:r w:rsidR="004D5204" w:rsidRPr="0004769A" w:rsidDel="003053EE">
          <w:rPr>
            <w:color w:val="auto"/>
            <w:lang w:val="en-CA"/>
            <w:rPrChange w:id="3513" w:author="Yann Bourdeau" w:date="2013-09-15T10:28:00Z">
              <w:rPr>
                <w:lang w:val="en-CA"/>
              </w:rPr>
            </w:rPrChange>
          </w:rPr>
          <w:delText>Bibliographie</w:delText>
        </w:r>
      </w:del>
      <w:bookmarkEnd w:id="3476"/>
      <w:bookmarkEnd w:id="3477"/>
    </w:p>
    <w:p w14:paraId="218FDC53" w14:textId="77777777" w:rsidR="004D5204" w:rsidRPr="00327E0C" w:rsidRDefault="004D5204" w:rsidP="004D5204">
      <w:pPr>
        <w:widowControl w:val="0"/>
        <w:tabs>
          <w:tab w:val="left" w:pos="20"/>
          <w:tab w:val="left" w:pos="31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381014">
        <w:rPr>
          <w:noProof w:val="0"/>
          <w:szCs w:val="22"/>
          <w:lang w:val="en-CA"/>
        </w:rPr>
        <w:t xml:space="preserve">A.O. Alex </w:t>
      </w:r>
      <w:proofErr w:type="spellStart"/>
      <w:r w:rsidRPr="00381014">
        <w:rPr>
          <w:noProof w:val="0"/>
          <w:szCs w:val="22"/>
          <w:lang w:val="en-CA"/>
        </w:rPr>
        <w:t>Ott</w:t>
      </w:r>
      <w:proofErr w:type="spellEnd"/>
      <w:r w:rsidRPr="00381014">
        <w:rPr>
          <w:noProof w:val="0"/>
          <w:szCs w:val="22"/>
          <w:lang w:val="en-CA"/>
        </w:rPr>
        <w:t>, Test-driven development and unit testing with examples in C++, 2007 [</w:t>
      </w:r>
      <w:proofErr w:type="gramStart"/>
      <w:r w:rsidRPr="00381014">
        <w:rPr>
          <w:noProof w:val="0"/>
          <w:szCs w:val="22"/>
          <w:lang w:val="en-CA"/>
        </w:rPr>
        <w:t xml:space="preserve">En  </w:t>
      </w:r>
      <w:proofErr w:type="spellStart"/>
      <w:r w:rsidRPr="00381014">
        <w:rPr>
          <w:noProof w:val="0"/>
          <w:szCs w:val="22"/>
          <w:lang w:val="en-CA"/>
        </w:rPr>
        <w:t>Ligne</w:t>
      </w:r>
      <w:proofErr w:type="spellEnd"/>
      <w:proofErr w:type="gramEnd"/>
      <w:r w:rsidRPr="00381014">
        <w:rPr>
          <w:noProof w:val="0"/>
          <w:szCs w:val="22"/>
          <w:lang w:val="en-CA"/>
        </w:rPr>
        <w:t xml:space="preserve">]. </w:t>
      </w:r>
      <w:r w:rsidRPr="00327E0C">
        <w:rPr>
          <w:noProof w:val="0"/>
          <w:szCs w:val="22"/>
          <w:lang w:val="fr-FR"/>
        </w:rPr>
        <w:t xml:space="preserve">Disponible: </w:t>
      </w:r>
      <w:hyperlink r:id="rId15" w:history="1">
        <w:r w:rsidRPr="00327E0C">
          <w:rPr>
            <w:noProof w:val="0"/>
            <w:color w:val="000099"/>
            <w:szCs w:val="22"/>
            <w:u w:val="single" w:color="000099"/>
            <w:lang w:val="fr-FR"/>
          </w:rPr>
          <w:t>http://alexott.net/en/cpp/CppTestingIntro.html</w:t>
        </w:r>
      </w:hyperlink>
      <w:r w:rsidRPr="00327E0C">
        <w:rPr>
          <w:noProof w:val="0"/>
          <w:szCs w:val="22"/>
          <w:lang w:val="fr-FR"/>
        </w:rPr>
        <w:t>. Consulté le 16 octobre 2011.</w:t>
      </w:r>
    </w:p>
    <w:p w14:paraId="270427D5"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6578DB63" w14:textId="77777777" w:rsidR="004D5204" w:rsidRPr="00327E0C" w:rsidRDefault="004D5204" w:rsidP="004D5204">
      <w:pPr>
        <w:widowControl w:val="0"/>
        <w:tabs>
          <w:tab w:val="left" w:pos="20"/>
          <w:tab w:val="left" w:pos="31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327E0C">
        <w:rPr>
          <w:noProof w:val="0"/>
          <w:szCs w:val="22"/>
          <w:lang w:val="fr-FR"/>
        </w:rPr>
        <w:t xml:space="preserve">A.H. </w:t>
      </w:r>
      <w:proofErr w:type="spellStart"/>
      <w:r w:rsidRPr="00327E0C">
        <w:rPr>
          <w:noProof w:val="0"/>
          <w:szCs w:val="22"/>
          <w:lang w:val="fr-FR"/>
        </w:rPr>
        <w:t>Aslak</w:t>
      </w:r>
      <w:proofErr w:type="spellEnd"/>
      <w:r w:rsidRPr="00327E0C">
        <w:rPr>
          <w:noProof w:val="0"/>
          <w:szCs w:val="22"/>
          <w:lang w:val="fr-FR"/>
        </w:rPr>
        <w:t xml:space="preserve"> </w:t>
      </w:r>
      <w:proofErr w:type="spellStart"/>
      <w:r w:rsidRPr="00327E0C">
        <w:rPr>
          <w:noProof w:val="0"/>
          <w:szCs w:val="22"/>
          <w:lang w:val="fr-FR"/>
        </w:rPr>
        <w:t>Hellesoy</w:t>
      </w:r>
      <w:proofErr w:type="spellEnd"/>
      <w:r w:rsidRPr="00327E0C">
        <w:rPr>
          <w:noProof w:val="0"/>
          <w:szCs w:val="22"/>
          <w:lang w:val="fr-FR"/>
        </w:rPr>
        <w:t xml:space="preserve">, </w:t>
      </w:r>
      <w:proofErr w:type="spellStart"/>
      <w:r w:rsidRPr="00327E0C">
        <w:rPr>
          <w:noProof w:val="0"/>
          <w:szCs w:val="22"/>
          <w:lang w:val="fr-FR"/>
        </w:rPr>
        <w:t>Continuous</w:t>
      </w:r>
      <w:proofErr w:type="spellEnd"/>
      <w:r w:rsidRPr="00327E0C">
        <w:rPr>
          <w:noProof w:val="0"/>
          <w:szCs w:val="22"/>
          <w:lang w:val="fr-FR"/>
        </w:rPr>
        <w:t xml:space="preserve"> </w:t>
      </w:r>
      <w:proofErr w:type="spellStart"/>
      <w:r w:rsidRPr="00327E0C">
        <w:rPr>
          <w:noProof w:val="0"/>
          <w:szCs w:val="22"/>
          <w:lang w:val="fr-FR"/>
        </w:rPr>
        <w:t>Integration</w:t>
      </w:r>
      <w:proofErr w:type="spellEnd"/>
      <w:r w:rsidRPr="00327E0C">
        <w:rPr>
          <w:noProof w:val="0"/>
          <w:szCs w:val="22"/>
          <w:lang w:val="fr-FR"/>
        </w:rPr>
        <w:t xml:space="preserve"> Server </w:t>
      </w:r>
      <w:proofErr w:type="spellStart"/>
      <w:r w:rsidRPr="00327E0C">
        <w:rPr>
          <w:noProof w:val="0"/>
          <w:szCs w:val="22"/>
          <w:lang w:val="fr-FR"/>
        </w:rPr>
        <w:t>Feature</w:t>
      </w:r>
      <w:proofErr w:type="spellEnd"/>
      <w:r w:rsidRPr="00327E0C">
        <w:rPr>
          <w:noProof w:val="0"/>
          <w:szCs w:val="22"/>
          <w:lang w:val="fr-FR"/>
        </w:rPr>
        <w:t xml:space="preserve"> Matrix, 2008 [En ligne]. Disponible: </w:t>
      </w:r>
      <w:hyperlink r:id="rId16" w:history="1">
        <w:r w:rsidRPr="00327E0C">
          <w:rPr>
            <w:noProof w:val="0"/>
            <w:color w:val="000099"/>
            <w:szCs w:val="22"/>
            <w:u w:val="single" w:color="000099"/>
            <w:lang w:val="fr-FR"/>
          </w:rPr>
          <w:t>http://confluence.public.thoughtworks.org/display/CC/CI+Feature+Matrix</w:t>
        </w:r>
      </w:hyperlink>
      <w:r w:rsidRPr="00327E0C">
        <w:rPr>
          <w:noProof w:val="0"/>
          <w:szCs w:val="22"/>
          <w:lang w:val="fr-FR"/>
        </w:rPr>
        <w:t>. Consulté le 16 octobre 2011</w:t>
      </w:r>
    </w:p>
    <w:p w14:paraId="688549F7"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5C73833D" w14:textId="77777777" w:rsidR="004D5204" w:rsidRPr="00327E0C" w:rsidRDefault="004D5204" w:rsidP="004D5204">
      <w:pPr>
        <w:widowControl w:val="0"/>
        <w:tabs>
          <w:tab w:val="left" w:pos="20"/>
          <w:tab w:val="left" w:pos="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5B2152">
        <w:rPr>
          <w:noProof w:val="0"/>
          <w:szCs w:val="22"/>
          <w:lang w:val="fr-FR"/>
        </w:rPr>
        <w:t xml:space="preserve">C.R. Chris Read, Quick </w:t>
      </w:r>
      <w:proofErr w:type="spellStart"/>
      <w:r w:rsidRPr="005B2152">
        <w:rPr>
          <w:noProof w:val="0"/>
          <w:szCs w:val="22"/>
          <w:lang w:val="fr-FR"/>
        </w:rPr>
        <w:t>comparison</w:t>
      </w:r>
      <w:proofErr w:type="spellEnd"/>
      <w:r w:rsidRPr="005B2152">
        <w:rPr>
          <w:noProof w:val="0"/>
          <w:szCs w:val="22"/>
          <w:lang w:val="fr-FR"/>
        </w:rPr>
        <w:t xml:space="preserve"> of </w:t>
      </w:r>
      <w:proofErr w:type="spellStart"/>
      <w:r w:rsidRPr="005B2152">
        <w:rPr>
          <w:noProof w:val="0"/>
          <w:szCs w:val="22"/>
          <w:lang w:val="fr-FR"/>
        </w:rPr>
        <w:t>TeamCity</w:t>
      </w:r>
      <w:proofErr w:type="spellEnd"/>
      <w:r w:rsidRPr="005B2152">
        <w:rPr>
          <w:noProof w:val="0"/>
          <w:szCs w:val="22"/>
          <w:lang w:val="fr-FR"/>
        </w:rPr>
        <w:t xml:space="preserve"> 1.2, </w:t>
      </w:r>
      <w:proofErr w:type="spellStart"/>
      <w:r w:rsidRPr="005B2152">
        <w:rPr>
          <w:noProof w:val="0"/>
          <w:szCs w:val="22"/>
          <w:lang w:val="fr-FR"/>
        </w:rPr>
        <w:t>Bamboo</w:t>
      </w:r>
      <w:proofErr w:type="spellEnd"/>
      <w:r w:rsidRPr="005B2152">
        <w:rPr>
          <w:noProof w:val="0"/>
          <w:szCs w:val="22"/>
          <w:lang w:val="fr-FR"/>
        </w:rPr>
        <w:t xml:space="preserve"> 1.0 and </w:t>
      </w:r>
      <w:proofErr w:type="spellStart"/>
      <w:r w:rsidRPr="005B2152">
        <w:rPr>
          <w:noProof w:val="0"/>
          <w:szCs w:val="22"/>
          <w:lang w:val="fr-FR"/>
        </w:rPr>
        <w:t>CruiseControl</w:t>
      </w:r>
      <w:proofErr w:type="spellEnd"/>
      <w:r w:rsidRPr="005B2152">
        <w:rPr>
          <w:noProof w:val="0"/>
          <w:szCs w:val="22"/>
          <w:lang w:val="fr-FR"/>
        </w:rPr>
        <w:t xml:space="preserve"> 2.6, 2007 [En ligne]. </w:t>
      </w:r>
      <w:r w:rsidRPr="00327E0C">
        <w:rPr>
          <w:noProof w:val="0"/>
          <w:szCs w:val="22"/>
          <w:lang w:val="fr-FR"/>
        </w:rPr>
        <w:t xml:space="preserve">Disponible: </w:t>
      </w:r>
      <w:hyperlink r:id="rId17" w:history="1">
        <w:r w:rsidRPr="00327E0C">
          <w:rPr>
            <w:noProof w:val="0"/>
            <w:color w:val="000099"/>
            <w:szCs w:val="22"/>
            <w:u w:val="single" w:color="000099"/>
            <w:lang w:val="fr-FR"/>
          </w:rPr>
          <w:t>http://blog.chris-read.net/2007/02/21/quick-comparison-of-teamcity-12-bamboo-10-and-cruisecontrol-26</w:t>
        </w:r>
      </w:hyperlink>
      <w:r w:rsidRPr="00327E0C">
        <w:rPr>
          <w:noProof w:val="0"/>
          <w:szCs w:val="22"/>
          <w:lang w:val="fr-FR"/>
        </w:rPr>
        <w:t>. Consulté le 16 octobre 2011.</w:t>
      </w:r>
    </w:p>
    <w:p w14:paraId="567E9453"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510D13D6" w14:textId="77777777" w:rsidR="004D5204" w:rsidRPr="00327E0C" w:rsidRDefault="004D5204" w:rsidP="004D5204">
      <w:pPr>
        <w:widowControl w:val="0"/>
        <w:tabs>
          <w:tab w:val="left" w:pos="20"/>
          <w:tab w:val="left" w:pos="3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327E0C">
        <w:rPr>
          <w:noProof w:val="0"/>
          <w:szCs w:val="22"/>
          <w:lang w:val="fr-FR"/>
        </w:rPr>
        <w:t xml:space="preserve">C.R. Chris Read, </w:t>
      </w:r>
      <w:proofErr w:type="spellStart"/>
      <w:r w:rsidRPr="00327E0C">
        <w:rPr>
          <w:noProof w:val="0"/>
          <w:szCs w:val="22"/>
          <w:lang w:val="fr-FR"/>
        </w:rPr>
        <w:t>Continuous</w:t>
      </w:r>
      <w:proofErr w:type="spellEnd"/>
      <w:r w:rsidRPr="00327E0C">
        <w:rPr>
          <w:noProof w:val="0"/>
          <w:szCs w:val="22"/>
          <w:lang w:val="fr-FR"/>
        </w:rPr>
        <w:t xml:space="preserve"> </w:t>
      </w:r>
      <w:proofErr w:type="spellStart"/>
      <w:r w:rsidRPr="00327E0C">
        <w:rPr>
          <w:noProof w:val="0"/>
          <w:szCs w:val="22"/>
          <w:lang w:val="fr-FR"/>
        </w:rPr>
        <w:t>Integration</w:t>
      </w:r>
      <w:proofErr w:type="spellEnd"/>
      <w:r w:rsidRPr="00327E0C">
        <w:rPr>
          <w:noProof w:val="0"/>
          <w:szCs w:val="22"/>
          <w:lang w:val="fr-FR"/>
        </w:rPr>
        <w:t xml:space="preserve"> Server </w:t>
      </w:r>
      <w:proofErr w:type="spellStart"/>
      <w:r w:rsidRPr="00327E0C">
        <w:rPr>
          <w:noProof w:val="0"/>
          <w:szCs w:val="22"/>
          <w:lang w:val="fr-FR"/>
        </w:rPr>
        <w:t>Comparison</w:t>
      </w:r>
      <w:proofErr w:type="spellEnd"/>
      <w:r w:rsidRPr="00327E0C">
        <w:rPr>
          <w:noProof w:val="0"/>
          <w:szCs w:val="22"/>
          <w:lang w:val="fr-FR"/>
        </w:rPr>
        <w:t xml:space="preserve"> 2008, 2008 [En ligne]. Disponible: </w:t>
      </w:r>
      <w:hyperlink r:id="rId18" w:history="1">
        <w:r w:rsidRPr="00327E0C">
          <w:rPr>
            <w:noProof w:val="0"/>
            <w:color w:val="000099"/>
            <w:szCs w:val="22"/>
            <w:u w:val="single" w:color="000099"/>
            <w:lang w:val="fr-FR"/>
          </w:rPr>
          <w:t>http://blog.chris-read.net/2008/09/22/continuous-integration-server-comparison-2008/</w:t>
        </w:r>
      </w:hyperlink>
      <w:r w:rsidRPr="00327E0C">
        <w:rPr>
          <w:noProof w:val="0"/>
          <w:szCs w:val="22"/>
          <w:lang w:val="fr-FR"/>
        </w:rPr>
        <w:t>. Consulté le 16 octobre 2011.</w:t>
      </w:r>
    </w:p>
    <w:p w14:paraId="7DBED0DB"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1C5F52C7" w14:textId="77777777" w:rsidR="004D5204" w:rsidRPr="00381014" w:rsidRDefault="004D5204" w:rsidP="004D5204">
      <w:pPr>
        <w:widowControl w:val="0"/>
        <w:tabs>
          <w:tab w:val="left" w:pos="20"/>
          <w:tab w:val="left" w:pos="31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en-CA"/>
        </w:rPr>
      </w:pPr>
      <w:r w:rsidRPr="00327E0C">
        <w:rPr>
          <w:noProof w:val="0"/>
          <w:szCs w:val="22"/>
          <w:lang w:val="fr-FR"/>
        </w:rPr>
        <w:t xml:space="preserve">E.V. </w:t>
      </w:r>
      <w:proofErr w:type="spellStart"/>
      <w:r w:rsidRPr="00327E0C">
        <w:rPr>
          <w:noProof w:val="0"/>
          <w:szCs w:val="22"/>
          <w:lang w:val="fr-FR"/>
        </w:rPr>
        <w:t>Erez</w:t>
      </w:r>
      <w:proofErr w:type="spellEnd"/>
      <w:r w:rsidRPr="00327E0C">
        <w:rPr>
          <w:noProof w:val="0"/>
          <w:szCs w:val="22"/>
          <w:lang w:val="fr-FR"/>
        </w:rPr>
        <w:t xml:space="preserve"> </w:t>
      </w:r>
      <w:proofErr w:type="spellStart"/>
      <w:r w:rsidRPr="00327E0C">
        <w:rPr>
          <w:noProof w:val="0"/>
          <w:szCs w:val="22"/>
          <w:lang w:val="fr-FR"/>
        </w:rPr>
        <w:t>Volk</w:t>
      </w:r>
      <w:proofErr w:type="spellEnd"/>
      <w:r w:rsidRPr="00327E0C">
        <w:rPr>
          <w:noProof w:val="0"/>
          <w:szCs w:val="22"/>
          <w:lang w:val="fr-FR"/>
        </w:rPr>
        <w:t xml:space="preserve">, </w:t>
      </w:r>
      <w:proofErr w:type="spellStart"/>
      <w:r w:rsidRPr="00327E0C">
        <w:rPr>
          <w:noProof w:val="0"/>
          <w:szCs w:val="22"/>
          <w:lang w:val="fr-FR"/>
        </w:rPr>
        <w:t>CxxTest</w:t>
      </w:r>
      <w:proofErr w:type="spellEnd"/>
      <w:r w:rsidRPr="00327E0C">
        <w:rPr>
          <w:noProof w:val="0"/>
          <w:szCs w:val="22"/>
          <w:lang w:val="fr-FR"/>
        </w:rPr>
        <w:t xml:space="preserve"> </w:t>
      </w:r>
      <w:proofErr w:type="spellStart"/>
      <w:r w:rsidRPr="00327E0C">
        <w:rPr>
          <w:noProof w:val="0"/>
          <w:szCs w:val="22"/>
          <w:lang w:val="fr-FR"/>
        </w:rPr>
        <w:t>User’s</w:t>
      </w:r>
      <w:proofErr w:type="spellEnd"/>
      <w:r w:rsidRPr="00327E0C">
        <w:rPr>
          <w:noProof w:val="0"/>
          <w:szCs w:val="22"/>
          <w:lang w:val="fr-FR"/>
        </w:rPr>
        <w:t xml:space="preserve"> Guide, 2010 [En ligne]. Disponible: </w:t>
      </w:r>
      <w:hyperlink r:id="rId19" w:history="1">
        <w:r w:rsidRPr="00327E0C">
          <w:rPr>
            <w:noProof w:val="0"/>
            <w:color w:val="000099"/>
            <w:szCs w:val="22"/>
            <w:u w:val="single" w:color="000099"/>
            <w:lang w:val="fr-FR"/>
          </w:rPr>
          <w:t>http://www.tigris.org/files/documents/6421/43284/cxxtest-guide-3.10.1.pdf</w:t>
        </w:r>
      </w:hyperlink>
      <w:r w:rsidRPr="00327E0C">
        <w:rPr>
          <w:noProof w:val="0"/>
          <w:szCs w:val="22"/>
          <w:lang w:val="fr-FR"/>
        </w:rPr>
        <w:t xml:space="preserve">. </w:t>
      </w:r>
      <w:proofErr w:type="spellStart"/>
      <w:proofErr w:type="gramStart"/>
      <w:r w:rsidRPr="00381014">
        <w:rPr>
          <w:noProof w:val="0"/>
          <w:szCs w:val="22"/>
          <w:lang w:val="en-CA"/>
        </w:rPr>
        <w:t>Consulté</w:t>
      </w:r>
      <w:proofErr w:type="spellEnd"/>
      <w:r w:rsidRPr="00381014">
        <w:rPr>
          <w:noProof w:val="0"/>
          <w:szCs w:val="22"/>
          <w:lang w:val="en-CA"/>
        </w:rPr>
        <w:t xml:space="preserve"> le 22 </w:t>
      </w:r>
      <w:proofErr w:type="spellStart"/>
      <w:r w:rsidRPr="00381014">
        <w:rPr>
          <w:noProof w:val="0"/>
          <w:szCs w:val="22"/>
          <w:lang w:val="en-CA"/>
        </w:rPr>
        <w:t>avril</w:t>
      </w:r>
      <w:proofErr w:type="spellEnd"/>
      <w:r w:rsidRPr="00381014">
        <w:rPr>
          <w:noProof w:val="0"/>
          <w:szCs w:val="22"/>
          <w:lang w:val="en-CA"/>
        </w:rPr>
        <w:t xml:space="preserve"> 2012.</w:t>
      </w:r>
      <w:proofErr w:type="gramEnd"/>
    </w:p>
    <w:p w14:paraId="0FF76174" w14:textId="77777777" w:rsidR="004D5204" w:rsidRPr="00381014"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en-CA"/>
        </w:rPr>
      </w:pPr>
    </w:p>
    <w:p w14:paraId="20626BB8" w14:textId="77777777" w:rsidR="004D5204" w:rsidRPr="00327E0C" w:rsidRDefault="004D5204" w:rsidP="004D5204">
      <w:pPr>
        <w:widowControl w:val="0"/>
        <w:tabs>
          <w:tab w:val="left" w:pos="20"/>
          <w:tab w:val="left" w:pos="3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381014">
        <w:rPr>
          <w:noProof w:val="0"/>
          <w:szCs w:val="22"/>
          <w:lang w:val="en-CA"/>
        </w:rPr>
        <w:t xml:space="preserve">G Google, Primer: Getting started with Google C++ Testing Framework, 2010 [En </w:t>
      </w:r>
      <w:proofErr w:type="spellStart"/>
      <w:r w:rsidRPr="00381014">
        <w:rPr>
          <w:noProof w:val="0"/>
          <w:szCs w:val="22"/>
          <w:lang w:val="en-CA"/>
        </w:rPr>
        <w:t>ligne</w:t>
      </w:r>
      <w:proofErr w:type="spellEnd"/>
      <w:r w:rsidRPr="00381014">
        <w:rPr>
          <w:noProof w:val="0"/>
          <w:szCs w:val="22"/>
          <w:lang w:val="en-CA"/>
        </w:rPr>
        <w:t xml:space="preserve">]. </w:t>
      </w:r>
      <w:r w:rsidRPr="00327E0C">
        <w:rPr>
          <w:noProof w:val="0"/>
          <w:szCs w:val="22"/>
          <w:lang w:val="fr-FR"/>
        </w:rPr>
        <w:t xml:space="preserve">Disponible: </w:t>
      </w:r>
      <w:hyperlink r:id="rId20" w:history="1">
        <w:r w:rsidRPr="00327E0C">
          <w:rPr>
            <w:noProof w:val="0"/>
            <w:color w:val="000099"/>
            <w:szCs w:val="22"/>
            <w:u w:val="single" w:color="000099"/>
            <w:lang w:val="fr-FR"/>
          </w:rPr>
          <w:t>http://code.google.com/p/googletest/wiki/Primer</w:t>
        </w:r>
      </w:hyperlink>
      <w:r w:rsidRPr="00327E0C">
        <w:rPr>
          <w:noProof w:val="0"/>
          <w:szCs w:val="22"/>
          <w:lang w:val="fr-FR"/>
        </w:rPr>
        <w:t>. Consulté le 22 avril 2012.</w:t>
      </w:r>
    </w:p>
    <w:p w14:paraId="7ACB3DBE"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620CA24D" w14:textId="77777777" w:rsidR="004D5204" w:rsidRPr="00327E0C" w:rsidRDefault="004D5204" w:rsidP="004D5204">
      <w:pPr>
        <w:widowControl w:val="0"/>
        <w:tabs>
          <w:tab w:val="left" w:pos="20"/>
          <w:tab w:val="left" w:pos="3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327E0C">
        <w:rPr>
          <w:noProof w:val="0"/>
          <w:szCs w:val="22"/>
          <w:lang w:val="fr-FR"/>
        </w:rPr>
        <w:t xml:space="preserve">M.F. Martin Fowler, </w:t>
      </w:r>
      <w:proofErr w:type="spellStart"/>
      <w:r w:rsidRPr="00327E0C">
        <w:rPr>
          <w:noProof w:val="0"/>
          <w:szCs w:val="22"/>
          <w:lang w:val="fr-FR"/>
        </w:rPr>
        <w:t>Continuous</w:t>
      </w:r>
      <w:proofErr w:type="spellEnd"/>
      <w:r w:rsidRPr="00327E0C">
        <w:rPr>
          <w:noProof w:val="0"/>
          <w:szCs w:val="22"/>
          <w:lang w:val="fr-FR"/>
        </w:rPr>
        <w:t xml:space="preserve"> </w:t>
      </w:r>
      <w:proofErr w:type="spellStart"/>
      <w:r w:rsidRPr="00327E0C">
        <w:rPr>
          <w:noProof w:val="0"/>
          <w:szCs w:val="22"/>
          <w:lang w:val="fr-FR"/>
        </w:rPr>
        <w:t>Integration</w:t>
      </w:r>
      <w:proofErr w:type="spellEnd"/>
      <w:r w:rsidRPr="00327E0C">
        <w:rPr>
          <w:noProof w:val="0"/>
          <w:szCs w:val="22"/>
          <w:lang w:val="fr-FR"/>
        </w:rPr>
        <w:t xml:space="preserve">, 2007 [En ligne]. Disponible: </w:t>
      </w:r>
      <w:hyperlink r:id="rId21" w:history="1">
        <w:r w:rsidRPr="00327E0C">
          <w:rPr>
            <w:noProof w:val="0"/>
            <w:color w:val="000099"/>
            <w:szCs w:val="22"/>
            <w:u w:val="single" w:color="000099"/>
            <w:lang w:val="fr-FR"/>
          </w:rPr>
          <w:t>http://martinfowler.com/articles/continuousIntegration.html</w:t>
        </w:r>
      </w:hyperlink>
      <w:r w:rsidRPr="00327E0C">
        <w:rPr>
          <w:noProof w:val="0"/>
          <w:szCs w:val="22"/>
          <w:lang w:val="fr-FR"/>
        </w:rPr>
        <w:t>. Consulté le 16 octobre 2011.</w:t>
      </w:r>
    </w:p>
    <w:p w14:paraId="19BB3C9E"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3F11284E" w14:textId="77777777" w:rsidR="004D5204" w:rsidRPr="00327E0C" w:rsidRDefault="004D5204" w:rsidP="004D5204">
      <w:pPr>
        <w:widowControl w:val="0"/>
        <w:tabs>
          <w:tab w:val="left" w:pos="20"/>
          <w:tab w:val="left" w:pos="32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5B2152">
        <w:rPr>
          <w:noProof w:val="0"/>
          <w:szCs w:val="22"/>
          <w:lang w:val="fr-FR"/>
        </w:rPr>
        <w:t xml:space="preserve">N.K. </w:t>
      </w:r>
      <w:proofErr w:type="spellStart"/>
      <w:r w:rsidRPr="005B2152">
        <w:rPr>
          <w:noProof w:val="0"/>
          <w:szCs w:val="22"/>
          <w:lang w:val="fr-FR"/>
        </w:rPr>
        <w:t>Neo</w:t>
      </w:r>
      <w:proofErr w:type="spellEnd"/>
      <w:r w:rsidRPr="005B2152">
        <w:rPr>
          <w:noProof w:val="0"/>
          <w:szCs w:val="22"/>
          <w:lang w:val="fr-FR"/>
        </w:rPr>
        <w:t xml:space="preserve"> </w:t>
      </w:r>
      <w:proofErr w:type="spellStart"/>
      <w:r w:rsidRPr="005B2152">
        <w:rPr>
          <w:noProof w:val="0"/>
          <w:szCs w:val="22"/>
          <w:lang w:val="fr-FR"/>
        </w:rPr>
        <w:t>Krates</w:t>
      </w:r>
      <w:proofErr w:type="spellEnd"/>
      <w:r w:rsidRPr="005B2152">
        <w:rPr>
          <w:noProof w:val="0"/>
          <w:szCs w:val="22"/>
          <w:lang w:val="fr-FR"/>
        </w:rPr>
        <w:t xml:space="preserve">, </w:t>
      </w:r>
      <w:proofErr w:type="spellStart"/>
      <w:r w:rsidRPr="005B2152">
        <w:rPr>
          <w:noProof w:val="0"/>
          <w:szCs w:val="22"/>
          <w:lang w:val="fr-FR"/>
        </w:rPr>
        <w:t>Choosing</w:t>
      </w:r>
      <w:proofErr w:type="spellEnd"/>
      <w:r w:rsidRPr="005B2152">
        <w:rPr>
          <w:noProof w:val="0"/>
          <w:szCs w:val="22"/>
          <w:lang w:val="fr-FR"/>
        </w:rPr>
        <w:t xml:space="preserve"> </w:t>
      </w:r>
      <w:proofErr w:type="spellStart"/>
      <w:r w:rsidRPr="005B2152">
        <w:rPr>
          <w:noProof w:val="0"/>
          <w:szCs w:val="22"/>
          <w:lang w:val="fr-FR"/>
        </w:rPr>
        <w:t>continuous</w:t>
      </w:r>
      <w:proofErr w:type="spellEnd"/>
      <w:r w:rsidRPr="005B2152">
        <w:rPr>
          <w:noProof w:val="0"/>
          <w:szCs w:val="22"/>
          <w:lang w:val="fr-FR"/>
        </w:rPr>
        <w:t xml:space="preserve"> </w:t>
      </w:r>
      <w:proofErr w:type="spellStart"/>
      <w:r w:rsidRPr="005B2152">
        <w:rPr>
          <w:noProof w:val="0"/>
          <w:szCs w:val="22"/>
          <w:lang w:val="fr-FR"/>
        </w:rPr>
        <w:t>integration</w:t>
      </w:r>
      <w:proofErr w:type="spellEnd"/>
      <w:r w:rsidRPr="005B2152">
        <w:rPr>
          <w:noProof w:val="0"/>
          <w:szCs w:val="22"/>
          <w:lang w:val="fr-FR"/>
        </w:rPr>
        <w:t xml:space="preserve"> (CI) </w:t>
      </w:r>
      <w:proofErr w:type="spellStart"/>
      <w:r w:rsidRPr="005B2152">
        <w:rPr>
          <w:noProof w:val="0"/>
          <w:szCs w:val="22"/>
          <w:lang w:val="fr-FR"/>
        </w:rPr>
        <w:t>tool</w:t>
      </w:r>
      <w:proofErr w:type="spellEnd"/>
      <w:r w:rsidRPr="005B2152">
        <w:rPr>
          <w:noProof w:val="0"/>
          <w:szCs w:val="22"/>
          <w:lang w:val="fr-FR"/>
        </w:rPr>
        <w:t xml:space="preserve">. </w:t>
      </w:r>
      <w:proofErr w:type="spellStart"/>
      <w:r w:rsidRPr="00327E0C">
        <w:rPr>
          <w:noProof w:val="0"/>
          <w:szCs w:val="22"/>
          <w:lang w:val="fr-FR"/>
        </w:rPr>
        <w:t>Comparison</w:t>
      </w:r>
      <w:proofErr w:type="spellEnd"/>
      <w:r w:rsidRPr="00327E0C">
        <w:rPr>
          <w:noProof w:val="0"/>
          <w:szCs w:val="22"/>
          <w:lang w:val="fr-FR"/>
        </w:rPr>
        <w:t xml:space="preserve"> : </w:t>
      </w:r>
      <w:proofErr w:type="spellStart"/>
      <w:r w:rsidRPr="00327E0C">
        <w:rPr>
          <w:noProof w:val="0"/>
          <w:szCs w:val="22"/>
          <w:lang w:val="fr-FR"/>
        </w:rPr>
        <w:t>CruiseControl</w:t>
      </w:r>
      <w:proofErr w:type="spellEnd"/>
      <w:r w:rsidRPr="00327E0C">
        <w:rPr>
          <w:noProof w:val="0"/>
          <w:szCs w:val="22"/>
          <w:lang w:val="fr-FR"/>
        </w:rPr>
        <w:t xml:space="preserve">, Hudson, </w:t>
      </w:r>
      <w:proofErr w:type="spellStart"/>
      <w:r w:rsidRPr="00327E0C">
        <w:rPr>
          <w:noProof w:val="0"/>
          <w:szCs w:val="22"/>
          <w:lang w:val="fr-FR"/>
        </w:rPr>
        <w:t>Continuu</w:t>
      </w:r>
      <w:proofErr w:type="spellEnd"/>
      <w:r w:rsidRPr="00327E0C">
        <w:rPr>
          <w:noProof w:val="0"/>
          <w:szCs w:val="22"/>
          <w:lang w:val="fr-FR"/>
        </w:rPr>
        <w:t xml:space="preserve">, vs. </w:t>
      </w:r>
      <w:proofErr w:type="spellStart"/>
      <w:r w:rsidRPr="00327E0C">
        <w:rPr>
          <w:noProof w:val="0"/>
          <w:szCs w:val="22"/>
          <w:lang w:val="fr-FR"/>
        </w:rPr>
        <w:t>TeamCity</w:t>
      </w:r>
      <w:proofErr w:type="spellEnd"/>
      <w:r w:rsidRPr="00327E0C">
        <w:rPr>
          <w:noProof w:val="0"/>
          <w:szCs w:val="22"/>
          <w:lang w:val="fr-FR"/>
        </w:rPr>
        <w:t xml:space="preserve">, 2010 [En ligne]. Disponible: </w:t>
      </w:r>
      <w:hyperlink r:id="rId22" w:history="1">
        <w:r w:rsidRPr="00327E0C">
          <w:rPr>
            <w:noProof w:val="0"/>
            <w:color w:val="000099"/>
            <w:szCs w:val="22"/>
            <w:u w:val="single" w:color="000099"/>
            <w:lang w:val="fr-FR"/>
          </w:rPr>
          <w:t>http://www.thinkplexx.com/learn/article/build-chain/ci/choosing-continuous-integrationci-tool-opensource-vs-professional-cruisecontrol-hudson-continuum-vs-teamcity</w:t>
        </w:r>
      </w:hyperlink>
      <w:r w:rsidRPr="00327E0C">
        <w:rPr>
          <w:noProof w:val="0"/>
          <w:szCs w:val="22"/>
          <w:lang w:val="fr-FR"/>
        </w:rPr>
        <w:t>. Consulté le 16 octobre 2011.</w:t>
      </w:r>
    </w:p>
    <w:p w14:paraId="104406F0" w14:textId="77777777" w:rsidR="004D5204" w:rsidRDefault="004D5204" w:rsidP="004D5204">
      <w:pPr>
        <w:spacing w:after="0" w:line="240" w:lineRule="auto"/>
        <w:ind w:firstLine="0"/>
        <w:jc w:val="left"/>
        <w:rPr>
          <w:noProof w:val="0"/>
          <w:szCs w:val="22"/>
          <w:lang w:val="fr-FR"/>
        </w:rPr>
      </w:pPr>
    </w:p>
    <w:p w14:paraId="1CCAED6C" w14:textId="77777777" w:rsidR="004D5204" w:rsidRPr="00327E0C" w:rsidRDefault="004D5204" w:rsidP="004D5204">
      <w:pPr>
        <w:spacing w:after="0" w:line="240" w:lineRule="auto"/>
        <w:ind w:firstLine="0"/>
        <w:jc w:val="left"/>
        <w:rPr>
          <w:noProof w:val="0"/>
          <w:szCs w:val="22"/>
          <w:lang w:val="fr-FR"/>
        </w:rPr>
      </w:pPr>
      <w:r w:rsidRPr="00327E0C">
        <w:rPr>
          <w:noProof w:val="0"/>
          <w:szCs w:val="22"/>
          <w:lang w:val="fr-FR"/>
        </w:rPr>
        <w:t xml:space="preserve">N.U. Noel </w:t>
      </w:r>
      <w:proofErr w:type="spellStart"/>
      <w:r w:rsidRPr="00327E0C">
        <w:rPr>
          <w:noProof w:val="0"/>
          <w:szCs w:val="22"/>
          <w:lang w:val="fr-FR"/>
        </w:rPr>
        <w:t>Unknown</w:t>
      </w:r>
      <w:proofErr w:type="spellEnd"/>
      <w:r w:rsidRPr="00327E0C">
        <w:rPr>
          <w:noProof w:val="0"/>
          <w:szCs w:val="22"/>
          <w:lang w:val="fr-FR"/>
        </w:rPr>
        <w:t xml:space="preserve">, </w:t>
      </w:r>
      <w:proofErr w:type="spellStart"/>
      <w:r w:rsidRPr="00327E0C">
        <w:rPr>
          <w:noProof w:val="0"/>
          <w:szCs w:val="22"/>
          <w:lang w:val="fr-FR"/>
        </w:rPr>
        <w:t>Exploring</w:t>
      </w:r>
      <w:proofErr w:type="spellEnd"/>
      <w:r w:rsidRPr="00327E0C">
        <w:rPr>
          <w:noProof w:val="0"/>
          <w:szCs w:val="22"/>
          <w:lang w:val="fr-FR"/>
        </w:rPr>
        <w:t xml:space="preserve"> the C++ Unit </w:t>
      </w:r>
      <w:proofErr w:type="spellStart"/>
      <w:r w:rsidRPr="00327E0C">
        <w:rPr>
          <w:noProof w:val="0"/>
          <w:szCs w:val="22"/>
          <w:lang w:val="fr-FR"/>
        </w:rPr>
        <w:t>Testing</w:t>
      </w:r>
      <w:proofErr w:type="spellEnd"/>
      <w:r w:rsidRPr="00327E0C">
        <w:rPr>
          <w:noProof w:val="0"/>
          <w:szCs w:val="22"/>
          <w:lang w:val="fr-FR"/>
        </w:rPr>
        <w:t xml:space="preserve"> Framework Jungle, 2004 (mis à jour 2010) [En ligne]. Disponible: </w:t>
      </w:r>
      <w:hyperlink r:id="rId23" w:history="1">
        <w:r w:rsidRPr="00327E0C">
          <w:rPr>
            <w:noProof w:val="0"/>
            <w:color w:val="000099"/>
            <w:szCs w:val="22"/>
            <w:u w:val="single" w:color="000099"/>
            <w:lang w:val="fr-FR"/>
          </w:rPr>
          <w:t>http://gamesfromwithin.com/exploring-the-c-unit-testing-framework-jungle</w:t>
        </w:r>
      </w:hyperlink>
      <w:r w:rsidRPr="00327E0C">
        <w:rPr>
          <w:noProof w:val="0"/>
          <w:szCs w:val="22"/>
          <w:lang w:val="fr-FR"/>
        </w:rPr>
        <w:t>. Consulté le  28 janvier 2012.</w:t>
      </w:r>
    </w:p>
    <w:p w14:paraId="3002FF9C"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7E14C010" w14:textId="77777777" w:rsidR="004D5204" w:rsidRPr="00327E0C" w:rsidRDefault="004D5204" w:rsidP="004D5204">
      <w:pPr>
        <w:widowControl w:val="0"/>
        <w:tabs>
          <w:tab w:val="left" w:pos="20"/>
          <w:tab w:val="left" w:pos="31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327E0C">
        <w:rPr>
          <w:noProof w:val="0"/>
          <w:szCs w:val="22"/>
          <w:lang w:val="fr-FR"/>
        </w:rPr>
        <w:t xml:space="preserve">P.F. Peter </w:t>
      </w:r>
      <w:proofErr w:type="spellStart"/>
      <w:r w:rsidRPr="00327E0C">
        <w:rPr>
          <w:noProof w:val="0"/>
          <w:szCs w:val="22"/>
          <w:lang w:val="fr-FR"/>
        </w:rPr>
        <w:t>Franza</w:t>
      </w:r>
      <w:proofErr w:type="spellEnd"/>
      <w:r w:rsidRPr="00327E0C">
        <w:rPr>
          <w:noProof w:val="0"/>
          <w:szCs w:val="22"/>
          <w:lang w:val="fr-FR"/>
        </w:rPr>
        <w:t xml:space="preserve">, </w:t>
      </w:r>
      <w:proofErr w:type="spellStart"/>
      <w:r w:rsidRPr="00327E0C">
        <w:rPr>
          <w:noProof w:val="0"/>
          <w:szCs w:val="22"/>
          <w:lang w:val="fr-FR"/>
        </w:rPr>
        <w:t>Comparison</w:t>
      </w:r>
      <w:proofErr w:type="spellEnd"/>
      <w:r w:rsidRPr="00327E0C">
        <w:rPr>
          <w:noProof w:val="0"/>
          <w:szCs w:val="22"/>
          <w:lang w:val="fr-FR"/>
        </w:rPr>
        <w:t xml:space="preserve"> of </w:t>
      </w:r>
      <w:proofErr w:type="spellStart"/>
      <w:r w:rsidRPr="00327E0C">
        <w:rPr>
          <w:noProof w:val="0"/>
          <w:szCs w:val="22"/>
          <w:lang w:val="fr-FR"/>
        </w:rPr>
        <w:t>continuous</w:t>
      </w:r>
      <w:proofErr w:type="spellEnd"/>
      <w:r w:rsidRPr="00327E0C">
        <w:rPr>
          <w:noProof w:val="0"/>
          <w:szCs w:val="22"/>
          <w:lang w:val="fr-FR"/>
        </w:rPr>
        <w:t xml:space="preserve"> </w:t>
      </w:r>
      <w:proofErr w:type="spellStart"/>
      <w:r w:rsidRPr="00327E0C">
        <w:rPr>
          <w:noProof w:val="0"/>
          <w:szCs w:val="22"/>
          <w:lang w:val="fr-FR"/>
        </w:rPr>
        <w:t>integration</w:t>
      </w:r>
      <w:proofErr w:type="spellEnd"/>
      <w:r w:rsidRPr="00327E0C">
        <w:rPr>
          <w:noProof w:val="0"/>
          <w:szCs w:val="22"/>
          <w:lang w:val="fr-FR"/>
        </w:rPr>
        <w:t xml:space="preserve"> servers, 2008 [En ligne]. Disponible: </w:t>
      </w:r>
      <w:hyperlink r:id="rId24" w:history="1">
        <w:r w:rsidRPr="00327E0C">
          <w:rPr>
            <w:noProof w:val="0"/>
            <w:color w:val="000099"/>
            <w:szCs w:val="22"/>
            <w:u w:val="single" w:color="000099"/>
            <w:lang w:val="fr-FR"/>
          </w:rPr>
          <w:t>http://www.peterfranza.com/2008/09/26/comparison-of-continuous-integration-servers/</w:t>
        </w:r>
      </w:hyperlink>
      <w:r w:rsidRPr="00327E0C">
        <w:rPr>
          <w:noProof w:val="0"/>
          <w:szCs w:val="22"/>
          <w:lang w:val="fr-FR"/>
        </w:rPr>
        <w:t>. Consulté le 16 octobre 2011.</w:t>
      </w:r>
    </w:p>
    <w:p w14:paraId="7D190F15"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4564A0C6" w14:textId="77777777" w:rsidR="004D5204" w:rsidRPr="00327E0C" w:rsidRDefault="004D5204" w:rsidP="004D5204">
      <w:pPr>
        <w:widowControl w:val="0"/>
        <w:tabs>
          <w:tab w:val="left" w:pos="20"/>
          <w:tab w:val="left" w:pos="31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5B2152">
        <w:rPr>
          <w:noProof w:val="0"/>
          <w:szCs w:val="22"/>
          <w:lang w:val="fr-FR"/>
        </w:rPr>
        <w:t xml:space="preserve">P.N. Phil Nash, Unit </w:t>
      </w:r>
      <w:proofErr w:type="spellStart"/>
      <w:r w:rsidRPr="005B2152">
        <w:rPr>
          <w:noProof w:val="0"/>
          <w:szCs w:val="22"/>
          <w:lang w:val="fr-FR"/>
        </w:rPr>
        <w:t>Testing</w:t>
      </w:r>
      <w:proofErr w:type="spellEnd"/>
      <w:r w:rsidRPr="005B2152">
        <w:rPr>
          <w:noProof w:val="0"/>
          <w:szCs w:val="22"/>
          <w:lang w:val="fr-FR"/>
        </w:rPr>
        <w:t xml:space="preserve"> in C++ and Objective-C </w:t>
      </w:r>
      <w:proofErr w:type="spellStart"/>
      <w:r w:rsidRPr="005B2152">
        <w:rPr>
          <w:noProof w:val="0"/>
          <w:szCs w:val="22"/>
          <w:lang w:val="fr-FR"/>
        </w:rPr>
        <w:t>just</w:t>
      </w:r>
      <w:proofErr w:type="spellEnd"/>
      <w:r w:rsidRPr="005B2152">
        <w:rPr>
          <w:noProof w:val="0"/>
          <w:szCs w:val="22"/>
          <w:lang w:val="fr-FR"/>
        </w:rPr>
        <w:t xml:space="preserve"> </w:t>
      </w:r>
      <w:proofErr w:type="spellStart"/>
      <w:r w:rsidRPr="005B2152">
        <w:rPr>
          <w:noProof w:val="0"/>
          <w:szCs w:val="22"/>
          <w:lang w:val="fr-FR"/>
        </w:rPr>
        <w:t>got</w:t>
      </w:r>
      <w:proofErr w:type="spellEnd"/>
      <w:r w:rsidRPr="005B2152">
        <w:rPr>
          <w:noProof w:val="0"/>
          <w:szCs w:val="22"/>
          <w:lang w:val="fr-FR"/>
        </w:rPr>
        <w:t xml:space="preserve"> </w:t>
      </w:r>
      <w:proofErr w:type="spellStart"/>
      <w:r w:rsidRPr="005B2152">
        <w:rPr>
          <w:noProof w:val="0"/>
          <w:szCs w:val="22"/>
          <w:lang w:val="fr-FR"/>
        </w:rPr>
        <w:t>easier</w:t>
      </w:r>
      <w:proofErr w:type="spellEnd"/>
      <w:r w:rsidRPr="005B2152">
        <w:rPr>
          <w:noProof w:val="0"/>
          <w:szCs w:val="22"/>
          <w:lang w:val="fr-FR"/>
        </w:rPr>
        <w:t xml:space="preserve">, 2010 [En ligne]. </w:t>
      </w:r>
      <w:r w:rsidRPr="00327E0C">
        <w:rPr>
          <w:noProof w:val="0"/>
          <w:szCs w:val="22"/>
          <w:lang w:val="fr-FR"/>
        </w:rPr>
        <w:t xml:space="preserve">Disponible: </w:t>
      </w:r>
      <w:hyperlink r:id="rId25" w:history="1">
        <w:r w:rsidRPr="00327E0C">
          <w:rPr>
            <w:noProof w:val="0"/>
            <w:color w:val="000099"/>
            <w:szCs w:val="22"/>
            <w:u w:val="single" w:color="000099"/>
            <w:lang w:val="fr-FR"/>
          </w:rPr>
          <w:t>http://www.levelofindirection.com/journal/2010/12/28/unit-testing-in-c-and-objective-c-just-got-easier.html</w:t>
        </w:r>
      </w:hyperlink>
      <w:r w:rsidRPr="00327E0C">
        <w:rPr>
          <w:noProof w:val="0"/>
          <w:szCs w:val="22"/>
          <w:lang w:val="fr-FR"/>
        </w:rPr>
        <w:t>. Consulté le 16 octobre 2011.</w:t>
      </w:r>
    </w:p>
    <w:p w14:paraId="4078A76B"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6FBB8564" w14:textId="77777777" w:rsidR="004D5204" w:rsidRDefault="004D5204" w:rsidP="004D5204">
      <w:pPr>
        <w:spacing w:after="0" w:line="240" w:lineRule="auto"/>
        <w:ind w:firstLine="0"/>
        <w:jc w:val="left"/>
        <w:rPr>
          <w:noProof w:val="0"/>
          <w:szCs w:val="22"/>
          <w:lang w:val="fr-FR"/>
        </w:rPr>
      </w:pPr>
      <w:r>
        <w:rPr>
          <w:noProof w:val="0"/>
          <w:szCs w:val="22"/>
          <w:lang w:val="fr-FR"/>
        </w:rPr>
        <w:br w:type="page"/>
      </w:r>
    </w:p>
    <w:p w14:paraId="07F93F26" w14:textId="77777777" w:rsidR="004D5204" w:rsidRPr="00327E0C" w:rsidRDefault="004D5204" w:rsidP="004D5204">
      <w:pPr>
        <w:widowControl w:val="0"/>
        <w:tabs>
          <w:tab w:val="left" w:pos="20"/>
          <w:tab w:val="left" w:pos="37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5B2152">
        <w:rPr>
          <w:noProof w:val="0"/>
          <w:szCs w:val="22"/>
          <w:lang w:val="fr-FR"/>
        </w:rPr>
        <w:t xml:space="preserve">W.B. Warner </w:t>
      </w:r>
      <w:proofErr w:type="spellStart"/>
      <w:r w:rsidRPr="005B2152">
        <w:rPr>
          <w:noProof w:val="0"/>
          <w:szCs w:val="22"/>
          <w:lang w:val="fr-FR"/>
        </w:rPr>
        <w:t>Beroux</w:t>
      </w:r>
      <w:proofErr w:type="spellEnd"/>
      <w:r w:rsidRPr="005B2152">
        <w:rPr>
          <w:noProof w:val="0"/>
          <w:szCs w:val="22"/>
          <w:lang w:val="fr-FR"/>
        </w:rPr>
        <w:t xml:space="preserve">, C++ Unit </w:t>
      </w:r>
      <w:proofErr w:type="spellStart"/>
      <w:r w:rsidRPr="005B2152">
        <w:rPr>
          <w:noProof w:val="0"/>
          <w:szCs w:val="22"/>
          <w:lang w:val="fr-FR"/>
        </w:rPr>
        <w:t>Testing</w:t>
      </w:r>
      <w:proofErr w:type="spellEnd"/>
      <w:r w:rsidRPr="005B2152">
        <w:rPr>
          <w:noProof w:val="0"/>
          <w:szCs w:val="22"/>
          <w:lang w:val="fr-FR"/>
        </w:rPr>
        <w:t xml:space="preserve"> Framework: A </w:t>
      </w:r>
      <w:proofErr w:type="spellStart"/>
      <w:r w:rsidRPr="005B2152">
        <w:rPr>
          <w:noProof w:val="0"/>
          <w:szCs w:val="22"/>
          <w:lang w:val="fr-FR"/>
        </w:rPr>
        <w:t>Boost</w:t>
      </w:r>
      <w:proofErr w:type="spellEnd"/>
      <w:r w:rsidRPr="005B2152">
        <w:rPr>
          <w:noProof w:val="0"/>
          <w:szCs w:val="22"/>
          <w:lang w:val="fr-FR"/>
        </w:rPr>
        <w:t xml:space="preserve"> Test Tutorial, 2009 [En ligne]. </w:t>
      </w:r>
      <w:r w:rsidRPr="00327E0C">
        <w:rPr>
          <w:noProof w:val="0"/>
          <w:szCs w:val="22"/>
          <w:lang w:val="fr-FR"/>
        </w:rPr>
        <w:t xml:space="preserve">Disponible: </w:t>
      </w:r>
      <w:hyperlink r:id="rId26" w:history="1">
        <w:r w:rsidRPr="00327E0C">
          <w:rPr>
            <w:noProof w:val="0"/>
            <w:color w:val="000099"/>
            <w:szCs w:val="22"/>
            <w:u w:val="single" w:color="000099"/>
            <w:lang w:val="fr-FR"/>
          </w:rPr>
          <w:t>http://www.beroux.com/english/articles/boost_unit_testing/</w:t>
        </w:r>
      </w:hyperlink>
      <w:r w:rsidRPr="00327E0C">
        <w:rPr>
          <w:noProof w:val="0"/>
          <w:szCs w:val="22"/>
          <w:lang w:val="fr-FR"/>
        </w:rPr>
        <w:t>. Consulté le 22 avril 2012.</w:t>
      </w:r>
    </w:p>
    <w:p w14:paraId="7FF844FB" w14:textId="77777777" w:rsidR="004D5204" w:rsidRPr="00327E0C" w:rsidRDefault="004D5204" w:rsidP="004D52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p>
    <w:p w14:paraId="727B4984" w14:textId="77777777" w:rsidR="004D5204" w:rsidRDefault="004D5204" w:rsidP="004D5204">
      <w:pPr>
        <w:widowControl w:val="0"/>
        <w:tabs>
          <w:tab w:val="left" w:pos="20"/>
          <w:tab w:val="left" w:pos="32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noProof w:val="0"/>
          <w:szCs w:val="22"/>
          <w:lang w:val="fr-FR"/>
        </w:rPr>
      </w:pPr>
      <w:r w:rsidRPr="00327E0C">
        <w:rPr>
          <w:noProof w:val="0"/>
          <w:szCs w:val="22"/>
          <w:lang w:val="fr-FR"/>
        </w:rPr>
        <w:t xml:space="preserve">R.W. Rick </w:t>
      </w:r>
      <w:proofErr w:type="spellStart"/>
      <w:r w:rsidRPr="00327E0C">
        <w:rPr>
          <w:noProof w:val="0"/>
          <w:szCs w:val="22"/>
          <w:lang w:val="fr-FR"/>
        </w:rPr>
        <w:t>wagner</w:t>
      </w:r>
      <w:proofErr w:type="spellEnd"/>
      <w:r w:rsidRPr="00327E0C">
        <w:rPr>
          <w:noProof w:val="0"/>
          <w:szCs w:val="22"/>
          <w:lang w:val="fr-FR"/>
        </w:rPr>
        <w:t xml:space="preserve">, </w:t>
      </w:r>
      <w:proofErr w:type="spellStart"/>
      <w:r w:rsidRPr="00327E0C">
        <w:rPr>
          <w:noProof w:val="0"/>
          <w:szCs w:val="22"/>
          <w:lang w:val="fr-FR"/>
        </w:rPr>
        <w:t>Continuous</w:t>
      </w:r>
      <w:proofErr w:type="spellEnd"/>
      <w:r w:rsidRPr="00327E0C">
        <w:rPr>
          <w:noProof w:val="0"/>
          <w:szCs w:val="22"/>
          <w:lang w:val="fr-FR"/>
        </w:rPr>
        <w:t xml:space="preserve"> </w:t>
      </w:r>
      <w:proofErr w:type="spellStart"/>
      <w:r w:rsidRPr="00327E0C">
        <w:rPr>
          <w:noProof w:val="0"/>
          <w:szCs w:val="22"/>
          <w:lang w:val="fr-FR"/>
        </w:rPr>
        <w:t>Integration</w:t>
      </w:r>
      <w:proofErr w:type="spellEnd"/>
      <w:r w:rsidRPr="00327E0C">
        <w:rPr>
          <w:noProof w:val="0"/>
          <w:szCs w:val="22"/>
          <w:lang w:val="fr-FR"/>
        </w:rPr>
        <w:t xml:space="preserve"> for C++, 2009 [En ligne]. Disponible: </w:t>
      </w:r>
      <w:hyperlink r:id="rId27" w:history="1">
        <w:r w:rsidRPr="00327E0C">
          <w:rPr>
            <w:noProof w:val="0"/>
            <w:color w:val="000099"/>
            <w:szCs w:val="22"/>
            <w:u w:val="single" w:color="000099"/>
            <w:lang w:val="fr-FR"/>
          </w:rPr>
          <w:t>http://rickwagner.blogspot.ca/2009/04/continuous-integration-for-c.html</w:t>
        </w:r>
      </w:hyperlink>
      <w:r w:rsidRPr="00327E0C">
        <w:rPr>
          <w:noProof w:val="0"/>
          <w:szCs w:val="22"/>
          <w:lang w:val="fr-FR"/>
        </w:rPr>
        <w:t>. Consulté le 16 octobre 2011.</w:t>
      </w:r>
    </w:p>
    <w:p w14:paraId="2A77F950" w14:textId="57A44814" w:rsidR="00061789" w:rsidRDefault="00061789">
      <w:pPr>
        <w:spacing w:after="0" w:line="240" w:lineRule="auto"/>
        <w:ind w:firstLine="0"/>
        <w:jc w:val="left"/>
        <w:rPr>
          <w:noProof w:val="0"/>
          <w:szCs w:val="22"/>
          <w:lang w:val="fr-FR"/>
        </w:rPr>
      </w:pPr>
      <w:r>
        <w:rPr>
          <w:noProof w:val="0"/>
          <w:szCs w:val="22"/>
          <w:lang w:val="fr-FR"/>
        </w:rPr>
        <w:br w:type="page"/>
      </w:r>
    </w:p>
    <w:p w14:paraId="546E152F" w14:textId="22E034C6" w:rsidR="00061789" w:rsidRDefault="00061789" w:rsidP="00061789">
      <w:pPr>
        <w:pStyle w:val="Titre1"/>
        <w:rPr>
          <w:lang w:val="fr-FR"/>
        </w:rPr>
      </w:pPr>
      <w:bookmarkStart w:id="3514" w:name="_Toc236312131"/>
      <w:bookmarkStart w:id="3515" w:name="_Toc236312267"/>
      <w:bookmarkStart w:id="3516" w:name="_Toc253324804"/>
      <w:r>
        <w:rPr>
          <w:lang w:val="fr-FR"/>
        </w:rPr>
        <w:t>Annexe</w:t>
      </w:r>
      <w:bookmarkEnd w:id="3514"/>
      <w:bookmarkEnd w:id="3515"/>
      <w:bookmarkEnd w:id="3516"/>
    </w:p>
    <w:p w14:paraId="49B706A6" w14:textId="2657FD74" w:rsidR="005579D5" w:rsidRPr="00AF4897" w:rsidRDefault="00FC0E8D" w:rsidP="00AF4897">
      <w:pPr>
        <w:rPr>
          <w:b/>
        </w:rPr>
      </w:pPr>
      <w:ins w:id="3517" w:author="Yann Bourdeau" w:date="2014-02-06T16:20:00Z">
        <w:r>
          <w:rPr>
            <w:b/>
          </w:rPr>
          <w:t xml:space="preserve">Exemple d’un test unitaire </w:t>
        </w:r>
      </w:ins>
      <w:r w:rsidR="005579D5" w:rsidRPr="00AF4897">
        <w:rPr>
          <w:b/>
        </w:rPr>
        <w:t>Google Test</w:t>
      </w:r>
      <w:del w:id="3518" w:author="Yann Bourdeau" w:date="2014-02-06T16:21:00Z">
        <w:r w:rsidR="005579D5" w:rsidRPr="00AF4897" w:rsidDel="00FC0E8D">
          <w:rPr>
            <w:b/>
          </w:rPr>
          <w:delText xml:space="preserve"> test unitaires</w:delText>
        </w:r>
      </w:del>
    </w:p>
    <w:p w14:paraId="0D86F256" w14:textId="265B89EA" w:rsidR="005579D5" w:rsidRPr="00AF4897" w:rsidRDefault="002760FF" w:rsidP="00AF4897">
      <w:pPr>
        <w:rPr>
          <w:b/>
        </w:rPr>
      </w:pPr>
      <w:r w:rsidRPr="00AF4897">
        <w:rPr>
          <w:b/>
        </w:rPr>
        <w:fldChar w:fldCharType="begin"/>
      </w:r>
      <w:r w:rsidRPr="00AF4897">
        <w:rPr>
          <w:b/>
        </w:rPr>
        <w:instrText xml:space="preserve"> SEQ annexe\* ALPHABETIC\c  \* MERGEFORMAT </w:instrText>
      </w:r>
      <w:r w:rsidRPr="00AF4897">
        <w:rPr>
          <w:b/>
        </w:rPr>
        <w:fldChar w:fldCharType="separate"/>
      </w:r>
      <w:r w:rsidR="000F3CFA">
        <w:rPr>
          <w:b/>
        </w:rPr>
        <w:t xml:space="preserve"> </w:t>
      </w:r>
      <w:r w:rsidRPr="00AF4897">
        <w:rPr>
          <w:b/>
        </w:rPr>
        <w:fldChar w:fldCharType="end"/>
      </w:r>
      <w:r w:rsidR="005579D5" w:rsidRPr="00AF4897">
        <w:rPr>
          <w:b/>
        </w:rPr>
        <w:t>TestDataGTest.cxx</w:t>
      </w:r>
    </w:p>
    <w:p w14:paraId="0D0B9387"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#include "Data.h"</w:t>
      </w:r>
    </w:p>
    <w:p w14:paraId="1027640F"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#include "gtest/gtest.h"</w:t>
      </w:r>
    </w:p>
    <w:p w14:paraId="523647E6"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TEST(TestDataSuite, TestParse)</w:t>
      </w:r>
    </w:p>
    <w:p w14:paraId="07712218"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w:t>
      </w:r>
    </w:p>
    <w:p w14:paraId="1A35968A"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using namespace blueslice::policy::data;</w:t>
      </w:r>
    </w:p>
    <w:p w14:paraId="14DCD8DE"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name, data;</w:t>
      </w:r>
    </w:p>
    <w:p w14:paraId="777880FB"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 Test positif</w:t>
      </w:r>
    </w:p>
    <w:p w14:paraId="64F91032"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xmlToParse=</w:t>
      </w:r>
    </w:p>
    <w:p w14:paraId="41EF4779"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"&lt;?xml version=\"1.0\" encoding=\"UTF-8\"?&gt;&lt;subscriber&gt;&lt;data name=\"quota\"&gt;&lt;![CDATA[[&lt;?xml version=\"1.0\" encoding=\"UTF-8\"?&gt;&lt;usage&gt;"</w:t>
      </w:r>
    </w:p>
    <w:p w14:paraId="1395C9B9"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74686CBC"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"&lt;servicespecific&gt;12&lt;/servicespecific&gt;&lt;nextresettime&gt;2010-05-12T16:00:00-05:00&lt;/nextresettime&gt;&lt;/quota&gt;&lt;/usage&gt;]]&gt;&lt;/data&gt;&lt;/subscriber&gt;";</w:t>
      </w:r>
    </w:p>
    <w:p w14:paraId="652060C8" w14:textId="77777777" w:rsidR="005579D5" w:rsidRPr="00832AD2" w:rsidRDefault="005579D5" w:rsidP="005579D5">
      <w:pPr>
        <w:spacing w:after="0" w:line="240" w:lineRule="exact"/>
        <w:ind w:firstLine="0"/>
        <w:jc w:val="left"/>
        <w:rPr>
          <w:rFonts w:ascii="MS Reference Sans Serif" w:hAnsi="MS Reference Sans Serif"/>
        </w:rPr>
      </w:pPr>
      <w:r w:rsidRPr="00381014">
        <w:rPr>
          <w:rFonts w:ascii="MS Reference Sans Serif" w:hAnsi="MS Reference Sans Serif"/>
          <w:lang w:val="en-CA"/>
        </w:rPr>
        <w:tab/>
      </w:r>
      <w:r w:rsidRPr="00832AD2">
        <w:rPr>
          <w:rFonts w:ascii="MS Reference Sans Serif" w:hAnsi="MS Reference Sans Serif"/>
        </w:rPr>
        <w:t>// Test si le parsing est bon</w:t>
      </w:r>
    </w:p>
    <w:p w14:paraId="262DB57F" w14:textId="77777777" w:rsidR="005579D5" w:rsidRPr="00381014" w:rsidRDefault="005579D5" w:rsidP="005579D5">
      <w:pPr>
        <w:spacing w:after="0" w:line="240" w:lineRule="exact"/>
        <w:ind w:firstLine="0"/>
        <w:jc w:val="left"/>
        <w:rPr>
          <w:rFonts w:ascii="MS Reference Sans Serif" w:hAnsi="MS Reference Sans Serif"/>
          <w:lang w:val="en-CA"/>
        </w:rPr>
      </w:pPr>
      <w:r w:rsidRPr="00832AD2">
        <w:rPr>
          <w:rFonts w:ascii="MS Reference Sans Serif" w:hAnsi="MS Reference Sans Serif"/>
        </w:rPr>
        <w:tab/>
      </w:r>
      <w:r w:rsidRPr="00381014">
        <w:rPr>
          <w:rFonts w:ascii="MS Reference Sans Serif" w:hAnsi="MS Reference Sans Serif"/>
          <w:lang w:val="en-CA"/>
        </w:rPr>
        <w:t>EXPECT_EQ(parse(xmlToParse,name,data,"/subscriber/data"),true);</w:t>
      </w:r>
    </w:p>
    <w:p w14:paraId="42987EA3" w14:textId="77777777" w:rsidR="005579D5" w:rsidRPr="00832AD2" w:rsidRDefault="005579D5" w:rsidP="005579D5">
      <w:pPr>
        <w:spacing w:after="0" w:line="240" w:lineRule="exact"/>
        <w:ind w:firstLine="0"/>
        <w:jc w:val="left"/>
        <w:rPr>
          <w:rFonts w:ascii="MS Reference Sans Serif" w:hAnsi="MS Reference Sans Serif"/>
        </w:rPr>
      </w:pPr>
      <w:r w:rsidRPr="00381014">
        <w:rPr>
          <w:rFonts w:ascii="MS Reference Sans Serif" w:hAnsi="MS Reference Sans Serif"/>
          <w:lang w:val="en-CA"/>
        </w:rPr>
        <w:tab/>
      </w:r>
      <w:r w:rsidRPr="00832AD2">
        <w:rPr>
          <w:rFonts w:ascii="MS Reference Sans Serif" w:hAnsi="MS Reference Sans Serif"/>
        </w:rPr>
        <w:t>// test si le resultat est bon</w:t>
      </w:r>
    </w:p>
    <w:p w14:paraId="6F3F0136" w14:textId="77777777" w:rsidR="005579D5" w:rsidRPr="00381014" w:rsidRDefault="005579D5" w:rsidP="005579D5">
      <w:pPr>
        <w:spacing w:after="0" w:line="240" w:lineRule="exact"/>
        <w:ind w:firstLine="0"/>
        <w:jc w:val="left"/>
        <w:rPr>
          <w:rFonts w:ascii="MS Reference Sans Serif" w:hAnsi="MS Reference Sans Serif"/>
          <w:lang w:val="en-CA"/>
        </w:rPr>
      </w:pPr>
      <w:r w:rsidRPr="00832AD2">
        <w:rPr>
          <w:rFonts w:ascii="MS Reference Sans Serif" w:hAnsi="MS Reference Sans Serif"/>
        </w:rPr>
        <w:tab/>
      </w:r>
      <w:r w:rsidRPr="00381014">
        <w:rPr>
          <w:rFonts w:ascii="MS Reference Sans Serif" w:hAnsi="MS Reference Sans Serif"/>
          <w:lang w:val="en-CA"/>
        </w:rPr>
        <w:t>std::string dataResult="&lt;?xml version=\"1.0\" encoding=\"UTF-8\"?&gt;&lt;usage&gt;"</w:t>
      </w:r>
    </w:p>
    <w:p w14:paraId="5F1E7831"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2EF5C825"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w:t>
      </w:r>
    </w:p>
    <w:p w14:paraId="260BECD7"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EXPECT_EQ(data,dataResult);</w:t>
      </w:r>
    </w:p>
    <w:p w14:paraId="3289ACD4" w14:textId="77777777" w:rsidR="005579D5" w:rsidRPr="00381014" w:rsidRDefault="005579D5" w:rsidP="005579D5">
      <w:pPr>
        <w:spacing w:after="0" w:line="240" w:lineRule="exact"/>
        <w:ind w:firstLine="0"/>
        <w:jc w:val="left"/>
        <w:rPr>
          <w:rFonts w:ascii="MS Reference Sans Serif" w:hAnsi="MS Reference Sans Serif"/>
          <w:lang w:val="en-CA"/>
        </w:rPr>
      </w:pPr>
    </w:p>
    <w:p w14:paraId="66B807BF"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nameResult="quota";</w:t>
      </w:r>
    </w:p>
    <w:p w14:paraId="3D0E1636"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EXPECT_EQ(name,nameResult);</w:t>
      </w:r>
    </w:p>
    <w:p w14:paraId="6076D7B4"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//test negatif</w:t>
      </w:r>
    </w:p>
    <w:p w14:paraId="4A3DF62C"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xmlToParse2=</w:t>
      </w:r>
    </w:p>
    <w:p w14:paraId="4619D166"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"&lt;?xml version=\"1.0\" encoding=\"UTF-8\"?&gt;&lt;subscriber&lt;data name=\"quota\"&gt;&lt;![CDATA[[&lt;?xml version=\"1.0\" encoding=\"UTF-8\"?&gt;&lt;usage&gt;"</w:t>
      </w:r>
    </w:p>
    <w:p w14:paraId="6783009B"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27BB303F"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"&lt;servicespecific&gt;12&lt;/servicespecific&gt;&lt;nextresettime&gt;2010-05-12T16:00:00-05:00&lt;/nextresettime&gt;&lt;/quota&gt;&lt;/usage&gt;]]&gt;&lt;/data&gt;&lt;/subscriber&gt;";</w:t>
      </w:r>
    </w:p>
    <w:p w14:paraId="5336B6FA"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EXPECT_EQ(parse(xmlToParse2,data,name,"/subscriber/data"),false);</w:t>
      </w:r>
    </w:p>
    <w:p w14:paraId="751689B5"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r>
    </w:p>
    <w:p w14:paraId="7CADCC60"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r>
    </w:p>
    <w:p w14:paraId="3286872C"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w:t>
      </w:r>
    </w:p>
    <w:p w14:paraId="6DFC660B" w14:textId="77777777" w:rsidR="005579D5" w:rsidRPr="00381014" w:rsidRDefault="005579D5" w:rsidP="005579D5">
      <w:pPr>
        <w:spacing w:after="0" w:line="240" w:lineRule="exact"/>
        <w:ind w:firstLine="0"/>
        <w:jc w:val="left"/>
        <w:rPr>
          <w:rFonts w:ascii="MS Reference Sans Serif" w:hAnsi="MS Reference Sans Serif"/>
          <w:lang w:val="en-CA"/>
        </w:rPr>
      </w:pPr>
    </w:p>
    <w:p w14:paraId="06E3A3A5"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TEST(TestDataSuite,TestValidation)</w:t>
      </w:r>
    </w:p>
    <w:p w14:paraId="660996EE"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w:t>
      </w:r>
    </w:p>
    <w:p w14:paraId="18F005D3"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using namespace blueslice::policy::data;</w:t>
      </w:r>
    </w:p>
    <w:p w14:paraId="4B1C2F91"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name, data;</w:t>
      </w:r>
    </w:p>
    <w:p w14:paraId="1359A532"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 Test positif</w:t>
      </w:r>
    </w:p>
    <w:p w14:paraId="712328A2"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xmlToParse=</w:t>
      </w:r>
    </w:p>
    <w:p w14:paraId="6CDAB4E7"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"&lt;?xml version=\"1.0\" encoding=\"UTF-8\"?&gt;&lt;usage&gt;"</w:t>
      </w:r>
    </w:p>
    <w:p w14:paraId="1D5AEB0B"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43F7D8D7"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w:t>
      </w:r>
    </w:p>
    <w:p w14:paraId="164693C3" w14:textId="77777777" w:rsidR="005579D5" w:rsidRPr="00832AD2" w:rsidRDefault="005579D5" w:rsidP="005579D5">
      <w:pPr>
        <w:spacing w:after="0" w:line="240" w:lineRule="exact"/>
        <w:ind w:firstLine="0"/>
        <w:jc w:val="left"/>
        <w:rPr>
          <w:rFonts w:ascii="MS Reference Sans Serif" w:hAnsi="MS Reference Sans Serif"/>
        </w:rPr>
      </w:pPr>
      <w:r w:rsidRPr="00381014">
        <w:rPr>
          <w:rFonts w:ascii="MS Reference Sans Serif" w:hAnsi="MS Reference Sans Serif"/>
          <w:lang w:val="en-CA"/>
        </w:rPr>
        <w:tab/>
      </w:r>
      <w:r w:rsidRPr="00832AD2">
        <w:rPr>
          <w:rFonts w:ascii="MS Reference Sans Serif" w:hAnsi="MS Reference Sans Serif"/>
        </w:rPr>
        <w:t>// Test si le parsing est bon</w:t>
      </w:r>
    </w:p>
    <w:p w14:paraId="2C9F69A5"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EXPECT_EQ(validation(xmlToParse,"quota"),true);</w:t>
      </w:r>
    </w:p>
    <w:p w14:paraId="7AA4B58E" w14:textId="77777777" w:rsidR="005579D5" w:rsidRPr="00832AD2" w:rsidRDefault="005579D5" w:rsidP="005579D5">
      <w:pPr>
        <w:spacing w:after="0" w:line="240" w:lineRule="exact"/>
        <w:ind w:firstLine="0"/>
        <w:jc w:val="left"/>
        <w:rPr>
          <w:rFonts w:ascii="MS Reference Sans Serif" w:hAnsi="MS Reference Sans Serif"/>
        </w:rPr>
      </w:pPr>
    </w:p>
    <w:p w14:paraId="1BD607E4"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 Test negatif</w:t>
      </w:r>
    </w:p>
    <w:p w14:paraId="7CF980AE"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 Test si le xml est pas bon</w:t>
      </w:r>
    </w:p>
    <w:p w14:paraId="0ACA7EA9"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std::string xmlToParse2=</w:t>
      </w:r>
    </w:p>
    <w:p w14:paraId="1569DF28" w14:textId="77777777" w:rsidR="005579D5" w:rsidRPr="00832AD2" w:rsidRDefault="005579D5" w:rsidP="005579D5">
      <w:pPr>
        <w:spacing w:after="0" w:line="240" w:lineRule="exact"/>
        <w:ind w:firstLine="0"/>
        <w:jc w:val="left"/>
        <w:rPr>
          <w:rFonts w:ascii="MS Reference Sans Serif" w:hAnsi="MS Reference Sans Serif"/>
        </w:rPr>
      </w:pPr>
    </w:p>
    <w:p w14:paraId="19A2B921"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"&lt;?xml version=\"1.0\" encoding=\"UTF-8\"?&gt;&lt;usage&gt;"</w:t>
      </w:r>
    </w:p>
    <w:p w14:paraId="12A4F84A"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"&lt;version1&lt;/version&gt;&lt;quota name=\"q1\"&gt;&lt;cid&gt;9223372036854775807&lt;/cid&gt;&lt;time&gt;1234&lt;/time&gt;&lt;totalVolume&gt;99999999999&lt;/totalVolume&gt;&lt;inputvolume&gt;5000&lt;/inputvolume&gt;&lt;outputvolume&gt;15000&lt;/outputvolume&gt;"</w:t>
      </w:r>
    </w:p>
    <w:p w14:paraId="5DD5E56E" w14:textId="77777777" w:rsidR="005579D5" w:rsidRPr="00381014" w:rsidRDefault="005579D5" w:rsidP="005579D5">
      <w:pPr>
        <w:spacing w:after="0" w:line="240" w:lineRule="exact"/>
        <w:ind w:firstLine="0"/>
        <w:jc w:val="left"/>
        <w:rPr>
          <w:rFonts w:ascii="MS Reference Sans Serif" w:hAnsi="MS Reference Sans Serif"/>
          <w:lang w:val="en-CA"/>
        </w:rPr>
      </w:pPr>
      <w:r w:rsidRPr="00832AD2">
        <w:rPr>
          <w:rFonts w:ascii="MS Reference Sans Serif" w:hAnsi="MS Reference Sans Serif"/>
        </w:rPr>
        <w:tab/>
      </w:r>
      <w:r w:rsidRPr="00381014">
        <w:rPr>
          <w:rFonts w:ascii="MS Reference Sans Serif" w:hAnsi="MS Reference Sans Serif"/>
          <w:lang w:val="en-CA"/>
        </w:rPr>
        <w:t>"&lt;servicespecific&gt;12&lt;/servicespecific&gt;&lt;nextresettime&gt;2010-05-12T16:00:00-05:00&lt;/nextresettime&gt;&lt;/quota&gt;&lt;/usage&gt;";</w:t>
      </w:r>
    </w:p>
    <w:p w14:paraId="71CF8FCA" w14:textId="77777777" w:rsidR="005579D5" w:rsidRPr="00832AD2" w:rsidRDefault="005579D5" w:rsidP="005579D5">
      <w:pPr>
        <w:spacing w:after="0" w:line="240" w:lineRule="exact"/>
        <w:ind w:firstLine="0"/>
        <w:jc w:val="left"/>
        <w:rPr>
          <w:rFonts w:ascii="MS Reference Sans Serif" w:hAnsi="MS Reference Sans Serif"/>
        </w:rPr>
      </w:pPr>
      <w:r w:rsidRPr="00381014">
        <w:rPr>
          <w:rFonts w:ascii="MS Reference Sans Serif" w:hAnsi="MS Reference Sans Serif"/>
          <w:lang w:val="en-CA"/>
        </w:rPr>
        <w:tab/>
      </w:r>
      <w:r w:rsidRPr="00832AD2">
        <w:rPr>
          <w:rFonts w:ascii="MS Reference Sans Serif" w:hAnsi="MS Reference Sans Serif"/>
        </w:rPr>
        <w:t>EXPECT_EQ(validation(xmlToParse2,"quota"),false);</w:t>
      </w:r>
    </w:p>
    <w:p w14:paraId="42CC28A0"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w:t>
      </w:r>
    </w:p>
    <w:p w14:paraId="2D3F5FDD" w14:textId="77777777" w:rsidR="005579D5" w:rsidRPr="00381014" w:rsidRDefault="005579D5" w:rsidP="005579D5">
      <w:pPr>
        <w:spacing w:after="0" w:line="240" w:lineRule="exact"/>
        <w:ind w:firstLine="0"/>
        <w:jc w:val="left"/>
        <w:rPr>
          <w:rFonts w:ascii="MS Reference Sans Serif" w:hAnsi="MS Reference Sans Serif"/>
          <w:lang w:val="en-CA"/>
        </w:rPr>
      </w:pPr>
    </w:p>
    <w:p w14:paraId="734D5DAD"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TEST(TestDataSuite,TestGenerate)</w:t>
      </w:r>
    </w:p>
    <w:p w14:paraId="7A0F9F1E"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w:t>
      </w:r>
    </w:p>
    <w:p w14:paraId="44584A0B"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using namespace blueslice::policy::data;</w:t>
      </w:r>
    </w:p>
    <w:p w14:paraId="0A1D637D"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entity;</w:t>
      </w:r>
    </w:p>
    <w:p w14:paraId="247E5D92"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name="quota";</w:t>
      </w:r>
    </w:p>
    <w:p w14:paraId="1ED8757F"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 Test positif</w:t>
      </w:r>
    </w:p>
    <w:p w14:paraId="7120393D"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data=</w:t>
      </w:r>
    </w:p>
    <w:p w14:paraId="7C40CA86" w14:textId="77777777" w:rsidR="005579D5" w:rsidRPr="00832AD2" w:rsidRDefault="005579D5" w:rsidP="005579D5">
      <w:pPr>
        <w:spacing w:after="0" w:line="240" w:lineRule="exact"/>
        <w:ind w:firstLine="0"/>
        <w:jc w:val="left"/>
        <w:rPr>
          <w:rFonts w:ascii="MS Reference Sans Serif" w:hAnsi="MS Reference Sans Serif"/>
        </w:rPr>
      </w:pPr>
      <w:r w:rsidRPr="00381014">
        <w:rPr>
          <w:rFonts w:ascii="MS Reference Sans Serif" w:hAnsi="MS Reference Sans Serif"/>
          <w:lang w:val="en-CA"/>
        </w:rPr>
        <w:tab/>
      </w:r>
      <w:r w:rsidRPr="00832AD2">
        <w:rPr>
          <w:rFonts w:ascii="MS Reference Sans Serif" w:hAnsi="MS Reference Sans Serif"/>
        </w:rPr>
        <w:t>"&lt;?xml version=\"1.0\" encoding=\"UTF-8\"?&gt;&lt;usage&gt;"</w:t>
      </w:r>
    </w:p>
    <w:p w14:paraId="5CA67023"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"&lt;version&gt;1&lt;/version&gt;&lt;quota name=\"q1\"&gt;&lt;cid&gt;9223372036854775807&lt;/cid&gt;&lt;time&gt;1234&lt;/time&gt;&lt;totalVolume&gt;99999999999&lt;/totalVolume&gt;&lt;inputvolume&gt;5000&lt;/inputvolume&gt;&lt;outputvolume&gt;15000&lt;/outputvolume&gt;"</w:t>
      </w:r>
    </w:p>
    <w:p w14:paraId="7828D97C"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"&lt;servicespecific&gt;12&lt;/servicespecific&gt;&lt;nextresettime&gt;2010-05-12T16:00:00-05:00&lt;/nextresettime&gt;&lt;/quota&gt;&lt;/usage&gt;";</w:t>
      </w:r>
    </w:p>
    <w:p w14:paraId="522C6408" w14:textId="77777777" w:rsidR="005579D5" w:rsidRPr="00832AD2" w:rsidRDefault="005579D5" w:rsidP="005579D5">
      <w:pPr>
        <w:spacing w:after="0" w:line="240" w:lineRule="exact"/>
        <w:ind w:firstLine="0"/>
        <w:jc w:val="left"/>
        <w:rPr>
          <w:rFonts w:ascii="MS Reference Sans Serif" w:hAnsi="MS Reference Sans Serif"/>
        </w:rPr>
      </w:pPr>
      <w:r w:rsidRPr="00832AD2">
        <w:rPr>
          <w:rFonts w:ascii="MS Reference Sans Serif" w:hAnsi="MS Reference Sans Serif"/>
        </w:rPr>
        <w:tab/>
        <w:t>// Test si le parsing est bon</w:t>
      </w:r>
    </w:p>
    <w:p w14:paraId="0C0655A9" w14:textId="77777777" w:rsidR="005579D5" w:rsidRPr="00381014" w:rsidRDefault="005579D5" w:rsidP="005579D5">
      <w:pPr>
        <w:spacing w:after="0" w:line="240" w:lineRule="exact"/>
        <w:ind w:firstLine="0"/>
        <w:jc w:val="left"/>
        <w:rPr>
          <w:rFonts w:ascii="MS Reference Sans Serif" w:hAnsi="MS Reference Sans Serif"/>
          <w:lang w:val="en-CA"/>
        </w:rPr>
      </w:pPr>
      <w:r w:rsidRPr="00832AD2">
        <w:rPr>
          <w:rFonts w:ascii="MS Reference Sans Serif" w:hAnsi="MS Reference Sans Serif"/>
        </w:rPr>
        <w:tab/>
      </w:r>
      <w:r w:rsidRPr="00381014">
        <w:rPr>
          <w:rFonts w:ascii="MS Reference Sans Serif" w:hAnsi="MS Reference Sans Serif"/>
          <w:lang w:val="en-CA"/>
        </w:rPr>
        <w:t>generate(entity,name,data,true);</w:t>
      </w:r>
    </w:p>
    <w:p w14:paraId="6A10E432"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std::cout &lt;&lt; entity &lt;&lt; std::endl;</w:t>
      </w:r>
    </w:p>
    <w:p w14:paraId="250F4E06"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std::string nothing="";</w:t>
      </w:r>
    </w:p>
    <w:p w14:paraId="5730F952"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ab/>
        <w:t>EXPECT_EQ(entity,nothing);</w:t>
      </w:r>
    </w:p>
    <w:p w14:paraId="0CD9A106" w14:textId="77777777" w:rsidR="005579D5" w:rsidRPr="00381014" w:rsidRDefault="005579D5" w:rsidP="005579D5">
      <w:pPr>
        <w:spacing w:after="0" w:line="240" w:lineRule="exact"/>
        <w:ind w:firstLine="0"/>
        <w:jc w:val="left"/>
        <w:rPr>
          <w:rFonts w:ascii="MS Reference Sans Serif" w:hAnsi="MS Reference Sans Serif"/>
          <w:lang w:val="en-CA"/>
        </w:rPr>
      </w:pPr>
      <w:r w:rsidRPr="00381014">
        <w:rPr>
          <w:rFonts w:ascii="MS Reference Sans Serif" w:hAnsi="MS Reference Sans Serif"/>
          <w:lang w:val="en-CA"/>
        </w:rPr>
        <w:t>}</w:t>
      </w:r>
    </w:p>
    <w:p w14:paraId="14031BAE" w14:textId="18A30836" w:rsidR="005579D5" w:rsidRPr="00381014" w:rsidDel="00FC0E8D" w:rsidRDefault="005579D5" w:rsidP="005579D5">
      <w:pPr>
        <w:spacing w:line="240" w:lineRule="auto"/>
        <w:ind w:firstLine="0"/>
        <w:jc w:val="left"/>
        <w:rPr>
          <w:del w:id="3519" w:author="Yann Bourdeau" w:date="2014-02-06T16:23:00Z"/>
          <w:lang w:val="en-CA"/>
        </w:rPr>
      </w:pPr>
    </w:p>
    <w:p w14:paraId="5649940A" w14:textId="50B84886" w:rsidR="005579D5" w:rsidRPr="00AF4897" w:rsidDel="00FC0E8D" w:rsidRDefault="00CF32AE" w:rsidP="00AF4897">
      <w:pPr>
        <w:rPr>
          <w:del w:id="3520" w:author="Yann Bourdeau" w:date="2014-02-06T16:23:00Z"/>
          <w:b/>
          <w:lang w:val="en-CA"/>
        </w:rPr>
      </w:pPr>
      <w:del w:id="3521" w:author="Yann Bourdeau" w:date="2014-02-06T16:23:00Z">
        <w:r w:rsidRPr="00AF4897" w:rsidDel="00FC0E8D">
          <w:rPr>
            <w:b/>
          </w:rPr>
          <w:fldChar w:fldCharType="begin"/>
        </w:r>
        <w:r w:rsidRPr="00AF4897" w:rsidDel="00FC0E8D">
          <w:rPr>
            <w:b/>
            <w:lang w:val="en-CA"/>
          </w:rPr>
          <w:delInstrText xml:space="preserve"> SEQ annexe\* ALPHABETIC\c  \* MERGEFORMAT </w:delInstrText>
        </w:r>
        <w:r w:rsidRPr="00AF4897" w:rsidDel="00FC0E8D">
          <w:rPr>
            <w:b/>
          </w:rPr>
          <w:fldChar w:fldCharType="separate"/>
        </w:r>
        <w:r w:rsidR="000F3CFA" w:rsidDel="00FC0E8D">
          <w:rPr>
            <w:b/>
            <w:lang w:val="en-CA"/>
          </w:rPr>
          <w:delText xml:space="preserve"> </w:delText>
        </w:r>
        <w:r w:rsidRPr="00AF4897" w:rsidDel="00FC0E8D">
          <w:rPr>
            <w:b/>
          </w:rPr>
          <w:fldChar w:fldCharType="end"/>
        </w:r>
        <w:r w:rsidR="005579D5" w:rsidRPr="00AF4897" w:rsidDel="00FC0E8D">
          <w:rPr>
            <w:b/>
            <w:lang w:val="en-CA"/>
          </w:rPr>
          <w:delText>TestErrorGTest.cxx</w:delText>
        </w:r>
      </w:del>
    </w:p>
    <w:p w14:paraId="5FC11574" w14:textId="0012B4AE" w:rsidR="005579D5" w:rsidRPr="00381014" w:rsidDel="00FC0E8D" w:rsidRDefault="005579D5" w:rsidP="005579D5">
      <w:pPr>
        <w:spacing w:after="0" w:line="240" w:lineRule="auto"/>
        <w:rPr>
          <w:del w:id="3522" w:author="Yann Bourdeau" w:date="2014-02-06T16:23:00Z"/>
          <w:rFonts w:ascii="MS Reference Sans Serif" w:hAnsi="MS Reference Sans Serif"/>
          <w:lang w:val="en-CA"/>
        </w:rPr>
      </w:pPr>
      <w:del w:id="3523" w:author="Yann Bourdeau" w:date="2014-02-06T16:23:00Z">
        <w:r w:rsidRPr="00381014" w:rsidDel="00FC0E8D">
          <w:rPr>
            <w:rFonts w:ascii="MS Reference Sans Serif" w:hAnsi="MS Reference Sans Serif"/>
            <w:lang w:val="en-CA"/>
          </w:rPr>
          <w:delText>#include "Data.h"</w:delText>
        </w:r>
      </w:del>
    </w:p>
    <w:p w14:paraId="0D60EA78" w14:textId="64AA22CC" w:rsidR="005579D5" w:rsidRPr="00381014" w:rsidDel="00FC0E8D" w:rsidRDefault="005579D5" w:rsidP="005579D5">
      <w:pPr>
        <w:spacing w:after="0" w:line="240" w:lineRule="auto"/>
        <w:rPr>
          <w:del w:id="3524" w:author="Yann Bourdeau" w:date="2014-02-06T16:23:00Z"/>
          <w:rFonts w:ascii="MS Reference Sans Serif" w:hAnsi="MS Reference Sans Serif"/>
          <w:lang w:val="en-CA"/>
        </w:rPr>
      </w:pPr>
      <w:del w:id="3525" w:author="Yann Bourdeau" w:date="2014-02-06T16:23:00Z">
        <w:r w:rsidRPr="00381014" w:rsidDel="00FC0E8D">
          <w:rPr>
            <w:rFonts w:ascii="MS Reference Sans Serif" w:hAnsi="MS Reference Sans Serif"/>
            <w:lang w:val="en-CA"/>
          </w:rPr>
          <w:delText>#include "gtest/gtest.h"</w:delText>
        </w:r>
      </w:del>
    </w:p>
    <w:p w14:paraId="5A0FC393" w14:textId="70B573DB" w:rsidR="005579D5" w:rsidRPr="00381014" w:rsidDel="00FC0E8D" w:rsidRDefault="005579D5" w:rsidP="005579D5">
      <w:pPr>
        <w:spacing w:after="0" w:line="240" w:lineRule="auto"/>
        <w:rPr>
          <w:del w:id="3526" w:author="Yann Bourdeau" w:date="2014-02-06T16:23:00Z"/>
          <w:rFonts w:ascii="MS Reference Sans Serif" w:hAnsi="MS Reference Sans Serif"/>
          <w:lang w:val="en-CA"/>
        </w:rPr>
      </w:pPr>
      <w:del w:id="3527" w:author="Yann Bourdeau" w:date="2014-02-06T16:23:00Z">
        <w:r w:rsidRPr="00381014" w:rsidDel="00FC0E8D">
          <w:rPr>
            <w:rFonts w:ascii="MS Reference Sans Serif" w:hAnsi="MS Reference Sans Serif"/>
            <w:lang w:val="en-CA"/>
          </w:rPr>
          <w:delText>#include "Error.h"</w:delText>
        </w:r>
      </w:del>
    </w:p>
    <w:p w14:paraId="29CED145" w14:textId="7C2A9E74" w:rsidR="005579D5" w:rsidRPr="00381014" w:rsidDel="00FC0E8D" w:rsidRDefault="005579D5" w:rsidP="005579D5">
      <w:pPr>
        <w:spacing w:after="0" w:line="240" w:lineRule="auto"/>
        <w:rPr>
          <w:del w:id="3528" w:author="Yann Bourdeau" w:date="2014-02-06T16:23:00Z"/>
          <w:rFonts w:ascii="MS Reference Sans Serif" w:hAnsi="MS Reference Sans Serif"/>
          <w:lang w:val="en-CA"/>
        </w:rPr>
      </w:pPr>
    </w:p>
    <w:p w14:paraId="7E3F08FF" w14:textId="0A0DB8C3" w:rsidR="005579D5" w:rsidRPr="00381014" w:rsidDel="00FC0E8D" w:rsidRDefault="005579D5" w:rsidP="005579D5">
      <w:pPr>
        <w:spacing w:after="0" w:line="240" w:lineRule="auto"/>
        <w:rPr>
          <w:del w:id="3529" w:author="Yann Bourdeau" w:date="2014-02-06T16:23:00Z"/>
          <w:rFonts w:ascii="MS Reference Sans Serif" w:hAnsi="MS Reference Sans Serif"/>
          <w:lang w:val="en-CA"/>
        </w:rPr>
      </w:pPr>
    </w:p>
    <w:p w14:paraId="53492309" w14:textId="0004A896" w:rsidR="005579D5" w:rsidRPr="00381014" w:rsidDel="00FC0E8D" w:rsidRDefault="005579D5" w:rsidP="005579D5">
      <w:pPr>
        <w:spacing w:after="0" w:line="240" w:lineRule="auto"/>
        <w:rPr>
          <w:del w:id="3530" w:author="Yann Bourdeau" w:date="2014-02-06T16:23:00Z"/>
          <w:rFonts w:ascii="MS Reference Sans Serif" w:hAnsi="MS Reference Sans Serif"/>
          <w:lang w:val="en-CA"/>
        </w:rPr>
      </w:pPr>
      <w:del w:id="3531" w:author="Yann Bourdeau" w:date="2014-02-06T16:23:00Z">
        <w:r w:rsidRPr="00381014" w:rsidDel="00FC0E8D">
          <w:rPr>
            <w:rFonts w:ascii="MS Reference Sans Serif" w:hAnsi="MS Reference Sans Serif"/>
            <w:lang w:val="en-CA"/>
          </w:rPr>
          <w:delText>TEST(TestErrorSuite, TestParse)</w:delText>
        </w:r>
      </w:del>
    </w:p>
    <w:p w14:paraId="37D1E89C" w14:textId="78CD99FE" w:rsidR="005579D5" w:rsidRPr="00381014" w:rsidDel="00FC0E8D" w:rsidRDefault="005579D5" w:rsidP="005579D5">
      <w:pPr>
        <w:spacing w:after="0" w:line="240" w:lineRule="auto"/>
        <w:rPr>
          <w:del w:id="3532" w:author="Yann Bourdeau" w:date="2014-02-06T16:23:00Z"/>
          <w:rFonts w:ascii="MS Reference Sans Serif" w:hAnsi="MS Reference Sans Serif"/>
          <w:lang w:val="en-CA"/>
        </w:rPr>
      </w:pPr>
      <w:del w:id="3533" w:author="Yann Bourdeau" w:date="2014-02-06T16:23:00Z">
        <w:r w:rsidRPr="00381014" w:rsidDel="00FC0E8D">
          <w:rPr>
            <w:rFonts w:ascii="MS Reference Sans Serif" w:hAnsi="MS Reference Sans Serif"/>
            <w:lang w:val="en-CA"/>
          </w:rPr>
          <w:delText>{</w:delText>
        </w:r>
      </w:del>
    </w:p>
    <w:p w14:paraId="0AD5886F" w14:textId="594903B1" w:rsidR="005579D5" w:rsidRPr="00381014" w:rsidDel="00FC0E8D" w:rsidRDefault="005579D5" w:rsidP="005579D5">
      <w:pPr>
        <w:spacing w:after="0" w:line="240" w:lineRule="auto"/>
        <w:rPr>
          <w:del w:id="3534" w:author="Yann Bourdeau" w:date="2014-02-06T16:23:00Z"/>
          <w:rFonts w:ascii="MS Reference Sans Serif" w:hAnsi="MS Reference Sans Serif"/>
          <w:lang w:val="en-CA"/>
        </w:rPr>
      </w:pPr>
      <w:del w:id="3535" w:author="Yann Bourdeau" w:date="2014-02-06T16:23:00Z">
        <w:r w:rsidRPr="00381014" w:rsidDel="00FC0E8D">
          <w:rPr>
            <w:rFonts w:ascii="MS Reference Sans Serif" w:hAnsi="MS Reference Sans Serif"/>
            <w:lang w:val="en-CA"/>
          </w:rPr>
          <w:tab/>
          <w:delText>using namespace blueslice::policy::error;</w:delText>
        </w:r>
      </w:del>
    </w:p>
    <w:p w14:paraId="3CDFC30C" w14:textId="7F0A461D" w:rsidR="005579D5" w:rsidRPr="00381014" w:rsidDel="00FC0E8D" w:rsidRDefault="005579D5" w:rsidP="005579D5">
      <w:pPr>
        <w:spacing w:after="0" w:line="240" w:lineRule="auto"/>
        <w:rPr>
          <w:del w:id="3536" w:author="Yann Bourdeau" w:date="2014-02-06T16:23:00Z"/>
          <w:rFonts w:ascii="MS Reference Sans Serif" w:hAnsi="MS Reference Sans Serif"/>
          <w:lang w:val="en-CA"/>
        </w:rPr>
      </w:pPr>
      <w:del w:id="3537" w:author="Yann Bourdeau" w:date="2014-02-06T16:23:00Z">
        <w:r w:rsidRPr="00381014" w:rsidDel="00FC0E8D">
          <w:rPr>
            <w:rFonts w:ascii="MS Reference Sans Serif" w:hAnsi="MS Reference Sans Serif"/>
            <w:lang w:val="en-CA"/>
          </w:rPr>
          <w:tab/>
          <w:delText>std::string xml("&lt;error code=\"10\"&gt;message&lt;/error&gt;");</w:delText>
        </w:r>
      </w:del>
    </w:p>
    <w:p w14:paraId="6F4A6A17" w14:textId="13B2220F" w:rsidR="005579D5" w:rsidRPr="00381014" w:rsidDel="00FC0E8D" w:rsidRDefault="005579D5" w:rsidP="005579D5">
      <w:pPr>
        <w:spacing w:after="0" w:line="240" w:lineRule="auto"/>
        <w:rPr>
          <w:del w:id="3538" w:author="Yann Bourdeau" w:date="2014-02-06T16:23:00Z"/>
          <w:rFonts w:ascii="MS Reference Sans Serif" w:hAnsi="MS Reference Sans Serif"/>
          <w:lang w:val="en-CA"/>
        </w:rPr>
      </w:pPr>
      <w:del w:id="3539" w:author="Yann Bourdeau" w:date="2014-02-06T16:23:00Z">
        <w:r w:rsidRPr="00381014" w:rsidDel="00FC0E8D">
          <w:rPr>
            <w:rFonts w:ascii="MS Reference Sans Serif" w:hAnsi="MS Reference Sans Serif"/>
            <w:lang w:val="en-CA"/>
          </w:rPr>
          <w:tab/>
          <w:delText>std::string code,message;</w:delText>
        </w:r>
      </w:del>
    </w:p>
    <w:p w14:paraId="14D4E02E" w14:textId="039462D4" w:rsidR="005579D5" w:rsidRPr="00381014" w:rsidDel="00FC0E8D" w:rsidRDefault="005579D5" w:rsidP="005579D5">
      <w:pPr>
        <w:spacing w:after="0" w:line="240" w:lineRule="auto"/>
        <w:rPr>
          <w:del w:id="3540" w:author="Yann Bourdeau" w:date="2014-02-06T16:23:00Z"/>
          <w:rFonts w:ascii="MS Reference Sans Serif" w:hAnsi="MS Reference Sans Serif"/>
          <w:lang w:val="en-CA"/>
        </w:rPr>
      </w:pPr>
      <w:del w:id="3541" w:author="Yann Bourdeau" w:date="2014-02-06T16:23:00Z">
        <w:r w:rsidRPr="00381014" w:rsidDel="00FC0E8D">
          <w:rPr>
            <w:rFonts w:ascii="MS Reference Sans Serif" w:hAnsi="MS Reference Sans Serif"/>
            <w:lang w:val="en-CA"/>
          </w:rPr>
          <w:tab/>
          <w:delText>EXPECT_EQ(parse(xml,code,message),true);</w:delText>
        </w:r>
      </w:del>
    </w:p>
    <w:p w14:paraId="45A906DF" w14:textId="0DE99DD6" w:rsidR="005579D5" w:rsidRPr="00381014" w:rsidDel="00FC0E8D" w:rsidRDefault="005579D5" w:rsidP="005579D5">
      <w:pPr>
        <w:spacing w:after="0" w:line="240" w:lineRule="auto"/>
        <w:rPr>
          <w:del w:id="3542" w:author="Yann Bourdeau" w:date="2014-02-06T16:23:00Z"/>
          <w:rFonts w:ascii="MS Reference Sans Serif" w:hAnsi="MS Reference Sans Serif"/>
          <w:lang w:val="en-CA"/>
        </w:rPr>
      </w:pPr>
      <w:del w:id="3543" w:author="Yann Bourdeau" w:date="2014-02-06T16:23:00Z">
        <w:r w:rsidRPr="00381014" w:rsidDel="00FC0E8D">
          <w:rPr>
            <w:rFonts w:ascii="MS Reference Sans Serif" w:hAnsi="MS Reference Sans Serif"/>
            <w:lang w:val="en-CA"/>
          </w:rPr>
          <w:tab/>
          <w:delText>std::string codeResult("10");</w:delText>
        </w:r>
      </w:del>
    </w:p>
    <w:p w14:paraId="007981C4" w14:textId="29B7F753" w:rsidR="005579D5" w:rsidRPr="00381014" w:rsidDel="00FC0E8D" w:rsidRDefault="005579D5" w:rsidP="005579D5">
      <w:pPr>
        <w:spacing w:after="0" w:line="240" w:lineRule="auto"/>
        <w:rPr>
          <w:del w:id="3544" w:author="Yann Bourdeau" w:date="2014-02-06T16:23:00Z"/>
          <w:rFonts w:ascii="MS Reference Sans Serif" w:hAnsi="MS Reference Sans Serif"/>
          <w:lang w:val="en-CA"/>
        </w:rPr>
      </w:pPr>
      <w:del w:id="3545" w:author="Yann Bourdeau" w:date="2014-02-06T16:23:00Z">
        <w:r w:rsidRPr="00381014" w:rsidDel="00FC0E8D">
          <w:rPr>
            <w:rFonts w:ascii="MS Reference Sans Serif" w:hAnsi="MS Reference Sans Serif"/>
            <w:lang w:val="en-CA"/>
          </w:rPr>
          <w:tab/>
          <w:delText>EXPECT_EQ(code,codeResult);</w:delText>
        </w:r>
      </w:del>
    </w:p>
    <w:p w14:paraId="5073ED21" w14:textId="0EDF2324" w:rsidR="005579D5" w:rsidRPr="00381014" w:rsidDel="00FC0E8D" w:rsidRDefault="005579D5" w:rsidP="005579D5">
      <w:pPr>
        <w:spacing w:after="0" w:line="240" w:lineRule="auto"/>
        <w:rPr>
          <w:del w:id="3546" w:author="Yann Bourdeau" w:date="2014-02-06T16:23:00Z"/>
          <w:rFonts w:ascii="MS Reference Sans Serif" w:hAnsi="MS Reference Sans Serif"/>
          <w:lang w:val="en-CA"/>
        </w:rPr>
      </w:pPr>
      <w:del w:id="3547" w:author="Yann Bourdeau" w:date="2014-02-06T16:23:00Z">
        <w:r w:rsidRPr="00381014" w:rsidDel="00FC0E8D">
          <w:rPr>
            <w:rFonts w:ascii="MS Reference Sans Serif" w:hAnsi="MS Reference Sans Serif"/>
            <w:lang w:val="en-CA"/>
          </w:rPr>
          <w:tab/>
          <w:delText>std::string messageResult("message");</w:delText>
        </w:r>
      </w:del>
    </w:p>
    <w:p w14:paraId="0A5CFC49" w14:textId="26FDCFE1" w:rsidR="005579D5" w:rsidRPr="00381014" w:rsidDel="00FC0E8D" w:rsidRDefault="005579D5" w:rsidP="005579D5">
      <w:pPr>
        <w:spacing w:after="0" w:line="240" w:lineRule="auto"/>
        <w:rPr>
          <w:del w:id="3548" w:author="Yann Bourdeau" w:date="2014-02-06T16:23:00Z"/>
          <w:rFonts w:ascii="MS Reference Sans Serif" w:hAnsi="MS Reference Sans Serif"/>
          <w:lang w:val="en-CA"/>
        </w:rPr>
      </w:pPr>
      <w:del w:id="3549" w:author="Yann Bourdeau" w:date="2014-02-06T16:23:00Z">
        <w:r w:rsidRPr="00381014" w:rsidDel="00FC0E8D">
          <w:rPr>
            <w:rFonts w:ascii="MS Reference Sans Serif" w:hAnsi="MS Reference Sans Serif"/>
            <w:lang w:val="en-CA"/>
          </w:rPr>
          <w:tab/>
          <w:delText>EXPECT_EQ(message,messageResult);</w:delText>
        </w:r>
      </w:del>
    </w:p>
    <w:p w14:paraId="2C472DAD" w14:textId="54A873B2" w:rsidR="005579D5" w:rsidRPr="00381014" w:rsidDel="00FC0E8D" w:rsidRDefault="005579D5" w:rsidP="005579D5">
      <w:pPr>
        <w:spacing w:after="0" w:line="240" w:lineRule="auto"/>
        <w:rPr>
          <w:del w:id="3550" w:author="Yann Bourdeau" w:date="2014-02-06T16:23:00Z"/>
          <w:rFonts w:ascii="MS Reference Sans Serif" w:hAnsi="MS Reference Sans Serif"/>
          <w:lang w:val="en-CA"/>
        </w:rPr>
      </w:pPr>
      <w:del w:id="3551" w:author="Yann Bourdeau" w:date="2014-02-06T16:23:00Z">
        <w:r w:rsidRPr="00381014" w:rsidDel="00FC0E8D">
          <w:rPr>
            <w:rFonts w:ascii="MS Reference Sans Serif" w:hAnsi="MS Reference Sans Serif"/>
            <w:lang w:val="en-CA"/>
          </w:rPr>
          <w:tab/>
        </w:r>
      </w:del>
    </w:p>
    <w:p w14:paraId="41AFFF51" w14:textId="0C26A8CB" w:rsidR="005579D5" w:rsidRPr="00381014" w:rsidDel="00FC0E8D" w:rsidRDefault="005579D5" w:rsidP="005579D5">
      <w:pPr>
        <w:spacing w:after="0" w:line="240" w:lineRule="auto"/>
        <w:rPr>
          <w:del w:id="3552" w:author="Yann Bourdeau" w:date="2014-02-06T16:23:00Z"/>
          <w:rFonts w:ascii="MS Reference Sans Serif" w:hAnsi="MS Reference Sans Serif"/>
          <w:lang w:val="en-CA"/>
        </w:rPr>
      </w:pPr>
      <w:del w:id="3553" w:author="Yann Bourdeau" w:date="2014-02-06T16:23:00Z">
        <w:r w:rsidRPr="00381014" w:rsidDel="00FC0E8D">
          <w:rPr>
            <w:rFonts w:ascii="MS Reference Sans Serif" w:hAnsi="MS Reference Sans Serif"/>
            <w:lang w:val="en-CA"/>
          </w:rPr>
          <w:tab/>
          <w:delText>std::string erreurXml("&lt;test code=\"10\"&gt;message&lt;/test&gt;");</w:delText>
        </w:r>
      </w:del>
    </w:p>
    <w:p w14:paraId="17E2AC7B" w14:textId="6D1D0997" w:rsidR="005579D5" w:rsidRPr="00832AD2" w:rsidDel="00FC0E8D" w:rsidRDefault="005579D5" w:rsidP="005579D5">
      <w:pPr>
        <w:spacing w:after="0" w:line="240" w:lineRule="auto"/>
        <w:rPr>
          <w:del w:id="3554" w:author="Yann Bourdeau" w:date="2014-02-06T16:23:00Z"/>
          <w:rFonts w:ascii="MS Reference Sans Serif" w:hAnsi="MS Reference Sans Serif"/>
        </w:rPr>
      </w:pPr>
      <w:del w:id="3555" w:author="Yann Bourdeau" w:date="2014-02-06T16:23:00Z">
        <w:r w:rsidRPr="00381014" w:rsidDel="00FC0E8D">
          <w:rPr>
            <w:rFonts w:ascii="MS Reference Sans Serif" w:hAnsi="MS Reference Sans Serif"/>
            <w:lang w:val="en-CA"/>
          </w:rPr>
          <w:tab/>
        </w:r>
        <w:r w:rsidRPr="00832AD2" w:rsidDel="00FC0E8D">
          <w:rPr>
            <w:rFonts w:ascii="MS Reference Sans Serif" w:hAnsi="MS Reference Sans Serif"/>
          </w:rPr>
          <w:delText>EXPECT_EQ(parse(erreurXml,code,message),false);</w:delText>
        </w:r>
      </w:del>
    </w:p>
    <w:p w14:paraId="6DFFAD4B" w14:textId="0E05CA1D" w:rsidR="005579D5" w:rsidRPr="00832AD2" w:rsidDel="00FC0E8D" w:rsidRDefault="005579D5" w:rsidP="005579D5">
      <w:pPr>
        <w:spacing w:after="0" w:line="240" w:lineRule="auto"/>
        <w:rPr>
          <w:del w:id="3556" w:author="Yann Bourdeau" w:date="2014-02-06T16:23:00Z"/>
          <w:rFonts w:ascii="MS Reference Sans Serif" w:hAnsi="MS Reference Sans Serif"/>
        </w:rPr>
      </w:pPr>
    </w:p>
    <w:p w14:paraId="04A80272" w14:textId="18BF6A0C" w:rsidR="005579D5" w:rsidRPr="00381014" w:rsidDel="00FC0E8D" w:rsidRDefault="005579D5" w:rsidP="005579D5">
      <w:pPr>
        <w:spacing w:after="0" w:line="240" w:lineRule="auto"/>
        <w:rPr>
          <w:del w:id="3557" w:author="Yann Bourdeau" w:date="2014-02-06T16:23:00Z"/>
          <w:rFonts w:ascii="MS Reference Sans Serif" w:hAnsi="MS Reference Sans Serif"/>
          <w:lang w:val="en-CA"/>
        </w:rPr>
      </w:pPr>
      <w:del w:id="3558" w:author="Yann Bourdeau" w:date="2014-02-06T16:23:00Z">
        <w:r w:rsidRPr="00832AD2" w:rsidDel="00FC0E8D">
          <w:rPr>
            <w:rFonts w:ascii="MS Reference Sans Serif" w:hAnsi="MS Reference Sans Serif"/>
          </w:rPr>
          <w:tab/>
        </w:r>
        <w:r w:rsidRPr="00381014" w:rsidDel="00FC0E8D">
          <w:rPr>
            <w:rFonts w:ascii="MS Reference Sans Serif" w:hAnsi="MS Reference Sans Serif"/>
            <w:lang w:val="en-CA"/>
          </w:rPr>
          <w:delText>std::string erreurXml2("&lt;error test=\"10\"&gt;message&lt;/error&gt;");</w:delText>
        </w:r>
      </w:del>
    </w:p>
    <w:p w14:paraId="3C728DFB" w14:textId="78F4A5CD" w:rsidR="005579D5" w:rsidRPr="00832AD2" w:rsidDel="00FC0E8D" w:rsidRDefault="005579D5" w:rsidP="005579D5">
      <w:pPr>
        <w:spacing w:after="0" w:line="240" w:lineRule="auto"/>
        <w:rPr>
          <w:del w:id="3559" w:author="Yann Bourdeau" w:date="2014-02-06T16:23:00Z"/>
          <w:rFonts w:ascii="MS Reference Sans Serif" w:hAnsi="MS Reference Sans Serif"/>
        </w:rPr>
      </w:pPr>
      <w:del w:id="3560" w:author="Yann Bourdeau" w:date="2014-02-06T16:23:00Z">
        <w:r w:rsidRPr="00381014" w:rsidDel="00FC0E8D">
          <w:rPr>
            <w:rFonts w:ascii="MS Reference Sans Serif" w:hAnsi="MS Reference Sans Serif"/>
            <w:lang w:val="en-CA"/>
          </w:rPr>
          <w:tab/>
        </w:r>
        <w:r w:rsidRPr="00832AD2" w:rsidDel="00FC0E8D">
          <w:rPr>
            <w:rFonts w:ascii="MS Reference Sans Serif" w:hAnsi="MS Reference Sans Serif"/>
          </w:rPr>
          <w:delText>EXPECT_EQ(parse(erreurXml2,code,message),false);</w:delText>
        </w:r>
      </w:del>
    </w:p>
    <w:p w14:paraId="11BDA35D" w14:textId="26EBF2DB" w:rsidR="005579D5" w:rsidRPr="00832AD2" w:rsidDel="00FC0E8D" w:rsidRDefault="005579D5" w:rsidP="005579D5">
      <w:pPr>
        <w:spacing w:after="0" w:line="240" w:lineRule="auto"/>
        <w:rPr>
          <w:del w:id="3561" w:author="Yann Bourdeau" w:date="2014-02-06T16:23:00Z"/>
          <w:rFonts w:ascii="MS Reference Sans Serif" w:hAnsi="MS Reference Sans Serif"/>
        </w:rPr>
      </w:pPr>
      <w:del w:id="3562" w:author="Yann Bourdeau" w:date="2014-02-06T16:23:00Z">
        <w:r w:rsidRPr="00832AD2" w:rsidDel="00FC0E8D">
          <w:rPr>
            <w:rFonts w:ascii="MS Reference Sans Serif" w:hAnsi="MS Reference Sans Serif"/>
          </w:rPr>
          <w:tab/>
        </w:r>
      </w:del>
    </w:p>
    <w:p w14:paraId="3330DDB5" w14:textId="44D08F7A" w:rsidR="005579D5" w:rsidRPr="00832AD2" w:rsidDel="00FC0E8D" w:rsidRDefault="005579D5" w:rsidP="005579D5">
      <w:pPr>
        <w:spacing w:after="0" w:line="240" w:lineRule="auto"/>
        <w:rPr>
          <w:del w:id="3563" w:author="Yann Bourdeau" w:date="2014-02-06T16:23:00Z"/>
          <w:rFonts w:ascii="MS Reference Sans Serif" w:hAnsi="MS Reference Sans Serif"/>
        </w:rPr>
      </w:pPr>
    </w:p>
    <w:p w14:paraId="74B6480F" w14:textId="49457A99" w:rsidR="005579D5" w:rsidRPr="00381014" w:rsidDel="00FC0E8D" w:rsidRDefault="005579D5" w:rsidP="005579D5">
      <w:pPr>
        <w:spacing w:after="0" w:line="240" w:lineRule="auto"/>
        <w:rPr>
          <w:del w:id="3564" w:author="Yann Bourdeau" w:date="2014-02-06T16:23:00Z"/>
          <w:rFonts w:ascii="MS Reference Sans Serif" w:hAnsi="MS Reference Sans Serif"/>
          <w:lang w:val="en-CA"/>
        </w:rPr>
      </w:pPr>
      <w:del w:id="3565" w:author="Yann Bourdeau" w:date="2014-02-06T16:23:00Z">
        <w:r w:rsidRPr="00381014" w:rsidDel="00FC0E8D">
          <w:rPr>
            <w:rFonts w:ascii="MS Reference Sans Serif" w:hAnsi="MS Reference Sans Serif"/>
            <w:lang w:val="en-CA"/>
          </w:rPr>
          <w:delText>}</w:delText>
        </w:r>
      </w:del>
    </w:p>
    <w:p w14:paraId="0FF76974" w14:textId="097D1694" w:rsidR="005579D5" w:rsidRPr="00381014" w:rsidDel="00FC0E8D" w:rsidRDefault="005579D5" w:rsidP="005579D5">
      <w:pPr>
        <w:spacing w:after="0" w:line="240" w:lineRule="auto"/>
        <w:rPr>
          <w:del w:id="3566" w:author="Yann Bourdeau" w:date="2014-02-06T16:23:00Z"/>
          <w:rFonts w:ascii="MS Reference Sans Serif" w:hAnsi="MS Reference Sans Serif"/>
          <w:lang w:val="en-CA"/>
        </w:rPr>
      </w:pPr>
    </w:p>
    <w:p w14:paraId="21954050" w14:textId="59F286D3" w:rsidR="005579D5" w:rsidRPr="00381014" w:rsidDel="00FC0E8D" w:rsidRDefault="005579D5" w:rsidP="005579D5">
      <w:pPr>
        <w:spacing w:after="0" w:line="240" w:lineRule="auto"/>
        <w:rPr>
          <w:del w:id="3567" w:author="Yann Bourdeau" w:date="2014-02-06T16:23:00Z"/>
          <w:rFonts w:ascii="MS Reference Sans Serif" w:hAnsi="MS Reference Sans Serif"/>
          <w:lang w:val="en-CA"/>
        </w:rPr>
      </w:pPr>
      <w:del w:id="3568" w:author="Yann Bourdeau" w:date="2014-02-06T16:23:00Z">
        <w:r w:rsidRPr="00381014" w:rsidDel="00FC0E8D">
          <w:rPr>
            <w:rFonts w:ascii="MS Reference Sans Serif" w:hAnsi="MS Reference Sans Serif"/>
            <w:lang w:val="en-CA"/>
          </w:rPr>
          <w:delText>TEST(TestErrorSuite, TestGenerate)</w:delText>
        </w:r>
      </w:del>
    </w:p>
    <w:p w14:paraId="75D1073D" w14:textId="3C508BD9" w:rsidR="005579D5" w:rsidRPr="00381014" w:rsidDel="00FC0E8D" w:rsidRDefault="005579D5" w:rsidP="005579D5">
      <w:pPr>
        <w:spacing w:after="0" w:line="240" w:lineRule="auto"/>
        <w:rPr>
          <w:del w:id="3569" w:author="Yann Bourdeau" w:date="2014-02-06T16:23:00Z"/>
          <w:rFonts w:ascii="MS Reference Sans Serif" w:hAnsi="MS Reference Sans Serif"/>
          <w:lang w:val="en-CA"/>
        </w:rPr>
      </w:pPr>
      <w:del w:id="3570" w:author="Yann Bourdeau" w:date="2014-02-06T16:23:00Z">
        <w:r w:rsidRPr="00381014" w:rsidDel="00FC0E8D">
          <w:rPr>
            <w:rFonts w:ascii="MS Reference Sans Serif" w:hAnsi="MS Reference Sans Serif"/>
            <w:lang w:val="en-CA"/>
          </w:rPr>
          <w:delText>{</w:delText>
        </w:r>
      </w:del>
    </w:p>
    <w:p w14:paraId="6F0FA89E" w14:textId="19B7EC44" w:rsidR="005579D5" w:rsidRPr="00381014" w:rsidDel="00FC0E8D" w:rsidRDefault="005579D5" w:rsidP="005579D5">
      <w:pPr>
        <w:spacing w:after="0" w:line="240" w:lineRule="auto"/>
        <w:rPr>
          <w:del w:id="3571" w:author="Yann Bourdeau" w:date="2014-02-06T16:23:00Z"/>
          <w:rFonts w:ascii="MS Reference Sans Serif" w:hAnsi="MS Reference Sans Serif"/>
          <w:lang w:val="en-CA"/>
        </w:rPr>
      </w:pPr>
      <w:del w:id="3572" w:author="Yann Bourdeau" w:date="2014-02-06T16:23:00Z">
        <w:r w:rsidRPr="00381014" w:rsidDel="00FC0E8D">
          <w:rPr>
            <w:rFonts w:ascii="MS Reference Sans Serif" w:hAnsi="MS Reference Sans Serif"/>
            <w:lang w:val="en-CA"/>
          </w:rPr>
          <w:tab/>
          <w:delText>using namespace blueslice::policy::error;</w:delText>
        </w:r>
      </w:del>
    </w:p>
    <w:p w14:paraId="46C4A02C" w14:textId="6795EE3C" w:rsidR="005579D5" w:rsidRPr="00381014" w:rsidDel="00FC0E8D" w:rsidRDefault="005579D5" w:rsidP="005579D5">
      <w:pPr>
        <w:spacing w:after="0" w:line="240" w:lineRule="auto"/>
        <w:rPr>
          <w:del w:id="3573" w:author="Yann Bourdeau" w:date="2014-02-06T16:23:00Z"/>
          <w:rFonts w:ascii="MS Reference Sans Serif" w:hAnsi="MS Reference Sans Serif"/>
          <w:lang w:val="en-CA"/>
        </w:rPr>
      </w:pPr>
      <w:del w:id="3574" w:author="Yann Bourdeau" w:date="2014-02-06T16:23:00Z">
        <w:r w:rsidRPr="00381014" w:rsidDel="00FC0E8D">
          <w:rPr>
            <w:rFonts w:ascii="MS Reference Sans Serif" w:hAnsi="MS Reference Sans Serif"/>
            <w:lang w:val="en-CA"/>
          </w:rPr>
          <w:tab/>
          <w:delText>std::string xml;</w:delText>
        </w:r>
      </w:del>
    </w:p>
    <w:p w14:paraId="00418BAF" w14:textId="48B10946" w:rsidR="005579D5" w:rsidRPr="00381014" w:rsidDel="00FC0E8D" w:rsidRDefault="005579D5" w:rsidP="005579D5">
      <w:pPr>
        <w:spacing w:after="0" w:line="240" w:lineRule="auto"/>
        <w:rPr>
          <w:del w:id="3575" w:author="Yann Bourdeau" w:date="2014-02-06T16:23:00Z"/>
          <w:rFonts w:ascii="MS Reference Sans Serif" w:hAnsi="MS Reference Sans Serif"/>
          <w:lang w:val="en-CA"/>
        </w:rPr>
      </w:pPr>
      <w:del w:id="3576" w:author="Yann Bourdeau" w:date="2014-02-06T16:23:00Z">
        <w:r w:rsidRPr="00381014" w:rsidDel="00FC0E8D">
          <w:rPr>
            <w:rFonts w:ascii="MS Reference Sans Serif" w:hAnsi="MS Reference Sans Serif"/>
            <w:lang w:val="en-CA"/>
          </w:rPr>
          <w:tab/>
          <w:delText>generate(xml,"10","message");</w:delText>
        </w:r>
      </w:del>
    </w:p>
    <w:p w14:paraId="6D9867ED" w14:textId="4ABD9693" w:rsidR="005579D5" w:rsidRPr="00381014" w:rsidDel="00FC0E8D" w:rsidRDefault="005579D5" w:rsidP="005579D5">
      <w:pPr>
        <w:spacing w:after="0" w:line="240" w:lineRule="auto"/>
        <w:rPr>
          <w:del w:id="3577" w:author="Yann Bourdeau" w:date="2014-02-06T16:23:00Z"/>
          <w:rFonts w:ascii="MS Reference Sans Serif" w:hAnsi="MS Reference Sans Serif"/>
          <w:lang w:val="en-CA"/>
        </w:rPr>
      </w:pPr>
    </w:p>
    <w:p w14:paraId="0AD7E783" w14:textId="34A6C05C" w:rsidR="005579D5" w:rsidRPr="00381014" w:rsidDel="00FC0E8D" w:rsidRDefault="005579D5" w:rsidP="005579D5">
      <w:pPr>
        <w:spacing w:after="0" w:line="240" w:lineRule="auto"/>
        <w:rPr>
          <w:del w:id="3578" w:author="Yann Bourdeau" w:date="2014-02-06T16:23:00Z"/>
          <w:rFonts w:ascii="MS Reference Sans Serif" w:hAnsi="MS Reference Sans Serif"/>
          <w:lang w:val="en-CA"/>
        </w:rPr>
      </w:pPr>
      <w:del w:id="3579" w:author="Yann Bourdeau" w:date="2014-02-06T16:23:00Z">
        <w:r w:rsidRPr="00381014" w:rsidDel="00FC0E8D">
          <w:rPr>
            <w:rFonts w:ascii="MS Reference Sans Serif" w:hAnsi="MS Reference Sans Serif"/>
            <w:lang w:val="en-CA"/>
          </w:rPr>
          <w:tab/>
          <w:delText>std::string xmlResult("&lt;?xml version=\"1.0\" encoding=\"UTF-8\"?&gt;\n&lt;error code=\"10\"&gt;message&lt;/error&gt;\n");</w:delText>
        </w:r>
      </w:del>
    </w:p>
    <w:p w14:paraId="17D94A8F" w14:textId="1A60B5FD" w:rsidR="005579D5" w:rsidRPr="00381014" w:rsidDel="00FC0E8D" w:rsidRDefault="005579D5" w:rsidP="005579D5">
      <w:pPr>
        <w:spacing w:after="0" w:line="240" w:lineRule="auto"/>
        <w:rPr>
          <w:del w:id="3580" w:author="Yann Bourdeau" w:date="2014-02-06T16:23:00Z"/>
          <w:rFonts w:ascii="MS Reference Sans Serif" w:hAnsi="MS Reference Sans Serif"/>
          <w:lang w:val="en-CA"/>
        </w:rPr>
      </w:pPr>
      <w:del w:id="3581" w:author="Yann Bourdeau" w:date="2014-02-06T16:23:00Z">
        <w:r w:rsidRPr="00381014" w:rsidDel="00FC0E8D">
          <w:rPr>
            <w:rFonts w:ascii="MS Reference Sans Serif" w:hAnsi="MS Reference Sans Serif"/>
            <w:lang w:val="en-CA"/>
          </w:rPr>
          <w:tab/>
          <w:delText>EXPECT_EQ(xml,xmlResult);</w:delText>
        </w:r>
        <w:r w:rsidRPr="00381014" w:rsidDel="00FC0E8D">
          <w:rPr>
            <w:rFonts w:ascii="MS Reference Sans Serif" w:hAnsi="MS Reference Sans Serif"/>
            <w:lang w:val="en-CA"/>
          </w:rPr>
          <w:tab/>
        </w:r>
      </w:del>
    </w:p>
    <w:p w14:paraId="060E0BBF" w14:textId="29022F1E" w:rsidR="005579D5" w:rsidRPr="00381014" w:rsidDel="00FC0E8D" w:rsidRDefault="005579D5" w:rsidP="005579D5">
      <w:pPr>
        <w:spacing w:after="0" w:line="240" w:lineRule="auto"/>
        <w:rPr>
          <w:del w:id="3582" w:author="Yann Bourdeau" w:date="2014-02-06T16:23:00Z"/>
          <w:rFonts w:ascii="MS Reference Sans Serif" w:hAnsi="MS Reference Sans Serif"/>
          <w:lang w:val="en-CA"/>
        </w:rPr>
      </w:pPr>
      <w:del w:id="3583" w:author="Yann Bourdeau" w:date="2014-02-06T16:23:00Z">
        <w:r w:rsidRPr="00381014" w:rsidDel="00FC0E8D">
          <w:rPr>
            <w:rFonts w:ascii="MS Reference Sans Serif" w:hAnsi="MS Reference Sans Serif"/>
            <w:lang w:val="en-CA"/>
          </w:rPr>
          <w:delText>}</w:delText>
        </w:r>
      </w:del>
    </w:p>
    <w:p w14:paraId="63E54FEA" w14:textId="53D65DCD" w:rsidR="005579D5" w:rsidRPr="00381014" w:rsidDel="00FC0E8D" w:rsidRDefault="005579D5" w:rsidP="005579D5">
      <w:pPr>
        <w:rPr>
          <w:del w:id="3584" w:author="Yann Bourdeau" w:date="2014-02-06T16:23:00Z"/>
          <w:lang w:val="en-CA"/>
        </w:rPr>
      </w:pPr>
    </w:p>
    <w:p w14:paraId="6382319F" w14:textId="6A93BD9A" w:rsidR="00BF6A15" w:rsidRPr="00381014" w:rsidDel="00FC0E8D" w:rsidRDefault="00BF6A15">
      <w:pPr>
        <w:spacing w:after="0" w:line="240" w:lineRule="auto"/>
        <w:ind w:firstLine="0"/>
        <w:jc w:val="left"/>
        <w:rPr>
          <w:del w:id="3585" w:author="Yann Bourdeau" w:date="2014-02-06T16:23:00Z"/>
          <w:lang w:val="en-CA"/>
        </w:rPr>
      </w:pPr>
      <w:del w:id="3586" w:author="Yann Bourdeau" w:date="2014-02-06T16:23:00Z">
        <w:r w:rsidRPr="00381014" w:rsidDel="00FC0E8D">
          <w:rPr>
            <w:lang w:val="en-CA"/>
          </w:rPr>
          <w:br w:type="page"/>
        </w:r>
      </w:del>
    </w:p>
    <w:p w14:paraId="6F37A051" w14:textId="14FED45E" w:rsidR="005579D5" w:rsidRPr="00AF4897" w:rsidDel="00FC0E8D" w:rsidRDefault="005579D5" w:rsidP="00AF4897">
      <w:pPr>
        <w:rPr>
          <w:del w:id="3587" w:author="Yann Bourdeau" w:date="2014-02-06T16:23:00Z"/>
          <w:b/>
          <w:lang w:val="en-CA"/>
        </w:rPr>
      </w:pPr>
      <w:del w:id="3588" w:author="Yann Bourdeau" w:date="2014-02-06T16:23:00Z">
        <w:r w:rsidRPr="00AF4897" w:rsidDel="00FC0E8D">
          <w:rPr>
            <w:b/>
            <w:lang w:val="en-CA"/>
          </w:rPr>
          <w:delText>TestFieldInformationGTest.cxx</w:delText>
        </w:r>
      </w:del>
    </w:p>
    <w:p w14:paraId="440E3B3C" w14:textId="7FE2B335" w:rsidR="005579D5" w:rsidRPr="00381014" w:rsidDel="00FC0E8D" w:rsidRDefault="005579D5" w:rsidP="005579D5">
      <w:pPr>
        <w:spacing w:after="0" w:line="240" w:lineRule="exact"/>
        <w:rPr>
          <w:del w:id="3589" w:author="Yann Bourdeau" w:date="2014-02-06T16:23:00Z"/>
          <w:rFonts w:ascii="MS Reference Sans Serif" w:hAnsi="MS Reference Sans Serif"/>
          <w:szCs w:val="22"/>
          <w:lang w:val="en-CA"/>
        </w:rPr>
      </w:pPr>
      <w:del w:id="3590" w:author="Yann Bourdeau" w:date="2014-02-06T16:23:00Z">
        <w:r w:rsidRPr="00381014" w:rsidDel="00FC0E8D">
          <w:rPr>
            <w:rFonts w:ascii="MS Reference Sans Serif" w:hAnsi="MS Reference Sans Serif"/>
            <w:szCs w:val="22"/>
            <w:lang w:val="en-CA"/>
          </w:rPr>
          <w:delText>#include "gtest/gtest.h"</w:delText>
        </w:r>
      </w:del>
    </w:p>
    <w:p w14:paraId="710357B8" w14:textId="63F5979C" w:rsidR="005579D5" w:rsidRPr="00381014" w:rsidDel="00FC0E8D" w:rsidRDefault="005579D5" w:rsidP="005579D5">
      <w:pPr>
        <w:spacing w:after="0" w:line="240" w:lineRule="exact"/>
        <w:rPr>
          <w:del w:id="3591" w:author="Yann Bourdeau" w:date="2014-02-06T16:23:00Z"/>
          <w:rFonts w:ascii="MS Reference Sans Serif" w:hAnsi="MS Reference Sans Serif"/>
          <w:szCs w:val="22"/>
          <w:lang w:val="en-CA"/>
        </w:rPr>
      </w:pPr>
      <w:del w:id="3592" w:author="Yann Bourdeau" w:date="2014-02-06T16:23:00Z">
        <w:r w:rsidRPr="00381014" w:rsidDel="00FC0E8D">
          <w:rPr>
            <w:rFonts w:ascii="MS Reference Sans Serif" w:hAnsi="MS Reference Sans Serif"/>
            <w:szCs w:val="22"/>
            <w:lang w:val="en-CA"/>
          </w:rPr>
          <w:delText>#include "FieldInfo.h"</w:delText>
        </w:r>
      </w:del>
    </w:p>
    <w:p w14:paraId="28490F67" w14:textId="4D70718C" w:rsidR="005579D5" w:rsidRPr="00381014" w:rsidDel="00FC0E8D" w:rsidRDefault="005579D5" w:rsidP="005579D5">
      <w:pPr>
        <w:spacing w:after="0" w:line="240" w:lineRule="exact"/>
        <w:rPr>
          <w:del w:id="3593" w:author="Yann Bourdeau" w:date="2014-02-06T16:23:00Z"/>
          <w:rFonts w:ascii="MS Reference Sans Serif" w:hAnsi="MS Reference Sans Serif"/>
          <w:szCs w:val="22"/>
          <w:lang w:val="en-CA"/>
        </w:rPr>
      </w:pPr>
      <w:del w:id="3594" w:author="Yann Bourdeau" w:date="2014-02-06T16:23:00Z">
        <w:r w:rsidRPr="00381014" w:rsidDel="00FC0E8D">
          <w:rPr>
            <w:rFonts w:ascii="MS Reference Sans Serif" w:hAnsi="MS Reference Sans Serif"/>
            <w:szCs w:val="22"/>
            <w:lang w:val="en-CA"/>
          </w:rPr>
          <w:delText>#include "DataProvider.h"</w:delText>
        </w:r>
      </w:del>
    </w:p>
    <w:p w14:paraId="15E0A914" w14:textId="1A15936B" w:rsidR="005579D5" w:rsidRPr="00381014" w:rsidDel="00FC0E8D" w:rsidRDefault="005579D5" w:rsidP="005579D5">
      <w:pPr>
        <w:spacing w:after="0" w:line="240" w:lineRule="exact"/>
        <w:rPr>
          <w:del w:id="3595" w:author="Yann Bourdeau" w:date="2014-02-06T16:23:00Z"/>
          <w:rFonts w:ascii="MS Reference Sans Serif" w:hAnsi="MS Reference Sans Serif"/>
          <w:szCs w:val="22"/>
          <w:lang w:val="en-CA"/>
        </w:rPr>
      </w:pPr>
      <w:del w:id="3596" w:author="Yann Bourdeau" w:date="2014-02-06T16:23:00Z">
        <w:r w:rsidRPr="00381014" w:rsidDel="00FC0E8D">
          <w:rPr>
            <w:rFonts w:ascii="MS Reference Sans Serif" w:hAnsi="MS Reference Sans Serif"/>
            <w:szCs w:val="22"/>
            <w:lang w:val="en-CA"/>
          </w:rPr>
          <w:delText>#include "Session.h"</w:delText>
        </w:r>
      </w:del>
    </w:p>
    <w:p w14:paraId="66C322C1" w14:textId="51FA7030" w:rsidR="005579D5" w:rsidRPr="00381014" w:rsidDel="00FC0E8D" w:rsidRDefault="005579D5" w:rsidP="005579D5">
      <w:pPr>
        <w:spacing w:after="0" w:line="240" w:lineRule="exact"/>
        <w:rPr>
          <w:del w:id="3597" w:author="Yann Bourdeau" w:date="2014-02-06T16:23:00Z"/>
          <w:rFonts w:ascii="MS Reference Sans Serif" w:hAnsi="MS Reference Sans Serif"/>
          <w:szCs w:val="22"/>
          <w:lang w:val="en-CA"/>
        </w:rPr>
      </w:pPr>
      <w:del w:id="3598" w:author="Yann Bourdeau" w:date="2014-02-06T16:23:00Z">
        <w:r w:rsidRPr="00381014" w:rsidDel="00FC0E8D">
          <w:rPr>
            <w:rFonts w:ascii="MS Reference Sans Serif" w:hAnsi="MS Reference Sans Serif"/>
            <w:szCs w:val="22"/>
            <w:lang w:val="en-CA"/>
          </w:rPr>
          <w:delText>#include "FieldInformation.h"</w:delText>
        </w:r>
      </w:del>
    </w:p>
    <w:p w14:paraId="671932AF" w14:textId="3DE8DDBE" w:rsidR="005579D5" w:rsidRPr="00381014" w:rsidDel="00FC0E8D" w:rsidRDefault="005579D5" w:rsidP="005579D5">
      <w:pPr>
        <w:spacing w:after="0" w:line="240" w:lineRule="exact"/>
        <w:rPr>
          <w:del w:id="3599" w:author="Yann Bourdeau" w:date="2014-02-06T16:23:00Z"/>
          <w:rFonts w:ascii="MS Reference Sans Serif" w:hAnsi="MS Reference Sans Serif"/>
          <w:szCs w:val="22"/>
          <w:lang w:val="en-CA"/>
        </w:rPr>
      </w:pPr>
      <w:del w:id="3600" w:author="Yann Bourdeau" w:date="2014-02-06T16:23:00Z">
        <w:r w:rsidRPr="00381014" w:rsidDel="00FC0E8D">
          <w:rPr>
            <w:rFonts w:ascii="MS Reference Sans Serif" w:hAnsi="MS Reference Sans Serif"/>
            <w:szCs w:val="22"/>
            <w:lang w:val="en-CA"/>
          </w:rPr>
          <w:delText>using namespace blueslice;</w:delText>
        </w:r>
      </w:del>
    </w:p>
    <w:p w14:paraId="4CBA44FB" w14:textId="298F84F0" w:rsidR="005579D5" w:rsidRPr="00381014" w:rsidDel="00FC0E8D" w:rsidRDefault="005579D5" w:rsidP="005579D5">
      <w:pPr>
        <w:spacing w:after="0" w:line="240" w:lineRule="exact"/>
        <w:rPr>
          <w:del w:id="3601" w:author="Yann Bourdeau" w:date="2014-02-06T16:23:00Z"/>
          <w:rFonts w:ascii="MS Reference Sans Serif" w:hAnsi="MS Reference Sans Serif"/>
          <w:szCs w:val="22"/>
          <w:lang w:val="en-CA"/>
        </w:rPr>
      </w:pPr>
    </w:p>
    <w:p w14:paraId="20F5301F" w14:textId="01EBA689" w:rsidR="005579D5" w:rsidRPr="00381014" w:rsidDel="00FC0E8D" w:rsidRDefault="005579D5" w:rsidP="005579D5">
      <w:pPr>
        <w:spacing w:after="0" w:line="240" w:lineRule="exact"/>
        <w:rPr>
          <w:del w:id="3602" w:author="Yann Bourdeau" w:date="2014-02-06T16:23:00Z"/>
          <w:rFonts w:ascii="MS Reference Sans Serif" w:hAnsi="MS Reference Sans Serif"/>
          <w:szCs w:val="22"/>
          <w:lang w:val="en-CA"/>
        </w:rPr>
      </w:pPr>
    </w:p>
    <w:p w14:paraId="7943CE0E" w14:textId="39AF10E0" w:rsidR="005579D5" w:rsidRPr="00381014" w:rsidDel="00FC0E8D" w:rsidRDefault="005579D5" w:rsidP="005579D5">
      <w:pPr>
        <w:spacing w:after="0" w:line="240" w:lineRule="exact"/>
        <w:rPr>
          <w:del w:id="3603" w:author="Yann Bourdeau" w:date="2014-02-06T16:23:00Z"/>
          <w:rFonts w:ascii="MS Reference Sans Serif" w:hAnsi="MS Reference Sans Serif"/>
          <w:szCs w:val="22"/>
          <w:lang w:val="en-CA"/>
        </w:rPr>
      </w:pPr>
      <w:del w:id="3604" w:author="Yann Bourdeau" w:date="2014-02-06T16:23:00Z">
        <w:r w:rsidRPr="00381014" w:rsidDel="00FC0E8D">
          <w:rPr>
            <w:rFonts w:ascii="MS Reference Sans Serif" w:hAnsi="MS Reference Sans Serif"/>
            <w:szCs w:val="22"/>
            <w:lang w:val="en-CA"/>
          </w:rPr>
          <w:delText>TEST(TestFieldInformationSuite, TestFieldInformation)</w:delText>
        </w:r>
      </w:del>
    </w:p>
    <w:p w14:paraId="3944E327" w14:textId="54320B87" w:rsidR="005579D5" w:rsidRPr="00381014" w:rsidDel="00FC0E8D" w:rsidRDefault="005579D5" w:rsidP="005579D5">
      <w:pPr>
        <w:spacing w:after="0" w:line="240" w:lineRule="exact"/>
        <w:rPr>
          <w:del w:id="3605" w:author="Yann Bourdeau" w:date="2014-02-06T16:23:00Z"/>
          <w:rFonts w:ascii="MS Reference Sans Serif" w:hAnsi="MS Reference Sans Serif"/>
          <w:szCs w:val="22"/>
          <w:lang w:val="en-CA"/>
        </w:rPr>
      </w:pPr>
      <w:del w:id="3606" w:author="Yann Bourdeau" w:date="2014-02-06T16:23:00Z">
        <w:r w:rsidRPr="00381014" w:rsidDel="00FC0E8D">
          <w:rPr>
            <w:rFonts w:ascii="MS Reference Sans Serif" w:hAnsi="MS Reference Sans Serif"/>
            <w:szCs w:val="22"/>
            <w:lang w:val="en-CA"/>
          </w:rPr>
          <w:delText>{</w:delText>
        </w:r>
      </w:del>
    </w:p>
    <w:p w14:paraId="22CB1095" w14:textId="2318A551" w:rsidR="005579D5" w:rsidRPr="00381014" w:rsidDel="00FC0E8D" w:rsidRDefault="005579D5" w:rsidP="005579D5">
      <w:pPr>
        <w:spacing w:after="0" w:line="240" w:lineRule="exact"/>
        <w:rPr>
          <w:del w:id="3607" w:author="Yann Bourdeau" w:date="2014-02-06T16:23:00Z"/>
          <w:rFonts w:ascii="MS Reference Sans Serif" w:hAnsi="MS Reference Sans Serif"/>
          <w:szCs w:val="22"/>
          <w:lang w:val="en-CA"/>
        </w:rPr>
      </w:pPr>
      <w:del w:id="3608" w:author="Yann Bourdeau" w:date="2014-02-06T16:23:00Z">
        <w:r w:rsidRPr="00381014" w:rsidDel="00FC0E8D">
          <w:rPr>
            <w:rFonts w:ascii="MS Reference Sans Serif" w:hAnsi="MS Reference Sans Serif"/>
            <w:szCs w:val="22"/>
            <w:lang w:val="en-CA"/>
          </w:rPr>
          <w:tab/>
          <w:delText>policy::profile::FieldInformation fi;</w:delText>
        </w:r>
      </w:del>
    </w:p>
    <w:p w14:paraId="6347ED8F" w14:textId="00EF7A64" w:rsidR="005579D5" w:rsidRPr="00381014" w:rsidDel="00FC0E8D" w:rsidRDefault="005579D5" w:rsidP="005579D5">
      <w:pPr>
        <w:spacing w:after="0" w:line="240" w:lineRule="exact"/>
        <w:rPr>
          <w:del w:id="3609" w:author="Yann Bourdeau" w:date="2014-02-06T16:23:00Z"/>
          <w:rFonts w:ascii="MS Reference Sans Serif" w:hAnsi="MS Reference Sans Serif"/>
          <w:szCs w:val="22"/>
          <w:lang w:val="en-CA"/>
        </w:rPr>
      </w:pPr>
      <w:del w:id="3610" w:author="Yann Bourdeau" w:date="2014-02-06T16:23:00Z">
        <w:r w:rsidRPr="00381014" w:rsidDel="00FC0E8D">
          <w:rPr>
            <w:rFonts w:ascii="MS Reference Sans Serif" w:hAnsi="MS Reference Sans Serif"/>
            <w:szCs w:val="22"/>
            <w:lang w:val="en-CA"/>
          </w:rPr>
          <w:tab/>
          <w:delText>fi.insert</w:delText>
        </w:r>
      </w:del>
    </w:p>
    <w:p w14:paraId="59716116" w14:textId="20AE9D9B" w:rsidR="005579D5" w:rsidRPr="00381014" w:rsidDel="00FC0E8D" w:rsidRDefault="005579D5" w:rsidP="005579D5">
      <w:pPr>
        <w:spacing w:after="0" w:line="240" w:lineRule="exact"/>
        <w:rPr>
          <w:del w:id="3611" w:author="Yann Bourdeau" w:date="2014-02-06T16:23:00Z"/>
          <w:rFonts w:ascii="MS Reference Sans Serif" w:hAnsi="MS Reference Sans Serif"/>
          <w:szCs w:val="22"/>
          <w:lang w:val="en-CA"/>
        </w:rPr>
      </w:pPr>
      <w:del w:id="3612" w:author="Yann Bourdeau" w:date="2014-02-06T16:23:00Z">
        <w:r w:rsidRPr="00381014" w:rsidDel="00FC0E8D">
          <w:rPr>
            <w:rFonts w:ascii="MS Reference Sans Serif" w:hAnsi="MS Reference Sans Serif"/>
            <w:szCs w:val="22"/>
            <w:lang w:val="en-CA"/>
          </w:rPr>
          <w:delText xml:space="preserve">        (blueslice::policy::profile::FieldInfo</w:delText>
        </w:r>
      </w:del>
    </w:p>
    <w:p w14:paraId="6DA67689" w14:textId="02DB4986" w:rsidR="005579D5" w:rsidRPr="00381014" w:rsidDel="00FC0E8D" w:rsidRDefault="005579D5" w:rsidP="005579D5">
      <w:pPr>
        <w:spacing w:after="0" w:line="240" w:lineRule="exact"/>
        <w:rPr>
          <w:del w:id="3613" w:author="Yann Bourdeau" w:date="2014-02-06T16:23:00Z"/>
          <w:rFonts w:ascii="MS Reference Sans Serif" w:hAnsi="MS Reference Sans Serif"/>
          <w:szCs w:val="22"/>
          <w:lang w:val="en-CA"/>
        </w:rPr>
      </w:pPr>
      <w:del w:id="3614" w:author="Yann Bourdeau" w:date="2014-02-06T16:23:00Z">
        <w:r w:rsidRPr="00381014" w:rsidDel="00FC0E8D">
          <w:rPr>
            <w:rFonts w:ascii="MS Reference Sans Serif" w:hAnsi="MS Reference Sans Serif"/>
            <w:szCs w:val="22"/>
            <w:lang w:val="en-CA"/>
          </w:rPr>
          <w:delText xml:space="preserve">         ((EAttribute)1, "name1",</w:delText>
        </w:r>
      </w:del>
    </w:p>
    <w:p w14:paraId="261E550A" w14:textId="6BF69DA3" w:rsidR="005579D5" w:rsidRPr="00381014" w:rsidDel="00FC0E8D" w:rsidRDefault="005579D5" w:rsidP="005579D5">
      <w:pPr>
        <w:spacing w:after="0" w:line="240" w:lineRule="exact"/>
        <w:rPr>
          <w:del w:id="3615" w:author="Yann Bourdeau" w:date="2014-02-06T16:23:00Z"/>
          <w:rFonts w:ascii="MS Reference Sans Serif" w:hAnsi="MS Reference Sans Serif"/>
          <w:szCs w:val="22"/>
          <w:lang w:val="en-CA"/>
        </w:rPr>
      </w:pPr>
      <w:del w:id="3616" w:author="Yann Bourdeau" w:date="2014-02-06T16:23:00Z">
        <w:r w:rsidRPr="00381014" w:rsidDel="00FC0E8D">
          <w:rPr>
            <w:rFonts w:ascii="MS Reference Sans Serif" w:hAnsi="MS Reference Sans Serif"/>
            <w:szCs w:val="22"/>
            <w:lang w:val="en-CA"/>
          </w:rPr>
          <w:delText xml:space="preserve">          false,</w:delText>
        </w:r>
      </w:del>
    </w:p>
    <w:p w14:paraId="74B1306E" w14:textId="7CE6F5CA" w:rsidR="005579D5" w:rsidRPr="00381014" w:rsidDel="00FC0E8D" w:rsidRDefault="005579D5" w:rsidP="005579D5">
      <w:pPr>
        <w:spacing w:after="0" w:line="240" w:lineRule="exact"/>
        <w:rPr>
          <w:del w:id="3617" w:author="Yann Bourdeau" w:date="2014-02-06T16:23:00Z"/>
          <w:rFonts w:ascii="MS Reference Sans Serif" w:hAnsi="MS Reference Sans Serif"/>
          <w:szCs w:val="22"/>
          <w:lang w:val="en-CA"/>
        </w:rPr>
      </w:pPr>
      <w:del w:id="3618" w:author="Yann Bourdeau" w:date="2014-02-06T16:23:00Z">
        <w:r w:rsidRPr="00381014" w:rsidDel="00FC0E8D">
          <w:rPr>
            <w:rFonts w:ascii="MS Reference Sans Serif" w:hAnsi="MS Reference Sans Serif"/>
            <w:szCs w:val="22"/>
            <w:lang w:val="en-CA"/>
          </w:rPr>
          <w:delText xml:space="preserve">          false,</w:delText>
        </w:r>
      </w:del>
    </w:p>
    <w:p w14:paraId="4C9BD6F5" w14:textId="429359CB" w:rsidR="005579D5" w:rsidRPr="00381014" w:rsidDel="00FC0E8D" w:rsidRDefault="005579D5" w:rsidP="005579D5">
      <w:pPr>
        <w:spacing w:after="0" w:line="240" w:lineRule="exact"/>
        <w:rPr>
          <w:del w:id="3619" w:author="Yann Bourdeau" w:date="2014-02-06T16:23:00Z"/>
          <w:rFonts w:ascii="MS Reference Sans Serif" w:hAnsi="MS Reference Sans Serif"/>
          <w:szCs w:val="22"/>
          <w:lang w:val="en-CA"/>
        </w:rPr>
      </w:pPr>
      <w:del w:id="3620" w:author="Yann Bourdeau" w:date="2014-02-06T16:23:00Z">
        <w:r w:rsidRPr="00381014" w:rsidDel="00FC0E8D">
          <w:rPr>
            <w:rFonts w:ascii="MS Reference Sans Serif" w:hAnsi="MS Reference Sans Serif"/>
            <w:szCs w:val="22"/>
            <w:lang w:val="en-CA"/>
          </w:rPr>
          <w:delText xml:space="preserve">          false,</w:delText>
        </w:r>
      </w:del>
    </w:p>
    <w:p w14:paraId="11925D88" w14:textId="5DAFC4F2" w:rsidR="005579D5" w:rsidRPr="00381014" w:rsidDel="00FC0E8D" w:rsidRDefault="005579D5" w:rsidP="005579D5">
      <w:pPr>
        <w:spacing w:after="0" w:line="240" w:lineRule="exact"/>
        <w:rPr>
          <w:del w:id="3621" w:author="Yann Bourdeau" w:date="2014-02-06T16:23:00Z"/>
          <w:rFonts w:ascii="MS Reference Sans Serif" w:hAnsi="MS Reference Sans Serif"/>
          <w:szCs w:val="22"/>
          <w:lang w:val="en-CA"/>
        </w:rPr>
      </w:pPr>
      <w:del w:id="3622" w:author="Yann Bourdeau" w:date="2014-02-06T16:23:00Z">
        <w:r w:rsidRPr="00381014" w:rsidDel="00FC0E8D">
          <w:rPr>
            <w:rFonts w:ascii="MS Reference Sans Serif" w:hAnsi="MS Reference Sans Serif"/>
            <w:szCs w:val="22"/>
            <w:lang w:val="en-CA"/>
          </w:rPr>
          <w:delText xml:space="preserve">          false,</w:delText>
        </w:r>
      </w:del>
    </w:p>
    <w:p w14:paraId="371AECCB" w14:textId="55408811" w:rsidR="005579D5" w:rsidRPr="00381014" w:rsidDel="00FC0E8D" w:rsidRDefault="005579D5" w:rsidP="005579D5">
      <w:pPr>
        <w:spacing w:after="0" w:line="240" w:lineRule="exact"/>
        <w:rPr>
          <w:del w:id="3623" w:author="Yann Bourdeau" w:date="2014-02-06T16:23:00Z"/>
          <w:rFonts w:ascii="MS Reference Sans Serif" w:hAnsi="MS Reference Sans Serif"/>
          <w:szCs w:val="22"/>
          <w:lang w:val="en-CA"/>
        </w:rPr>
      </w:pPr>
      <w:del w:id="3624" w:author="Yann Bourdeau" w:date="2014-02-06T16:23:00Z">
        <w:r w:rsidRPr="00381014" w:rsidDel="00FC0E8D">
          <w:rPr>
            <w:rFonts w:ascii="MS Reference Sans Serif" w:hAnsi="MS Reference Sans Serif"/>
            <w:szCs w:val="22"/>
            <w:lang w:val="en-CA"/>
          </w:rPr>
          <w:delText xml:space="preserve">          false,</w:delText>
        </w:r>
      </w:del>
    </w:p>
    <w:p w14:paraId="1EFAFF0A" w14:textId="491230A1" w:rsidR="005579D5" w:rsidRPr="00381014" w:rsidDel="00FC0E8D" w:rsidRDefault="005579D5" w:rsidP="005579D5">
      <w:pPr>
        <w:spacing w:after="0" w:line="240" w:lineRule="exact"/>
        <w:rPr>
          <w:del w:id="3625" w:author="Yann Bourdeau" w:date="2014-02-06T16:23:00Z"/>
          <w:rFonts w:ascii="MS Reference Sans Serif" w:hAnsi="MS Reference Sans Serif"/>
          <w:szCs w:val="22"/>
          <w:lang w:val="en-CA"/>
        </w:rPr>
      </w:pPr>
      <w:del w:id="3626" w:author="Yann Bourdeau" w:date="2014-02-06T16:23:00Z">
        <w:r w:rsidRPr="00381014" w:rsidDel="00FC0E8D">
          <w:rPr>
            <w:rFonts w:ascii="MS Reference Sans Serif" w:hAnsi="MS Reference Sans Serif"/>
            <w:szCs w:val="22"/>
            <w:lang w:val="en-CA"/>
          </w:rPr>
          <w:delText xml:space="preserve">          false,</w:delText>
        </w:r>
      </w:del>
    </w:p>
    <w:p w14:paraId="1E16ED90" w14:textId="0FA9DDB8" w:rsidR="005579D5" w:rsidRPr="00381014" w:rsidDel="00FC0E8D" w:rsidRDefault="005579D5" w:rsidP="005579D5">
      <w:pPr>
        <w:spacing w:after="0" w:line="240" w:lineRule="exact"/>
        <w:rPr>
          <w:del w:id="3627" w:author="Yann Bourdeau" w:date="2014-02-06T16:23:00Z"/>
          <w:rFonts w:ascii="MS Reference Sans Serif" w:hAnsi="MS Reference Sans Serif"/>
          <w:szCs w:val="22"/>
          <w:lang w:val="en-CA"/>
        </w:rPr>
      </w:pPr>
      <w:del w:id="3628" w:author="Yann Bourdeau" w:date="2014-02-06T16:23:00Z">
        <w:r w:rsidRPr="00381014" w:rsidDel="00FC0E8D">
          <w:rPr>
            <w:rFonts w:ascii="MS Reference Sans Serif" w:hAnsi="MS Reference Sans Serif"/>
            <w:szCs w:val="22"/>
            <w:lang w:val="en-CA"/>
          </w:rPr>
          <w:delText xml:space="preserve">          "defaultvalue",</w:delText>
        </w:r>
      </w:del>
    </w:p>
    <w:p w14:paraId="70A4795D" w14:textId="0BD9A0A0" w:rsidR="005579D5" w:rsidRPr="00381014" w:rsidDel="00FC0E8D" w:rsidRDefault="005579D5" w:rsidP="005579D5">
      <w:pPr>
        <w:spacing w:after="0" w:line="240" w:lineRule="exact"/>
        <w:rPr>
          <w:del w:id="3629" w:author="Yann Bourdeau" w:date="2014-02-06T16:23:00Z"/>
          <w:rFonts w:ascii="MS Reference Sans Serif" w:hAnsi="MS Reference Sans Serif"/>
          <w:szCs w:val="22"/>
          <w:lang w:val="en-CA"/>
        </w:rPr>
      </w:pPr>
      <w:del w:id="3630" w:author="Yann Bourdeau" w:date="2014-02-06T16:23:00Z">
        <w:r w:rsidRPr="00381014" w:rsidDel="00FC0E8D">
          <w:rPr>
            <w:rFonts w:ascii="MS Reference Sans Serif" w:hAnsi="MS Reference Sans Serif"/>
            <w:szCs w:val="22"/>
            <w:lang w:val="en-CA"/>
          </w:rPr>
          <w:delText xml:space="preserve">          false,</w:delText>
        </w:r>
      </w:del>
    </w:p>
    <w:p w14:paraId="70D0CCA2" w14:textId="44FAB4E4" w:rsidR="005579D5" w:rsidRPr="00381014" w:rsidDel="00FC0E8D" w:rsidRDefault="005579D5" w:rsidP="005579D5">
      <w:pPr>
        <w:spacing w:after="0" w:line="240" w:lineRule="exact"/>
        <w:rPr>
          <w:del w:id="3631" w:author="Yann Bourdeau" w:date="2014-02-06T16:23:00Z"/>
          <w:rFonts w:ascii="MS Reference Sans Serif" w:hAnsi="MS Reference Sans Serif"/>
          <w:szCs w:val="22"/>
          <w:lang w:val="en-CA"/>
        </w:rPr>
      </w:pPr>
      <w:del w:id="3632" w:author="Yann Bourdeau" w:date="2014-02-06T16:23:00Z">
        <w:r w:rsidRPr="00381014" w:rsidDel="00FC0E8D">
          <w:rPr>
            <w:rFonts w:ascii="MS Reference Sans Serif" w:hAnsi="MS Reference Sans Serif"/>
            <w:szCs w:val="22"/>
            <w:lang w:val="en-CA"/>
          </w:rPr>
          <w:delText xml:space="preserve">          0,</w:delText>
        </w:r>
      </w:del>
    </w:p>
    <w:p w14:paraId="154759C4" w14:textId="0290EE28" w:rsidR="005579D5" w:rsidRPr="00381014" w:rsidDel="00FC0E8D" w:rsidRDefault="005579D5" w:rsidP="005579D5">
      <w:pPr>
        <w:spacing w:after="0" w:line="240" w:lineRule="exact"/>
        <w:rPr>
          <w:del w:id="3633" w:author="Yann Bourdeau" w:date="2014-02-06T16:23:00Z"/>
          <w:rFonts w:ascii="MS Reference Sans Serif" w:hAnsi="MS Reference Sans Serif"/>
          <w:szCs w:val="22"/>
          <w:lang w:val="en-CA"/>
        </w:rPr>
      </w:pPr>
      <w:del w:id="3634" w:author="Yann Bourdeau" w:date="2014-02-06T16:23:00Z">
        <w:r w:rsidRPr="00381014" w:rsidDel="00FC0E8D">
          <w:rPr>
            <w:rFonts w:ascii="MS Reference Sans Serif" w:hAnsi="MS Reference Sans Serif"/>
            <w:szCs w:val="22"/>
            <w:lang w:val="en-CA"/>
          </w:rPr>
          <w:delText xml:space="preserve">          0,</w:delText>
        </w:r>
      </w:del>
    </w:p>
    <w:p w14:paraId="6D4B71DE" w14:textId="544C5D81" w:rsidR="005579D5" w:rsidRPr="00381014" w:rsidDel="00FC0E8D" w:rsidRDefault="005579D5" w:rsidP="005579D5">
      <w:pPr>
        <w:spacing w:after="0" w:line="240" w:lineRule="exact"/>
        <w:rPr>
          <w:del w:id="3635" w:author="Yann Bourdeau" w:date="2014-02-06T16:23:00Z"/>
          <w:rFonts w:ascii="MS Reference Sans Serif" w:hAnsi="MS Reference Sans Serif"/>
          <w:szCs w:val="22"/>
          <w:lang w:val="en-CA"/>
        </w:rPr>
      </w:pPr>
      <w:del w:id="3636" w:author="Yann Bourdeau" w:date="2014-02-06T16:23:00Z">
        <w:r w:rsidRPr="00381014" w:rsidDel="00FC0E8D">
          <w:rPr>
            <w:rFonts w:ascii="MS Reference Sans Serif" w:hAnsi="MS Reference Sans Serif"/>
            <w:szCs w:val="22"/>
            <w:lang w:val="en-CA"/>
          </w:rPr>
          <w:delText xml:space="preserve">          0));</w:delText>
        </w:r>
      </w:del>
    </w:p>
    <w:p w14:paraId="025C3E4C" w14:textId="10AC112E" w:rsidR="005579D5" w:rsidRPr="00381014" w:rsidDel="00FC0E8D" w:rsidRDefault="005579D5" w:rsidP="005579D5">
      <w:pPr>
        <w:spacing w:after="0" w:line="240" w:lineRule="exact"/>
        <w:rPr>
          <w:del w:id="3637" w:author="Yann Bourdeau" w:date="2014-02-06T16:23:00Z"/>
          <w:rFonts w:ascii="MS Reference Sans Serif" w:hAnsi="MS Reference Sans Serif"/>
          <w:szCs w:val="22"/>
          <w:lang w:val="en-CA"/>
        </w:rPr>
      </w:pPr>
    </w:p>
    <w:p w14:paraId="27CEABC6" w14:textId="2B8A9007" w:rsidR="005579D5" w:rsidRPr="00381014" w:rsidDel="00FC0E8D" w:rsidRDefault="005579D5" w:rsidP="005579D5">
      <w:pPr>
        <w:spacing w:after="0" w:line="240" w:lineRule="exact"/>
        <w:rPr>
          <w:del w:id="3638" w:author="Yann Bourdeau" w:date="2014-02-06T16:23:00Z"/>
          <w:rFonts w:ascii="MS Reference Sans Serif" w:hAnsi="MS Reference Sans Serif"/>
          <w:szCs w:val="22"/>
          <w:lang w:val="en-CA"/>
        </w:rPr>
      </w:pPr>
      <w:del w:id="3639" w:author="Yann Bourdeau" w:date="2014-02-06T16:23:00Z">
        <w:r w:rsidRPr="00381014" w:rsidDel="00FC0E8D">
          <w:rPr>
            <w:rFonts w:ascii="MS Reference Sans Serif" w:hAnsi="MS Reference Sans Serif"/>
            <w:szCs w:val="22"/>
            <w:lang w:val="en-CA"/>
          </w:rPr>
          <w:tab/>
          <w:delText>fi.insert</w:delText>
        </w:r>
      </w:del>
    </w:p>
    <w:p w14:paraId="3EA08D52" w14:textId="6B80FE1B" w:rsidR="005579D5" w:rsidRPr="00381014" w:rsidDel="00FC0E8D" w:rsidRDefault="005579D5" w:rsidP="005579D5">
      <w:pPr>
        <w:spacing w:after="0" w:line="240" w:lineRule="exact"/>
        <w:rPr>
          <w:del w:id="3640" w:author="Yann Bourdeau" w:date="2014-02-06T16:23:00Z"/>
          <w:rFonts w:ascii="MS Reference Sans Serif" w:hAnsi="MS Reference Sans Serif"/>
          <w:szCs w:val="22"/>
          <w:lang w:val="en-CA"/>
        </w:rPr>
      </w:pPr>
      <w:del w:id="3641" w:author="Yann Bourdeau" w:date="2014-02-06T16:23:00Z">
        <w:r w:rsidRPr="00381014" w:rsidDel="00FC0E8D">
          <w:rPr>
            <w:rFonts w:ascii="MS Reference Sans Serif" w:hAnsi="MS Reference Sans Serif"/>
            <w:szCs w:val="22"/>
            <w:lang w:val="en-CA"/>
          </w:rPr>
          <w:delText xml:space="preserve">        (blueslice::policy::profile::FieldInfo</w:delText>
        </w:r>
      </w:del>
    </w:p>
    <w:p w14:paraId="305A4AB9" w14:textId="1DF68D49" w:rsidR="005579D5" w:rsidRPr="00381014" w:rsidDel="00FC0E8D" w:rsidRDefault="005579D5" w:rsidP="005579D5">
      <w:pPr>
        <w:spacing w:after="0" w:line="240" w:lineRule="exact"/>
        <w:rPr>
          <w:del w:id="3642" w:author="Yann Bourdeau" w:date="2014-02-06T16:23:00Z"/>
          <w:rFonts w:ascii="MS Reference Sans Serif" w:hAnsi="MS Reference Sans Serif"/>
          <w:szCs w:val="22"/>
          <w:lang w:val="en-CA"/>
        </w:rPr>
      </w:pPr>
      <w:del w:id="3643" w:author="Yann Bourdeau" w:date="2014-02-06T16:23:00Z">
        <w:r w:rsidRPr="00381014" w:rsidDel="00FC0E8D">
          <w:rPr>
            <w:rFonts w:ascii="MS Reference Sans Serif" w:hAnsi="MS Reference Sans Serif"/>
            <w:szCs w:val="22"/>
            <w:lang w:val="en-CA"/>
          </w:rPr>
          <w:delText xml:space="preserve">         ((EAttribute)2, "name2",</w:delText>
        </w:r>
      </w:del>
    </w:p>
    <w:p w14:paraId="12F15D12" w14:textId="39B959FC" w:rsidR="005579D5" w:rsidRPr="00381014" w:rsidDel="00FC0E8D" w:rsidRDefault="005579D5" w:rsidP="005579D5">
      <w:pPr>
        <w:spacing w:after="0" w:line="240" w:lineRule="exact"/>
        <w:rPr>
          <w:del w:id="3644" w:author="Yann Bourdeau" w:date="2014-02-06T16:23:00Z"/>
          <w:rFonts w:ascii="MS Reference Sans Serif" w:hAnsi="MS Reference Sans Serif"/>
          <w:szCs w:val="22"/>
          <w:lang w:val="en-CA"/>
        </w:rPr>
      </w:pPr>
      <w:del w:id="3645" w:author="Yann Bourdeau" w:date="2014-02-06T16:23:00Z">
        <w:r w:rsidRPr="00381014" w:rsidDel="00FC0E8D">
          <w:rPr>
            <w:rFonts w:ascii="MS Reference Sans Serif" w:hAnsi="MS Reference Sans Serif"/>
            <w:szCs w:val="22"/>
            <w:lang w:val="en-CA"/>
          </w:rPr>
          <w:delText xml:space="preserve">          true,</w:delText>
        </w:r>
      </w:del>
    </w:p>
    <w:p w14:paraId="508C486A" w14:textId="0D651008" w:rsidR="005579D5" w:rsidRPr="00381014" w:rsidDel="00FC0E8D" w:rsidRDefault="005579D5" w:rsidP="005579D5">
      <w:pPr>
        <w:spacing w:after="0" w:line="240" w:lineRule="exact"/>
        <w:rPr>
          <w:del w:id="3646" w:author="Yann Bourdeau" w:date="2014-02-06T16:23:00Z"/>
          <w:rFonts w:ascii="MS Reference Sans Serif" w:hAnsi="MS Reference Sans Serif"/>
          <w:szCs w:val="22"/>
          <w:lang w:val="en-CA"/>
        </w:rPr>
      </w:pPr>
      <w:del w:id="3647" w:author="Yann Bourdeau" w:date="2014-02-06T16:23:00Z">
        <w:r w:rsidRPr="00381014" w:rsidDel="00FC0E8D">
          <w:rPr>
            <w:rFonts w:ascii="MS Reference Sans Serif" w:hAnsi="MS Reference Sans Serif"/>
            <w:szCs w:val="22"/>
            <w:lang w:val="en-CA"/>
          </w:rPr>
          <w:delText xml:space="preserve">          false,</w:delText>
        </w:r>
      </w:del>
    </w:p>
    <w:p w14:paraId="30C2F249" w14:textId="11CBAFE3" w:rsidR="005579D5" w:rsidRPr="00381014" w:rsidDel="00FC0E8D" w:rsidRDefault="005579D5" w:rsidP="005579D5">
      <w:pPr>
        <w:spacing w:after="0" w:line="240" w:lineRule="exact"/>
        <w:rPr>
          <w:del w:id="3648" w:author="Yann Bourdeau" w:date="2014-02-06T16:23:00Z"/>
          <w:rFonts w:ascii="MS Reference Sans Serif" w:hAnsi="MS Reference Sans Serif"/>
          <w:szCs w:val="22"/>
          <w:lang w:val="en-CA"/>
        </w:rPr>
      </w:pPr>
      <w:del w:id="3649" w:author="Yann Bourdeau" w:date="2014-02-06T16:23:00Z">
        <w:r w:rsidRPr="00381014" w:rsidDel="00FC0E8D">
          <w:rPr>
            <w:rFonts w:ascii="MS Reference Sans Serif" w:hAnsi="MS Reference Sans Serif"/>
            <w:szCs w:val="22"/>
            <w:lang w:val="en-CA"/>
          </w:rPr>
          <w:delText xml:space="preserve">          false,</w:delText>
        </w:r>
      </w:del>
    </w:p>
    <w:p w14:paraId="41D5A3F3" w14:textId="55A38383" w:rsidR="005579D5" w:rsidRPr="00381014" w:rsidDel="00FC0E8D" w:rsidRDefault="005579D5" w:rsidP="005579D5">
      <w:pPr>
        <w:spacing w:after="0" w:line="240" w:lineRule="exact"/>
        <w:rPr>
          <w:del w:id="3650" w:author="Yann Bourdeau" w:date="2014-02-06T16:23:00Z"/>
          <w:rFonts w:ascii="MS Reference Sans Serif" w:hAnsi="MS Reference Sans Serif"/>
          <w:szCs w:val="22"/>
          <w:lang w:val="en-CA"/>
        </w:rPr>
      </w:pPr>
      <w:del w:id="3651" w:author="Yann Bourdeau" w:date="2014-02-06T16:23:00Z">
        <w:r w:rsidRPr="00381014" w:rsidDel="00FC0E8D">
          <w:rPr>
            <w:rFonts w:ascii="MS Reference Sans Serif" w:hAnsi="MS Reference Sans Serif"/>
            <w:szCs w:val="22"/>
            <w:lang w:val="en-CA"/>
          </w:rPr>
          <w:delText xml:space="preserve">          false,</w:delText>
        </w:r>
      </w:del>
    </w:p>
    <w:p w14:paraId="3BFF7B6B" w14:textId="7DBA2FCC" w:rsidR="005579D5" w:rsidRPr="00381014" w:rsidDel="00FC0E8D" w:rsidRDefault="005579D5" w:rsidP="005579D5">
      <w:pPr>
        <w:spacing w:after="0" w:line="240" w:lineRule="exact"/>
        <w:rPr>
          <w:del w:id="3652" w:author="Yann Bourdeau" w:date="2014-02-06T16:23:00Z"/>
          <w:rFonts w:ascii="MS Reference Sans Serif" w:hAnsi="MS Reference Sans Serif"/>
          <w:szCs w:val="22"/>
          <w:lang w:val="en-CA"/>
        </w:rPr>
      </w:pPr>
      <w:del w:id="3653" w:author="Yann Bourdeau" w:date="2014-02-06T16:23:00Z">
        <w:r w:rsidRPr="00381014" w:rsidDel="00FC0E8D">
          <w:rPr>
            <w:rFonts w:ascii="MS Reference Sans Serif" w:hAnsi="MS Reference Sans Serif"/>
            <w:szCs w:val="22"/>
            <w:lang w:val="en-CA"/>
          </w:rPr>
          <w:delText xml:space="preserve">          false,</w:delText>
        </w:r>
      </w:del>
    </w:p>
    <w:p w14:paraId="532E7F0D" w14:textId="2DF0C605" w:rsidR="005579D5" w:rsidRPr="00381014" w:rsidDel="00FC0E8D" w:rsidRDefault="005579D5" w:rsidP="005579D5">
      <w:pPr>
        <w:spacing w:after="0" w:line="240" w:lineRule="exact"/>
        <w:rPr>
          <w:del w:id="3654" w:author="Yann Bourdeau" w:date="2014-02-06T16:23:00Z"/>
          <w:rFonts w:ascii="MS Reference Sans Serif" w:hAnsi="MS Reference Sans Serif"/>
          <w:szCs w:val="22"/>
          <w:lang w:val="en-CA"/>
        </w:rPr>
      </w:pPr>
      <w:del w:id="3655" w:author="Yann Bourdeau" w:date="2014-02-06T16:23:00Z">
        <w:r w:rsidRPr="00381014" w:rsidDel="00FC0E8D">
          <w:rPr>
            <w:rFonts w:ascii="MS Reference Sans Serif" w:hAnsi="MS Reference Sans Serif"/>
            <w:szCs w:val="22"/>
            <w:lang w:val="en-CA"/>
          </w:rPr>
          <w:delText xml:space="preserve">          false,</w:delText>
        </w:r>
      </w:del>
    </w:p>
    <w:p w14:paraId="39CD04FE" w14:textId="7E293630" w:rsidR="005579D5" w:rsidRPr="00381014" w:rsidDel="00FC0E8D" w:rsidRDefault="005579D5" w:rsidP="005579D5">
      <w:pPr>
        <w:spacing w:after="0" w:line="240" w:lineRule="exact"/>
        <w:rPr>
          <w:del w:id="3656" w:author="Yann Bourdeau" w:date="2014-02-06T16:23:00Z"/>
          <w:rFonts w:ascii="MS Reference Sans Serif" w:hAnsi="MS Reference Sans Serif"/>
          <w:szCs w:val="22"/>
          <w:lang w:val="en-CA"/>
        </w:rPr>
      </w:pPr>
      <w:del w:id="3657" w:author="Yann Bourdeau" w:date="2014-02-06T16:23:00Z">
        <w:r w:rsidRPr="00381014" w:rsidDel="00FC0E8D">
          <w:rPr>
            <w:rFonts w:ascii="MS Reference Sans Serif" w:hAnsi="MS Reference Sans Serif"/>
            <w:szCs w:val="22"/>
            <w:lang w:val="en-CA"/>
          </w:rPr>
          <w:delText xml:space="preserve">          "defaultvalue",</w:delText>
        </w:r>
      </w:del>
    </w:p>
    <w:p w14:paraId="09455400" w14:textId="35A45C35" w:rsidR="005579D5" w:rsidRPr="00381014" w:rsidDel="00FC0E8D" w:rsidRDefault="005579D5" w:rsidP="005579D5">
      <w:pPr>
        <w:spacing w:after="0" w:line="240" w:lineRule="exact"/>
        <w:rPr>
          <w:del w:id="3658" w:author="Yann Bourdeau" w:date="2014-02-06T16:23:00Z"/>
          <w:rFonts w:ascii="MS Reference Sans Serif" w:hAnsi="MS Reference Sans Serif"/>
          <w:szCs w:val="22"/>
          <w:lang w:val="en-CA"/>
        </w:rPr>
      </w:pPr>
      <w:del w:id="3659" w:author="Yann Bourdeau" w:date="2014-02-06T16:23:00Z">
        <w:r w:rsidRPr="00381014" w:rsidDel="00FC0E8D">
          <w:rPr>
            <w:rFonts w:ascii="MS Reference Sans Serif" w:hAnsi="MS Reference Sans Serif"/>
            <w:szCs w:val="22"/>
            <w:lang w:val="en-CA"/>
          </w:rPr>
          <w:delText xml:space="preserve">          false,</w:delText>
        </w:r>
      </w:del>
    </w:p>
    <w:p w14:paraId="43B441AB" w14:textId="1E3A6D9D" w:rsidR="005579D5" w:rsidRPr="00381014" w:rsidDel="00FC0E8D" w:rsidRDefault="005579D5" w:rsidP="005579D5">
      <w:pPr>
        <w:spacing w:after="0" w:line="240" w:lineRule="exact"/>
        <w:rPr>
          <w:del w:id="3660" w:author="Yann Bourdeau" w:date="2014-02-06T16:23:00Z"/>
          <w:rFonts w:ascii="MS Reference Sans Serif" w:hAnsi="MS Reference Sans Serif"/>
          <w:szCs w:val="22"/>
          <w:lang w:val="en-CA"/>
        </w:rPr>
      </w:pPr>
      <w:del w:id="3661" w:author="Yann Bourdeau" w:date="2014-02-06T16:23:00Z">
        <w:r w:rsidRPr="00381014" w:rsidDel="00FC0E8D">
          <w:rPr>
            <w:rFonts w:ascii="MS Reference Sans Serif" w:hAnsi="MS Reference Sans Serif"/>
            <w:szCs w:val="22"/>
            <w:lang w:val="en-CA"/>
          </w:rPr>
          <w:delText xml:space="preserve">          0,</w:delText>
        </w:r>
      </w:del>
    </w:p>
    <w:p w14:paraId="75480367" w14:textId="0B887FE2" w:rsidR="005579D5" w:rsidRPr="00381014" w:rsidDel="00FC0E8D" w:rsidRDefault="005579D5" w:rsidP="005579D5">
      <w:pPr>
        <w:spacing w:after="0" w:line="240" w:lineRule="exact"/>
        <w:rPr>
          <w:del w:id="3662" w:author="Yann Bourdeau" w:date="2014-02-06T16:23:00Z"/>
          <w:rFonts w:ascii="MS Reference Sans Serif" w:hAnsi="MS Reference Sans Serif"/>
          <w:szCs w:val="22"/>
          <w:lang w:val="en-CA"/>
        </w:rPr>
      </w:pPr>
      <w:del w:id="3663" w:author="Yann Bourdeau" w:date="2014-02-06T16:23:00Z">
        <w:r w:rsidRPr="00381014" w:rsidDel="00FC0E8D">
          <w:rPr>
            <w:rFonts w:ascii="MS Reference Sans Serif" w:hAnsi="MS Reference Sans Serif"/>
            <w:szCs w:val="22"/>
            <w:lang w:val="en-CA"/>
          </w:rPr>
          <w:delText xml:space="preserve">          0,</w:delText>
        </w:r>
      </w:del>
    </w:p>
    <w:p w14:paraId="66B76ECB" w14:textId="79EF9E85" w:rsidR="005579D5" w:rsidRPr="00381014" w:rsidDel="00FC0E8D" w:rsidRDefault="005579D5" w:rsidP="005579D5">
      <w:pPr>
        <w:spacing w:after="0" w:line="240" w:lineRule="exact"/>
        <w:rPr>
          <w:del w:id="3664" w:author="Yann Bourdeau" w:date="2014-02-06T16:23:00Z"/>
          <w:rFonts w:ascii="MS Reference Sans Serif" w:hAnsi="MS Reference Sans Serif"/>
          <w:szCs w:val="22"/>
          <w:lang w:val="en-CA"/>
        </w:rPr>
      </w:pPr>
      <w:del w:id="3665" w:author="Yann Bourdeau" w:date="2014-02-06T16:23:00Z">
        <w:r w:rsidRPr="00381014" w:rsidDel="00FC0E8D">
          <w:rPr>
            <w:rFonts w:ascii="MS Reference Sans Serif" w:hAnsi="MS Reference Sans Serif"/>
            <w:szCs w:val="22"/>
            <w:lang w:val="en-CA"/>
          </w:rPr>
          <w:delText xml:space="preserve">          0));</w:delText>
        </w:r>
      </w:del>
    </w:p>
    <w:p w14:paraId="26223CA3" w14:textId="5FAA4A45" w:rsidR="005579D5" w:rsidRPr="00381014" w:rsidDel="00FC0E8D" w:rsidRDefault="005579D5" w:rsidP="005579D5">
      <w:pPr>
        <w:spacing w:after="0" w:line="240" w:lineRule="exact"/>
        <w:rPr>
          <w:del w:id="3666" w:author="Yann Bourdeau" w:date="2014-02-06T16:23:00Z"/>
          <w:rFonts w:ascii="MS Reference Sans Serif" w:hAnsi="MS Reference Sans Serif"/>
          <w:szCs w:val="22"/>
          <w:lang w:val="en-CA"/>
        </w:rPr>
      </w:pPr>
      <w:del w:id="3667"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r>
      </w:del>
    </w:p>
    <w:p w14:paraId="0A7CF95B" w14:textId="70F50A39" w:rsidR="005579D5" w:rsidRPr="00381014" w:rsidDel="00FC0E8D" w:rsidRDefault="005579D5" w:rsidP="005579D5">
      <w:pPr>
        <w:spacing w:after="0" w:line="240" w:lineRule="exact"/>
        <w:rPr>
          <w:del w:id="3668" w:author="Yann Bourdeau" w:date="2014-02-06T16:23:00Z"/>
          <w:rFonts w:ascii="MS Reference Sans Serif" w:hAnsi="MS Reference Sans Serif"/>
          <w:szCs w:val="22"/>
          <w:lang w:val="en-CA"/>
        </w:rPr>
      </w:pPr>
      <w:del w:id="3669" w:author="Yann Bourdeau" w:date="2014-02-06T16:23:00Z">
        <w:r w:rsidRPr="00381014" w:rsidDel="00FC0E8D">
          <w:rPr>
            <w:rFonts w:ascii="MS Reference Sans Serif" w:hAnsi="MS Reference Sans Serif"/>
            <w:szCs w:val="22"/>
            <w:lang w:val="en-CA"/>
          </w:rPr>
          <w:tab/>
          <w:delText>fi.insert</w:delText>
        </w:r>
      </w:del>
    </w:p>
    <w:p w14:paraId="7776DE1D" w14:textId="32EF7C46" w:rsidR="005579D5" w:rsidRPr="00381014" w:rsidDel="00FC0E8D" w:rsidRDefault="005579D5" w:rsidP="005579D5">
      <w:pPr>
        <w:spacing w:after="0" w:line="240" w:lineRule="exact"/>
        <w:rPr>
          <w:del w:id="3670" w:author="Yann Bourdeau" w:date="2014-02-06T16:23:00Z"/>
          <w:rFonts w:ascii="MS Reference Sans Serif" w:hAnsi="MS Reference Sans Serif"/>
          <w:szCs w:val="22"/>
          <w:lang w:val="en-CA"/>
        </w:rPr>
      </w:pPr>
      <w:del w:id="3671" w:author="Yann Bourdeau" w:date="2014-02-06T16:23:00Z">
        <w:r w:rsidRPr="00381014" w:rsidDel="00FC0E8D">
          <w:rPr>
            <w:rFonts w:ascii="MS Reference Sans Serif" w:hAnsi="MS Reference Sans Serif"/>
            <w:szCs w:val="22"/>
            <w:lang w:val="en-CA"/>
          </w:rPr>
          <w:delText xml:space="preserve">        (blueslice::policy::profile::FieldInfo</w:delText>
        </w:r>
      </w:del>
    </w:p>
    <w:p w14:paraId="2633F85F" w14:textId="369227F6" w:rsidR="005579D5" w:rsidRPr="00381014" w:rsidDel="00FC0E8D" w:rsidRDefault="005579D5" w:rsidP="005579D5">
      <w:pPr>
        <w:spacing w:after="0" w:line="240" w:lineRule="exact"/>
        <w:rPr>
          <w:del w:id="3672" w:author="Yann Bourdeau" w:date="2014-02-06T16:23:00Z"/>
          <w:rFonts w:ascii="MS Reference Sans Serif" w:hAnsi="MS Reference Sans Serif"/>
          <w:szCs w:val="22"/>
          <w:lang w:val="en-CA"/>
        </w:rPr>
      </w:pPr>
      <w:del w:id="3673" w:author="Yann Bourdeau" w:date="2014-02-06T16:23:00Z">
        <w:r w:rsidRPr="00381014" w:rsidDel="00FC0E8D">
          <w:rPr>
            <w:rFonts w:ascii="MS Reference Sans Serif" w:hAnsi="MS Reference Sans Serif"/>
            <w:szCs w:val="22"/>
            <w:lang w:val="en-CA"/>
          </w:rPr>
          <w:delText xml:space="preserve">         ((EAttribute)3, "name3",</w:delText>
        </w:r>
      </w:del>
    </w:p>
    <w:p w14:paraId="32CC157A" w14:textId="3261A4E3" w:rsidR="005579D5" w:rsidRPr="00381014" w:rsidDel="00FC0E8D" w:rsidRDefault="005579D5" w:rsidP="005579D5">
      <w:pPr>
        <w:spacing w:after="0" w:line="240" w:lineRule="exact"/>
        <w:rPr>
          <w:del w:id="3674" w:author="Yann Bourdeau" w:date="2014-02-06T16:23:00Z"/>
          <w:rFonts w:ascii="MS Reference Sans Serif" w:hAnsi="MS Reference Sans Serif"/>
          <w:szCs w:val="22"/>
          <w:lang w:val="en-CA"/>
        </w:rPr>
      </w:pPr>
      <w:del w:id="3675" w:author="Yann Bourdeau" w:date="2014-02-06T16:23:00Z">
        <w:r w:rsidRPr="00381014" w:rsidDel="00FC0E8D">
          <w:rPr>
            <w:rFonts w:ascii="MS Reference Sans Serif" w:hAnsi="MS Reference Sans Serif"/>
            <w:szCs w:val="22"/>
            <w:lang w:val="en-CA"/>
          </w:rPr>
          <w:delText xml:space="preserve">          false,</w:delText>
        </w:r>
      </w:del>
    </w:p>
    <w:p w14:paraId="5A60AF4D" w14:textId="71DC3FFA" w:rsidR="005579D5" w:rsidRPr="00381014" w:rsidDel="00FC0E8D" w:rsidRDefault="005579D5" w:rsidP="005579D5">
      <w:pPr>
        <w:spacing w:after="0" w:line="240" w:lineRule="exact"/>
        <w:rPr>
          <w:del w:id="3676" w:author="Yann Bourdeau" w:date="2014-02-06T16:23:00Z"/>
          <w:rFonts w:ascii="MS Reference Sans Serif" w:hAnsi="MS Reference Sans Serif"/>
          <w:szCs w:val="22"/>
          <w:lang w:val="en-CA"/>
        </w:rPr>
      </w:pPr>
      <w:del w:id="3677" w:author="Yann Bourdeau" w:date="2014-02-06T16:23:00Z">
        <w:r w:rsidRPr="00381014" w:rsidDel="00FC0E8D">
          <w:rPr>
            <w:rFonts w:ascii="MS Reference Sans Serif" w:hAnsi="MS Reference Sans Serif"/>
            <w:szCs w:val="22"/>
            <w:lang w:val="en-CA"/>
          </w:rPr>
          <w:delText xml:space="preserve">          true,</w:delText>
        </w:r>
      </w:del>
    </w:p>
    <w:p w14:paraId="4A320FD6" w14:textId="7B7A8A21" w:rsidR="005579D5" w:rsidRPr="00381014" w:rsidDel="00FC0E8D" w:rsidRDefault="005579D5" w:rsidP="005579D5">
      <w:pPr>
        <w:spacing w:after="0" w:line="240" w:lineRule="exact"/>
        <w:rPr>
          <w:del w:id="3678" w:author="Yann Bourdeau" w:date="2014-02-06T16:23:00Z"/>
          <w:rFonts w:ascii="MS Reference Sans Serif" w:hAnsi="MS Reference Sans Serif"/>
          <w:szCs w:val="22"/>
          <w:lang w:val="en-CA"/>
        </w:rPr>
      </w:pPr>
      <w:del w:id="3679" w:author="Yann Bourdeau" w:date="2014-02-06T16:23:00Z">
        <w:r w:rsidRPr="00381014" w:rsidDel="00FC0E8D">
          <w:rPr>
            <w:rFonts w:ascii="MS Reference Sans Serif" w:hAnsi="MS Reference Sans Serif"/>
            <w:szCs w:val="22"/>
            <w:lang w:val="en-CA"/>
          </w:rPr>
          <w:delText xml:space="preserve">          false,</w:delText>
        </w:r>
      </w:del>
    </w:p>
    <w:p w14:paraId="7D967009" w14:textId="78813171" w:rsidR="005579D5" w:rsidRPr="00381014" w:rsidDel="00FC0E8D" w:rsidRDefault="005579D5" w:rsidP="005579D5">
      <w:pPr>
        <w:spacing w:after="0" w:line="240" w:lineRule="exact"/>
        <w:rPr>
          <w:del w:id="3680" w:author="Yann Bourdeau" w:date="2014-02-06T16:23:00Z"/>
          <w:rFonts w:ascii="MS Reference Sans Serif" w:hAnsi="MS Reference Sans Serif"/>
          <w:szCs w:val="22"/>
          <w:lang w:val="en-CA"/>
        </w:rPr>
      </w:pPr>
      <w:del w:id="3681" w:author="Yann Bourdeau" w:date="2014-02-06T16:23:00Z">
        <w:r w:rsidRPr="00381014" w:rsidDel="00FC0E8D">
          <w:rPr>
            <w:rFonts w:ascii="MS Reference Sans Serif" w:hAnsi="MS Reference Sans Serif"/>
            <w:szCs w:val="22"/>
            <w:lang w:val="en-CA"/>
          </w:rPr>
          <w:delText xml:space="preserve">          false,</w:delText>
        </w:r>
      </w:del>
    </w:p>
    <w:p w14:paraId="0F550DAC" w14:textId="74AAF452" w:rsidR="005579D5" w:rsidRPr="00381014" w:rsidDel="00FC0E8D" w:rsidRDefault="005579D5" w:rsidP="005579D5">
      <w:pPr>
        <w:spacing w:after="0" w:line="240" w:lineRule="exact"/>
        <w:rPr>
          <w:del w:id="3682" w:author="Yann Bourdeau" w:date="2014-02-06T16:23:00Z"/>
          <w:rFonts w:ascii="MS Reference Sans Serif" w:hAnsi="MS Reference Sans Serif"/>
          <w:szCs w:val="22"/>
          <w:lang w:val="en-CA"/>
        </w:rPr>
      </w:pPr>
      <w:del w:id="3683" w:author="Yann Bourdeau" w:date="2014-02-06T16:23:00Z">
        <w:r w:rsidRPr="00381014" w:rsidDel="00FC0E8D">
          <w:rPr>
            <w:rFonts w:ascii="MS Reference Sans Serif" w:hAnsi="MS Reference Sans Serif"/>
            <w:szCs w:val="22"/>
            <w:lang w:val="en-CA"/>
          </w:rPr>
          <w:delText xml:space="preserve">          false,</w:delText>
        </w:r>
      </w:del>
    </w:p>
    <w:p w14:paraId="4CFA3176" w14:textId="0D62BFF5" w:rsidR="005579D5" w:rsidRPr="00381014" w:rsidDel="00FC0E8D" w:rsidRDefault="005579D5" w:rsidP="005579D5">
      <w:pPr>
        <w:spacing w:after="0" w:line="240" w:lineRule="exact"/>
        <w:rPr>
          <w:del w:id="3684" w:author="Yann Bourdeau" w:date="2014-02-06T16:23:00Z"/>
          <w:rFonts w:ascii="MS Reference Sans Serif" w:hAnsi="MS Reference Sans Serif"/>
          <w:szCs w:val="22"/>
          <w:lang w:val="en-CA"/>
        </w:rPr>
      </w:pPr>
      <w:del w:id="3685" w:author="Yann Bourdeau" w:date="2014-02-06T16:23:00Z">
        <w:r w:rsidRPr="00381014" w:rsidDel="00FC0E8D">
          <w:rPr>
            <w:rFonts w:ascii="MS Reference Sans Serif" w:hAnsi="MS Reference Sans Serif"/>
            <w:szCs w:val="22"/>
            <w:lang w:val="en-CA"/>
          </w:rPr>
          <w:delText xml:space="preserve">          false,</w:delText>
        </w:r>
      </w:del>
    </w:p>
    <w:p w14:paraId="35485BA0" w14:textId="3C28DB8E" w:rsidR="005579D5" w:rsidRPr="00381014" w:rsidDel="00FC0E8D" w:rsidRDefault="005579D5" w:rsidP="005579D5">
      <w:pPr>
        <w:spacing w:after="0" w:line="240" w:lineRule="exact"/>
        <w:rPr>
          <w:del w:id="3686" w:author="Yann Bourdeau" w:date="2014-02-06T16:23:00Z"/>
          <w:rFonts w:ascii="MS Reference Sans Serif" w:hAnsi="MS Reference Sans Serif"/>
          <w:szCs w:val="22"/>
          <w:lang w:val="en-CA"/>
        </w:rPr>
      </w:pPr>
      <w:del w:id="3687" w:author="Yann Bourdeau" w:date="2014-02-06T16:23:00Z">
        <w:r w:rsidRPr="00381014" w:rsidDel="00FC0E8D">
          <w:rPr>
            <w:rFonts w:ascii="MS Reference Sans Serif" w:hAnsi="MS Reference Sans Serif"/>
            <w:szCs w:val="22"/>
            <w:lang w:val="en-CA"/>
          </w:rPr>
          <w:delText xml:space="preserve">          "defaultvalue",</w:delText>
        </w:r>
      </w:del>
    </w:p>
    <w:p w14:paraId="33EFE836" w14:textId="511B038E" w:rsidR="005579D5" w:rsidRPr="00381014" w:rsidDel="00FC0E8D" w:rsidRDefault="005579D5" w:rsidP="005579D5">
      <w:pPr>
        <w:spacing w:after="0" w:line="240" w:lineRule="exact"/>
        <w:rPr>
          <w:del w:id="3688" w:author="Yann Bourdeau" w:date="2014-02-06T16:23:00Z"/>
          <w:rFonts w:ascii="MS Reference Sans Serif" w:hAnsi="MS Reference Sans Serif"/>
          <w:szCs w:val="22"/>
          <w:lang w:val="en-CA"/>
        </w:rPr>
      </w:pPr>
      <w:del w:id="3689" w:author="Yann Bourdeau" w:date="2014-02-06T16:23:00Z">
        <w:r w:rsidRPr="00381014" w:rsidDel="00FC0E8D">
          <w:rPr>
            <w:rFonts w:ascii="MS Reference Sans Serif" w:hAnsi="MS Reference Sans Serif"/>
            <w:szCs w:val="22"/>
            <w:lang w:val="en-CA"/>
          </w:rPr>
          <w:delText xml:space="preserve">          false,</w:delText>
        </w:r>
      </w:del>
    </w:p>
    <w:p w14:paraId="15AC265A" w14:textId="64F21277" w:rsidR="005579D5" w:rsidRPr="00381014" w:rsidDel="00FC0E8D" w:rsidRDefault="005579D5" w:rsidP="005579D5">
      <w:pPr>
        <w:spacing w:after="0" w:line="240" w:lineRule="exact"/>
        <w:rPr>
          <w:del w:id="3690" w:author="Yann Bourdeau" w:date="2014-02-06T16:23:00Z"/>
          <w:rFonts w:ascii="MS Reference Sans Serif" w:hAnsi="MS Reference Sans Serif"/>
          <w:szCs w:val="22"/>
          <w:lang w:val="en-CA"/>
        </w:rPr>
      </w:pPr>
      <w:del w:id="3691" w:author="Yann Bourdeau" w:date="2014-02-06T16:23:00Z">
        <w:r w:rsidRPr="00381014" w:rsidDel="00FC0E8D">
          <w:rPr>
            <w:rFonts w:ascii="MS Reference Sans Serif" w:hAnsi="MS Reference Sans Serif"/>
            <w:szCs w:val="22"/>
            <w:lang w:val="en-CA"/>
          </w:rPr>
          <w:delText xml:space="preserve">          0,</w:delText>
        </w:r>
      </w:del>
    </w:p>
    <w:p w14:paraId="08481028" w14:textId="6C9181CD" w:rsidR="005579D5" w:rsidRPr="00381014" w:rsidDel="00FC0E8D" w:rsidRDefault="005579D5" w:rsidP="005579D5">
      <w:pPr>
        <w:spacing w:after="0" w:line="240" w:lineRule="exact"/>
        <w:rPr>
          <w:del w:id="3692" w:author="Yann Bourdeau" w:date="2014-02-06T16:23:00Z"/>
          <w:rFonts w:ascii="MS Reference Sans Serif" w:hAnsi="MS Reference Sans Serif"/>
          <w:szCs w:val="22"/>
          <w:lang w:val="en-CA"/>
        </w:rPr>
      </w:pPr>
      <w:del w:id="3693" w:author="Yann Bourdeau" w:date="2014-02-06T16:23:00Z">
        <w:r w:rsidRPr="00381014" w:rsidDel="00FC0E8D">
          <w:rPr>
            <w:rFonts w:ascii="MS Reference Sans Serif" w:hAnsi="MS Reference Sans Serif"/>
            <w:szCs w:val="22"/>
            <w:lang w:val="en-CA"/>
          </w:rPr>
          <w:delText xml:space="preserve">          0,</w:delText>
        </w:r>
      </w:del>
    </w:p>
    <w:p w14:paraId="4FA0909E" w14:textId="5E361DCD" w:rsidR="005579D5" w:rsidRPr="00381014" w:rsidDel="00FC0E8D" w:rsidRDefault="005579D5" w:rsidP="005579D5">
      <w:pPr>
        <w:spacing w:after="0" w:line="240" w:lineRule="exact"/>
        <w:rPr>
          <w:del w:id="3694" w:author="Yann Bourdeau" w:date="2014-02-06T16:23:00Z"/>
          <w:rFonts w:ascii="MS Reference Sans Serif" w:hAnsi="MS Reference Sans Serif"/>
          <w:szCs w:val="22"/>
          <w:lang w:val="en-CA"/>
        </w:rPr>
      </w:pPr>
      <w:del w:id="3695" w:author="Yann Bourdeau" w:date="2014-02-06T16:23:00Z">
        <w:r w:rsidRPr="00381014" w:rsidDel="00FC0E8D">
          <w:rPr>
            <w:rFonts w:ascii="MS Reference Sans Serif" w:hAnsi="MS Reference Sans Serif"/>
            <w:szCs w:val="22"/>
            <w:lang w:val="en-CA"/>
          </w:rPr>
          <w:delText xml:space="preserve">          0));</w:delText>
        </w:r>
      </w:del>
    </w:p>
    <w:p w14:paraId="5DD8DF2E" w14:textId="5D2229EC" w:rsidR="005579D5" w:rsidRPr="00381014" w:rsidDel="00FC0E8D" w:rsidRDefault="005579D5" w:rsidP="005579D5">
      <w:pPr>
        <w:spacing w:after="0" w:line="240" w:lineRule="exact"/>
        <w:rPr>
          <w:del w:id="3696" w:author="Yann Bourdeau" w:date="2014-02-06T16:23:00Z"/>
          <w:rFonts w:ascii="MS Reference Sans Serif" w:hAnsi="MS Reference Sans Serif"/>
          <w:szCs w:val="22"/>
          <w:lang w:val="en-CA"/>
        </w:rPr>
      </w:pPr>
    </w:p>
    <w:p w14:paraId="63F6C31F" w14:textId="1418B75E" w:rsidR="005579D5" w:rsidRPr="00381014" w:rsidDel="00FC0E8D" w:rsidRDefault="005579D5" w:rsidP="005579D5">
      <w:pPr>
        <w:spacing w:after="0" w:line="240" w:lineRule="exact"/>
        <w:rPr>
          <w:del w:id="3697" w:author="Yann Bourdeau" w:date="2014-02-06T16:23:00Z"/>
          <w:rFonts w:ascii="MS Reference Sans Serif" w:hAnsi="MS Reference Sans Serif"/>
          <w:szCs w:val="22"/>
          <w:lang w:val="en-CA"/>
        </w:rPr>
      </w:pPr>
      <w:del w:id="3698" w:author="Yann Bourdeau" w:date="2014-02-06T16:23:00Z">
        <w:r w:rsidRPr="00381014" w:rsidDel="00FC0E8D">
          <w:rPr>
            <w:rFonts w:ascii="MS Reference Sans Serif" w:hAnsi="MS Reference Sans Serif"/>
            <w:szCs w:val="22"/>
            <w:lang w:val="en-CA"/>
          </w:rPr>
          <w:tab/>
          <w:delText>fi.insert</w:delText>
        </w:r>
      </w:del>
    </w:p>
    <w:p w14:paraId="0CA86D2F" w14:textId="00ADEEF9" w:rsidR="005579D5" w:rsidRPr="00381014" w:rsidDel="00FC0E8D" w:rsidRDefault="005579D5" w:rsidP="005579D5">
      <w:pPr>
        <w:spacing w:after="0" w:line="240" w:lineRule="exact"/>
        <w:rPr>
          <w:del w:id="3699" w:author="Yann Bourdeau" w:date="2014-02-06T16:23:00Z"/>
          <w:rFonts w:ascii="MS Reference Sans Serif" w:hAnsi="MS Reference Sans Serif"/>
          <w:szCs w:val="22"/>
          <w:lang w:val="en-CA"/>
        </w:rPr>
      </w:pPr>
      <w:del w:id="3700" w:author="Yann Bourdeau" w:date="2014-02-06T16:23:00Z">
        <w:r w:rsidRPr="00381014" w:rsidDel="00FC0E8D">
          <w:rPr>
            <w:rFonts w:ascii="MS Reference Sans Serif" w:hAnsi="MS Reference Sans Serif"/>
            <w:szCs w:val="22"/>
            <w:lang w:val="en-CA"/>
          </w:rPr>
          <w:delText xml:space="preserve">        (blueslice::policy::profile::FieldInfo</w:delText>
        </w:r>
      </w:del>
    </w:p>
    <w:p w14:paraId="34714D49" w14:textId="6A280D9C" w:rsidR="005579D5" w:rsidRPr="00381014" w:rsidDel="00FC0E8D" w:rsidRDefault="005579D5" w:rsidP="005579D5">
      <w:pPr>
        <w:spacing w:after="0" w:line="240" w:lineRule="exact"/>
        <w:rPr>
          <w:del w:id="3701" w:author="Yann Bourdeau" w:date="2014-02-06T16:23:00Z"/>
          <w:rFonts w:ascii="MS Reference Sans Serif" w:hAnsi="MS Reference Sans Serif"/>
          <w:szCs w:val="22"/>
          <w:lang w:val="en-CA"/>
        </w:rPr>
      </w:pPr>
      <w:del w:id="3702" w:author="Yann Bourdeau" w:date="2014-02-06T16:23:00Z">
        <w:r w:rsidRPr="00381014" w:rsidDel="00FC0E8D">
          <w:rPr>
            <w:rFonts w:ascii="MS Reference Sans Serif" w:hAnsi="MS Reference Sans Serif"/>
            <w:szCs w:val="22"/>
            <w:lang w:val="en-CA"/>
          </w:rPr>
          <w:delText xml:space="preserve">         ((EAttribute)4, "name4",</w:delText>
        </w:r>
      </w:del>
    </w:p>
    <w:p w14:paraId="79AEBF9C" w14:textId="79B7FEB4" w:rsidR="005579D5" w:rsidRPr="00381014" w:rsidDel="00FC0E8D" w:rsidRDefault="005579D5" w:rsidP="005579D5">
      <w:pPr>
        <w:spacing w:after="0" w:line="240" w:lineRule="exact"/>
        <w:rPr>
          <w:del w:id="3703" w:author="Yann Bourdeau" w:date="2014-02-06T16:23:00Z"/>
          <w:rFonts w:ascii="MS Reference Sans Serif" w:hAnsi="MS Reference Sans Serif"/>
          <w:szCs w:val="22"/>
          <w:lang w:val="en-CA"/>
        </w:rPr>
      </w:pPr>
      <w:del w:id="3704" w:author="Yann Bourdeau" w:date="2014-02-06T16:23:00Z">
        <w:r w:rsidRPr="00381014" w:rsidDel="00FC0E8D">
          <w:rPr>
            <w:rFonts w:ascii="MS Reference Sans Serif" w:hAnsi="MS Reference Sans Serif"/>
            <w:szCs w:val="22"/>
            <w:lang w:val="en-CA"/>
          </w:rPr>
          <w:delText xml:space="preserve">          false,</w:delText>
        </w:r>
      </w:del>
    </w:p>
    <w:p w14:paraId="3FF9B88F" w14:textId="502B8C85" w:rsidR="005579D5" w:rsidRPr="00381014" w:rsidDel="00FC0E8D" w:rsidRDefault="005579D5" w:rsidP="005579D5">
      <w:pPr>
        <w:spacing w:after="0" w:line="240" w:lineRule="exact"/>
        <w:rPr>
          <w:del w:id="3705" w:author="Yann Bourdeau" w:date="2014-02-06T16:23:00Z"/>
          <w:rFonts w:ascii="MS Reference Sans Serif" w:hAnsi="MS Reference Sans Serif"/>
          <w:szCs w:val="22"/>
          <w:lang w:val="en-CA"/>
        </w:rPr>
      </w:pPr>
      <w:del w:id="3706" w:author="Yann Bourdeau" w:date="2014-02-06T16:23:00Z">
        <w:r w:rsidRPr="00381014" w:rsidDel="00FC0E8D">
          <w:rPr>
            <w:rFonts w:ascii="MS Reference Sans Serif" w:hAnsi="MS Reference Sans Serif"/>
            <w:szCs w:val="22"/>
            <w:lang w:val="en-CA"/>
          </w:rPr>
          <w:delText xml:space="preserve">          false,</w:delText>
        </w:r>
      </w:del>
    </w:p>
    <w:p w14:paraId="6A2A2D93" w14:textId="5FC28981" w:rsidR="005579D5" w:rsidRPr="00381014" w:rsidDel="00FC0E8D" w:rsidRDefault="005579D5" w:rsidP="005579D5">
      <w:pPr>
        <w:spacing w:after="0" w:line="240" w:lineRule="exact"/>
        <w:rPr>
          <w:del w:id="3707" w:author="Yann Bourdeau" w:date="2014-02-06T16:23:00Z"/>
          <w:rFonts w:ascii="MS Reference Sans Serif" w:hAnsi="MS Reference Sans Serif"/>
          <w:szCs w:val="22"/>
          <w:lang w:val="en-CA"/>
        </w:rPr>
      </w:pPr>
      <w:del w:id="3708" w:author="Yann Bourdeau" w:date="2014-02-06T16:23:00Z">
        <w:r w:rsidRPr="00381014" w:rsidDel="00FC0E8D">
          <w:rPr>
            <w:rFonts w:ascii="MS Reference Sans Serif" w:hAnsi="MS Reference Sans Serif"/>
            <w:szCs w:val="22"/>
            <w:lang w:val="en-CA"/>
          </w:rPr>
          <w:delText xml:space="preserve">          true,</w:delText>
        </w:r>
      </w:del>
    </w:p>
    <w:p w14:paraId="6F234242" w14:textId="44D0D811" w:rsidR="005579D5" w:rsidRPr="00381014" w:rsidDel="00FC0E8D" w:rsidRDefault="005579D5" w:rsidP="005579D5">
      <w:pPr>
        <w:spacing w:after="0" w:line="240" w:lineRule="exact"/>
        <w:rPr>
          <w:del w:id="3709" w:author="Yann Bourdeau" w:date="2014-02-06T16:23:00Z"/>
          <w:rFonts w:ascii="MS Reference Sans Serif" w:hAnsi="MS Reference Sans Serif"/>
          <w:szCs w:val="22"/>
          <w:lang w:val="en-CA"/>
        </w:rPr>
      </w:pPr>
      <w:del w:id="3710" w:author="Yann Bourdeau" w:date="2014-02-06T16:23:00Z">
        <w:r w:rsidRPr="00381014" w:rsidDel="00FC0E8D">
          <w:rPr>
            <w:rFonts w:ascii="MS Reference Sans Serif" w:hAnsi="MS Reference Sans Serif"/>
            <w:szCs w:val="22"/>
            <w:lang w:val="en-CA"/>
          </w:rPr>
          <w:delText xml:space="preserve">          false,</w:delText>
        </w:r>
      </w:del>
    </w:p>
    <w:p w14:paraId="36B1C05C" w14:textId="1EE2C9D2" w:rsidR="005579D5" w:rsidRPr="00381014" w:rsidDel="00FC0E8D" w:rsidRDefault="005579D5" w:rsidP="005579D5">
      <w:pPr>
        <w:spacing w:after="0" w:line="240" w:lineRule="exact"/>
        <w:rPr>
          <w:del w:id="3711" w:author="Yann Bourdeau" w:date="2014-02-06T16:23:00Z"/>
          <w:rFonts w:ascii="MS Reference Sans Serif" w:hAnsi="MS Reference Sans Serif"/>
          <w:szCs w:val="22"/>
          <w:lang w:val="en-CA"/>
        </w:rPr>
      </w:pPr>
      <w:del w:id="3712" w:author="Yann Bourdeau" w:date="2014-02-06T16:23:00Z">
        <w:r w:rsidRPr="00381014" w:rsidDel="00FC0E8D">
          <w:rPr>
            <w:rFonts w:ascii="MS Reference Sans Serif" w:hAnsi="MS Reference Sans Serif"/>
            <w:szCs w:val="22"/>
            <w:lang w:val="en-CA"/>
          </w:rPr>
          <w:delText xml:space="preserve">          false,</w:delText>
        </w:r>
      </w:del>
    </w:p>
    <w:p w14:paraId="5C2D4FEE" w14:textId="31F4F3DF" w:rsidR="005579D5" w:rsidRPr="00381014" w:rsidDel="00FC0E8D" w:rsidRDefault="005579D5" w:rsidP="005579D5">
      <w:pPr>
        <w:spacing w:after="0" w:line="240" w:lineRule="exact"/>
        <w:rPr>
          <w:del w:id="3713" w:author="Yann Bourdeau" w:date="2014-02-06T16:23:00Z"/>
          <w:rFonts w:ascii="MS Reference Sans Serif" w:hAnsi="MS Reference Sans Serif"/>
          <w:szCs w:val="22"/>
          <w:lang w:val="en-CA"/>
        </w:rPr>
      </w:pPr>
      <w:del w:id="3714" w:author="Yann Bourdeau" w:date="2014-02-06T16:23:00Z">
        <w:r w:rsidRPr="00381014" w:rsidDel="00FC0E8D">
          <w:rPr>
            <w:rFonts w:ascii="MS Reference Sans Serif" w:hAnsi="MS Reference Sans Serif"/>
            <w:szCs w:val="22"/>
            <w:lang w:val="en-CA"/>
          </w:rPr>
          <w:delText xml:space="preserve">          false,</w:delText>
        </w:r>
      </w:del>
    </w:p>
    <w:p w14:paraId="51603461" w14:textId="348F15BC" w:rsidR="005579D5" w:rsidRPr="00381014" w:rsidDel="00FC0E8D" w:rsidRDefault="005579D5" w:rsidP="005579D5">
      <w:pPr>
        <w:spacing w:after="0" w:line="240" w:lineRule="exact"/>
        <w:rPr>
          <w:del w:id="3715" w:author="Yann Bourdeau" w:date="2014-02-06T16:23:00Z"/>
          <w:rFonts w:ascii="MS Reference Sans Serif" w:hAnsi="MS Reference Sans Serif"/>
          <w:szCs w:val="22"/>
          <w:lang w:val="en-CA"/>
        </w:rPr>
      </w:pPr>
      <w:del w:id="3716" w:author="Yann Bourdeau" w:date="2014-02-06T16:23:00Z">
        <w:r w:rsidRPr="00381014" w:rsidDel="00FC0E8D">
          <w:rPr>
            <w:rFonts w:ascii="MS Reference Sans Serif" w:hAnsi="MS Reference Sans Serif"/>
            <w:szCs w:val="22"/>
            <w:lang w:val="en-CA"/>
          </w:rPr>
          <w:delText xml:space="preserve">          "defaultvalue",</w:delText>
        </w:r>
      </w:del>
    </w:p>
    <w:p w14:paraId="72C63BAF" w14:textId="1EAD9E4F" w:rsidR="005579D5" w:rsidRPr="00381014" w:rsidDel="00FC0E8D" w:rsidRDefault="005579D5" w:rsidP="005579D5">
      <w:pPr>
        <w:spacing w:after="0" w:line="240" w:lineRule="exact"/>
        <w:rPr>
          <w:del w:id="3717" w:author="Yann Bourdeau" w:date="2014-02-06T16:23:00Z"/>
          <w:rFonts w:ascii="MS Reference Sans Serif" w:hAnsi="MS Reference Sans Serif"/>
          <w:szCs w:val="22"/>
          <w:lang w:val="en-CA"/>
        </w:rPr>
      </w:pPr>
      <w:del w:id="3718" w:author="Yann Bourdeau" w:date="2014-02-06T16:23:00Z">
        <w:r w:rsidRPr="00381014" w:rsidDel="00FC0E8D">
          <w:rPr>
            <w:rFonts w:ascii="MS Reference Sans Serif" w:hAnsi="MS Reference Sans Serif"/>
            <w:szCs w:val="22"/>
            <w:lang w:val="en-CA"/>
          </w:rPr>
          <w:delText xml:space="preserve">          false,</w:delText>
        </w:r>
      </w:del>
    </w:p>
    <w:p w14:paraId="39ECAF99" w14:textId="3D65408A" w:rsidR="005579D5" w:rsidRPr="00381014" w:rsidDel="00FC0E8D" w:rsidRDefault="005579D5" w:rsidP="005579D5">
      <w:pPr>
        <w:spacing w:after="0" w:line="240" w:lineRule="exact"/>
        <w:rPr>
          <w:del w:id="3719" w:author="Yann Bourdeau" w:date="2014-02-06T16:23:00Z"/>
          <w:rFonts w:ascii="MS Reference Sans Serif" w:hAnsi="MS Reference Sans Serif"/>
          <w:szCs w:val="22"/>
          <w:lang w:val="en-CA"/>
        </w:rPr>
      </w:pPr>
      <w:del w:id="3720" w:author="Yann Bourdeau" w:date="2014-02-06T16:23:00Z">
        <w:r w:rsidRPr="00381014" w:rsidDel="00FC0E8D">
          <w:rPr>
            <w:rFonts w:ascii="MS Reference Sans Serif" w:hAnsi="MS Reference Sans Serif"/>
            <w:szCs w:val="22"/>
            <w:lang w:val="en-CA"/>
          </w:rPr>
          <w:delText xml:space="preserve">          0,</w:delText>
        </w:r>
      </w:del>
    </w:p>
    <w:p w14:paraId="48194059" w14:textId="21D0D3AC" w:rsidR="005579D5" w:rsidRPr="00381014" w:rsidDel="00FC0E8D" w:rsidRDefault="005579D5" w:rsidP="005579D5">
      <w:pPr>
        <w:spacing w:after="0" w:line="240" w:lineRule="exact"/>
        <w:rPr>
          <w:del w:id="3721" w:author="Yann Bourdeau" w:date="2014-02-06T16:23:00Z"/>
          <w:rFonts w:ascii="MS Reference Sans Serif" w:hAnsi="MS Reference Sans Serif"/>
          <w:szCs w:val="22"/>
          <w:lang w:val="en-CA"/>
        </w:rPr>
      </w:pPr>
      <w:del w:id="3722" w:author="Yann Bourdeau" w:date="2014-02-06T16:23:00Z">
        <w:r w:rsidRPr="00381014" w:rsidDel="00FC0E8D">
          <w:rPr>
            <w:rFonts w:ascii="MS Reference Sans Serif" w:hAnsi="MS Reference Sans Serif"/>
            <w:szCs w:val="22"/>
            <w:lang w:val="en-CA"/>
          </w:rPr>
          <w:delText xml:space="preserve">          0,</w:delText>
        </w:r>
      </w:del>
    </w:p>
    <w:p w14:paraId="0BC65FEA" w14:textId="53DE4F0A" w:rsidR="005579D5" w:rsidRPr="00381014" w:rsidDel="00FC0E8D" w:rsidRDefault="005579D5" w:rsidP="005579D5">
      <w:pPr>
        <w:spacing w:after="0" w:line="240" w:lineRule="exact"/>
        <w:rPr>
          <w:del w:id="3723" w:author="Yann Bourdeau" w:date="2014-02-06T16:23:00Z"/>
          <w:rFonts w:ascii="MS Reference Sans Serif" w:hAnsi="MS Reference Sans Serif"/>
          <w:szCs w:val="22"/>
          <w:lang w:val="en-CA"/>
        </w:rPr>
      </w:pPr>
      <w:del w:id="3724" w:author="Yann Bourdeau" w:date="2014-02-06T16:23:00Z">
        <w:r w:rsidRPr="00381014" w:rsidDel="00FC0E8D">
          <w:rPr>
            <w:rFonts w:ascii="MS Reference Sans Serif" w:hAnsi="MS Reference Sans Serif"/>
            <w:szCs w:val="22"/>
            <w:lang w:val="en-CA"/>
          </w:rPr>
          <w:delText xml:space="preserve">          0));</w:delText>
        </w:r>
      </w:del>
    </w:p>
    <w:p w14:paraId="545A55B8" w14:textId="128B0C06" w:rsidR="005579D5" w:rsidRPr="00381014" w:rsidDel="00FC0E8D" w:rsidRDefault="005579D5" w:rsidP="005579D5">
      <w:pPr>
        <w:spacing w:after="0" w:line="240" w:lineRule="exact"/>
        <w:rPr>
          <w:del w:id="3725" w:author="Yann Bourdeau" w:date="2014-02-06T16:23:00Z"/>
          <w:rFonts w:ascii="MS Reference Sans Serif" w:hAnsi="MS Reference Sans Serif"/>
          <w:szCs w:val="22"/>
          <w:lang w:val="en-CA"/>
        </w:rPr>
      </w:pPr>
    </w:p>
    <w:p w14:paraId="28975926" w14:textId="22D73189" w:rsidR="005579D5" w:rsidRPr="00381014" w:rsidDel="00FC0E8D" w:rsidRDefault="005579D5" w:rsidP="005579D5">
      <w:pPr>
        <w:spacing w:after="0" w:line="240" w:lineRule="exact"/>
        <w:rPr>
          <w:del w:id="3726" w:author="Yann Bourdeau" w:date="2014-02-06T16:23:00Z"/>
          <w:rFonts w:ascii="MS Reference Sans Serif" w:hAnsi="MS Reference Sans Serif"/>
          <w:szCs w:val="22"/>
          <w:lang w:val="en-CA"/>
        </w:rPr>
      </w:pPr>
      <w:del w:id="3727" w:author="Yann Bourdeau" w:date="2014-02-06T16:23:00Z">
        <w:r w:rsidRPr="00381014" w:rsidDel="00FC0E8D">
          <w:rPr>
            <w:rFonts w:ascii="MS Reference Sans Serif" w:hAnsi="MS Reference Sans Serif"/>
            <w:szCs w:val="22"/>
            <w:lang w:val="en-CA"/>
          </w:rPr>
          <w:tab/>
          <w:delText>fi.insert</w:delText>
        </w:r>
      </w:del>
    </w:p>
    <w:p w14:paraId="5143D075" w14:textId="31BC0024" w:rsidR="005579D5" w:rsidRPr="00381014" w:rsidDel="00FC0E8D" w:rsidRDefault="005579D5" w:rsidP="005579D5">
      <w:pPr>
        <w:spacing w:after="0" w:line="240" w:lineRule="exact"/>
        <w:rPr>
          <w:del w:id="3728" w:author="Yann Bourdeau" w:date="2014-02-06T16:23:00Z"/>
          <w:rFonts w:ascii="MS Reference Sans Serif" w:hAnsi="MS Reference Sans Serif"/>
          <w:szCs w:val="22"/>
          <w:lang w:val="en-CA"/>
        </w:rPr>
      </w:pPr>
      <w:del w:id="3729" w:author="Yann Bourdeau" w:date="2014-02-06T16:23:00Z">
        <w:r w:rsidRPr="00381014" w:rsidDel="00FC0E8D">
          <w:rPr>
            <w:rFonts w:ascii="MS Reference Sans Serif" w:hAnsi="MS Reference Sans Serif"/>
            <w:szCs w:val="22"/>
            <w:lang w:val="en-CA"/>
          </w:rPr>
          <w:delText xml:space="preserve">        (blueslice::policy::profile::FieldInfo</w:delText>
        </w:r>
      </w:del>
    </w:p>
    <w:p w14:paraId="31A1078D" w14:textId="7D365F56" w:rsidR="005579D5" w:rsidRPr="00381014" w:rsidDel="00FC0E8D" w:rsidRDefault="005579D5" w:rsidP="005579D5">
      <w:pPr>
        <w:spacing w:after="0" w:line="240" w:lineRule="exact"/>
        <w:rPr>
          <w:del w:id="3730" w:author="Yann Bourdeau" w:date="2014-02-06T16:23:00Z"/>
          <w:rFonts w:ascii="MS Reference Sans Serif" w:hAnsi="MS Reference Sans Serif"/>
          <w:szCs w:val="22"/>
          <w:lang w:val="en-CA"/>
        </w:rPr>
      </w:pPr>
      <w:del w:id="3731" w:author="Yann Bourdeau" w:date="2014-02-06T16:23:00Z">
        <w:r w:rsidRPr="00381014" w:rsidDel="00FC0E8D">
          <w:rPr>
            <w:rFonts w:ascii="MS Reference Sans Serif" w:hAnsi="MS Reference Sans Serif"/>
            <w:szCs w:val="22"/>
            <w:lang w:val="en-CA"/>
          </w:rPr>
          <w:delText xml:space="preserve">         ((EAttribute)5, "name5",</w:delText>
        </w:r>
      </w:del>
    </w:p>
    <w:p w14:paraId="09AB670C" w14:textId="1D4D94B8" w:rsidR="005579D5" w:rsidRPr="00381014" w:rsidDel="00FC0E8D" w:rsidRDefault="005579D5" w:rsidP="005579D5">
      <w:pPr>
        <w:spacing w:after="0" w:line="240" w:lineRule="exact"/>
        <w:rPr>
          <w:del w:id="3732" w:author="Yann Bourdeau" w:date="2014-02-06T16:23:00Z"/>
          <w:rFonts w:ascii="MS Reference Sans Serif" w:hAnsi="MS Reference Sans Serif"/>
          <w:szCs w:val="22"/>
          <w:lang w:val="en-CA"/>
        </w:rPr>
      </w:pPr>
      <w:del w:id="3733" w:author="Yann Bourdeau" w:date="2014-02-06T16:23:00Z">
        <w:r w:rsidRPr="00381014" w:rsidDel="00FC0E8D">
          <w:rPr>
            <w:rFonts w:ascii="MS Reference Sans Serif" w:hAnsi="MS Reference Sans Serif"/>
            <w:szCs w:val="22"/>
            <w:lang w:val="en-CA"/>
          </w:rPr>
          <w:delText xml:space="preserve">          false,</w:delText>
        </w:r>
      </w:del>
    </w:p>
    <w:p w14:paraId="0F9CDB07" w14:textId="297C443E" w:rsidR="005579D5" w:rsidRPr="00381014" w:rsidDel="00FC0E8D" w:rsidRDefault="005579D5" w:rsidP="005579D5">
      <w:pPr>
        <w:spacing w:after="0" w:line="240" w:lineRule="exact"/>
        <w:rPr>
          <w:del w:id="3734" w:author="Yann Bourdeau" w:date="2014-02-06T16:23:00Z"/>
          <w:rFonts w:ascii="MS Reference Sans Serif" w:hAnsi="MS Reference Sans Serif"/>
          <w:szCs w:val="22"/>
          <w:lang w:val="en-CA"/>
        </w:rPr>
      </w:pPr>
      <w:del w:id="3735" w:author="Yann Bourdeau" w:date="2014-02-06T16:23:00Z">
        <w:r w:rsidRPr="00381014" w:rsidDel="00FC0E8D">
          <w:rPr>
            <w:rFonts w:ascii="MS Reference Sans Serif" w:hAnsi="MS Reference Sans Serif"/>
            <w:szCs w:val="22"/>
            <w:lang w:val="en-CA"/>
          </w:rPr>
          <w:delText xml:space="preserve">          false,</w:delText>
        </w:r>
      </w:del>
    </w:p>
    <w:p w14:paraId="0F8B60B4" w14:textId="487F96BE" w:rsidR="005579D5" w:rsidRPr="00381014" w:rsidDel="00FC0E8D" w:rsidRDefault="005579D5" w:rsidP="005579D5">
      <w:pPr>
        <w:spacing w:after="0" w:line="240" w:lineRule="exact"/>
        <w:rPr>
          <w:del w:id="3736" w:author="Yann Bourdeau" w:date="2014-02-06T16:23:00Z"/>
          <w:rFonts w:ascii="MS Reference Sans Serif" w:hAnsi="MS Reference Sans Serif"/>
          <w:szCs w:val="22"/>
          <w:lang w:val="en-CA"/>
        </w:rPr>
      </w:pPr>
      <w:del w:id="3737" w:author="Yann Bourdeau" w:date="2014-02-06T16:23:00Z">
        <w:r w:rsidRPr="00381014" w:rsidDel="00FC0E8D">
          <w:rPr>
            <w:rFonts w:ascii="MS Reference Sans Serif" w:hAnsi="MS Reference Sans Serif"/>
            <w:szCs w:val="22"/>
            <w:lang w:val="en-CA"/>
          </w:rPr>
          <w:delText xml:space="preserve">          false,</w:delText>
        </w:r>
      </w:del>
    </w:p>
    <w:p w14:paraId="7109A5F7" w14:textId="21BDB1AD" w:rsidR="005579D5" w:rsidRPr="00381014" w:rsidDel="00FC0E8D" w:rsidRDefault="005579D5" w:rsidP="005579D5">
      <w:pPr>
        <w:spacing w:after="0" w:line="240" w:lineRule="exact"/>
        <w:rPr>
          <w:del w:id="3738" w:author="Yann Bourdeau" w:date="2014-02-06T16:23:00Z"/>
          <w:rFonts w:ascii="MS Reference Sans Serif" w:hAnsi="MS Reference Sans Serif"/>
          <w:szCs w:val="22"/>
          <w:lang w:val="en-CA"/>
        </w:rPr>
      </w:pPr>
      <w:del w:id="3739" w:author="Yann Bourdeau" w:date="2014-02-06T16:23:00Z">
        <w:r w:rsidRPr="00381014" w:rsidDel="00FC0E8D">
          <w:rPr>
            <w:rFonts w:ascii="MS Reference Sans Serif" w:hAnsi="MS Reference Sans Serif"/>
            <w:szCs w:val="22"/>
            <w:lang w:val="en-CA"/>
          </w:rPr>
          <w:delText xml:space="preserve">          true,</w:delText>
        </w:r>
      </w:del>
    </w:p>
    <w:p w14:paraId="1A30E700" w14:textId="508C0C23" w:rsidR="005579D5" w:rsidRPr="00381014" w:rsidDel="00FC0E8D" w:rsidRDefault="005579D5" w:rsidP="005579D5">
      <w:pPr>
        <w:spacing w:after="0" w:line="240" w:lineRule="exact"/>
        <w:rPr>
          <w:del w:id="3740" w:author="Yann Bourdeau" w:date="2014-02-06T16:23:00Z"/>
          <w:rFonts w:ascii="MS Reference Sans Serif" w:hAnsi="MS Reference Sans Serif"/>
          <w:szCs w:val="22"/>
          <w:lang w:val="en-CA"/>
        </w:rPr>
      </w:pPr>
      <w:del w:id="3741" w:author="Yann Bourdeau" w:date="2014-02-06T16:23:00Z">
        <w:r w:rsidRPr="00381014" w:rsidDel="00FC0E8D">
          <w:rPr>
            <w:rFonts w:ascii="MS Reference Sans Serif" w:hAnsi="MS Reference Sans Serif"/>
            <w:szCs w:val="22"/>
            <w:lang w:val="en-CA"/>
          </w:rPr>
          <w:delText xml:space="preserve">          false,</w:delText>
        </w:r>
      </w:del>
    </w:p>
    <w:p w14:paraId="611A9EA0" w14:textId="3849CF6C" w:rsidR="005579D5" w:rsidRPr="00381014" w:rsidDel="00FC0E8D" w:rsidRDefault="005579D5" w:rsidP="005579D5">
      <w:pPr>
        <w:spacing w:after="0" w:line="240" w:lineRule="exact"/>
        <w:rPr>
          <w:del w:id="3742" w:author="Yann Bourdeau" w:date="2014-02-06T16:23:00Z"/>
          <w:rFonts w:ascii="MS Reference Sans Serif" w:hAnsi="MS Reference Sans Serif"/>
          <w:szCs w:val="22"/>
          <w:lang w:val="en-CA"/>
        </w:rPr>
      </w:pPr>
      <w:del w:id="3743" w:author="Yann Bourdeau" w:date="2014-02-06T16:23:00Z">
        <w:r w:rsidRPr="00381014" w:rsidDel="00FC0E8D">
          <w:rPr>
            <w:rFonts w:ascii="MS Reference Sans Serif" w:hAnsi="MS Reference Sans Serif"/>
            <w:szCs w:val="22"/>
            <w:lang w:val="en-CA"/>
          </w:rPr>
          <w:delText xml:space="preserve">          false,</w:delText>
        </w:r>
      </w:del>
    </w:p>
    <w:p w14:paraId="55443FBC" w14:textId="61CFF811" w:rsidR="005579D5" w:rsidRPr="00381014" w:rsidDel="00FC0E8D" w:rsidRDefault="005579D5" w:rsidP="005579D5">
      <w:pPr>
        <w:spacing w:after="0" w:line="240" w:lineRule="exact"/>
        <w:rPr>
          <w:del w:id="3744" w:author="Yann Bourdeau" w:date="2014-02-06T16:23:00Z"/>
          <w:rFonts w:ascii="MS Reference Sans Serif" w:hAnsi="MS Reference Sans Serif"/>
          <w:szCs w:val="22"/>
          <w:lang w:val="en-CA"/>
        </w:rPr>
      </w:pPr>
      <w:del w:id="3745" w:author="Yann Bourdeau" w:date="2014-02-06T16:23:00Z">
        <w:r w:rsidRPr="00381014" w:rsidDel="00FC0E8D">
          <w:rPr>
            <w:rFonts w:ascii="MS Reference Sans Serif" w:hAnsi="MS Reference Sans Serif"/>
            <w:szCs w:val="22"/>
            <w:lang w:val="en-CA"/>
          </w:rPr>
          <w:delText xml:space="preserve">          "defaultvalue",</w:delText>
        </w:r>
      </w:del>
    </w:p>
    <w:p w14:paraId="364DE072" w14:textId="1BD43276" w:rsidR="005579D5" w:rsidRPr="00381014" w:rsidDel="00FC0E8D" w:rsidRDefault="005579D5" w:rsidP="005579D5">
      <w:pPr>
        <w:spacing w:after="0" w:line="240" w:lineRule="exact"/>
        <w:rPr>
          <w:del w:id="3746" w:author="Yann Bourdeau" w:date="2014-02-06T16:23:00Z"/>
          <w:rFonts w:ascii="MS Reference Sans Serif" w:hAnsi="MS Reference Sans Serif"/>
          <w:szCs w:val="22"/>
          <w:lang w:val="en-CA"/>
        </w:rPr>
      </w:pPr>
      <w:del w:id="3747" w:author="Yann Bourdeau" w:date="2014-02-06T16:23:00Z">
        <w:r w:rsidRPr="00381014" w:rsidDel="00FC0E8D">
          <w:rPr>
            <w:rFonts w:ascii="MS Reference Sans Serif" w:hAnsi="MS Reference Sans Serif"/>
            <w:szCs w:val="22"/>
            <w:lang w:val="en-CA"/>
          </w:rPr>
          <w:delText xml:space="preserve">          false,</w:delText>
        </w:r>
      </w:del>
    </w:p>
    <w:p w14:paraId="64A84463" w14:textId="4931E943" w:rsidR="005579D5" w:rsidRPr="00381014" w:rsidDel="00FC0E8D" w:rsidRDefault="005579D5" w:rsidP="005579D5">
      <w:pPr>
        <w:spacing w:after="0" w:line="240" w:lineRule="exact"/>
        <w:rPr>
          <w:del w:id="3748" w:author="Yann Bourdeau" w:date="2014-02-06T16:23:00Z"/>
          <w:rFonts w:ascii="MS Reference Sans Serif" w:hAnsi="MS Reference Sans Serif"/>
          <w:szCs w:val="22"/>
          <w:lang w:val="en-CA"/>
        </w:rPr>
      </w:pPr>
      <w:del w:id="3749" w:author="Yann Bourdeau" w:date="2014-02-06T16:23:00Z">
        <w:r w:rsidRPr="00381014" w:rsidDel="00FC0E8D">
          <w:rPr>
            <w:rFonts w:ascii="MS Reference Sans Serif" w:hAnsi="MS Reference Sans Serif"/>
            <w:szCs w:val="22"/>
            <w:lang w:val="en-CA"/>
          </w:rPr>
          <w:delText xml:space="preserve">          0,</w:delText>
        </w:r>
      </w:del>
    </w:p>
    <w:p w14:paraId="2654750A" w14:textId="0229479A" w:rsidR="005579D5" w:rsidRPr="00381014" w:rsidDel="00FC0E8D" w:rsidRDefault="005579D5" w:rsidP="005579D5">
      <w:pPr>
        <w:spacing w:after="0" w:line="240" w:lineRule="exact"/>
        <w:rPr>
          <w:del w:id="3750" w:author="Yann Bourdeau" w:date="2014-02-06T16:23:00Z"/>
          <w:rFonts w:ascii="MS Reference Sans Serif" w:hAnsi="MS Reference Sans Serif"/>
          <w:szCs w:val="22"/>
          <w:lang w:val="en-CA"/>
        </w:rPr>
      </w:pPr>
      <w:del w:id="3751" w:author="Yann Bourdeau" w:date="2014-02-06T16:23:00Z">
        <w:r w:rsidRPr="00381014" w:rsidDel="00FC0E8D">
          <w:rPr>
            <w:rFonts w:ascii="MS Reference Sans Serif" w:hAnsi="MS Reference Sans Serif"/>
            <w:szCs w:val="22"/>
            <w:lang w:val="en-CA"/>
          </w:rPr>
          <w:delText xml:space="preserve">          0,</w:delText>
        </w:r>
      </w:del>
    </w:p>
    <w:p w14:paraId="111AC9C4" w14:textId="68E7C886" w:rsidR="005579D5" w:rsidRPr="00381014" w:rsidDel="00FC0E8D" w:rsidRDefault="005579D5" w:rsidP="005579D5">
      <w:pPr>
        <w:spacing w:after="0" w:line="240" w:lineRule="exact"/>
        <w:rPr>
          <w:del w:id="3752" w:author="Yann Bourdeau" w:date="2014-02-06T16:23:00Z"/>
          <w:rFonts w:ascii="MS Reference Sans Serif" w:hAnsi="MS Reference Sans Serif"/>
          <w:szCs w:val="22"/>
          <w:lang w:val="en-CA"/>
        </w:rPr>
      </w:pPr>
      <w:del w:id="3753" w:author="Yann Bourdeau" w:date="2014-02-06T16:23:00Z">
        <w:r w:rsidRPr="00381014" w:rsidDel="00FC0E8D">
          <w:rPr>
            <w:rFonts w:ascii="MS Reference Sans Serif" w:hAnsi="MS Reference Sans Serif"/>
            <w:szCs w:val="22"/>
            <w:lang w:val="en-CA"/>
          </w:rPr>
          <w:delText xml:space="preserve">          0));</w:delText>
        </w:r>
      </w:del>
    </w:p>
    <w:p w14:paraId="4BBB2278" w14:textId="1F049DB4" w:rsidR="005579D5" w:rsidRPr="00381014" w:rsidDel="00FC0E8D" w:rsidRDefault="005579D5" w:rsidP="005579D5">
      <w:pPr>
        <w:spacing w:after="0" w:line="240" w:lineRule="exact"/>
        <w:rPr>
          <w:del w:id="3754" w:author="Yann Bourdeau" w:date="2014-02-06T16:23:00Z"/>
          <w:rFonts w:ascii="MS Reference Sans Serif" w:hAnsi="MS Reference Sans Serif"/>
          <w:szCs w:val="22"/>
          <w:lang w:val="en-CA"/>
        </w:rPr>
      </w:pPr>
    </w:p>
    <w:p w14:paraId="65262D42" w14:textId="4667C09E" w:rsidR="005579D5" w:rsidRPr="00381014" w:rsidDel="00FC0E8D" w:rsidRDefault="005579D5" w:rsidP="005579D5">
      <w:pPr>
        <w:spacing w:after="0" w:line="240" w:lineRule="exact"/>
        <w:rPr>
          <w:del w:id="3755" w:author="Yann Bourdeau" w:date="2014-02-06T16:23:00Z"/>
          <w:rFonts w:ascii="MS Reference Sans Serif" w:hAnsi="MS Reference Sans Serif"/>
          <w:szCs w:val="22"/>
          <w:lang w:val="en-CA"/>
        </w:rPr>
      </w:pPr>
      <w:del w:id="3756" w:author="Yann Bourdeau" w:date="2014-02-06T16:23:00Z">
        <w:r w:rsidRPr="00381014" w:rsidDel="00FC0E8D">
          <w:rPr>
            <w:rFonts w:ascii="MS Reference Sans Serif" w:hAnsi="MS Reference Sans Serif"/>
            <w:szCs w:val="22"/>
            <w:lang w:val="en-CA"/>
          </w:rPr>
          <w:tab/>
          <w:delText>fi.insert</w:delText>
        </w:r>
      </w:del>
    </w:p>
    <w:p w14:paraId="04A32AC0" w14:textId="0102BEB6" w:rsidR="005579D5" w:rsidRPr="00381014" w:rsidDel="00FC0E8D" w:rsidRDefault="005579D5" w:rsidP="005579D5">
      <w:pPr>
        <w:spacing w:after="0" w:line="240" w:lineRule="exact"/>
        <w:rPr>
          <w:del w:id="3757" w:author="Yann Bourdeau" w:date="2014-02-06T16:23:00Z"/>
          <w:rFonts w:ascii="MS Reference Sans Serif" w:hAnsi="MS Reference Sans Serif"/>
          <w:szCs w:val="22"/>
          <w:lang w:val="en-CA"/>
        </w:rPr>
      </w:pPr>
      <w:del w:id="3758" w:author="Yann Bourdeau" w:date="2014-02-06T16:23:00Z">
        <w:r w:rsidRPr="00381014" w:rsidDel="00FC0E8D">
          <w:rPr>
            <w:rFonts w:ascii="MS Reference Sans Serif" w:hAnsi="MS Reference Sans Serif"/>
            <w:szCs w:val="22"/>
            <w:lang w:val="en-CA"/>
          </w:rPr>
          <w:delText xml:space="preserve">        (blueslice::policy::profile::FieldInfo</w:delText>
        </w:r>
      </w:del>
    </w:p>
    <w:p w14:paraId="02ABBF33" w14:textId="79E9E8F3" w:rsidR="005579D5" w:rsidRPr="00381014" w:rsidDel="00FC0E8D" w:rsidRDefault="005579D5" w:rsidP="005579D5">
      <w:pPr>
        <w:spacing w:after="0" w:line="240" w:lineRule="exact"/>
        <w:rPr>
          <w:del w:id="3759" w:author="Yann Bourdeau" w:date="2014-02-06T16:23:00Z"/>
          <w:rFonts w:ascii="MS Reference Sans Serif" w:hAnsi="MS Reference Sans Serif"/>
          <w:szCs w:val="22"/>
          <w:lang w:val="en-CA"/>
        </w:rPr>
      </w:pPr>
      <w:del w:id="3760" w:author="Yann Bourdeau" w:date="2014-02-06T16:23:00Z">
        <w:r w:rsidRPr="00381014" w:rsidDel="00FC0E8D">
          <w:rPr>
            <w:rFonts w:ascii="MS Reference Sans Serif" w:hAnsi="MS Reference Sans Serif"/>
            <w:szCs w:val="22"/>
            <w:lang w:val="en-CA"/>
          </w:rPr>
          <w:delText xml:space="preserve">         ((EAttribute)6, "name6",</w:delText>
        </w:r>
      </w:del>
    </w:p>
    <w:p w14:paraId="11D2CAE4" w14:textId="53872160" w:rsidR="005579D5" w:rsidRPr="00381014" w:rsidDel="00FC0E8D" w:rsidRDefault="005579D5" w:rsidP="005579D5">
      <w:pPr>
        <w:spacing w:after="0" w:line="240" w:lineRule="exact"/>
        <w:rPr>
          <w:del w:id="3761" w:author="Yann Bourdeau" w:date="2014-02-06T16:23:00Z"/>
          <w:rFonts w:ascii="MS Reference Sans Serif" w:hAnsi="MS Reference Sans Serif"/>
          <w:szCs w:val="22"/>
          <w:lang w:val="en-CA"/>
        </w:rPr>
      </w:pPr>
      <w:del w:id="3762" w:author="Yann Bourdeau" w:date="2014-02-06T16:23:00Z">
        <w:r w:rsidRPr="00381014" w:rsidDel="00FC0E8D">
          <w:rPr>
            <w:rFonts w:ascii="MS Reference Sans Serif" w:hAnsi="MS Reference Sans Serif"/>
            <w:szCs w:val="22"/>
            <w:lang w:val="en-CA"/>
          </w:rPr>
          <w:delText xml:space="preserve">          false,</w:delText>
        </w:r>
      </w:del>
    </w:p>
    <w:p w14:paraId="5EBE4B9E" w14:textId="7196B626" w:rsidR="005579D5" w:rsidRPr="00381014" w:rsidDel="00FC0E8D" w:rsidRDefault="005579D5" w:rsidP="005579D5">
      <w:pPr>
        <w:spacing w:after="0" w:line="240" w:lineRule="exact"/>
        <w:rPr>
          <w:del w:id="3763" w:author="Yann Bourdeau" w:date="2014-02-06T16:23:00Z"/>
          <w:rFonts w:ascii="MS Reference Sans Serif" w:hAnsi="MS Reference Sans Serif"/>
          <w:szCs w:val="22"/>
          <w:lang w:val="en-CA"/>
        </w:rPr>
      </w:pPr>
      <w:del w:id="3764" w:author="Yann Bourdeau" w:date="2014-02-06T16:23:00Z">
        <w:r w:rsidRPr="00381014" w:rsidDel="00FC0E8D">
          <w:rPr>
            <w:rFonts w:ascii="MS Reference Sans Serif" w:hAnsi="MS Reference Sans Serif"/>
            <w:szCs w:val="22"/>
            <w:lang w:val="en-CA"/>
          </w:rPr>
          <w:delText xml:space="preserve">          false,</w:delText>
        </w:r>
      </w:del>
    </w:p>
    <w:p w14:paraId="4567E57C" w14:textId="72618C37" w:rsidR="005579D5" w:rsidRPr="00381014" w:rsidDel="00FC0E8D" w:rsidRDefault="005579D5" w:rsidP="005579D5">
      <w:pPr>
        <w:spacing w:after="0" w:line="240" w:lineRule="exact"/>
        <w:rPr>
          <w:del w:id="3765" w:author="Yann Bourdeau" w:date="2014-02-06T16:23:00Z"/>
          <w:rFonts w:ascii="MS Reference Sans Serif" w:hAnsi="MS Reference Sans Serif"/>
          <w:szCs w:val="22"/>
          <w:lang w:val="en-CA"/>
        </w:rPr>
      </w:pPr>
      <w:del w:id="3766" w:author="Yann Bourdeau" w:date="2014-02-06T16:23:00Z">
        <w:r w:rsidRPr="00381014" w:rsidDel="00FC0E8D">
          <w:rPr>
            <w:rFonts w:ascii="MS Reference Sans Serif" w:hAnsi="MS Reference Sans Serif"/>
            <w:szCs w:val="22"/>
            <w:lang w:val="en-CA"/>
          </w:rPr>
          <w:delText xml:space="preserve">          false,</w:delText>
        </w:r>
      </w:del>
    </w:p>
    <w:p w14:paraId="3DDB8DE7" w14:textId="5F3D36E4" w:rsidR="005579D5" w:rsidRPr="00381014" w:rsidDel="00FC0E8D" w:rsidRDefault="005579D5" w:rsidP="005579D5">
      <w:pPr>
        <w:spacing w:after="0" w:line="240" w:lineRule="exact"/>
        <w:rPr>
          <w:del w:id="3767" w:author="Yann Bourdeau" w:date="2014-02-06T16:23:00Z"/>
          <w:rFonts w:ascii="MS Reference Sans Serif" w:hAnsi="MS Reference Sans Serif"/>
          <w:szCs w:val="22"/>
          <w:lang w:val="en-CA"/>
        </w:rPr>
      </w:pPr>
      <w:del w:id="3768" w:author="Yann Bourdeau" w:date="2014-02-06T16:23:00Z">
        <w:r w:rsidRPr="00381014" w:rsidDel="00FC0E8D">
          <w:rPr>
            <w:rFonts w:ascii="MS Reference Sans Serif" w:hAnsi="MS Reference Sans Serif"/>
            <w:szCs w:val="22"/>
            <w:lang w:val="en-CA"/>
          </w:rPr>
          <w:delText xml:space="preserve">          false,</w:delText>
        </w:r>
      </w:del>
    </w:p>
    <w:p w14:paraId="2ADFB82D" w14:textId="3C18B9BF" w:rsidR="005579D5" w:rsidRPr="00381014" w:rsidDel="00FC0E8D" w:rsidRDefault="005579D5" w:rsidP="005579D5">
      <w:pPr>
        <w:spacing w:after="0" w:line="240" w:lineRule="exact"/>
        <w:rPr>
          <w:del w:id="3769" w:author="Yann Bourdeau" w:date="2014-02-06T16:23:00Z"/>
          <w:rFonts w:ascii="MS Reference Sans Serif" w:hAnsi="MS Reference Sans Serif"/>
          <w:szCs w:val="22"/>
          <w:lang w:val="en-CA"/>
        </w:rPr>
      </w:pPr>
      <w:del w:id="3770" w:author="Yann Bourdeau" w:date="2014-02-06T16:23:00Z">
        <w:r w:rsidRPr="00381014" w:rsidDel="00FC0E8D">
          <w:rPr>
            <w:rFonts w:ascii="MS Reference Sans Serif" w:hAnsi="MS Reference Sans Serif"/>
            <w:szCs w:val="22"/>
            <w:lang w:val="en-CA"/>
          </w:rPr>
          <w:delText xml:space="preserve">          true,</w:delText>
        </w:r>
      </w:del>
    </w:p>
    <w:p w14:paraId="63A96758" w14:textId="14BF3F6A" w:rsidR="005579D5" w:rsidRPr="00381014" w:rsidDel="00FC0E8D" w:rsidRDefault="005579D5" w:rsidP="005579D5">
      <w:pPr>
        <w:spacing w:after="0" w:line="240" w:lineRule="exact"/>
        <w:rPr>
          <w:del w:id="3771" w:author="Yann Bourdeau" w:date="2014-02-06T16:23:00Z"/>
          <w:rFonts w:ascii="MS Reference Sans Serif" w:hAnsi="MS Reference Sans Serif"/>
          <w:szCs w:val="22"/>
          <w:lang w:val="en-CA"/>
        </w:rPr>
      </w:pPr>
      <w:del w:id="3772" w:author="Yann Bourdeau" w:date="2014-02-06T16:23:00Z">
        <w:r w:rsidRPr="00381014" w:rsidDel="00FC0E8D">
          <w:rPr>
            <w:rFonts w:ascii="MS Reference Sans Serif" w:hAnsi="MS Reference Sans Serif"/>
            <w:szCs w:val="22"/>
            <w:lang w:val="en-CA"/>
          </w:rPr>
          <w:delText xml:space="preserve">          false,</w:delText>
        </w:r>
      </w:del>
    </w:p>
    <w:p w14:paraId="74EE825E" w14:textId="2FFC461B" w:rsidR="005579D5" w:rsidRPr="00381014" w:rsidDel="00FC0E8D" w:rsidRDefault="005579D5" w:rsidP="005579D5">
      <w:pPr>
        <w:spacing w:after="0" w:line="240" w:lineRule="exact"/>
        <w:rPr>
          <w:del w:id="3773" w:author="Yann Bourdeau" w:date="2014-02-06T16:23:00Z"/>
          <w:rFonts w:ascii="MS Reference Sans Serif" w:hAnsi="MS Reference Sans Serif"/>
          <w:szCs w:val="22"/>
          <w:lang w:val="en-CA"/>
        </w:rPr>
      </w:pPr>
      <w:del w:id="3774" w:author="Yann Bourdeau" w:date="2014-02-06T16:23:00Z">
        <w:r w:rsidRPr="00381014" w:rsidDel="00FC0E8D">
          <w:rPr>
            <w:rFonts w:ascii="MS Reference Sans Serif" w:hAnsi="MS Reference Sans Serif"/>
            <w:szCs w:val="22"/>
            <w:lang w:val="en-CA"/>
          </w:rPr>
          <w:delText xml:space="preserve">          "defaultvalue",</w:delText>
        </w:r>
      </w:del>
    </w:p>
    <w:p w14:paraId="7D0C4376" w14:textId="197DB3AD" w:rsidR="005579D5" w:rsidRPr="00381014" w:rsidDel="00FC0E8D" w:rsidRDefault="005579D5" w:rsidP="005579D5">
      <w:pPr>
        <w:spacing w:after="0" w:line="240" w:lineRule="exact"/>
        <w:rPr>
          <w:del w:id="3775" w:author="Yann Bourdeau" w:date="2014-02-06T16:23:00Z"/>
          <w:rFonts w:ascii="MS Reference Sans Serif" w:hAnsi="MS Reference Sans Serif"/>
          <w:szCs w:val="22"/>
          <w:lang w:val="en-CA"/>
        </w:rPr>
      </w:pPr>
      <w:del w:id="3776" w:author="Yann Bourdeau" w:date="2014-02-06T16:23:00Z">
        <w:r w:rsidRPr="00381014" w:rsidDel="00FC0E8D">
          <w:rPr>
            <w:rFonts w:ascii="MS Reference Sans Serif" w:hAnsi="MS Reference Sans Serif"/>
            <w:szCs w:val="22"/>
            <w:lang w:val="en-CA"/>
          </w:rPr>
          <w:delText xml:space="preserve">          false,</w:delText>
        </w:r>
      </w:del>
    </w:p>
    <w:p w14:paraId="5A84F4AF" w14:textId="15184608" w:rsidR="005579D5" w:rsidRPr="00381014" w:rsidDel="00FC0E8D" w:rsidRDefault="005579D5" w:rsidP="005579D5">
      <w:pPr>
        <w:spacing w:after="0" w:line="240" w:lineRule="exact"/>
        <w:rPr>
          <w:del w:id="3777" w:author="Yann Bourdeau" w:date="2014-02-06T16:23:00Z"/>
          <w:rFonts w:ascii="MS Reference Sans Serif" w:hAnsi="MS Reference Sans Serif"/>
          <w:szCs w:val="22"/>
          <w:lang w:val="en-CA"/>
        </w:rPr>
      </w:pPr>
      <w:del w:id="3778" w:author="Yann Bourdeau" w:date="2014-02-06T16:23:00Z">
        <w:r w:rsidRPr="00381014" w:rsidDel="00FC0E8D">
          <w:rPr>
            <w:rFonts w:ascii="MS Reference Sans Serif" w:hAnsi="MS Reference Sans Serif"/>
            <w:szCs w:val="22"/>
            <w:lang w:val="en-CA"/>
          </w:rPr>
          <w:delText xml:space="preserve">          0,</w:delText>
        </w:r>
      </w:del>
    </w:p>
    <w:p w14:paraId="39ABD04A" w14:textId="33AA550D" w:rsidR="005579D5" w:rsidRPr="00381014" w:rsidDel="00FC0E8D" w:rsidRDefault="005579D5" w:rsidP="005579D5">
      <w:pPr>
        <w:spacing w:after="0" w:line="240" w:lineRule="exact"/>
        <w:rPr>
          <w:del w:id="3779" w:author="Yann Bourdeau" w:date="2014-02-06T16:23:00Z"/>
          <w:rFonts w:ascii="MS Reference Sans Serif" w:hAnsi="MS Reference Sans Serif"/>
          <w:szCs w:val="22"/>
          <w:lang w:val="en-CA"/>
        </w:rPr>
      </w:pPr>
      <w:del w:id="3780" w:author="Yann Bourdeau" w:date="2014-02-06T16:23:00Z">
        <w:r w:rsidRPr="00381014" w:rsidDel="00FC0E8D">
          <w:rPr>
            <w:rFonts w:ascii="MS Reference Sans Serif" w:hAnsi="MS Reference Sans Serif"/>
            <w:szCs w:val="22"/>
            <w:lang w:val="en-CA"/>
          </w:rPr>
          <w:delText xml:space="preserve">          0,</w:delText>
        </w:r>
      </w:del>
    </w:p>
    <w:p w14:paraId="0F62843F" w14:textId="5ED238C6" w:rsidR="005579D5" w:rsidRPr="00381014" w:rsidDel="00FC0E8D" w:rsidRDefault="005579D5" w:rsidP="005579D5">
      <w:pPr>
        <w:spacing w:after="0" w:line="240" w:lineRule="exact"/>
        <w:rPr>
          <w:del w:id="3781" w:author="Yann Bourdeau" w:date="2014-02-06T16:23:00Z"/>
          <w:rFonts w:ascii="MS Reference Sans Serif" w:hAnsi="MS Reference Sans Serif"/>
          <w:szCs w:val="22"/>
          <w:lang w:val="en-CA"/>
        </w:rPr>
      </w:pPr>
      <w:del w:id="3782" w:author="Yann Bourdeau" w:date="2014-02-06T16:23:00Z">
        <w:r w:rsidRPr="00381014" w:rsidDel="00FC0E8D">
          <w:rPr>
            <w:rFonts w:ascii="MS Reference Sans Serif" w:hAnsi="MS Reference Sans Serif"/>
            <w:szCs w:val="22"/>
            <w:lang w:val="en-CA"/>
          </w:rPr>
          <w:delText xml:space="preserve">          0));</w:delText>
        </w:r>
      </w:del>
    </w:p>
    <w:p w14:paraId="517824CD" w14:textId="41D8FDB0" w:rsidR="005579D5" w:rsidRPr="00381014" w:rsidDel="00FC0E8D" w:rsidRDefault="005579D5" w:rsidP="005579D5">
      <w:pPr>
        <w:spacing w:after="0" w:line="240" w:lineRule="exact"/>
        <w:rPr>
          <w:del w:id="3783" w:author="Yann Bourdeau" w:date="2014-02-06T16:23:00Z"/>
          <w:rFonts w:ascii="MS Reference Sans Serif" w:hAnsi="MS Reference Sans Serif"/>
          <w:szCs w:val="22"/>
          <w:lang w:val="en-CA"/>
        </w:rPr>
      </w:pPr>
    </w:p>
    <w:p w14:paraId="0928A3FE" w14:textId="74FC52F8" w:rsidR="005579D5" w:rsidRPr="00381014" w:rsidDel="00FC0E8D" w:rsidRDefault="005579D5" w:rsidP="005579D5">
      <w:pPr>
        <w:spacing w:after="0" w:line="240" w:lineRule="exact"/>
        <w:rPr>
          <w:del w:id="3784" w:author="Yann Bourdeau" w:date="2014-02-06T16:23:00Z"/>
          <w:rFonts w:ascii="MS Reference Sans Serif" w:hAnsi="MS Reference Sans Serif"/>
          <w:szCs w:val="22"/>
          <w:lang w:val="en-CA"/>
        </w:rPr>
      </w:pPr>
      <w:del w:id="3785" w:author="Yann Bourdeau" w:date="2014-02-06T16:23:00Z">
        <w:r w:rsidRPr="00381014" w:rsidDel="00FC0E8D">
          <w:rPr>
            <w:rFonts w:ascii="MS Reference Sans Serif" w:hAnsi="MS Reference Sans Serif"/>
            <w:szCs w:val="22"/>
            <w:lang w:val="en-CA"/>
          </w:rPr>
          <w:tab/>
          <w:delText>fi.insert</w:delText>
        </w:r>
      </w:del>
    </w:p>
    <w:p w14:paraId="772800BE" w14:textId="3E6202DF" w:rsidR="005579D5" w:rsidRPr="00381014" w:rsidDel="00FC0E8D" w:rsidRDefault="005579D5" w:rsidP="005579D5">
      <w:pPr>
        <w:spacing w:after="0" w:line="240" w:lineRule="exact"/>
        <w:rPr>
          <w:del w:id="3786" w:author="Yann Bourdeau" w:date="2014-02-06T16:23:00Z"/>
          <w:rFonts w:ascii="MS Reference Sans Serif" w:hAnsi="MS Reference Sans Serif"/>
          <w:szCs w:val="22"/>
          <w:lang w:val="en-CA"/>
        </w:rPr>
      </w:pPr>
      <w:del w:id="3787" w:author="Yann Bourdeau" w:date="2014-02-06T16:23:00Z">
        <w:r w:rsidRPr="00381014" w:rsidDel="00FC0E8D">
          <w:rPr>
            <w:rFonts w:ascii="MS Reference Sans Serif" w:hAnsi="MS Reference Sans Serif"/>
            <w:szCs w:val="22"/>
            <w:lang w:val="en-CA"/>
          </w:rPr>
          <w:delText xml:space="preserve">        (blueslice::policy::profile::FieldInfo</w:delText>
        </w:r>
      </w:del>
    </w:p>
    <w:p w14:paraId="54B15F13" w14:textId="2E9E5611" w:rsidR="005579D5" w:rsidRPr="00381014" w:rsidDel="00FC0E8D" w:rsidRDefault="005579D5" w:rsidP="005579D5">
      <w:pPr>
        <w:spacing w:after="0" w:line="240" w:lineRule="exact"/>
        <w:rPr>
          <w:del w:id="3788" w:author="Yann Bourdeau" w:date="2014-02-06T16:23:00Z"/>
          <w:rFonts w:ascii="MS Reference Sans Serif" w:hAnsi="MS Reference Sans Serif"/>
          <w:szCs w:val="22"/>
          <w:lang w:val="en-CA"/>
        </w:rPr>
      </w:pPr>
      <w:del w:id="3789" w:author="Yann Bourdeau" w:date="2014-02-06T16:23:00Z">
        <w:r w:rsidRPr="00381014" w:rsidDel="00FC0E8D">
          <w:rPr>
            <w:rFonts w:ascii="MS Reference Sans Serif" w:hAnsi="MS Reference Sans Serif"/>
            <w:szCs w:val="22"/>
            <w:lang w:val="en-CA"/>
          </w:rPr>
          <w:delText xml:space="preserve">         ((EAttribute)7, "name7",</w:delText>
        </w:r>
      </w:del>
    </w:p>
    <w:p w14:paraId="33994507" w14:textId="5EE189EE" w:rsidR="005579D5" w:rsidRPr="00381014" w:rsidDel="00FC0E8D" w:rsidRDefault="005579D5" w:rsidP="005579D5">
      <w:pPr>
        <w:spacing w:after="0" w:line="240" w:lineRule="exact"/>
        <w:rPr>
          <w:del w:id="3790" w:author="Yann Bourdeau" w:date="2014-02-06T16:23:00Z"/>
          <w:rFonts w:ascii="MS Reference Sans Serif" w:hAnsi="MS Reference Sans Serif"/>
          <w:szCs w:val="22"/>
          <w:lang w:val="en-CA"/>
        </w:rPr>
      </w:pPr>
      <w:del w:id="3791" w:author="Yann Bourdeau" w:date="2014-02-06T16:23:00Z">
        <w:r w:rsidRPr="00381014" w:rsidDel="00FC0E8D">
          <w:rPr>
            <w:rFonts w:ascii="MS Reference Sans Serif" w:hAnsi="MS Reference Sans Serif"/>
            <w:szCs w:val="22"/>
            <w:lang w:val="en-CA"/>
          </w:rPr>
          <w:delText xml:space="preserve">          false,</w:delText>
        </w:r>
      </w:del>
    </w:p>
    <w:p w14:paraId="19F9F151" w14:textId="6AABDC8F" w:rsidR="005579D5" w:rsidRPr="00381014" w:rsidDel="00FC0E8D" w:rsidRDefault="005579D5" w:rsidP="005579D5">
      <w:pPr>
        <w:spacing w:after="0" w:line="240" w:lineRule="exact"/>
        <w:rPr>
          <w:del w:id="3792" w:author="Yann Bourdeau" w:date="2014-02-06T16:23:00Z"/>
          <w:rFonts w:ascii="MS Reference Sans Serif" w:hAnsi="MS Reference Sans Serif"/>
          <w:szCs w:val="22"/>
          <w:lang w:val="en-CA"/>
        </w:rPr>
      </w:pPr>
      <w:del w:id="3793" w:author="Yann Bourdeau" w:date="2014-02-06T16:23:00Z">
        <w:r w:rsidRPr="00381014" w:rsidDel="00FC0E8D">
          <w:rPr>
            <w:rFonts w:ascii="MS Reference Sans Serif" w:hAnsi="MS Reference Sans Serif"/>
            <w:szCs w:val="22"/>
            <w:lang w:val="en-CA"/>
          </w:rPr>
          <w:delText xml:space="preserve">          false,</w:delText>
        </w:r>
      </w:del>
    </w:p>
    <w:p w14:paraId="24AB66C0" w14:textId="595E3AAD" w:rsidR="005579D5" w:rsidRPr="00381014" w:rsidDel="00FC0E8D" w:rsidRDefault="005579D5" w:rsidP="005579D5">
      <w:pPr>
        <w:spacing w:after="0" w:line="240" w:lineRule="exact"/>
        <w:rPr>
          <w:del w:id="3794" w:author="Yann Bourdeau" w:date="2014-02-06T16:23:00Z"/>
          <w:rFonts w:ascii="MS Reference Sans Serif" w:hAnsi="MS Reference Sans Serif"/>
          <w:szCs w:val="22"/>
          <w:lang w:val="en-CA"/>
        </w:rPr>
      </w:pPr>
      <w:del w:id="3795" w:author="Yann Bourdeau" w:date="2014-02-06T16:23:00Z">
        <w:r w:rsidRPr="00381014" w:rsidDel="00FC0E8D">
          <w:rPr>
            <w:rFonts w:ascii="MS Reference Sans Serif" w:hAnsi="MS Reference Sans Serif"/>
            <w:szCs w:val="22"/>
            <w:lang w:val="en-CA"/>
          </w:rPr>
          <w:delText xml:space="preserve">          false,</w:delText>
        </w:r>
      </w:del>
    </w:p>
    <w:p w14:paraId="5E91A1AD" w14:textId="3B8E4830" w:rsidR="005579D5" w:rsidRPr="00381014" w:rsidDel="00FC0E8D" w:rsidRDefault="005579D5" w:rsidP="005579D5">
      <w:pPr>
        <w:spacing w:after="0" w:line="240" w:lineRule="exact"/>
        <w:rPr>
          <w:del w:id="3796" w:author="Yann Bourdeau" w:date="2014-02-06T16:23:00Z"/>
          <w:rFonts w:ascii="MS Reference Sans Serif" w:hAnsi="MS Reference Sans Serif"/>
          <w:szCs w:val="22"/>
          <w:lang w:val="en-CA"/>
        </w:rPr>
      </w:pPr>
      <w:del w:id="3797" w:author="Yann Bourdeau" w:date="2014-02-06T16:23:00Z">
        <w:r w:rsidRPr="00381014" w:rsidDel="00FC0E8D">
          <w:rPr>
            <w:rFonts w:ascii="MS Reference Sans Serif" w:hAnsi="MS Reference Sans Serif"/>
            <w:szCs w:val="22"/>
            <w:lang w:val="en-CA"/>
          </w:rPr>
          <w:delText xml:space="preserve">          false,</w:delText>
        </w:r>
      </w:del>
    </w:p>
    <w:p w14:paraId="13F44018" w14:textId="6FC36944" w:rsidR="005579D5" w:rsidRPr="00381014" w:rsidDel="00FC0E8D" w:rsidRDefault="005579D5" w:rsidP="005579D5">
      <w:pPr>
        <w:spacing w:after="0" w:line="240" w:lineRule="exact"/>
        <w:rPr>
          <w:del w:id="3798" w:author="Yann Bourdeau" w:date="2014-02-06T16:23:00Z"/>
          <w:rFonts w:ascii="MS Reference Sans Serif" w:hAnsi="MS Reference Sans Serif"/>
          <w:szCs w:val="22"/>
          <w:lang w:val="en-CA"/>
        </w:rPr>
      </w:pPr>
      <w:del w:id="3799" w:author="Yann Bourdeau" w:date="2014-02-06T16:23:00Z">
        <w:r w:rsidRPr="00381014" w:rsidDel="00FC0E8D">
          <w:rPr>
            <w:rFonts w:ascii="MS Reference Sans Serif" w:hAnsi="MS Reference Sans Serif"/>
            <w:szCs w:val="22"/>
            <w:lang w:val="en-CA"/>
          </w:rPr>
          <w:delText xml:space="preserve">          false,</w:delText>
        </w:r>
      </w:del>
    </w:p>
    <w:p w14:paraId="1C4B8ED2" w14:textId="3D83B010" w:rsidR="005579D5" w:rsidRPr="00381014" w:rsidDel="00FC0E8D" w:rsidRDefault="005579D5" w:rsidP="005579D5">
      <w:pPr>
        <w:spacing w:after="0" w:line="240" w:lineRule="exact"/>
        <w:rPr>
          <w:del w:id="3800" w:author="Yann Bourdeau" w:date="2014-02-06T16:23:00Z"/>
          <w:rFonts w:ascii="MS Reference Sans Serif" w:hAnsi="MS Reference Sans Serif"/>
          <w:szCs w:val="22"/>
          <w:lang w:val="en-CA"/>
        </w:rPr>
      </w:pPr>
      <w:del w:id="3801" w:author="Yann Bourdeau" w:date="2014-02-06T16:23:00Z">
        <w:r w:rsidRPr="00381014" w:rsidDel="00FC0E8D">
          <w:rPr>
            <w:rFonts w:ascii="MS Reference Sans Serif" w:hAnsi="MS Reference Sans Serif"/>
            <w:szCs w:val="22"/>
            <w:lang w:val="en-CA"/>
          </w:rPr>
          <w:delText xml:space="preserve">          true,</w:delText>
        </w:r>
      </w:del>
    </w:p>
    <w:p w14:paraId="19B2C750" w14:textId="08DA85C8" w:rsidR="005579D5" w:rsidRPr="00381014" w:rsidDel="00FC0E8D" w:rsidRDefault="005579D5" w:rsidP="005579D5">
      <w:pPr>
        <w:spacing w:after="0" w:line="240" w:lineRule="exact"/>
        <w:rPr>
          <w:del w:id="3802" w:author="Yann Bourdeau" w:date="2014-02-06T16:23:00Z"/>
          <w:rFonts w:ascii="MS Reference Sans Serif" w:hAnsi="MS Reference Sans Serif"/>
          <w:szCs w:val="22"/>
          <w:lang w:val="en-CA"/>
        </w:rPr>
      </w:pPr>
      <w:del w:id="3803" w:author="Yann Bourdeau" w:date="2014-02-06T16:23:00Z">
        <w:r w:rsidRPr="00381014" w:rsidDel="00FC0E8D">
          <w:rPr>
            <w:rFonts w:ascii="MS Reference Sans Serif" w:hAnsi="MS Reference Sans Serif"/>
            <w:szCs w:val="22"/>
            <w:lang w:val="en-CA"/>
          </w:rPr>
          <w:delText xml:space="preserve">          "defaultvalue",</w:delText>
        </w:r>
      </w:del>
    </w:p>
    <w:p w14:paraId="7A95044D" w14:textId="53FD283C" w:rsidR="005579D5" w:rsidRPr="00381014" w:rsidDel="00FC0E8D" w:rsidRDefault="005579D5" w:rsidP="005579D5">
      <w:pPr>
        <w:spacing w:after="0" w:line="240" w:lineRule="exact"/>
        <w:rPr>
          <w:del w:id="3804" w:author="Yann Bourdeau" w:date="2014-02-06T16:23:00Z"/>
          <w:rFonts w:ascii="MS Reference Sans Serif" w:hAnsi="MS Reference Sans Serif"/>
          <w:szCs w:val="22"/>
          <w:lang w:val="en-CA"/>
        </w:rPr>
      </w:pPr>
      <w:del w:id="3805" w:author="Yann Bourdeau" w:date="2014-02-06T16:23:00Z">
        <w:r w:rsidRPr="00381014" w:rsidDel="00FC0E8D">
          <w:rPr>
            <w:rFonts w:ascii="MS Reference Sans Serif" w:hAnsi="MS Reference Sans Serif"/>
            <w:szCs w:val="22"/>
            <w:lang w:val="en-CA"/>
          </w:rPr>
          <w:delText xml:space="preserve">          false,</w:delText>
        </w:r>
      </w:del>
    </w:p>
    <w:p w14:paraId="41D2FFAC" w14:textId="63641E31" w:rsidR="005579D5" w:rsidRPr="00381014" w:rsidDel="00FC0E8D" w:rsidRDefault="005579D5" w:rsidP="005579D5">
      <w:pPr>
        <w:spacing w:after="0" w:line="240" w:lineRule="exact"/>
        <w:rPr>
          <w:del w:id="3806" w:author="Yann Bourdeau" w:date="2014-02-06T16:23:00Z"/>
          <w:rFonts w:ascii="MS Reference Sans Serif" w:hAnsi="MS Reference Sans Serif"/>
          <w:szCs w:val="22"/>
          <w:lang w:val="en-CA"/>
        </w:rPr>
      </w:pPr>
      <w:del w:id="3807" w:author="Yann Bourdeau" w:date="2014-02-06T16:23:00Z">
        <w:r w:rsidRPr="00381014" w:rsidDel="00FC0E8D">
          <w:rPr>
            <w:rFonts w:ascii="MS Reference Sans Serif" w:hAnsi="MS Reference Sans Serif"/>
            <w:szCs w:val="22"/>
            <w:lang w:val="en-CA"/>
          </w:rPr>
          <w:delText xml:space="preserve">          0,</w:delText>
        </w:r>
      </w:del>
    </w:p>
    <w:p w14:paraId="56A75382" w14:textId="4876E9BF" w:rsidR="005579D5" w:rsidRPr="00381014" w:rsidDel="00FC0E8D" w:rsidRDefault="005579D5" w:rsidP="005579D5">
      <w:pPr>
        <w:spacing w:after="0" w:line="240" w:lineRule="exact"/>
        <w:rPr>
          <w:del w:id="3808" w:author="Yann Bourdeau" w:date="2014-02-06T16:23:00Z"/>
          <w:rFonts w:ascii="MS Reference Sans Serif" w:hAnsi="MS Reference Sans Serif"/>
          <w:szCs w:val="22"/>
          <w:lang w:val="en-CA"/>
        </w:rPr>
      </w:pPr>
      <w:del w:id="3809" w:author="Yann Bourdeau" w:date="2014-02-06T16:23:00Z">
        <w:r w:rsidRPr="00381014" w:rsidDel="00FC0E8D">
          <w:rPr>
            <w:rFonts w:ascii="MS Reference Sans Serif" w:hAnsi="MS Reference Sans Serif"/>
            <w:szCs w:val="22"/>
            <w:lang w:val="en-CA"/>
          </w:rPr>
          <w:delText xml:space="preserve">          0,</w:delText>
        </w:r>
      </w:del>
    </w:p>
    <w:p w14:paraId="6C3B7CE3" w14:textId="29335516" w:rsidR="005579D5" w:rsidRPr="00381014" w:rsidDel="00FC0E8D" w:rsidRDefault="005579D5" w:rsidP="005579D5">
      <w:pPr>
        <w:spacing w:after="0" w:line="240" w:lineRule="exact"/>
        <w:rPr>
          <w:del w:id="3810" w:author="Yann Bourdeau" w:date="2014-02-06T16:23:00Z"/>
          <w:rFonts w:ascii="MS Reference Sans Serif" w:hAnsi="MS Reference Sans Serif"/>
          <w:szCs w:val="22"/>
          <w:lang w:val="en-CA"/>
        </w:rPr>
      </w:pPr>
      <w:del w:id="3811" w:author="Yann Bourdeau" w:date="2014-02-06T16:23:00Z">
        <w:r w:rsidRPr="00381014" w:rsidDel="00FC0E8D">
          <w:rPr>
            <w:rFonts w:ascii="MS Reference Sans Serif" w:hAnsi="MS Reference Sans Serif"/>
            <w:szCs w:val="22"/>
            <w:lang w:val="en-CA"/>
          </w:rPr>
          <w:delText xml:space="preserve">          0));</w:delText>
        </w:r>
      </w:del>
    </w:p>
    <w:p w14:paraId="4133086D" w14:textId="3153F9CB" w:rsidR="005579D5" w:rsidRPr="00381014" w:rsidDel="00FC0E8D" w:rsidRDefault="005579D5" w:rsidP="005579D5">
      <w:pPr>
        <w:spacing w:after="0" w:line="240" w:lineRule="exact"/>
        <w:rPr>
          <w:del w:id="3812" w:author="Yann Bourdeau" w:date="2014-02-06T16:23:00Z"/>
          <w:rFonts w:ascii="MS Reference Sans Serif" w:hAnsi="MS Reference Sans Serif"/>
          <w:szCs w:val="22"/>
          <w:lang w:val="en-CA"/>
        </w:rPr>
      </w:pPr>
    </w:p>
    <w:p w14:paraId="5DD71018" w14:textId="67E83222" w:rsidR="005579D5" w:rsidRPr="00381014" w:rsidDel="00FC0E8D" w:rsidRDefault="005579D5" w:rsidP="005579D5">
      <w:pPr>
        <w:spacing w:after="0" w:line="240" w:lineRule="exact"/>
        <w:rPr>
          <w:del w:id="3813" w:author="Yann Bourdeau" w:date="2014-02-06T16:23:00Z"/>
          <w:rFonts w:ascii="MS Reference Sans Serif" w:hAnsi="MS Reference Sans Serif"/>
          <w:szCs w:val="22"/>
          <w:lang w:val="en-CA"/>
        </w:rPr>
      </w:pPr>
      <w:del w:id="3814" w:author="Yann Bourdeau" w:date="2014-02-06T16:23:00Z">
        <w:r w:rsidRPr="00381014" w:rsidDel="00FC0E8D">
          <w:rPr>
            <w:rFonts w:ascii="MS Reference Sans Serif" w:hAnsi="MS Reference Sans Serif"/>
            <w:szCs w:val="22"/>
            <w:lang w:val="en-CA"/>
          </w:rPr>
          <w:tab/>
          <w:delText>fi.insert</w:delText>
        </w:r>
      </w:del>
    </w:p>
    <w:p w14:paraId="1E914209" w14:textId="707E1341" w:rsidR="005579D5" w:rsidRPr="00381014" w:rsidDel="00FC0E8D" w:rsidRDefault="005579D5" w:rsidP="005579D5">
      <w:pPr>
        <w:spacing w:after="0" w:line="240" w:lineRule="exact"/>
        <w:rPr>
          <w:del w:id="3815" w:author="Yann Bourdeau" w:date="2014-02-06T16:23:00Z"/>
          <w:rFonts w:ascii="MS Reference Sans Serif" w:hAnsi="MS Reference Sans Serif"/>
          <w:szCs w:val="22"/>
          <w:lang w:val="en-CA"/>
        </w:rPr>
      </w:pPr>
      <w:del w:id="3816" w:author="Yann Bourdeau" w:date="2014-02-06T16:23:00Z">
        <w:r w:rsidRPr="00381014" w:rsidDel="00FC0E8D">
          <w:rPr>
            <w:rFonts w:ascii="MS Reference Sans Serif" w:hAnsi="MS Reference Sans Serif"/>
            <w:szCs w:val="22"/>
            <w:lang w:val="en-CA"/>
          </w:rPr>
          <w:delText xml:space="preserve">        (blueslice::policy::profile::FieldInfo</w:delText>
        </w:r>
      </w:del>
    </w:p>
    <w:p w14:paraId="459F1A87" w14:textId="5D6CA67F" w:rsidR="005579D5" w:rsidRPr="00381014" w:rsidDel="00FC0E8D" w:rsidRDefault="005579D5" w:rsidP="005579D5">
      <w:pPr>
        <w:spacing w:after="0" w:line="240" w:lineRule="exact"/>
        <w:rPr>
          <w:del w:id="3817" w:author="Yann Bourdeau" w:date="2014-02-06T16:23:00Z"/>
          <w:rFonts w:ascii="MS Reference Sans Serif" w:hAnsi="MS Reference Sans Serif"/>
          <w:szCs w:val="22"/>
          <w:lang w:val="en-CA"/>
        </w:rPr>
      </w:pPr>
      <w:del w:id="3818" w:author="Yann Bourdeau" w:date="2014-02-06T16:23:00Z">
        <w:r w:rsidRPr="00381014" w:rsidDel="00FC0E8D">
          <w:rPr>
            <w:rFonts w:ascii="MS Reference Sans Serif" w:hAnsi="MS Reference Sans Serif"/>
            <w:szCs w:val="22"/>
            <w:lang w:val="en-CA"/>
          </w:rPr>
          <w:delText xml:space="preserve">         ((EAttribute)8, "name8",</w:delText>
        </w:r>
      </w:del>
    </w:p>
    <w:p w14:paraId="03C97CEC" w14:textId="1F173851" w:rsidR="005579D5" w:rsidRPr="00381014" w:rsidDel="00FC0E8D" w:rsidRDefault="005579D5" w:rsidP="005579D5">
      <w:pPr>
        <w:spacing w:after="0" w:line="240" w:lineRule="exact"/>
        <w:rPr>
          <w:del w:id="3819" w:author="Yann Bourdeau" w:date="2014-02-06T16:23:00Z"/>
          <w:rFonts w:ascii="MS Reference Sans Serif" w:hAnsi="MS Reference Sans Serif"/>
          <w:szCs w:val="22"/>
          <w:lang w:val="en-CA"/>
        </w:rPr>
      </w:pPr>
      <w:del w:id="3820" w:author="Yann Bourdeau" w:date="2014-02-06T16:23:00Z">
        <w:r w:rsidRPr="00381014" w:rsidDel="00FC0E8D">
          <w:rPr>
            <w:rFonts w:ascii="MS Reference Sans Serif" w:hAnsi="MS Reference Sans Serif"/>
            <w:szCs w:val="22"/>
            <w:lang w:val="en-CA"/>
          </w:rPr>
          <w:delText xml:space="preserve">          false,</w:delText>
        </w:r>
      </w:del>
    </w:p>
    <w:p w14:paraId="63CA0EF9" w14:textId="7CF8B2A2" w:rsidR="005579D5" w:rsidRPr="00381014" w:rsidDel="00FC0E8D" w:rsidRDefault="005579D5" w:rsidP="005579D5">
      <w:pPr>
        <w:spacing w:after="0" w:line="240" w:lineRule="exact"/>
        <w:rPr>
          <w:del w:id="3821" w:author="Yann Bourdeau" w:date="2014-02-06T16:23:00Z"/>
          <w:rFonts w:ascii="MS Reference Sans Serif" w:hAnsi="MS Reference Sans Serif"/>
          <w:szCs w:val="22"/>
          <w:lang w:val="en-CA"/>
        </w:rPr>
      </w:pPr>
      <w:del w:id="3822" w:author="Yann Bourdeau" w:date="2014-02-06T16:23:00Z">
        <w:r w:rsidRPr="00381014" w:rsidDel="00FC0E8D">
          <w:rPr>
            <w:rFonts w:ascii="MS Reference Sans Serif" w:hAnsi="MS Reference Sans Serif"/>
            <w:szCs w:val="22"/>
            <w:lang w:val="en-CA"/>
          </w:rPr>
          <w:delText xml:space="preserve">          false,</w:delText>
        </w:r>
      </w:del>
    </w:p>
    <w:p w14:paraId="59AD4ADC" w14:textId="06E30E15" w:rsidR="005579D5" w:rsidRPr="00381014" w:rsidDel="00FC0E8D" w:rsidRDefault="005579D5" w:rsidP="005579D5">
      <w:pPr>
        <w:spacing w:after="0" w:line="240" w:lineRule="exact"/>
        <w:rPr>
          <w:del w:id="3823" w:author="Yann Bourdeau" w:date="2014-02-06T16:23:00Z"/>
          <w:rFonts w:ascii="MS Reference Sans Serif" w:hAnsi="MS Reference Sans Serif"/>
          <w:szCs w:val="22"/>
          <w:lang w:val="en-CA"/>
        </w:rPr>
      </w:pPr>
      <w:del w:id="3824" w:author="Yann Bourdeau" w:date="2014-02-06T16:23:00Z">
        <w:r w:rsidRPr="00381014" w:rsidDel="00FC0E8D">
          <w:rPr>
            <w:rFonts w:ascii="MS Reference Sans Serif" w:hAnsi="MS Reference Sans Serif"/>
            <w:szCs w:val="22"/>
            <w:lang w:val="en-CA"/>
          </w:rPr>
          <w:delText xml:space="preserve">          false,</w:delText>
        </w:r>
      </w:del>
    </w:p>
    <w:p w14:paraId="681DC30B" w14:textId="439F47C2" w:rsidR="005579D5" w:rsidRPr="00381014" w:rsidDel="00FC0E8D" w:rsidRDefault="005579D5" w:rsidP="005579D5">
      <w:pPr>
        <w:spacing w:after="0" w:line="240" w:lineRule="exact"/>
        <w:rPr>
          <w:del w:id="3825" w:author="Yann Bourdeau" w:date="2014-02-06T16:23:00Z"/>
          <w:rFonts w:ascii="MS Reference Sans Serif" w:hAnsi="MS Reference Sans Serif"/>
          <w:szCs w:val="22"/>
          <w:lang w:val="en-CA"/>
        </w:rPr>
      </w:pPr>
      <w:del w:id="3826" w:author="Yann Bourdeau" w:date="2014-02-06T16:23:00Z">
        <w:r w:rsidRPr="00381014" w:rsidDel="00FC0E8D">
          <w:rPr>
            <w:rFonts w:ascii="MS Reference Sans Serif" w:hAnsi="MS Reference Sans Serif"/>
            <w:szCs w:val="22"/>
            <w:lang w:val="en-CA"/>
          </w:rPr>
          <w:delText xml:space="preserve">          false,</w:delText>
        </w:r>
      </w:del>
    </w:p>
    <w:p w14:paraId="58D07721" w14:textId="5CB29AA1" w:rsidR="005579D5" w:rsidRPr="00381014" w:rsidDel="00FC0E8D" w:rsidRDefault="005579D5" w:rsidP="005579D5">
      <w:pPr>
        <w:spacing w:after="0" w:line="240" w:lineRule="exact"/>
        <w:rPr>
          <w:del w:id="3827" w:author="Yann Bourdeau" w:date="2014-02-06T16:23:00Z"/>
          <w:rFonts w:ascii="MS Reference Sans Serif" w:hAnsi="MS Reference Sans Serif"/>
          <w:szCs w:val="22"/>
          <w:lang w:val="en-CA"/>
        </w:rPr>
      </w:pPr>
      <w:del w:id="3828" w:author="Yann Bourdeau" w:date="2014-02-06T16:23:00Z">
        <w:r w:rsidRPr="00381014" w:rsidDel="00FC0E8D">
          <w:rPr>
            <w:rFonts w:ascii="MS Reference Sans Serif" w:hAnsi="MS Reference Sans Serif"/>
            <w:szCs w:val="22"/>
            <w:lang w:val="en-CA"/>
          </w:rPr>
          <w:delText xml:space="preserve">          false,</w:delText>
        </w:r>
      </w:del>
    </w:p>
    <w:p w14:paraId="507709AD" w14:textId="7F7719D6" w:rsidR="005579D5" w:rsidRPr="00381014" w:rsidDel="00FC0E8D" w:rsidRDefault="005579D5" w:rsidP="005579D5">
      <w:pPr>
        <w:spacing w:after="0" w:line="240" w:lineRule="exact"/>
        <w:rPr>
          <w:del w:id="3829" w:author="Yann Bourdeau" w:date="2014-02-06T16:23:00Z"/>
          <w:rFonts w:ascii="MS Reference Sans Serif" w:hAnsi="MS Reference Sans Serif"/>
          <w:szCs w:val="22"/>
          <w:lang w:val="en-CA"/>
        </w:rPr>
      </w:pPr>
      <w:del w:id="3830" w:author="Yann Bourdeau" w:date="2014-02-06T16:23:00Z">
        <w:r w:rsidRPr="00381014" w:rsidDel="00FC0E8D">
          <w:rPr>
            <w:rFonts w:ascii="MS Reference Sans Serif" w:hAnsi="MS Reference Sans Serif"/>
            <w:szCs w:val="22"/>
            <w:lang w:val="en-CA"/>
          </w:rPr>
          <w:delText xml:space="preserve">          false,</w:delText>
        </w:r>
      </w:del>
    </w:p>
    <w:p w14:paraId="01BAFFC7" w14:textId="56528989" w:rsidR="005579D5" w:rsidRPr="00381014" w:rsidDel="00FC0E8D" w:rsidRDefault="005579D5" w:rsidP="005579D5">
      <w:pPr>
        <w:spacing w:after="0" w:line="240" w:lineRule="exact"/>
        <w:rPr>
          <w:del w:id="3831" w:author="Yann Bourdeau" w:date="2014-02-06T16:23:00Z"/>
          <w:rFonts w:ascii="MS Reference Sans Serif" w:hAnsi="MS Reference Sans Serif"/>
          <w:szCs w:val="22"/>
          <w:lang w:val="en-CA"/>
        </w:rPr>
      </w:pPr>
      <w:del w:id="3832" w:author="Yann Bourdeau" w:date="2014-02-06T16:23:00Z">
        <w:r w:rsidRPr="00381014" w:rsidDel="00FC0E8D">
          <w:rPr>
            <w:rFonts w:ascii="MS Reference Sans Serif" w:hAnsi="MS Reference Sans Serif"/>
            <w:szCs w:val="22"/>
            <w:lang w:val="en-CA"/>
          </w:rPr>
          <w:delText xml:space="preserve">          "defaultvalue",</w:delText>
        </w:r>
      </w:del>
    </w:p>
    <w:p w14:paraId="7DF3252B" w14:textId="5A51C12D" w:rsidR="005579D5" w:rsidRPr="00381014" w:rsidDel="00FC0E8D" w:rsidRDefault="005579D5" w:rsidP="005579D5">
      <w:pPr>
        <w:spacing w:after="0" w:line="240" w:lineRule="exact"/>
        <w:rPr>
          <w:del w:id="3833" w:author="Yann Bourdeau" w:date="2014-02-06T16:23:00Z"/>
          <w:rFonts w:ascii="MS Reference Sans Serif" w:hAnsi="MS Reference Sans Serif"/>
          <w:szCs w:val="22"/>
          <w:lang w:val="en-CA"/>
        </w:rPr>
      </w:pPr>
      <w:del w:id="3834" w:author="Yann Bourdeau" w:date="2014-02-06T16:23:00Z">
        <w:r w:rsidRPr="00381014" w:rsidDel="00FC0E8D">
          <w:rPr>
            <w:rFonts w:ascii="MS Reference Sans Serif" w:hAnsi="MS Reference Sans Serif"/>
            <w:szCs w:val="22"/>
            <w:lang w:val="en-CA"/>
          </w:rPr>
          <w:delText xml:space="preserve">          true,</w:delText>
        </w:r>
      </w:del>
    </w:p>
    <w:p w14:paraId="73E5E572" w14:textId="1F025D84" w:rsidR="005579D5" w:rsidRPr="00381014" w:rsidDel="00FC0E8D" w:rsidRDefault="005579D5" w:rsidP="005579D5">
      <w:pPr>
        <w:spacing w:after="0" w:line="240" w:lineRule="exact"/>
        <w:rPr>
          <w:del w:id="3835" w:author="Yann Bourdeau" w:date="2014-02-06T16:23:00Z"/>
          <w:rFonts w:ascii="MS Reference Sans Serif" w:hAnsi="MS Reference Sans Serif"/>
          <w:szCs w:val="22"/>
          <w:lang w:val="en-CA"/>
        </w:rPr>
      </w:pPr>
      <w:del w:id="3836" w:author="Yann Bourdeau" w:date="2014-02-06T16:23:00Z">
        <w:r w:rsidRPr="00381014" w:rsidDel="00FC0E8D">
          <w:rPr>
            <w:rFonts w:ascii="MS Reference Sans Serif" w:hAnsi="MS Reference Sans Serif"/>
            <w:szCs w:val="22"/>
            <w:lang w:val="en-CA"/>
          </w:rPr>
          <w:delText xml:space="preserve">          0,</w:delText>
        </w:r>
      </w:del>
    </w:p>
    <w:p w14:paraId="55A03CE0" w14:textId="459E3FE1" w:rsidR="005579D5" w:rsidRPr="00381014" w:rsidDel="00FC0E8D" w:rsidRDefault="005579D5" w:rsidP="005579D5">
      <w:pPr>
        <w:spacing w:after="0" w:line="240" w:lineRule="exact"/>
        <w:rPr>
          <w:del w:id="3837" w:author="Yann Bourdeau" w:date="2014-02-06T16:23:00Z"/>
          <w:rFonts w:ascii="MS Reference Sans Serif" w:hAnsi="MS Reference Sans Serif"/>
          <w:szCs w:val="22"/>
          <w:lang w:val="en-CA"/>
        </w:rPr>
      </w:pPr>
      <w:del w:id="3838" w:author="Yann Bourdeau" w:date="2014-02-06T16:23:00Z">
        <w:r w:rsidRPr="00381014" w:rsidDel="00FC0E8D">
          <w:rPr>
            <w:rFonts w:ascii="MS Reference Sans Serif" w:hAnsi="MS Reference Sans Serif"/>
            <w:szCs w:val="22"/>
            <w:lang w:val="en-CA"/>
          </w:rPr>
          <w:delText xml:space="preserve">          0,</w:delText>
        </w:r>
      </w:del>
    </w:p>
    <w:p w14:paraId="7F4C3DF4" w14:textId="630E46AB" w:rsidR="005579D5" w:rsidRPr="00381014" w:rsidDel="00FC0E8D" w:rsidRDefault="005579D5" w:rsidP="005579D5">
      <w:pPr>
        <w:spacing w:after="0" w:line="240" w:lineRule="exact"/>
        <w:rPr>
          <w:del w:id="3839" w:author="Yann Bourdeau" w:date="2014-02-06T16:23:00Z"/>
          <w:rFonts w:ascii="MS Reference Sans Serif" w:hAnsi="MS Reference Sans Serif"/>
          <w:szCs w:val="22"/>
          <w:lang w:val="en-CA"/>
        </w:rPr>
      </w:pPr>
      <w:del w:id="3840" w:author="Yann Bourdeau" w:date="2014-02-06T16:23:00Z">
        <w:r w:rsidRPr="00381014" w:rsidDel="00FC0E8D">
          <w:rPr>
            <w:rFonts w:ascii="MS Reference Sans Serif" w:hAnsi="MS Reference Sans Serif"/>
            <w:szCs w:val="22"/>
            <w:lang w:val="en-CA"/>
          </w:rPr>
          <w:delText xml:space="preserve">          0));</w:delText>
        </w:r>
      </w:del>
    </w:p>
    <w:p w14:paraId="2AF1BF04" w14:textId="35BA01D0" w:rsidR="005579D5" w:rsidRPr="00381014" w:rsidDel="00FC0E8D" w:rsidRDefault="005579D5" w:rsidP="005579D5">
      <w:pPr>
        <w:spacing w:after="0" w:line="240" w:lineRule="exact"/>
        <w:rPr>
          <w:del w:id="3841" w:author="Yann Bourdeau" w:date="2014-02-06T16:23:00Z"/>
          <w:rFonts w:ascii="MS Reference Sans Serif" w:hAnsi="MS Reference Sans Serif"/>
          <w:szCs w:val="22"/>
          <w:lang w:val="en-CA"/>
        </w:rPr>
      </w:pPr>
    </w:p>
    <w:p w14:paraId="1739BC38" w14:textId="407AFF4D" w:rsidR="005579D5" w:rsidRPr="00381014" w:rsidDel="00FC0E8D" w:rsidRDefault="005579D5" w:rsidP="005579D5">
      <w:pPr>
        <w:spacing w:after="0" w:line="240" w:lineRule="exact"/>
        <w:rPr>
          <w:del w:id="3842" w:author="Yann Bourdeau" w:date="2014-02-06T16:23:00Z"/>
          <w:rFonts w:ascii="MS Reference Sans Serif" w:hAnsi="MS Reference Sans Serif"/>
          <w:szCs w:val="22"/>
          <w:lang w:val="en-CA"/>
        </w:rPr>
      </w:pPr>
      <w:del w:id="3843" w:author="Yann Bourdeau" w:date="2014-02-06T16:23:00Z">
        <w:r w:rsidRPr="00381014" w:rsidDel="00FC0E8D">
          <w:rPr>
            <w:rFonts w:ascii="MS Reference Sans Serif" w:hAnsi="MS Reference Sans Serif"/>
            <w:szCs w:val="22"/>
            <w:lang w:val="en-CA"/>
          </w:rPr>
          <w:tab/>
          <w:delText>fi.insert</w:delText>
        </w:r>
      </w:del>
    </w:p>
    <w:p w14:paraId="1CF679ED" w14:textId="41F0E6D6" w:rsidR="005579D5" w:rsidRPr="00381014" w:rsidDel="00FC0E8D" w:rsidRDefault="005579D5" w:rsidP="005579D5">
      <w:pPr>
        <w:spacing w:after="0" w:line="240" w:lineRule="exact"/>
        <w:rPr>
          <w:del w:id="3844" w:author="Yann Bourdeau" w:date="2014-02-06T16:23:00Z"/>
          <w:rFonts w:ascii="MS Reference Sans Serif" w:hAnsi="MS Reference Sans Serif"/>
          <w:szCs w:val="22"/>
          <w:lang w:val="en-CA"/>
        </w:rPr>
      </w:pPr>
      <w:del w:id="3845" w:author="Yann Bourdeau" w:date="2014-02-06T16:23:00Z">
        <w:r w:rsidRPr="00381014" w:rsidDel="00FC0E8D">
          <w:rPr>
            <w:rFonts w:ascii="MS Reference Sans Serif" w:hAnsi="MS Reference Sans Serif"/>
            <w:szCs w:val="22"/>
            <w:lang w:val="en-CA"/>
          </w:rPr>
          <w:delText xml:space="preserve">        (blueslice::policy::profile::FieldInfo</w:delText>
        </w:r>
      </w:del>
    </w:p>
    <w:p w14:paraId="36B03AD0" w14:textId="6137848E" w:rsidR="005579D5" w:rsidRPr="00381014" w:rsidDel="00FC0E8D" w:rsidRDefault="005579D5" w:rsidP="005579D5">
      <w:pPr>
        <w:spacing w:after="0" w:line="240" w:lineRule="exact"/>
        <w:rPr>
          <w:del w:id="3846" w:author="Yann Bourdeau" w:date="2014-02-06T16:23:00Z"/>
          <w:rFonts w:ascii="MS Reference Sans Serif" w:hAnsi="MS Reference Sans Serif"/>
          <w:szCs w:val="22"/>
          <w:lang w:val="en-CA"/>
        </w:rPr>
      </w:pPr>
      <w:del w:id="3847" w:author="Yann Bourdeau" w:date="2014-02-06T16:23:00Z">
        <w:r w:rsidRPr="00381014" w:rsidDel="00FC0E8D">
          <w:rPr>
            <w:rFonts w:ascii="MS Reference Sans Serif" w:hAnsi="MS Reference Sans Serif"/>
            <w:szCs w:val="22"/>
            <w:lang w:val="en-CA"/>
          </w:rPr>
          <w:delText xml:space="preserve">         ((EAttribute)9, "name9",</w:delText>
        </w:r>
      </w:del>
    </w:p>
    <w:p w14:paraId="21CCFC81" w14:textId="5764E663" w:rsidR="005579D5" w:rsidRPr="00381014" w:rsidDel="00FC0E8D" w:rsidRDefault="005579D5" w:rsidP="005579D5">
      <w:pPr>
        <w:spacing w:after="0" w:line="240" w:lineRule="exact"/>
        <w:rPr>
          <w:del w:id="3848" w:author="Yann Bourdeau" w:date="2014-02-06T16:23:00Z"/>
          <w:rFonts w:ascii="MS Reference Sans Serif" w:hAnsi="MS Reference Sans Serif"/>
          <w:szCs w:val="22"/>
          <w:lang w:val="en-CA"/>
        </w:rPr>
      </w:pPr>
      <w:del w:id="3849" w:author="Yann Bourdeau" w:date="2014-02-06T16:23:00Z">
        <w:r w:rsidRPr="00381014" w:rsidDel="00FC0E8D">
          <w:rPr>
            <w:rFonts w:ascii="MS Reference Sans Serif" w:hAnsi="MS Reference Sans Serif"/>
            <w:szCs w:val="22"/>
            <w:lang w:val="en-CA"/>
          </w:rPr>
          <w:delText xml:space="preserve">          false,</w:delText>
        </w:r>
      </w:del>
    </w:p>
    <w:p w14:paraId="4FFFAA84" w14:textId="4554E3DB" w:rsidR="005579D5" w:rsidRPr="00381014" w:rsidDel="00FC0E8D" w:rsidRDefault="005579D5" w:rsidP="005579D5">
      <w:pPr>
        <w:spacing w:after="0" w:line="240" w:lineRule="exact"/>
        <w:rPr>
          <w:del w:id="3850" w:author="Yann Bourdeau" w:date="2014-02-06T16:23:00Z"/>
          <w:rFonts w:ascii="MS Reference Sans Serif" w:hAnsi="MS Reference Sans Serif"/>
          <w:szCs w:val="22"/>
          <w:lang w:val="en-CA"/>
        </w:rPr>
      </w:pPr>
      <w:del w:id="3851" w:author="Yann Bourdeau" w:date="2014-02-06T16:23:00Z">
        <w:r w:rsidRPr="00381014" w:rsidDel="00FC0E8D">
          <w:rPr>
            <w:rFonts w:ascii="MS Reference Sans Serif" w:hAnsi="MS Reference Sans Serif"/>
            <w:szCs w:val="22"/>
            <w:lang w:val="en-CA"/>
          </w:rPr>
          <w:delText xml:space="preserve">          false,</w:delText>
        </w:r>
      </w:del>
    </w:p>
    <w:p w14:paraId="1E3D7900" w14:textId="37EB5067" w:rsidR="005579D5" w:rsidRPr="00381014" w:rsidDel="00FC0E8D" w:rsidRDefault="005579D5" w:rsidP="005579D5">
      <w:pPr>
        <w:spacing w:after="0" w:line="240" w:lineRule="exact"/>
        <w:rPr>
          <w:del w:id="3852" w:author="Yann Bourdeau" w:date="2014-02-06T16:23:00Z"/>
          <w:rFonts w:ascii="MS Reference Sans Serif" w:hAnsi="MS Reference Sans Serif"/>
          <w:szCs w:val="22"/>
          <w:lang w:val="en-CA"/>
        </w:rPr>
      </w:pPr>
      <w:del w:id="3853" w:author="Yann Bourdeau" w:date="2014-02-06T16:23:00Z">
        <w:r w:rsidRPr="00381014" w:rsidDel="00FC0E8D">
          <w:rPr>
            <w:rFonts w:ascii="MS Reference Sans Serif" w:hAnsi="MS Reference Sans Serif"/>
            <w:szCs w:val="22"/>
            <w:lang w:val="en-CA"/>
          </w:rPr>
          <w:delText xml:space="preserve">          false,</w:delText>
        </w:r>
      </w:del>
    </w:p>
    <w:p w14:paraId="3757AFD2" w14:textId="78E28C32" w:rsidR="005579D5" w:rsidRPr="00381014" w:rsidDel="00FC0E8D" w:rsidRDefault="005579D5" w:rsidP="005579D5">
      <w:pPr>
        <w:spacing w:after="0" w:line="240" w:lineRule="exact"/>
        <w:rPr>
          <w:del w:id="3854" w:author="Yann Bourdeau" w:date="2014-02-06T16:23:00Z"/>
          <w:rFonts w:ascii="MS Reference Sans Serif" w:hAnsi="MS Reference Sans Serif"/>
          <w:szCs w:val="22"/>
          <w:lang w:val="en-CA"/>
        </w:rPr>
      </w:pPr>
      <w:del w:id="3855" w:author="Yann Bourdeau" w:date="2014-02-06T16:23:00Z">
        <w:r w:rsidRPr="00381014" w:rsidDel="00FC0E8D">
          <w:rPr>
            <w:rFonts w:ascii="MS Reference Sans Serif" w:hAnsi="MS Reference Sans Serif"/>
            <w:szCs w:val="22"/>
            <w:lang w:val="en-CA"/>
          </w:rPr>
          <w:delText xml:space="preserve">          false,</w:delText>
        </w:r>
      </w:del>
    </w:p>
    <w:p w14:paraId="3A00D552" w14:textId="1D14C789" w:rsidR="005579D5" w:rsidRPr="00381014" w:rsidDel="00FC0E8D" w:rsidRDefault="005579D5" w:rsidP="005579D5">
      <w:pPr>
        <w:spacing w:after="0" w:line="240" w:lineRule="exact"/>
        <w:rPr>
          <w:del w:id="3856" w:author="Yann Bourdeau" w:date="2014-02-06T16:23:00Z"/>
          <w:rFonts w:ascii="MS Reference Sans Serif" w:hAnsi="MS Reference Sans Serif"/>
          <w:szCs w:val="22"/>
          <w:lang w:val="en-CA"/>
        </w:rPr>
      </w:pPr>
      <w:del w:id="3857" w:author="Yann Bourdeau" w:date="2014-02-06T16:23:00Z">
        <w:r w:rsidRPr="00381014" w:rsidDel="00FC0E8D">
          <w:rPr>
            <w:rFonts w:ascii="MS Reference Sans Serif" w:hAnsi="MS Reference Sans Serif"/>
            <w:szCs w:val="22"/>
            <w:lang w:val="en-CA"/>
          </w:rPr>
          <w:delText xml:space="preserve">          false,</w:delText>
        </w:r>
      </w:del>
    </w:p>
    <w:p w14:paraId="4D046FF3" w14:textId="09AA5620" w:rsidR="005579D5" w:rsidRPr="00381014" w:rsidDel="00FC0E8D" w:rsidRDefault="005579D5" w:rsidP="005579D5">
      <w:pPr>
        <w:spacing w:after="0" w:line="240" w:lineRule="exact"/>
        <w:rPr>
          <w:del w:id="3858" w:author="Yann Bourdeau" w:date="2014-02-06T16:23:00Z"/>
          <w:rFonts w:ascii="MS Reference Sans Serif" w:hAnsi="MS Reference Sans Serif"/>
          <w:szCs w:val="22"/>
          <w:lang w:val="en-CA"/>
        </w:rPr>
      </w:pPr>
      <w:del w:id="3859" w:author="Yann Bourdeau" w:date="2014-02-06T16:23:00Z">
        <w:r w:rsidRPr="00381014" w:rsidDel="00FC0E8D">
          <w:rPr>
            <w:rFonts w:ascii="MS Reference Sans Serif" w:hAnsi="MS Reference Sans Serif"/>
            <w:szCs w:val="22"/>
            <w:lang w:val="en-CA"/>
          </w:rPr>
          <w:delText xml:space="preserve">          false,</w:delText>
        </w:r>
      </w:del>
    </w:p>
    <w:p w14:paraId="3E4789DB" w14:textId="093F9A1E" w:rsidR="005579D5" w:rsidRPr="00381014" w:rsidDel="00FC0E8D" w:rsidRDefault="005579D5" w:rsidP="005579D5">
      <w:pPr>
        <w:spacing w:after="0" w:line="240" w:lineRule="exact"/>
        <w:rPr>
          <w:del w:id="3860" w:author="Yann Bourdeau" w:date="2014-02-06T16:23:00Z"/>
          <w:rFonts w:ascii="MS Reference Sans Serif" w:hAnsi="MS Reference Sans Serif"/>
          <w:szCs w:val="22"/>
          <w:lang w:val="en-CA"/>
        </w:rPr>
      </w:pPr>
      <w:del w:id="3861" w:author="Yann Bourdeau" w:date="2014-02-06T16:23:00Z">
        <w:r w:rsidRPr="00381014" w:rsidDel="00FC0E8D">
          <w:rPr>
            <w:rFonts w:ascii="MS Reference Sans Serif" w:hAnsi="MS Reference Sans Serif"/>
            <w:szCs w:val="22"/>
            <w:lang w:val="en-CA"/>
          </w:rPr>
          <w:delText xml:space="preserve">          "defaultvalue",</w:delText>
        </w:r>
      </w:del>
    </w:p>
    <w:p w14:paraId="59806276" w14:textId="18FE445B" w:rsidR="005579D5" w:rsidRPr="00381014" w:rsidDel="00FC0E8D" w:rsidRDefault="005579D5" w:rsidP="005579D5">
      <w:pPr>
        <w:spacing w:after="0" w:line="240" w:lineRule="exact"/>
        <w:rPr>
          <w:del w:id="3862" w:author="Yann Bourdeau" w:date="2014-02-06T16:23:00Z"/>
          <w:rFonts w:ascii="MS Reference Sans Serif" w:hAnsi="MS Reference Sans Serif"/>
          <w:szCs w:val="22"/>
          <w:lang w:val="en-CA"/>
        </w:rPr>
      </w:pPr>
      <w:del w:id="3863" w:author="Yann Bourdeau" w:date="2014-02-06T16:23:00Z">
        <w:r w:rsidRPr="00381014" w:rsidDel="00FC0E8D">
          <w:rPr>
            <w:rFonts w:ascii="MS Reference Sans Serif" w:hAnsi="MS Reference Sans Serif"/>
            <w:szCs w:val="22"/>
            <w:lang w:val="en-CA"/>
          </w:rPr>
          <w:delText xml:space="preserve">          false,</w:delText>
        </w:r>
      </w:del>
    </w:p>
    <w:p w14:paraId="2D4E22C8" w14:textId="70C995E1" w:rsidR="005579D5" w:rsidRPr="00381014" w:rsidDel="00FC0E8D" w:rsidRDefault="005579D5" w:rsidP="005579D5">
      <w:pPr>
        <w:spacing w:after="0" w:line="240" w:lineRule="exact"/>
        <w:rPr>
          <w:del w:id="3864" w:author="Yann Bourdeau" w:date="2014-02-06T16:23:00Z"/>
          <w:rFonts w:ascii="MS Reference Sans Serif" w:hAnsi="MS Reference Sans Serif"/>
          <w:szCs w:val="22"/>
          <w:lang w:val="en-CA"/>
        </w:rPr>
      </w:pPr>
      <w:del w:id="3865" w:author="Yann Bourdeau" w:date="2014-02-06T16:23:00Z">
        <w:r w:rsidRPr="00381014" w:rsidDel="00FC0E8D">
          <w:rPr>
            <w:rFonts w:ascii="MS Reference Sans Serif" w:hAnsi="MS Reference Sans Serif"/>
            <w:szCs w:val="22"/>
            <w:lang w:val="en-CA"/>
          </w:rPr>
          <w:delText xml:space="preserve">          1,</w:delText>
        </w:r>
      </w:del>
    </w:p>
    <w:p w14:paraId="29992B4C" w14:textId="72FCD0F0" w:rsidR="005579D5" w:rsidRPr="00381014" w:rsidDel="00FC0E8D" w:rsidRDefault="005579D5" w:rsidP="005579D5">
      <w:pPr>
        <w:spacing w:after="0" w:line="240" w:lineRule="exact"/>
        <w:rPr>
          <w:del w:id="3866" w:author="Yann Bourdeau" w:date="2014-02-06T16:23:00Z"/>
          <w:rFonts w:ascii="MS Reference Sans Serif" w:hAnsi="MS Reference Sans Serif"/>
          <w:szCs w:val="22"/>
          <w:lang w:val="en-CA"/>
        </w:rPr>
      </w:pPr>
      <w:del w:id="3867" w:author="Yann Bourdeau" w:date="2014-02-06T16:23:00Z">
        <w:r w:rsidRPr="00381014" w:rsidDel="00FC0E8D">
          <w:rPr>
            <w:rFonts w:ascii="MS Reference Sans Serif" w:hAnsi="MS Reference Sans Serif"/>
            <w:szCs w:val="22"/>
            <w:lang w:val="en-CA"/>
          </w:rPr>
          <w:delText xml:space="preserve">          0,</w:delText>
        </w:r>
      </w:del>
    </w:p>
    <w:p w14:paraId="741ED7E0" w14:textId="5D3D5472" w:rsidR="005579D5" w:rsidRPr="00381014" w:rsidDel="00FC0E8D" w:rsidRDefault="005579D5" w:rsidP="005579D5">
      <w:pPr>
        <w:spacing w:after="0" w:line="240" w:lineRule="exact"/>
        <w:rPr>
          <w:del w:id="3868" w:author="Yann Bourdeau" w:date="2014-02-06T16:23:00Z"/>
          <w:rFonts w:ascii="MS Reference Sans Serif" w:hAnsi="MS Reference Sans Serif"/>
          <w:szCs w:val="22"/>
          <w:lang w:val="en-CA"/>
        </w:rPr>
      </w:pPr>
      <w:del w:id="3869" w:author="Yann Bourdeau" w:date="2014-02-06T16:23:00Z">
        <w:r w:rsidRPr="00381014" w:rsidDel="00FC0E8D">
          <w:rPr>
            <w:rFonts w:ascii="MS Reference Sans Serif" w:hAnsi="MS Reference Sans Serif"/>
            <w:szCs w:val="22"/>
            <w:lang w:val="en-CA"/>
          </w:rPr>
          <w:delText xml:space="preserve">          0));</w:delText>
        </w:r>
      </w:del>
    </w:p>
    <w:p w14:paraId="5E4CA156" w14:textId="14DD79ED" w:rsidR="005579D5" w:rsidRPr="00381014" w:rsidDel="00FC0E8D" w:rsidRDefault="005579D5" w:rsidP="005579D5">
      <w:pPr>
        <w:spacing w:after="0" w:line="240" w:lineRule="exact"/>
        <w:rPr>
          <w:del w:id="3870" w:author="Yann Bourdeau" w:date="2014-02-06T16:23:00Z"/>
          <w:rFonts w:ascii="MS Reference Sans Serif" w:hAnsi="MS Reference Sans Serif"/>
          <w:szCs w:val="22"/>
          <w:lang w:val="en-CA"/>
        </w:rPr>
      </w:pPr>
    </w:p>
    <w:p w14:paraId="3CD64EE9" w14:textId="4EC4D82D" w:rsidR="005579D5" w:rsidRPr="00381014" w:rsidDel="00FC0E8D" w:rsidRDefault="005579D5" w:rsidP="005579D5">
      <w:pPr>
        <w:spacing w:after="0" w:line="240" w:lineRule="exact"/>
        <w:rPr>
          <w:del w:id="3871" w:author="Yann Bourdeau" w:date="2014-02-06T16:23:00Z"/>
          <w:rFonts w:ascii="MS Reference Sans Serif" w:hAnsi="MS Reference Sans Serif"/>
          <w:szCs w:val="22"/>
          <w:lang w:val="en-CA"/>
        </w:rPr>
      </w:pPr>
      <w:del w:id="3872" w:author="Yann Bourdeau" w:date="2014-02-06T16:23:00Z">
        <w:r w:rsidRPr="00381014" w:rsidDel="00FC0E8D">
          <w:rPr>
            <w:rFonts w:ascii="MS Reference Sans Serif" w:hAnsi="MS Reference Sans Serif"/>
            <w:szCs w:val="22"/>
            <w:lang w:val="en-CA"/>
          </w:rPr>
          <w:tab/>
          <w:delText>fi.insert</w:delText>
        </w:r>
      </w:del>
    </w:p>
    <w:p w14:paraId="049E255A" w14:textId="31096D9B" w:rsidR="005579D5" w:rsidRPr="00381014" w:rsidDel="00FC0E8D" w:rsidRDefault="005579D5" w:rsidP="005579D5">
      <w:pPr>
        <w:spacing w:after="0" w:line="240" w:lineRule="exact"/>
        <w:rPr>
          <w:del w:id="3873" w:author="Yann Bourdeau" w:date="2014-02-06T16:23:00Z"/>
          <w:rFonts w:ascii="MS Reference Sans Serif" w:hAnsi="MS Reference Sans Serif"/>
          <w:szCs w:val="22"/>
          <w:lang w:val="en-CA"/>
        </w:rPr>
      </w:pPr>
      <w:del w:id="3874" w:author="Yann Bourdeau" w:date="2014-02-06T16:23:00Z">
        <w:r w:rsidRPr="00381014" w:rsidDel="00FC0E8D">
          <w:rPr>
            <w:rFonts w:ascii="MS Reference Sans Serif" w:hAnsi="MS Reference Sans Serif"/>
            <w:szCs w:val="22"/>
            <w:lang w:val="en-CA"/>
          </w:rPr>
          <w:delText xml:space="preserve">        (blueslice::policy::profile::FieldInfo</w:delText>
        </w:r>
      </w:del>
    </w:p>
    <w:p w14:paraId="420BA5F7" w14:textId="1A13E758" w:rsidR="005579D5" w:rsidRPr="00381014" w:rsidDel="00FC0E8D" w:rsidRDefault="005579D5" w:rsidP="005579D5">
      <w:pPr>
        <w:spacing w:after="0" w:line="240" w:lineRule="exact"/>
        <w:rPr>
          <w:del w:id="3875" w:author="Yann Bourdeau" w:date="2014-02-06T16:23:00Z"/>
          <w:rFonts w:ascii="MS Reference Sans Serif" w:hAnsi="MS Reference Sans Serif"/>
          <w:szCs w:val="22"/>
          <w:lang w:val="en-CA"/>
        </w:rPr>
      </w:pPr>
      <w:del w:id="3876" w:author="Yann Bourdeau" w:date="2014-02-06T16:23:00Z">
        <w:r w:rsidRPr="00381014" w:rsidDel="00FC0E8D">
          <w:rPr>
            <w:rFonts w:ascii="MS Reference Sans Serif" w:hAnsi="MS Reference Sans Serif"/>
            <w:szCs w:val="22"/>
            <w:lang w:val="en-CA"/>
          </w:rPr>
          <w:delText xml:space="preserve">         ((EAttribute)10, "name10",</w:delText>
        </w:r>
      </w:del>
    </w:p>
    <w:p w14:paraId="53EADE61" w14:textId="4F73FC4F" w:rsidR="005579D5" w:rsidRPr="00381014" w:rsidDel="00FC0E8D" w:rsidRDefault="005579D5" w:rsidP="005579D5">
      <w:pPr>
        <w:spacing w:after="0" w:line="240" w:lineRule="exact"/>
        <w:rPr>
          <w:del w:id="3877" w:author="Yann Bourdeau" w:date="2014-02-06T16:23:00Z"/>
          <w:rFonts w:ascii="MS Reference Sans Serif" w:hAnsi="MS Reference Sans Serif"/>
          <w:szCs w:val="22"/>
          <w:lang w:val="en-CA"/>
        </w:rPr>
      </w:pPr>
      <w:del w:id="3878" w:author="Yann Bourdeau" w:date="2014-02-06T16:23:00Z">
        <w:r w:rsidRPr="00381014" w:rsidDel="00FC0E8D">
          <w:rPr>
            <w:rFonts w:ascii="MS Reference Sans Serif" w:hAnsi="MS Reference Sans Serif"/>
            <w:szCs w:val="22"/>
            <w:lang w:val="en-CA"/>
          </w:rPr>
          <w:delText xml:space="preserve">          false,</w:delText>
        </w:r>
      </w:del>
    </w:p>
    <w:p w14:paraId="74620D6C" w14:textId="2650350C" w:rsidR="005579D5" w:rsidRPr="00381014" w:rsidDel="00FC0E8D" w:rsidRDefault="005579D5" w:rsidP="005579D5">
      <w:pPr>
        <w:spacing w:after="0" w:line="240" w:lineRule="exact"/>
        <w:rPr>
          <w:del w:id="3879" w:author="Yann Bourdeau" w:date="2014-02-06T16:23:00Z"/>
          <w:rFonts w:ascii="MS Reference Sans Serif" w:hAnsi="MS Reference Sans Serif"/>
          <w:szCs w:val="22"/>
          <w:lang w:val="en-CA"/>
        </w:rPr>
      </w:pPr>
      <w:del w:id="3880" w:author="Yann Bourdeau" w:date="2014-02-06T16:23:00Z">
        <w:r w:rsidRPr="00381014" w:rsidDel="00FC0E8D">
          <w:rPr>
            <w:rFonts w:ascii="MS Reference Sans Serif" w:hAnsi="MS Reference Sans Serif"/>
            <w:szCs w:val="22"/>
            <w:lang w:val="en-CA"/>
          </w:rPr>
          <w:delText xml:space="preserve">          false,</w:delText>
        </w:r>
      </w:del>
    </w:p>
    <w:p w14:paraId="70A9CE6F" w14:textId="6DDE5DFB" w:rsidR="005579D5" w:rsidRPr="00381014" w:rsidDel="00FC0E8D" w:rsidRDefault="005579D5" w:rsidP="005579D5">
      <w:pPr>
        <w:spacing w:after="0" w:line="240" w:lineRule="exact"/>
        <w:rPr>
          <w:del w:id="3881" w:author="Yann Bourdeau" w:date="2014-02-06T16:23:00Z"/>
          <w:rFonts w:ascii="MS Reference Sans Serif" w:hAnsi="MS Reference Sans Serif"/>
          <w:szCs w:val="22"/>
          <w:lang w:val="en-CA"/>
        </w:rPr>
      </w:pPr>
      <w:del w:id="3882" w:author="Yann Bourdeau" w:date="2014-02-06T16:23:00Z">
        <w:r w:rsidRPr="00381014" w:rsidDel="00FC0E8D">
          <w:rPr>
            <w:rFonts w:ascii="MS Reference Sans Serif" w:hAnsi="MS Reference Sans Serif"/>
            <w:szCs w:val="22"/>
            <w:lang w:val="en-CA"/>
          </w:rPr>
          <w:delText xml:space="preserve">          false,</w:delText>
        </w:r>
      </w:del>
    </w:p>
    <w:p w14:paraId="3D616F3C" w14:textId="4E0A585F" w:rsidR="005579D5" w:rsidRPr="00381014" w:rsidDel="00FC0E8D" w:rsidRDefault="005579D5" w:rsidP="005579D5">
      <w:pPr>
        <w:spacing w:after="0" w:line="240" w:lineRule="exact"/>
        <w:rPr>
          <w:del w:id="3883" w:author="Yann Bourdeau" w:date="2014-02-06T16:23:00Z"/>
          <w:rFonts w:ascii="MS Reference Sans Serif" w:hAnsi="MS Reference Sans Serif"/>
          <w:szCs w:val="22"/>
          <w:lang w:val="en-CA"/>
        </w:rPr>
      </w:pPr>
      <w:del w:id="3884" w:author="Yann Bourdeau" w:date="2014-02-06T16:23:00Z">
        <w:r w:rsidRPr="00381014" w:rsidDel="00FC0E8D">
          <w:rPr>
            <w:rFonts w:ascii="MS Reference Sans Serif" w:hAnsi="MS Reference Sans Serif"/>
            <w:szCs w:val="22"/>
            <w:lang w:val="en-CA"/>
          </w:rPr>
          <w:delText xml:space="preserve">          false,</w:delText>
        </w:r>
      </w:del>
    </w:p>
    <w:p w14:paraId="5DF534D3" w14:textId="0A100716" w:rsidR="005579D5" w:rsidRPr="00381014" w:rsidDel="00FC0E8D" w:rsidRDefault="005579D5" w:rsidP="005579D5">
      <w:pPr>
        <w:spacing w:after="0" w:line="240" w:lineRule="exact"/>
        <w:rPr>
          <w:del w:id="3885" w:author="Yann Bourdeau" w:date="2014-02-06T16:23:00Z"/>
          <w:rFonts w:ascii="MS Reference Sans Serif" w:hAnsi="MS Reference Sans Serif"/>
          <w:szCs w:val="22"/>
          <w:lang w:val="en-CA"/>
        </w:rPr>
      </w:pPr>
      <w:del w:id="3886" w:author="Yann Bourdeau" w:date="2014-02-06T16:23:00Z">
        <w:r w:rsidRPr="00381014" w:rsidDel="00FC0E8D">
          <w:rPr>
            <w:rFonts w:ascii="MS Reference Sans Serif" w:hAnsi="MS Reference Sans Serif"/>
            <w:szCs w:val="22"/>
            <w:lang w:val="en-CA"/>
          </w:rPr>
          <w:delText xml:space="preserve">          false,</w:delText>
        </w:r>
      </w:del>
    </w:p>
    <w:p w14:paraId="22F86F4D" w14:textId="45F31EF8" w:rsidR="005579D5" w:rsidRPr="00381014" w:rsidDel="00FC0E8D" w:rsidRDefault="005579D5" w:rsidP="005579D5">
      <w:pPr>
        <w:spacing w:after="0" w:line="240" w:lineRule="exact"/>
        <w:rPr>
          <w:del w:id="3887" w:author="Yann Bourdeau" w:date="2014-02-06T16:23:00Z"/>
          <w:rFonts w:ascii="MS Reference Sans Serif" w:hAnsi="MS Reference Sans Serif"/>
          <w:szCs w:val="22"/>
          <w:lang w:val="en-CA"/>
        </w:rPr>
      </w:pPr>
      <w:del w:id="3888" w:author="Yann Bourdeau" w:date="2014-02-06T16:23:00Z">
        <w:r w:rsidRPr="00381014" w:rsidDel="00FC0E8D">
          <w:rPr>
            <w:rFonts w:ascii="MS Reference Sans Serif" w:hAnsi="MS Reference Sans Serif"/>
            <w:szCs w:val="22"/>
            <w:lang w:val="en-CA"/>
          </w:rPr>
          <w:delText xml:space="preserve">          false,</w:delText>
        </w:r>
      </w:del>
    </w:p>
    <w:p w14:paraId="2FD29EFC" w14:textId="3671297E" w:rsidR="005579D5" w:rsidRPr="00381014" w:rsidDel="00FC0E8D" w:rsidRDefault="005579D5" w:rsidP="005579D5">
      <w:pPr>
        <w:spacing w:after="0" w:line="240" w:lineRule="exact"/>
        <w:rPr>
          <w:del w:id="3889" w:author="Yann Bourdeau" w:date="2014-02-06T16:23:00Z"/>
          <w:rFonts w:ascii="MS Reference Sans Serif" w:hAnsi="MS Reference Sans Serif"/>
          <w:szCs w:val="22"/>
          <w:lang w:val="en-CA"/>
        </w:rPr>
      </w:pPr>
      <w:del w:id="3890" w:author="Yann Bourdeau" w:date="2014-02-06T16:23:00Z">
        <w:r w:rsidRPr="00381014" w:rsidDel="00FC0E8D">
          <w:rPr>
            <w:rFonts w:ascii="MS Reference Sans Serif" w:hAnsi="MS Reference Sans Serif"/>
            <w:szCs w:val="22"/>
            <w:lang w:val="en-CA"/>
          </w:rPr>
          <w:delText xml:space="preserve">          "defaultvalue",</w:delText>
        </w:r>
      </w:del>
    </w:p>
    <w:p w14:paraId="3E2A045C" w14:textId="0CED3450" w:rsidR="005579D5" w:rsidRPr="00381014" w:rsidDel="00FC0E8D" w:rsidRDefault="005579D5" w:rsidP="005579D5">
      <w:pPr>
        <w:spacing w:after="0" w:line="240" w:lineRule="exact"/>
        <w:rPr>
          <w:del w:id="3891" w:author="Yann Bourdeau" w:date="2014-02-06T16:23:00Z"/>
          <w:rFonts w:ascii="MS Reference Sans Serif" w:hAnsi="MS Reference Sans Serif"/>
          <w:szCs w:val="22"/>
          <w:lang w:val="en-CA"/>
        </w:rPr>
      </w:pPr>
      <w:del w:id="3892" w:author="Yann Bourdeau" w:date="2014-02-06T16:23:00Z">
        <w:r w:rsidRPr="00381014" w:rsidDel="00FC0E8D">
          <w:rPr>
            <w:rFonts w:ascii="MS Reference Sans Serif" w:hAnsi="MS Reference Sans Serif"/>
            <w:szCs w:val="22"/>
            <w:lang w:val="en-CA"/>
          </w:rPr>
          <w:delText xml:space="preserve">          false,</w:delText>
        </w:r>
      </w:del>
    </w:p>
    <w:p w14:paraId="6CF61CF4" w14:textId="30C9AD90" w:rsidR="005579D5" w:rsidRPr="00381014" w:rsidDel="00FC0E8D" w:rsidRDefault="005579D5" w:rsidP="005579D5">
      <w:pPr>
        <w:spacing w:after="0" w:line="240" w:lineRule="exact"/>
        <w:rPr>
          <w:del w:id="3893" w:author="Yann Bourdeau" w:date="2014-02-06T16:23:00Z"/>
          <w:rFonts w:ascii="MS Reference Sans Serif" w:hAnsi="MS Reference Sans Serif"/>
          <w:szCs w:val="22"/>
          <w:lang w:val="en-CA"/>
        </w:rPr>
      </w:pPr>
      <w:del w:id="3894" w:author="Yann Bourdeau" w:date="2014-02-06T16:23:00Z">
        <w:r w:rsidRPr="00381014" w:rsidDel="00FC0E8D">
          <w:rPr>
            <w:rFonts w:ascii="MS Reference Sans Serif" w:hAnsi="MS Reference Sans Serif"/>
            <w:szCs w:val="22"/>
            <w:lang w:val="en-CA"/>
          </w:rPr>
          <w:delText xml:space="preserve">          0,</w:delText>
        </w:r>
      </w:del>
    </w:p>
    <w:p w14:paraId="38C1AD2F" w14:textId="562BEC2C" w:rsidR="005579D5" w:rsidRPr="00381014" w:rsidDel="00FC0E8D" w:rsidRDefault="005579D5" w:rsidP="005579D5">
      <w:pPr>
        <w:spacing w:after="0" w:line="240" w:lineRule="exact"/>
        <w:rPr>
          <w:del w:id="3895" w:author="Yann Bourdeau" w:date="2014-02-06T16:23:00Z"/>
          <w:rFonts w:ascii="MS Reference Sans Serif" w:hAnsi="MS Reference Sans Serif"/>
          <w:szCs w:val="22"/>
          <w:lang w:val="en-CA"/>
        </w:rPr>
      </w:pPr>
      <w:del w:id="3896" w:author="Yann Bourdeau" w:date="2014-02-06T16:23:00Z">
        <w:r w:rsidRPr="00381014" w:rsidDel="00FC0E8D">
          <w:rPr>
            <w:rFonts w:ascii="MS Reference Sans Serif" w:hAnsi="MS Reference Sans Serif"/>
            <w:szCs w:val="22"/>
            <w:lang w:val="en-CA"/>
          </w:rPr>
          <w:delText xml:space="preserve">          1,</w:delText>
        </w:r>
      </w:del>
    </w:p>
    <w:p w14:paraId="791DB751" w14:textId="0138C11C" w:rsidR="005579D5" w:rsidRPr="00381014" w:rsidDel="00FC0E8D" w:rsidRDefault="005579D5" w:rsidP="005579D5">
      <w:pPr>
        <w:spacing w:after="0" w:line="240" w:lineRule="exact"/>
        <w:rPr>
          <w:del w:id="3897" w:author="Yann Bourdeau" w:date="2014-02-06T16:23:00Z"/>
          <w:rFonts w:ascii="MS Reference Sans Serif" w:hAnsi="MS Reference Sans Serif"/>
          <w:szCs w:val="22"/>
          <w:lang w:val="en-CA"/>
        </w:rPr>
      </w:pPr>
      <w:del w:id="3898" w:author="Yann Bourdeau" w:date="2014-02-06T16:23:00Z">
        <w:r w:rsidRPr="00381014" w:rsidDel="00FC0E8D">
          <w:rPr>
            <w:rFonts w:ascii="MS Reference Sans Serif" w:hAnsi="MS Reference Sans Serif"/>
            <w:szCs w:val="22"/>
            <w:lang w:val="en-CA"/>
          </w:rPr>
          <w:delText xml:space="preserve">          0));</w:delText>
        </w:r>
      </w:del>
    </w:p>
    <w:p w14:paraId="040E9710" w14:textId="7954F29C" w:rsidR="005579D5" w:rsidRPr="00381014" w:rsidDel="00FC0E8D" w:rsidRDefault="005579D5" w:rsidP="005579D5">
      <w:pPr>
        <w:spacing w:after="0" w:line="240" w:lineRule="exact"/>
        <w:rPr>
          <w:del w:id="3899" w:author="Yann Bourdeau" w:date="2014-02-06T16:23:00Z"/>
          <w:rFonts w:ascii="MS Reference Sans Serif" w:hAnsi="MS Reference Sans Serif"/>
          <w:szCs w:val="22"/>
          <w:lang w:val="en-CA"/>
        </w:rPr>
      </w:pPr>
    </w:p>
    <w:p w14:paraId="3EC6055F" w14:textId="6585B625" w:rsidR="005579D5" w:rsidRPr="00381014" w:rsidDel="00FC0E8D" w:rsidRDefault="005579D5" w:rsidP="005579D5">
      <w:pPr>
        <w:spacing w:after="0" w:line="240" w:lineRule="exact"/>
        <w:rPr>
          <w:del w:id="3900" w:author="Yann Bourdeau" w:date="2014-02-06T16:23:00Z"/>
          <w:rFonts w:ascii="MS Reference Sans Serif" w:hAnsi="MS Reference Sans Serif"/>
          <w:szCs w:val="22"/>
          <w:lang w:val="en-CA"/>
        </w:rPr>
      </w:pPr>
      <w:del w:id="3901" w:author="Yann Bourdeau" w:date="2014-02-06T16:23:00Z">
        <w:r w:rsidRPr="00381014" w:rsidDel="00FC0E8D">
          <w:rPr>
            <w:rFonts w:ascii="MS Reference Sans Serif" w:hAnsi="MS Reference Sans Serif"/>
            <w:szCs w:val="22"/>
            <w:lang w:val="en-CA"/>
          </w:rPr>
          <w:tab/>
          <w:delText>EAttribute attr;</w:delText>
        </w:r>
      </w:del>
    </w:p>
    <w:p w14:paraId="4DC8EF11" w14:textId="6673EC6B" w:rsidR="005579D5" w:rsidRPr="00381014" w:rsidDel="00FC0E8D" w:rsidRDefault="005579D5" w:rsidP="005579D5">
      <w:pPr>
        <w:spacing w:after="0" w:line="240" w:lineRule="exact"/>
        <w:rPr>
          <w:del w:id="3902" w:author="Yann Bourdeau" w:date="2014-02-06T16:23:00Z"/>
          <w:rFonts w:ascii="MS Reference Sans Serif" w:hAnsi="MS Reference Sans Serif"/>
          <w:szCs w:val="22"/>
          <w:lang w:val="en-CA"/>
        </w:rPr>
      </w:pPr>
      <w:del w:id="3903" w:author="Yann Bourdeau" w:date="2014-02-06T16:23:00Z">
        <w:r w:rsidRPr="00381014" w:rsidDel="00FC0E8D">
          <w:rPr>
            <w:rFonts w:ascii="MS Reference Sans Serif" w:hAnsi="MS Reference Sans Serif"/>
            <w:szCs w:val="22"/>
            <w:lang w:val="en-CA"/>
          </w:rPr>
          <w:tab/>
          <w:delText>EXPECT_EQ(fi.getKey("name1",attr),false);</w:delText>
        </w:r>
        <w:r w:rsidRPr="00381014" w:rsidDel="00FC0E8D">
          <w:rPr>
            <w:rFonts w:ascii="MS Reference Sans Serif" w:hAnsi="MS Reference Sans Serif"/>
            <w:szCs w:val="22"/>
            <w:lang w:val="en-CA"/>
          </w:rPr>
          <w:tab/>
        </w:r>
      </w:del>
    </w:p>
    <w:p w14:paraId="30884C0C" w14:textId="58EE183A" w:rsidR="005579D5" w:rsidRPr="00381014" w:rsidDel="00FC0E8D" w:rsidRDefault="005579D5" w:rsidP="005579D5">
      <w:pPr>
        <w:spacing w:after="0" w:line="240" w:lineRule="exact"/>
        <w:rPr>
          <w:del w:id="3904" w:author="Yann Bourdeau" w:date="2014-02-06T16:23:00Z"/>
          <w:rFonts w:ascii="MS Reference Sans Serif" w:hAnsi="MS Reference Sans Serif"/>
          <w:szCs w:val="22"/>
          <w:lang w:val="en-CA"/>
        </w:rPr>
      </w:pPr>
      <w:del w:id="3905" w:author="Yann Bourdeau" w:date="2014-02-06T16:23:00Z">
        <w:r w:rsidRPr="00381014" w:rsidDel="00FC0E8D">
          <w:rPr>
            <w:rFonts w:ascii="MS Reference Sans Serif" w:hAnsi="MS Reference Sans Serif"/>
            <w:szCs w:val="22"/>
            <w:lang w:val="en-CA"/>
          </w:rPr>
          <w:tab/>
          <w:delText>EXPECT_EQ(fi.getKey("name2",attr),true);</w:delText>
        </w:r>
        <w:r w:rsidRPr="00381014" w:rsidDel="00FC0E8D">
          <w:rPr>
            <w:rFonts w:ascii="MS Reference Sans Serif" w:hAnsi="MS Reference Sans Serif"/>
            <w:szCs w:val="22"/>
            <w:lang w:val="en-CA"/>
          </w:rPr>
          <w:tab/>
        </w:r>
      </w:del>
    </w:p>
    <w:p w14:paraId="77DA3F46" w14:textId="41245112" w:rsidR="005579D5" w:rsidRPr="00381014" w:rsidDel="00FC0E8D" w:rsidRDefault="005579D5" w:rsidP="005579D5">
      <w:pPr>
        <w:spacing w:after="0" w:line="240" w:lineRule="exact"/>
        <w:rPr>
          <w:del w:id="3906" w:author="Yann Bourdeau" w:date="2014-02-06T16:23:00Z"/>
          <w:rFonts w:ascii="MS Reference Sans Serif" w:hAnsi="MS Reference Sans Serif"/>
          <w:szCs w:val="22"/>
          <w:lang w:val="en-CA"/>
        </w:rPr>
      </w:pPr>
    </w:p>
    <w:p w14:paraId="0ABA553F" w14:textId="23864827" w:rsidR="005579D5" w:rsidRPr="00381014" w:rsidDel="00FC0E8D" w:rsidRDefault="005579D5" w:rsidP="005579D5">
      <w:pPr>
        <w:spacing w:after="0" w:line="240" w:lineRule="exact"/>
        <w:rPr>
          <w:del w:id="3907" w:author="Yann Bourdeau" w:date="2014-02-06T16:23:00Z"/>
          <w:rFonts w:ascii="MS Reference Sans Serif" w:hAnsi="MS Reference Sans Serif"/>
          <w:szCs w:val="22"/>
          <w:lang w:val="en-CA"/>
        </w:rPr>
      </w:pPr>
      <w:del w:id="3908" w:author="Yann Bourdeau" w:date="2014-02-06T16:23:00Z">
        <w:r w:rsidRPr="00381014" w:rsidDel="00FC0E8D">
          <w:rPr>
            <w:rFonts w:ascii="MS Reference Sans Serif" w:hAnsi="MS Reference Sans Serif"/>
            <w:szCs w:val="22"/>
            <w:lang w:val="en-CA"/>
          </w:rPr>
          <w:tab/>
          <w:delText>EXPECT_EQ(fi.getId("namecrap",attr),false);</w:delText>
        </w:r>
        <w:r w:rsidRPr="00381014" w:rsidDel="00FC0E8D">
          <w:rPr>
            <w:rFonts w:ascii="MS Reference Sans Serif" w:hAnsi="MS Reference Sans Serif"/>
            <w:szCs w:val="22"/>
            <w:lang w:val="en-CA"/>
          </w:rPr>
          <w:tab/>
        </w:r>
      </w:del>
    </w:p>
    <w:p w14:paraId="29650C42" w14:textId="7439AEA8" w:rsidR="005579D5" w:rsidRPr="00381014" w:rsidDel="00FC0E8D" w:rsidRDefault="005579D5" w:rsidP="005579D5">
      <w:pPr>
        <w:spacing w:after="0" w:line="240" w:lineRule="exact"/>
        <w:rPr>
          <w:del w:id="3909" w:author="Yann Bourdeau" w:date="2014-02-06T16:23:00Z"/>
          <w:rFonts w:ascii="MS Reference Sans Serif" w:hAnsi="MS Reference Sans Serif"/>
          <w:szCs w:val="22"/>
          <w:lang w:val="en-CA"/>
        </w:rPr>
      </w:pPr>
      <w:del w:id="3910" w:author="Yann Bourdeau" w:date="2014-02-06T16:23:00Z">
        <w:r w:rsidRPr="00381014" w:rsidDel="00FC0E8D">
          <w:rPr>
            <w:rFonts w:ascii="MS Reference Sans Serif" w:hAnsi="MS Reference Sans Serif"/>
            <w:szCs w:val="22"/>
            <w:lang w:val="en-CA"/>
          </w:rPr>
          <w:tab/>
          <w:delText>EXPECT_EQ(fi.getId("name2",attr),true);</w:delText>
        </w:r>
        <w:r w:rsidRPr="00381014" w:rsidDel="00FC0E8D">
          <w:rPr>
            <w:rFonts w:ascii="MS Reference Sans Serif" w:hAnsi="MS Reference Sans Serif"/>
            <w:szCs w:val="22"/>
            <w:lang w:val="en-CA"/>
          </w:rPr>
          <w:tab/>
        </w:r>
      </w:del>
    </w:p>
    <w:p w14:paraId="24940690" w14:textId="63EE6807" w:rsidR="005579D5" w:rsidRPr="00381014" w:rsidDel="00FC0E8D" w:rsidRDefault="005579D5" w:rsidP="005579D5">
      <w:pPr>
        <w:spacing w:after="0" w:line="240" w:lineRule="exact"/>
        <w:rPr>
          <w:del w:id="3911" w:author="Yann Bourdeau" w:date="2014-02-06T16:23:00Z"/>
          <w:rFonts w:ascii="MS Reference Sans Serif" w:hAnsi="MS Reference Sans Serif"/>
          <w:szCs w:val="22"/>
          <w:lang w:val="en-CA"/>
        </w:rPr>
      </w:pPr>
    </w:p>
    <w:p w14:paraId="5DCC79D5" w14:textId="12A51BDC" w:rsidR="005579D5" w:rsidRPr="00381014" w:rsidDel="00FC0E8D" w:rsidRDefault="005579D5" w:rsidP="005579D5">
      <w:pPr>
        <w:spacing w:after="0" w:line="240" w:lineRule="exact"/>
        <w:rPr>
          <w:del w:id="3912" w:author="Yann Bourdeau" w:date="2014-02-06T16:23:00Z"/>
          <w:rFonts w:ascii="MS Reference Sans Serif" w:hAnsi="MS Reference Sans Serif"/>
          <w:szCs w:val="22"/>
          <w:lang w:val="en-CA"/>
        </w:rPr>
      </w:pPr>
      <w:del w:id="3913" w:author="Yann Bourdeau" w:date="2014-02-06T16:23:00Z">
        <w:r w:rsidRPr="00381014" w:rsidDel="00FC0E8D">
          <w:rPr>
            <w:rFonts w:ascii="MS Reference Sans Serif" w:hAnsi="MS Reference Sans Serif"/>
            <w:szCs w:val="22"/>
            <w:lang w:val="en-CA"/>
          </w:rPr>
          <w:tab/>
        </w:r>
      </w:del>
    </w:p>
    <w:p w14:paraId="086AD113" w14:textId="40E774EF" w:rsidR="005579D5" w:rsidRPr="00381014" w:rsidDel="00FC0E8D" w:rsidRDefault="005579D5" w:rsidP="005579D5">
      <w:pPr>
        <w:spacing w:after="0" w:line="240" w:lineRule="exact"/>
        <w:rPr>
          <w:del w:id="3914" w:author="Yann Bourdeau" w:date="2014-02-06T16:23:00Z"/>
          <w:rFonts w:ascii="MS Reference Sans Serif" w:hAnsi="MS Reference Sans Serif"/>
          <w:szCs w:val="22"/>
          <w:lang w:val="en-CA"/>
        </w:rPr>
      </w:pPr>
      <w:del w:id="3915" w:author="Yann Bourdeau" w:date="2014-02-06T16:23:00Z">
        <w:r w:rsidRPr="00381014" w:rsidDel="00FC0E8D">
          <w:rPr>
            <w:rFonts w:ascii="MS Reference Sans Serif" w:hAnsi="MS Reference Sans Serif"/>
            <w:szCs w:val="22"/>
            <w:lang w:val="en-CA"/>
          </w:rPr>
          <w:tab/>
          <w:delText>std::string defaultValue;</w:delText>
        </w:r>
      </w:del>
    </w:p>
    <w:p w14:paraId="04E38093" w14:textId="1620B06F" w:rsidR="005579D5" w:rsidRPr="00381014" w:rsidDel="00FC0E8D" w:rsidRDefault="005579D5" w:rsidP="005579D5">
      <w:pPr>
        <w:spacing w:after="0" w:line="240" w:lineRule="exact"/>
        <w:rPr>
          <w:del w:id="3916" w:author="Yann Bourdeau" w:date="2014-02-06T16:23:00Z"/>
          <w:rFonts w:ascii="MS Reference Sans Serif" w:hAnsi="MS Reference Sans Serif"/>
          <w:szCs w:val="22"/>
          <w:lang w:val="en-CA"/>
        </w:rPr>
      </w:pPr>
      <w:del w:id="3917" w:author="Yann Bourdeau" w:date="2014-02-06T16:23:00Z">
        <w:r w:rsidRPr="00381014" w:rsidDel="00FC0E8D">
          <w:rPr>
            <w:rFonts w:ascii="MS Reference Sans Serif" w:hAnsi="MS Reference Sans Serif"/>
            <w:szCs w:val="22"/>
            <w:lang w:val="en-CA"/>
          </w:rPr>
          <w:tab/>
          <w:delText>EXPECT_EQ(fi.getDefault((EAttribute)1,defaultValue),false);</w:delText>
        </w:r>
        <w:r w:rsidRPr="00381014" w:rsidDel="00FC0E8D">
          <w:rPr>
            <w:rFonts w:ascii="MS Reference Sans Serif" w:hAnsi="MS Reference Sans Serif"/>
            <w:szCs w:val="22"/>
            <w:lang w:val="en-CA"/>
          </w:rPr>
          <w:tab/>
        </w:r>
      </w:del>
    </w:p>
    <w:p w14:paraId="26C8437F" w14:textId="23A0BD67" w:rsidR="005579D5" w:rsidRPr="00381014" w:rsidDel="00FC0E8D" w:rsidRDefault="005579D5" w:rsidP="005579D5">
      <w:pPr>
        <w:spacing w:after="0" w:line="240" w:lineRule="exact"/>
        <w:rPr>
          <w:del w:id="3918" w:author="Yann Bourdeau" w:date="2014-02-06T16:23:00Z"/>
          <w:rFonts w:ascii="MS Reference Sans Serif" w:hAnsi="MS Reference Sans Serif"/>
          <w:szCs w:val="22"/>
          <w:lang w:val="en-CA"/>
        </w:rPr>
      </w:pPr>
      <w:del w:id="3919" w:author="Yann Bourdeau" w:date="2014-02-06T16:23:00Z">
        <w:r w:rsidRPr="00381014" w:rsidDel="00FC0E8D">
          <w:rPr>
            <w:rFonts w:ascii="MS Reference Sans Serif" w:hAnsi="MS Reference Sans Serif"/>
            <w:szCs w:val="22"/>
            <w:lang w:val="en-CA"/>
          </w:rPr>
          <w:tab/>
          <w:delText>EXPECT_EQ(fi.getDefault((EAttribute)7,defaultValue),true);</w:delText>
        </w:r>
      </w:del>
    </w:p>
    <w:p w14:paraId="6BD22C89" w14:textId="4ACECF3D" w:rsidR="005579D5" w:rsidRPr="00381014" w:rsidDel="00FC0E8D" w:rsidRDefault="005579D5" w:rsidP="005579D5">
      <w:pPr>
        <w:spacing w:after="0" w:line="240" w:lineRule="exact"/>
        <w:rPr>
          <w:del w:id="3920" w:author="Yann Bourdeau" w:date="2014-02-06T16:23:00Z"/>
          <w:rFonts w:ascii="MS Reference Sans Serif" w:hAnsi="MS Reference Sans Serif"/>
          <w:szCs w:val="22"/>
          <w:lang w:val="en-CA"/>
        </w:rPr>
      </w:pPr>
      <w:del w:id="3921" w:author="Yann Bourdeau" w:date="2014-02-06T16:23:00Z">
        <w:r w:rsidRPr="00381014" w:rsidDel="00FC0E8D">
          <w:rPr>
            <w:rFonts w:ascii="MS Reference Sans Serif" w:hAnsi="MS Reference Sans Serif"/>
            <w:szCs w:val="22"/>
            <w:lang w:val="en-CA"/>
          </w:rPr>
          <w:tab/>
          <w:delText>std::string def("defaultvalue");</w:delText>
        </w:r>
        <w:r w:rsidRPr="00381014" w:rsidDel="00FC0E8D">
          <w:rPr>
            <w:rFonts w:ascii="MS Reference Sans Serif" w:hAnsi="MS Reference Sans Serif"/>
            <w:szCs w:val="22"/>
            <w:lang w:val="en-CA"/>
          </w:rPr>
          <w:tab/>
        </w:r>
      </w:del>
    </w:p>
    <w:p w14:paraId="790375F5" w14:textId="14EE3C46" w:rsidR="005579D5" w:rsidRPr="00381014" w:rsidDel="00FC0E8D" w:rsidRDefault="005579D5" w:rsidP="005579D5">
      <w:pPr>
        <w:spacing w:after="0" w:line="240" w:lineRule="exact"/>
        <w:rPr>
          <w:del w:id="3922" w:author="Yann Bourdeau" w:date="2014-02-06T16:23:00Z"/>
          <w:rFonts w:ascii="MS Reference Sans Serif" w:hAnsi="MS Reference Sans Serif"/>
          <w:szCs w:val="22"/>
          <w:lang w:val="en-CA"/>
        </w:rPr>
      </w:pPr>
      <w:del w:id="3923" w:author="Yann Bourdeau" w:date="2014-02-06T16:23:00Z">
        <w:r w:rsidRPr="00381014" w:rsidDel="00FC0E8D">
          <w:rPr>
            <w:rFonts w:ascii="MS Reference Sans Serif" w:hAnsi="MS Reference Sans Serif"/>
            <w:szCs w:val="22"/>
            <w:lang w:val="en-CA"/>
          </w:rPr>
          <w:tab/>
          <w:delText>EXPECT_EQ(def,defaultValue);</w:delText>
        </w:r>
        <w:r w:rsidRPr="00381014" w:rsidDel="00FC0E8D">
          <w:rPr>
            <w:rFonts w:ascii="MS Reference Sans Serif" w:hAnsi="MS Reference Sans Serif"/>
            <w:szCs w:val="22"/>
            <w:lang w:val="en-CA"/>
          </w:rPr>
          <w:tab/>
        </w:r>
      </w:del>
    </w:p>
    <w:p w14:paraId="14D13151" w14:textId="7B768688" w:rsidR="005579D5" w:rsidRPr="00381014" w:rsidDel="00FC0E8D" w:rsidRDefault="005579D5" w:rsidP="005579D5">
      <w:pPr>
        <w:spacing w:after="0" w:line="240" w:lineRule="exact"/>
        <w:rPr>
          <w:del w:id="3924" w:author="Yann Bourdeau" w:date="2014-02-06T16:23:00Z"/>
          <w:rFonts w:ascii="MS Reference Sans Serif" w:hAnsi="MS Reference Sans Serif"/>
          <w:szCs w:val="22"/>
          <w:lang w:val="en-CA"/>
        </w:rPr>
      </w:pPr>
      <w:del w:id="3925" w:author="Yann Bourdeau" w:date="2014-02-06T16:23:00Z">
        <w:r w:rsidRPr="00381014" w:rsidDel="00FC0E8D">
          <w:rPr>
            <w:rFonts w:ascii="MS Reference Sans Serif" w:hAnsi="MS Reference Sans Serif"/>
            <w:szCs w:val="22"/>
            <w:lang w:val="en-CA"/>
          </w:rPr>
          <w:delText xml:space="preserve">    </w:delText>
        </w:r>
      </w:del>
    </w:p>
    <w:p w14:paraId="385DA6E6" w14:textId="56E3D731" w:rsidR="005579D5" w:rsidRPr="00381014" w:rsidDel="00FC0E8D" w:rsidRDefault="005579D5" w:rsidP="005579D5">
      <w:pPr>
        <w:spacing w:after="0" w:line="240" w:lineRule="exact"/>
        <w:rPr>
          <w:del w:id="3926" w:author="Yann Bourdeau" w:date="2014-02-06T16:23:00Z"/>
          <w:rFonts w:ascii="MS Reference Sans Serif" w:hAnsi="MS Reference Sans Serif"/>
          <w:szCs w:val="22"/>
          <w:lang w:val="en-CA"/>
        </w:rPr>
      </w:pPr>
      <w:del w:id="3927" w:author="Yann Bourdeau" w:date="2014-02-06T16:23:00Z">
        <w:r w:rsidRPr="00381014" w:rsidDel="00FC0E8D">
          <w:rPr>
            <w:rFonts w:ascii="MS Reference Sans Serif" w:hAnsi="MS Reference Sans Serif"/>
            <w:szCs w:val="22"/>
            <w:lang w:val="en-CA"/>
          </w:rPr>
          <w:tab/>
          <w:delText>unsigned int attrint=6;</w:delText>
        </w:r>
      </w:del>
    </w:p>
    <w:p w14:paraId="7BD8A16A" w14:textId="1DE5ABED" w:rsidR="005579D5" w:rsidRPr="00381014" w:rsidDel="00FC0E8D" w:rsidRDefault="005579D5" w:rsidP="005579D5">
      <w:pPr>
        <w:spacing w:after="0" w:line="240" w:lineRule="exact"/>
        <w:rPr>
          <w:del w:id="3928" w:author="Yann Bourdeau" w:date="2014-02-06T16:23:00Z"/>
          <w:rFonts w:ascii="MS Reference Sans Serif" w:hAnsi="MS Reference Sans Serif"/>
          <w:szCs w:val="22"/>
          <w:lang w:val="en-CA"/>
        </w:rPr>
      </w:pPr>
      <w:del w:id="3929" w:author="Yann Bourdeau" w:date="2014-02-06T16:23:00Z">
        <w:r w:rsidRPr="00381014" w:rsidDel="00FC0E8D">
          <w:rPr>
            <w:rFonts w:ascii="MS Reference Sans Serif" w:hAnsi="MS Reference Sans Serif"/>
            <w:szCs w:val="22"/>
            <w:lang w:val="en-CA"/>
          </w:rPr>
          <w:tab/>
          <w:delText>EXPECT_EQ(fi.getDefault(attrint,defaultValue),false);</w:delText>
        </w:r>
      </w:del>
    </w:p>
    <w:p w14:paraId="40B553DF" w14:textId="451A8C44" w:rsidR="005579D5" w:rsidRPr="00381014" w:rsidDel="00FC0E8D" w:rsidRDefault="005579D5" w:rsidP="005579D5">
      <w:pPr>
        <w:spacing w:after="0" w:line="240" w:lineRule="exact"/>
        <w:rPr>
          <w:del w:id="3930" w:author="Yann Bourdeau" w:date="2014-02-06T16:23:00Z"/>
          <w:rFonts w:ascii="MS Reference Sans Serif" w:hAnsi="MS Reference Sans Serif"/>
          <w:szCs w:val="22"/>
          <w:lang w:val="en-CA"/>
        </w:rPr>
      </w:pPr>
      <w:del w:id="3931" w:author="Yann Bourdeau" w:date="2014-02-06T16:23:00Z">
        <w:r w:rsidRPr="00381014" w:rsidDel="00FC0E8D">
          <w:rPr>
            <w:rFonts w:ascii="MS Reference Sans Serif" w:hAnsi="MS Reference Sans Serif"/>
            <w:szCs w:val="22"/>
            <w:lang w:val="en-CA"/>
          </w:rPr>
          <w:tab/>
          <w:delText>attrint=7;</w:delText>
        </w:r>
        <w:r w:rsidRPr="00381014" w:rsidDel="00FC0E8D">
          <w:rPr>
            <w:rFonts w:ascii="MS Reference Sans Serif" w:hAnsi="MS Reference Sans Serif"/>
            <w:szCs w:val="22"/>
            <w:lang w:val="en-CA"/>
          </w:rPr>
          <w:tab/>
        </w:r>
      </w:del>
    </w:p>
    <w:p w14:paraId="075F6F4D" w14:textId="2FAB7797" w:rsidR="005579D5" w:rsidRPr="00381014" w:rsidDel="00FC0E8D" w:rsidRDefault="005579D5" w:rsidP="005579D5">
      <w:pPr>
        <w:spacing w:after="0" w:line="240" w:lineRule="exact"/>
        <w:rPr>
          <w:del w:id="3932" w:author="Yann Bourdeau" w:date="2014-02-06T16:23:00Z"/>
          <w:rFonts w:ascii="MS Reference Sans Serif" w:hAnsi="MS Reference Sans Serif"/>
          <w:szCs w:val="22"/>
          <w:lang w:val="en-CA"/>
        </w:rPr>
      </w:pPr>
      <w:del w:id="3933" w:author="Yann Bourdeau" w:date="2014-02-06T16:23:00Z">
        <w:r w:rsidRPr="00381014" w:rsidDel="00FC0E8D">
          <w:rPr>
            <w:rFonts w:ascii="MS Reference Sans Serif" w:hAnsi="MS Reference Sans Serif"/>
            <w:szCs w:val="22"/>
            <w:lang w:val="en-CA"/>
          </w:rPr>
          <w:tab/>
          <w:delText>EXPECT_EQ(fi.getDefault(attrint,defaultValue),true);</w:delText>
        </w:r>
      </w:del>
    </w:p>
    <w:p w14:paraId="733D95EA" w14:textId="044F9121" w:rsidR="005579D5" w:rsidRPr="00381014" w:rsidDel="00FC0E8D" w:rsidRDefault="005579D5" w:rsidP="005579D5">
      <w:pPr>
        <w:spacing w:after="0" w:line="240" w:lineRule="exact"/>
        <w:rPr>
          <w:del w:id="3934" w:author="Yann Bourdeau" w:date="2014-02-06T16:23:00Z"/>
          <w:rFonts w:ascii="MS Reference Sans Serif" w:hAnsi="MS Reference Sans Serif"/>
          <w:szCs w:val="22"/>
          <w:lang w:val="en-CA"/>
        </w:rPr>
      </w:pPr>
      <w:del w:id="3935" w:author="Yann Bourdeau" w:date="2014-02-06T16:23:00Z">
        <w:r w:rsidRPr="00381014" w:rsidDel="00FC0E8D">
          <w:rPr>
            <w:rFonts w:ascii="MS Reference Sans Serif" w:hAnsi="MS Reference Sans Serif"/>
            <w:szCs w:val="22"/>
            <w:lang w:val="en-CA"/>
          </w:rPr>
          <w:tab/>
          <w:delText>EXPECT_EQ(def,defaultValue);</w:delText>
        </w:r>
        <w:r w:rsidRPr="00381014" w:rsidDel="00FC0E8D">
          <w:rPr>
            <w:rFonts w:ascii="MS Reference Sans Serif" w:hAnsi="MS Reference Sans Serif"/>
            <w:szCs w:val="22"/>
            <w:lang w:val="en-CA"/>
          </w:rPr>
          <w:tab/>
        </w:r>
      </w:del>
    </w:p>
    <w:p w14:paraId="1CAD3403" w14:textId="60883A03" w:rsidR="005579D5" w:rsidRPr="00381014" w:rsidDel="00FC0E8D" w:rsidRDefault="005579D5" w:rsidP="005579D5">
      <w:pPr>
        <w:spacing w:after="0" w:line="240" w:lineRule="exact"/>
        <w:rPr>
          <w:del w:id="3936" w:author="Yann Bourdeau" w:date="2014-02-06T16:23:00Z"/>
          <w:rFonts w:ascii="MS Reference Sans Serif" w:hAnsi="MS Reference Sans Serif"/>
          <w:szCs w:val="22"/>
          <w:lang w:val="en-CA"/>
        </w:rPr>
      </w:pPr>
      <w:del w:id="3937" w:author="Yann Bourdeau" w:date="2014-02-06T16:23:00Z">
        <w:r w:rsidRPr="00381014" w:rsidDel="00FC0E8D">
          <w:rPr>
            <w:rFonts w:ascii="MS Reference Sans Serif" w:hAnsi="MS Reference Sans Serif"/>
            <w:szCs w:val="22"/>
            <w:lang w:val="en-CA"/>
          </w:rPr>
          <w:tab/>
        </w:r>
      </w:del>
    </w:p>
    <w:p w14:paraId="3BB11043" w14:textId="0BF223B0" w:rsidR="005579D5" w:rsidRPr="00381014" w:rsidDel="00FC0E8D" w:rsidRDefault="005579D5" w:rsidP="005579D5">
      <w:pPr>
        <w:spacing w:after="0" w:line="240" w:lineRule="exact"/>
        <w:rPr>
          <w:del w:id="3938" w:author="Yann Bourdeau" w:date="2014-02-06T16:23:00Z"/>
          <w:rFonts w:ascii="MS Reference Sans Serif" w:hAnsi="MS Reference Sans Serif"/>
          <w:szCs w:val="22"/>
          <w:lang w:val="en-CA"/>
        </w:rPr>
      </w:pPr>
      <w:del w:id="3939" w:author="Yann Bourdeau" w:date="2014-02-06T16:23:00Z">
        <w:r w:rsidRPr="00381014" w:rsidDel="00FC0E8D">
          <w:rPr>
            <w:rFonts w:ascii="MS Reference Sans Serif" w:hAnsi="MS Reference Sans Serif"/>
            <w:szCs w:val="22"/>
            <w:lang w:val="en-CA"/>
          </w:rPr>
          <w:tab/>
          <w:delText>EXPECT_EQ(fi.needTimeCheck((EAttribute)7),false);</w:delText>
        </w:r>
        <w:r w:rsidRPr="00381014" w:rsidDel="00FC0E8D">
          <w:rPr>
            <w:rFonts w:ascii="MS Reference Sans Serif" w:hAnsi="MS Reference Sans Serif"/>
            <w:szCs w:val="22"/>
            <w:lang w:val="en-CA"/>
          </w:rPr>
          <w:tab/>
        </w:r>
      </w:del>
    </w:p>
    <w:p w14:paraId="12C9A486" w14:textId="08AD43D2" w:rsidR="005579D5" w:rsidRPr="00381014" w:rsidDel="00FC0E8D" w:rsidRDefault="005579D5" w:rsidP="005579D5">
      <w:pPr>
        <w:spacing w:after="0" w:line="240" w:lineRule="exact"/>
        <w:rPr>
          <w:del w:id="3940" w:author="Yann Bourdeau" w:date="2014-02-06T16:23:00Z"/>
          <w:rFonts w:ascii="MS Reference Sans Serif" w:hAnsi="MS Reference Sans Serif"/>
          <w:szCs w:val="22"/>
          <w:lang w:val="en-CA"/>
        </w:rPr>
      </w:pPr>
      <w:del w:id="3941" w:author="Yann Bourdeau" w:date="2014-02-06T16:23:00Z">
        <w:r w:rsidRPr="00381014" w:rsidDel="00FC0E8D">
          <w:rPr>
            <w:rFonts w:ascii="MS Reference Sans Serif" w:hAnsi="MS Reference Sans Serif"/>
            <w:szCs w:val="22"/>
            <w:lang w:val="en-CA"/>
          </w:rPr>
          <w:tab/>
          <w:delText>EXPECT_EQ(fi.needTimeCheck((EAttribute)8),true);</w:delText>
        </w:r>
      </w:del>
    </w:p>
    <w:p w14:paraId="5CB95569" w14:textId="3E917C77" w:rsidR="005579D5" w:rsidRPr="00381014" w:rsidDel="00FC0E8D" w:rsidRDefault="005579D5" w:rsidP="005579D5">
      <w:pPr>
        <w:spacing w:after="0" w:line="240" w:lineRule="exact"/>
        <w:rPr>
          <w:del w:id="3942" w:author="Yann Bourdeau" w:date="2014-02-06T16:23:00Z"/>
          <w:rFonts w:ascii="MS Reference Sans Serif" w:hAnsi="MS Reference Sans Serif"/>
          <w:szCs w:val="22"/>
          <w:lang w:val="en-CA"/>
        </w:rPr>
      </w:pPr>
      <w:del w:id="3943" w:author="Yann Bourdeau" w:date="2014-02-06T16:23:00Z">
        <w:r w:rsidRPr="00381014" w:rsidDel="00FC0E8D">
          <w:rPr>
            <w:rFonts w:ascii="MS Reference Sans Serif" w:hAnsi="MS Reference Sans Serif"/>
            <w:szCs w:val="22"/>
            <w:lang w:val="en-CA"/>
          </w:rPr>
          <w:tab/>
          <w:delText>attrint=7;</w:delText>
        </w:r>
      </w:del>
    </w:p>
    <w:p w14:paraId="4D0E87D8" w14:textId="0DAB0D99" w:rsidR="005579D5" w:rsidRPr="00381014" w:rsidDel="00FC0E8D" w:rsidRDefault="005579D5" w:rsidP="005579D5">
      <w:pPr>
        <w:spacing w:after="0" w:line="240" w:lineRule="exact"/>
        <w:rPr>
          <w:del w:id="3944" w:author="Yann Bourdeau" w:date="2014-02-06T16:23:00Z"/>
          <w:rFonts w:ascii="MS Reference Sans Serif" w:hAnsi="MS Reference Sans Serif"/>
          <w:szCs w:val="22"/>
          <w:lang w:val="en-CA"/>
        </w:rPr>
      </w:pPr>
      <w:del w:id="3945" w:author="Yann Bourdeau" w:date="2014-02-06T16:23:00Z">
        <w:r w:rsidRPr="00381014" w:rsidDel="00FC0E8D">
          <w:rPr>
            <w:rFonts w:ascii="MS Reference Sans Serif" w:hAnsi="MS Reference Sans Serif"/>
            <w:szCs w:val="22"/>
            <w:lang w:val="en-CA"/>
          </w:rPr>
          <w:tab/>
          <w:delText>EXPECT_EQ(fi.needTimeCheck(attrint),false);</w:delText>
        </w:r>
      </w:del>
    </w:p>
    <w:p w14:paraId="417E361F" w14:textId="7742C953" w:rsidR="005579D5" w:rsidRPr="00381014" w:rsidDel="00FC0E8D" w:rsidRDefault="005579D5" w:rsidP="005579D5">
      <w:pPr>
        <w:spacing w:after="0" w:line="240" w:lineRule="exact"/>
        <w:rPr>
          <w:del w:id="3946" w:author="Yann Bourdeau" w:date="2014-02-06T16:23:00Z"/>
          <w:rFonts w:ascii="MS Reference Sans Serif" w:hAnsi="MS Reference Sans Serif"/>
          <w:szCs w:val="22"/>
          <w:lang w:val="en-CA"/>
        </w:rPr>
      </w:pPr>
      <w:del w:id="3947" w:author="Yann Bourdeau" w:date="2014-02-06T16:23:00Z">
        <w:r w:rsidRPr="00381014" w:rsidDel="00FC0E8D">
          <w:rPr>
            <w:rFonts w:ascii="MS Reference Sans Serif" w:hAnsi="MS Reference Sans Serif"/>
            <w:szCs w:val="22"/>
            <w:lang w:val="en-CA"/>
          </w:rPr>
          <w:tab/>
          <w:delText>attrint=8;</w:delText>
        </w:r>
        <w:r w:rsidRPr="00381014" w:rsidDel="00FC0E8D">
          <w:rPr>
            <w:rFonts w:ascii="MS Reference Sans Serif" w:hAnsi="MS Reference Sans Serif"/>
            <w:szCs w:val="22"/>
            <w:lang w:val="en-CA"/>
          </w:rPr>
          <w:tab/>
        </w:r>
      </w:del>
    </w:p>
    <w:p w14:paraId="21EF1622" w14:textId="23A76BFB" w:rsidR="005579D5" w:rsidRPr="00381014" w:rsidDel="00FC0E8D" w:rsidRDefault="005579D5" w:rsidP="005579D5">
      <w:pPr>
        <w:spacing w:after="0" w:line="240" w:lineRule="exact"/>
        <w:rPr>
          <w:del w:id="3948" w:author="Yann Bourdeau" w:date="2014-02-06T16:23:00Z"/>
          <w:rFonts w:ascii="MS Reference Sans Serif" w:hAnsi="MS Reference Sans Serif"/>
          <w:szCs w:val="22"/>
          <w:lang w:val="en-CA"/>
        </w:rPr>
      </w:pPr>
      <w:del w:id="3949" w:author="Yann Bourdeau" w:date="2014-02-06T16:23:00Z">
        <w:r w:rsidRPr="00381014" w:rsidDel="00FC0E8D">
          <w:rPr>
            <w:rFonts w:ascii="MS Reference Sans Serif" w:hAnsi="MS Reference Sans Serif"/>
            <w:szCs w:val="22"/>
            <w:lang w:val="en-CA"/>
          </w:rPr>
          <w:tab/>
          <w:delText>EXPECT_EQ(fi.needTimeCheck(attrint),true);</w:delText>
        </w:r>
      </w:del>
    </w:p>
    <w:p w14:paraId="6C30EC24" w14:textId="68E62FE2" w:rsidR="005579D5" w:rsidRPr="00381014" w:rsidDel="00FC0E8D" w:rsidRDefault="005579D5" w:rsidP="005579D5">
      <w:pPr>
        <w:spacing w:after="0" w:line="240" w:lineRule="exact"/>
        <w:rPr>
          <w:del w:id="3950" w:author="Yann Bourdeau" w:date="2014-02-06T16:23:00Z"/>
          <w:rFonts w:ascii="MS Reference Sans Serif" w:hAnsi="MS Reference Sans Serif"/>
          <w:szCs w:val="22"/>
          <w:lang w:val="en-CA"/>
        </w:rPr>
      </w:pPr>
    </w:p>
    <w:p w14:paraId="2BE02075" w14:textId="61C7D7AD" w:rsidR="005579D5" w:rsidRPr="00381014" w:rsidDel="00FC0E8D" w:rsidRDefault="005579D5" w:rsidP="005579D5">
      <w:pPr>
        <w:spacing w:after="0" w:line="240" w:lineRule="exact"/>
        <w:rPr>
          <w:del w:id="3951" w:author="Yann Bourdeau" w:date="2014-02-06T16:23:00Z"/>
          <w:rFonts w:ascii="MS Reference Sans Serif" w:hAnsi="MS Reference Sans Serif"/>
          <w:szCs w:val="22"/>
          <w:lang w:val="en-CA"/>
        </w:rPr>
      </w:pPr>
    </w:p>
    <w:p w14:paraId="5049FA40" w14:textId="76182282" w:rsidR="005579D5" w:rsidRPr="00381014" w:rsidDel="00FC0E8D" w:rsidRDefault="005579D5" w:rsidP="005579D5">
      <w:pPr>
        <w:spacing w:after="0" w:line="240" w:lineRule="exact"/>
        <w:rPr>
          <w:del w:id="3952" w:author="Yann Bourdeau" w:date="2014-02-06T16:23:00Z"/>
          <w:rFonts w:ascii="MS Reference Sans Serif" w:hAnsi="MS Reference Sans Serif"/>
          <w:szCs w:val="22"/>
          <w:lang w:val="en-CA"/>
        </w:rPr>
      </w:pPr>
      <w:del w:id="3953" w:author="Yann Bourdeau" w:date="2014-02-06T16:23:00Z">
        <w:r w:rsidRPr="00381014" w:rsidDel="00FC0E8D">
          <w:rPr>
            <w:rFonts w:ascii="MS Reference Sans Serif" w:hAnsi="MS Reference Sans Serif"/>
            <w:szCs w:val="22"/>
            <w:lang w:val="en-CA"/>
          </w:rPr>
          <w:tab/>
          <w:delText>EXPECT_EQ(fi.isKey((EAttribute)1),false);</w:delText>
        </w:r>
        <w:r w:rsidRPr="00381014" w:rsidDel="00FC0E8D">
          <w:rPr>
            <w:rFonts w:ascii="MS Reference Sans Serif" w:hAnsi="MS Reference Sans Serif"/>
            <w:szCs w:val="22"/>
            <w:lang w:val="en-CA"/>
          </w:rPr>
          <w:tab/>
        </w:r>
      </w:del>
    </w:p>
    <w:p w14:paraId="4112499C" w14:textId="2C86F955" w:rsidR="005579D5" w:rsidRPr="00381014" w:rsidDel="00FC0E8D" w:rsidRDefault="005579D5" w:rsidP="005579D5">
      <w:pPr>
        <w:spacing w:after="0" w:line="240" w:lineRule="exact"/>
        <w:rPr>
          <w:del w:id="3954" w:author="Yann Bourdeau" w:date="2014-02-06T16:23:00Z"/>
          <w:rFonts w:ascii="MS Reference Sans Serif" w:hAnsi="MS Reference Sans Serif"/>
          <w:szCs w:val="22"/>
          <w:lang w:val="en-CA"/>
        </w:rPr>
      </w:pPr>
      <w:del w:id="3955" w:author="Yann Bourdeau" w:date="2014-02-06T16:23:00Z">
        <w:r w:rsidRPr="00381014" w:rsidDel="00FC0E8D">
          <w:rPr>
            <w:rFonts w:ascii="MS Reference Sans Serif" w:hAnsi="MS Reference Sans Serif"/>
            <w:szCs w:val="22"/>
            <w:lang w:val="en-CA"/>
          </w:rPr>
          <w:tab/>
          <w:delText>EXPECT_EQ(fi.isKey((EAttribute)2),true);</w:delText>
        </w:r>
      </w:del>
    </w:p>
    <w:p w14:paraId="759EAFC6" w14:textId="20C317D2" w:rsidR="005579D5" w:rsidRPr="00381014" w:rsidDel="00FC0E8D" w:rsidRDefault="005579D5" w:rsidP="005579D5">
      <w:pPr>
        <w:spacing w:after="0" w:line="240" w:lineRule="exact"/>
        <w:rPr>
          <w:del w:id="3956" w:author="Yann Bourdeau" w:date="2014-02-06T16:23:00Z"/>
          <w:rFonts w:ascii="MS Reference Sans Serif" w:hAnsi="MS Reference Sans Serif"/>
          <w:szCs w:val="22"/>
          <w:lang w:val="en-CA"/>
        </w:rPr>
      </w:pPr>
      <w:del w:id="3957" w:author="Yann Bourdeau" w:date="2014-02-06T16:23:00Z">
        <w:r w:rsidRPr="00381014" w:rsidDel="00FC0E8D">
          <w:rPr>
            <w:rFonts w:ascii="MS Reference Sans Serif" w:hAnsi="MS Reference Sans Serif"/>
            <w:szCs w:val="22"/>
            <w:lang w:val="en-CA"/>
          </w:rPr>
          <w:tab/>
          <w:delText>attrint=1;</w:delText>
        </w:r>
      </w:del>
    </w:p>
    <w:p w14:paraId="63CA316B" w14:textId="77A8065B" w:rsidR="005579D5" w:rsidRPr="00381014" w:rsidDel="00FC0E8D" w:rsidRDefault="005579D5" w:rsidP="005579D5">
      <w:pPr>
        <w:spacing w:after="0" w:line="240" w:lineRule="exact"/>
        <w:rPr>
          <w:del w:id="3958" w:author="Yann Bourdeau" w:date="2014-02-06T16:23:00Z"/>
          <w:rFonts w:ascii="MS Reference Sans Serif" w:hAnsi="MS Reference Sans Serif"/>
          <w:szCs w:val="22"/>
          <w:lang w:val="en-CA"/>
        </w:rPr>
      </w:pPr>
      <w:del w:id="3959" w:author="Yann Bourdeau" w:date="2014-02-06T16:23:00Z">
        <w:r w:rsidRPr="00381014" w:rsidDel="00FC0E8D">
          <w:rPr>
            <w:rFonts w:ascii="MS Reference Sans Serif" w:hAnsi="MS Reference Sans Serif"/>
            <w:szCs w:val="22"/>
            <w:lang w:val="en-CA"/>
          </w:rPr>
          <w:tab/>
          <w:delText>EXPECT_EQ(fi.isKey(attrint),false);</w:delText>
        </w:r>
      </w:del>
    </w:p>
    <w:p w14:paraId="5ED6C4B0" w14:textId="49D91EBA" w:rsidR="005579D5" w:rsidRPr="00381014" w:rsidDel="00FC0E8D" w:rsidRDefault="005579D5" w:rsidP="005579D5">
      <w:pPr>
        <w:spacing w:after="0" w:line="240" w:lineRule="exact"/>
        <w:rPr>
          <w:del w:id="3960" w:author="Yann Bourdeau" w:date="2014-02-06T16:23:00Z"/>
          <w:rFonts w:ascii="MS Reference Sans Serif" w:hAnsi="MS Reference Sans Serif"/>
          <w:szCs w:val="22"/>
          <w:lang w:val="en-CA"/>
        </w:rPr>
      </w:pPr>
      <w:del w:id="3961" w:author="Yann Bourdeau" w:date="2014-02-06T16:23:00Z">
        <w:r w:rsidRPr="00381014" w:rsidDel="00FC0E8D">
          <w:rPr>
            <w:rFonts w:ascii="MS Reference Sans Serif" w:hAnsi="MS Reference Sans Serif"/>
            <w:szCs w:val="22"/>
            <w:lang w:val="en-CA"/>
          </w:rPr>
          <w:tab/>
          <w:delText>attrint=2;</w:delText>
        </w:r>
        <w:r w:rsidRPr="00381014" w:rsidDel="00FC0E8D">
          <w:rPr>
            <w:rFonts w:ascii="MS Reference Sans Serif" w:hAnsi="MS Reference Sans Serif"/>
            <w:szCs w:val="22"/>
            <w:lang w:val="en-CA"/>
          </w:rPr>
          <w:tab/>
        </w:r>
      </w:del>
    </w:p>
    <w:p w14:paraId="70448693" w14:textId="2BF99C75" w:rsidR="005579D5" w:rsidRPr="00381014" w:rsidDel="00FC0E8D" w:rsidRDefault="005579D5" w:rsidP="005579D5">
      <w:pPr>
        <w:spacing w:after="0" w:line="240" w:lineRule="exact"/>
        <w:rPr>
          <w:del w:id="3962" w:author="Yann Bourdeau" w:date="2014-02-06T16:23:00Z"/>
          <w:rFonts w:ascii="MS Reference Sans Serif" w:hAnsi="MS Reference Sans Serif"/>
          <w:szCs w:val="22"/>
          <w:lang w:val="en-CA"/>
        </w:rPr>
      </w:pPr>
      <w:del w:id="3963" w:author="Yann Bourdeau" w:date="2014-02-06T16:23:00Z">
        <w:r w:rsidRPr="00381014" w:rsidDel="00FC0E8D">
          <w:rPr>
            <w:rFonts w:ascii="MS Reference Sans Serif" w:hAnsi="MS Reference Sans Serif"/>
            <w:szCs w:val="22"/>
            <w:lang w:val="en-CA"/>
          </w:rPr>
          <w:tab/>
          <w:delText>EXPECT_EQ(fi.isKey(attrint),true);</w:delText>
        </w:r>
      </w:del>
    </w:p>
    <w:p w14:paraId="0FEBB229" w14:textId="21F40128" w:rsidR="005579D5" w:rsidRPr="00381014" w:rsidDel="00FC0E8D" w:rsidRDefault="005579D5" w:rsidP="005579D5">
      <w:pPr>
        <w:spacing w:after="0" w:line="240" w:lineRule="exact"/>
        <w:rPr>
          <w:del w:id="3964" w:author="Yann Bourdeau" w:date="2014-02-06T16:23:00Z"/>
          <w:rFonts w:ascii="MS Reference Sans Serif" w:hAnsi="MS Reference Sans Serif"/>
          <w:szCs w:val="22"/>
          <w:lang w:val="en-CA"/>
        </w:rPr>
      </w:pPr>
    </w:p>
    <w:p w14:paraId="601E9301" w14:textId="28DD2E67" w:rsidR="005579D5" w:rsidRPr="00381014" w:rsidDel="00FC0E8D" w:rsidRDefault="005579D5" w:rsidP="005579D5">
      <w:pPr>
        <w:spacing w:after="0" w:line="240" w:lineRule="exact"/>
        <w:rPr>
          <w:del w:id="3965" w:author="Yann Bourdeau" w:date="2014-02-06T16:23:00Z"/>
          <w:rFonts w:ascii="MS Reference Sans Serif" w:hAnsi="MS Reference Sans Serif"/>
          <w:szCs w:val="22"/>
          <w:lang w:val="en-CA"/>
        </w:rPr>
      </w:pPr>
    </w:p>
    <w:p w14:paraId="0FFA6B7A" w14:textId="59371FA1" w:rsidR="005579D5" w:rsidRPr="00381014" w:rsidDel="00FC0E8D" w:rsidRDefault="005579D5" w:rsidP="005579D5">
      <w:pPr>
        <w:spacing w:after="0" w:line="240" w:lineRule="exact"/>
        <w:rPr>
          <w:del w:id="3966" w:author="Yann Bourdeau" w:date="2014-02-06T16:23:00Z"/>
          <w:rFonts w:ascii="MS Reference Sans Serif" w:hAnsi="MS Reference Sans Serif"/>
          <w:szCs w:val="22"/>
          <w:lang w:val="en-CA"/>
        </w:rPr>
      </w:pPr>
      <w:del w:id="3967" w:author="Yann Bourdeau" w:date="2014-02-06T16:23:00Z">
        <w:r w:rsidRPr="00381014" w:rsidDel="00FC0E8D">
          <w:rPr>
            <w:rFonts w:ascii="MS Reference Sans Serif" w:hAnsi="MS Reference Sans Serif"/>
            <w:szCs w:val="22"/>
            <w:lang w:val="en-CA"/>
          </w:rPr>
          <w:tab/>
          <w:delText>std::string name2("name2");</w:delText>
        </w:r>
      </w:del>
    </w:p>
    <w:p w14:paraId="14F9E032" w14:textId="5857DCF0" w:rsidR="005579D5" w:rsidRPr="00381014" w:rsidDel="00FC0E8D" w:rsidRDefault="005579D5" w:rsidP="005579D5">
      <w:pPr>
        <w:spacing w:after="0" w:line="240" w:lineRule="exact"/>
        <w:rPr>
          <w:del w:id="3968" w:author="Yann Bourdeau" w:date="2014-02-06T16:23:00Z"/>
          <w:rFonts w:ascii="MS Reference Sans Serif" w:hAnsi="MS Reference Sans Serif"/>
          <w:szCs w:val="22"/>
          <w:lang w:val="en-CA"/>
        </w:rPr>
      </w:pPr>
      <w:del w:id="3969" w:author="Yann Bourdeau" w:date="2014-02-06T16:23:00Z">
        <w:r w:rsidRPr="00381014" w:rsidDel="00FC0E8D">
          <w:rPr>
            <w:rFonts w:ascii="MS Reference Sans Serif" w:hAnsi="MS Reference Sans Serif"/>
            <w:szCs w:val="22"/>
            <w:lang w:val="en-CA"/>
          </w:rPr>
          <w:tab/>
          <w:delText>std::string empty("");</w:delText>
        </w:r>
      </w:del>
    </w:p>
    <w:p w14:paraId="511A8C78" w14:textId="1C9BA029" w:rsidR="005579D5" w:rsidRPr="00381014" w:rsidDel="00FC0E8D" w:rsidRDefault="005579D5" w:rsidP="005579D5">
      <w:pPr>
        <w:spacing w:after="0" w:line="240" w:lineRule="exact"/>
        <w:rPr>
          <w:del w:id="3970" w:author="Yann Bourdeau" w:date="2014-02-06T16:23:00Z"/>
          <w:rFonts w:ascii="MS Reference Sans Serif" w:hAnsi="MS Reference Sans Serif"/>
          <w:szCs w:val="22"/>
          <w:lang w:val="en-CA"/>
        </w:rPr>
      </w:pPr>
      <w:del w:id="3971" w:author="Yann Bourdeau" w:date="2014-02-06T16:23:00Z">
        <w:r w:rsidRPr="00381014" w:rsidDel="00FC0E8D">
          <w:rPr>
            <w:rFonts w:ascii="MS Reference Sans Serif" w:hAnsi="MS Reference Sans Serif"/>
            <w:szCs w:val="22"/>
            <w:lang w:val="en-CA"/>
          </w:rPr>
          <w:tab/>
          <w:delText>EXPECT_EQ(fi.getName(attrint),name2);</w:delText>
        </w:r>
      </w:del>
    </w:p>
    <w:p w14:paraId="028BBB2D" w14:textId="7B7901F8" w:rsidR="005579D5" w:rsidRPr="00381014" w:rsidDel="00FC0E8D" w:rsidRDefault="005579D5" w:rsidP="005579D5">
      <w:pPr>
        <w:spacing w:after="0" w:line="240" w:lineRule="exact"/>
        <w:rPr>
          <w:del w:id="3972" w:author="Yann Bourdeau" w:date="2014-02-06T16:23:00Z"/>
          <w:rFonts w:ascii="MS Reference Sans Serif" w:hAnsi="MS Reference Sans Serif"/>
          <w:szCs w:val="22"/>
          <w:lang w:val="en-CA"/>
        </w:rPr>
      </w:pPr>
      <w:del w:id="3973" w:author="Yann Bourdeau" w:date="2014-02-06T16:23:00Z">
        <w:r w:rsidRPr="00381014" w:rsidDel="00FC0E8D">
          <w:rPr>
            <w:rFonts w:ascii="MS Reference Sans Serif" w:hAnsi="MS Reference Sans Serif"/>
            <w:szCs w:val="22"/>
            <w:lang w:val="en-CA"/>
          </w:rPr>
          <w:tab/>
          <w:delText>attrint=25;</w:delText>
        </w:r>
      </w:del>
    </w:p>
    <w:p w14:paraId="4598702F" w14:textId="74C8064D" w:rsidR="005579D5" w:rsidRPr="00381014" w:rsidDel="00FC0E8D" w:rsidRDefault="005579D5" w:rsidP="005579D5">
      <w:pPr>
        <w:spacing w:after="0" w:line="240" w:lineRule="exact"/>
        <w:rPr>
          <w:del w:id="3974" w:author="Yann Bourdeau" w:date="2014-02-06T16:23:00Z"/>
          <w:rFonts w:ascii="MS Reference Sans Serif" w:hAnsi="MS Reference Sans Serif"/>
          <w:szCs w:val="22"/>
          <w:lang w:val="en-CA"/>
        </w:rPr>
      </w:pPr>
      <w:del w:id="3975" w:author="Yann Bourdeau" w:date="2014-02-06T16:23:00Z">
        <w:r w:rsidRPr="00381014" w:rsidDel="00FC0E8D">
          <w:rPr>
            <w:rFonts w:ascii="MS Reference Sans Serif" w:hAnsi="MS Reference Sans Serif"/>
            <w:szCs w:val="22"/>
            <w:lang w:val="en-CA"/>
          </w:rPr>
          <w:tab/>
          <w:delText>EXPECT_EQ(fi.getName(attrint),empty);</w:delText>
        </w:r>
      </w:del>
    </w:p>
    <w:p w14:paraId="041495D2" w14:textId="38A6BC86" w:rsidR="005579D5" w:rsidRPr="00381014" w:rsidDel="00FC0E8D" w:rsidRDefault="005579D5" w:rsidP="005579D5">
      <w:pPr>
        <w:spacing w:after="0" w:line="240" w:lineRule="exact"/>
        <w:rPr>
          <w:del w:id="3976" w:author="Yann Bourdeau" w:date="2014-02-06T16:23:00Z"/>
          <w:rFonts w:ascii="MS Reference Sans Serif" w:hAnsi="MS Reference Sans Serif"/>
          <w:szCs w:val="22"/>
          <w:lang w:val="en-CA"/>
        </w:rPr>
      </w:pPr>
    </w:p>
    <w:p w14:paraId="24C43C22" w14:textId="2D3E3EBD" w:rsidR="005579D5" w:rsidRPr="00381014" w:rsidDel="00FC0E8D" w:rsidRDefault="005579D5" w:rsidP="005579D5">
      <w:pPr>
        <w:spacing w:after="0" w:line="240" w:lineRule="exact"/>
        <w:rPr>
          <w:del w:id="3977" w:author="Yann Bourdeau" w:date="2014-02-06T16:23:00Z"/>
          <w:rFonts w:ascii="MS Reference Sans Serif" w:hAnsi="MS Reference Sans Serif"/>
          <w:szCs w:val="22"/>
          <w:lang w:val="en-CA"/>
        </w:rPr>
      </w:pPr>
      <w:del w:id="3978" w:author="Yann Bourdeau" w:date="2014-02-06T16:23:00Z">
        <w:r w:rsidRPr="00381014" w:rsidDel="00FC0E8D">
          <w:rPr>
            <w:rFonts w:ascii="MS Reference Sans Serif" w:hAnsi="MS Reference Sans Serif"/>
            <w:szCs w:val="22"/>
            <w:lang w:val="en-CA"/>
          </w:rPr>
          <w:tab/>
          <w:delText>EXPECT_EQ(fi.isDataKey((EAttribute)1),false);</w:delText>
        </w:r>
        <w:r w:rsidRPr="00381014" w:rsidDel="00FC0E8D">
          <w:rPr>
            <w:rFonts w:ascii="MS Reference Sans Serif" w:hAnsi="MS Reference Sans Serif"/>
            <w:szCs w:val="22"/>
            <w:lang w:val="en-CA"/>
          </w:rPr>
          <w:tab/>
        </w:r>
      </w:del>
    </w:p>
    <w:p w14:paraId="1743A997" w14:textId="4857829B" w:rsidR="005579D5" w:rsidRPr="00381014" w:rsidDel="00FC0E8D" w:rsidRDefault="005579D5" w:rsidP="005579D5">
      <w:pPr>
        <w:spacing w:after="0" w:line="240" w:lineRule="exact"/>
        <w:rPr>
          <w:del w:id="3979" w:author="Yann Bourdeau" w:date="2014-02-06T16:23:00Z"/>
          <w:rFonts w:ascii="MS Reference Sans Serif" w:hAnsi="MS Reference Sans Serif"/>
          <w:szCs w:val="22"/>
          <w:lang w:val="en-CA"/>
        </w:rPr>
      </w:pPr>
      <w:del w:id="3980" w:author="Yann Bourdeau" w:date="2014-02-06T16:23:00Z">
        <w:r w:rsidRPr="00381014" w:rsidDel="00FC0E8D">
          <w:rPr>
            <w:rFonts w:ascii="MS Reference Sans Serif" w:hAnsi="MS Reference Sans Serif"/>
            <w:szCs w:val="22"/>
            <w:lang w:val="en-CA"/>
          </w:rPr>
          <w:tab/>
          <w:delText>EXPECT_EQ(fi.isDataKey((EAttribute)4),true);</w:delText>
        </w:r>
      </w:del>
    </w:p>
    <w:p w14:paraId="19CDB30A" w14:textId="3A9519CB" w:rsidR="005579D5" w:rsidRPr="00381014" w:rsidDel="00FC0E8D" w:rsidRDefault="005579D5" w:rsidP="005579D5">
      <w:pPr>
        <w:spacing w:after="0" w:line="240" w:lineRule="exact"/>
        <w:rPr>
          <w:del w:id="3981" w:author="Yann Bourdeau" w:date="2014-02-06T16:23:00Z"/>
          <w:rFonts w:ascii="MS Reference Sans Serif" w:hAnsi="MS Reference Sans Serif"/>
          <w:szCs w:val="22"/>
          <w:lang w:val="en-CA"/>
        </w:rPr>
      </w:pPr>
      <w:del w:id="3982" w:author="Yann Bourdeau" w:date="2014-02-06T16:23:00Z">
        <w:r w:rsidRPr="00381014" w:rsidDel="00FC0E8D">
          <w:rPr>
            <w:rFonts w:ascii="MS Reference Sans Serif" w:hAnsi="MS Reference Sans Serif"/>
            <w:szCs w:val="22"/>
            <w:lang w:val="en-CA"/>
          </w:rPr>
          <w:tab/>
          <w:delText>attrint=1;</w:delText>
        </w:r>
      </w:del>
    </w:p>
    <w:p w14:paraId="035A4E6B" w14:textId="1DB93406" w:rsidR="005579D5" w:rsidRPr="00381014" w:rsidDel="00FC0E8D" w:rsidRDefault="005579D5" w:rsidP="005579D5">
      <w:pPr>
        <w:spacing w:after="0" w:line="240" w:lineRule="exact"/>
        <w:rPr>
          <w:del w:id="3983" w:author="Yann Bourdeau" w:date="2014-02-06T16:23:00Z"/>
          <w:rFonts w:ascii="MS Reference Sans Serif" w:hAnsi="MS Reference Sans Serif"/>
          <w:szCs w:val="22"/>
          <w:lang w:val="en-CA"/>
        </w:rPr>
      </w:pPr>
      <w:del w:id="3984" w:author="Yann Bourdeau" w:date="2014-02-06T16:23:00Z">
        <w:r w:rsidRPr="00381014" w:rsidDel="00FC0E8D">
          <w:rPr>
            <w:rFonts w:ascii="MS Reference Sans Serif" w:hAnsi="MS Reference Sans Serif"/>
            <w:szCs w:val="22"/>
            <w:lang w:val="en-CA"/>
          </w:rPr>
          <w:tab/>
          <w:delText>EXPECT_EQ(fi.isDataKey(attrint),false);</w:delText>
        </w:r>
      </w:del>
    </w:p>
    <w:p w14:paraId="3A7F12CC" w14:textId="526C3E43" w:rsidR="005579D5" w:rsidRPr="00381014" w:rsidDel="00FC0E8D" w:rsidRDefault="005579D5" w:rsidP="005579D5">
      <w:pPr>
        <w:spacing w:after="0" w:line="240" w:lineRule="exact"/>
        <w:rPr>
          <w:del w:id="3985" w:author="Yann Bourdeau" w:date="2014-02-06T16:23:00Z"/>
          <w:rFonts w:ascii="MS Reference Sans Serif" w:hAnsi="MS Reference Sans Serif"/>
          <w:szCs w:val="22"/>
          <w:lang w:val="en-CA"/>
        </w:rPr>
      </w:pPr>
      <w:del w:id="3986" w:author="Yann Bourdeau" w:date="2014-02-06T16:23:00Z">
        <w:r w:rsidRPr="00381014" w:rsidDel="00FC0E8D">
          <w:rPr>
            <w:rFonts w:ascii="MS Reference Sans Serif" w:hAnsi="MS Reference Sans Serif"/>
            <w:szCs w:val="22"/>
            <w:lang w:val="en-CA"/>
          </w:rPr>
          <w:tab/>
          <w:delText>attrint=4;</w:delText>
        </w:r>
        <w:r w:rsidRPr="00381014" w:rsidDel="00FC0E8D">
          <w:rPr>
            <w:rFonts w:ascii="MS Reference Sans Serif" w:hAnsi="MS Reference Sans Serif"/>
            <w:szCs w:val="22"/>
            <w:lang w:val="en-CA"/>
          </w:rPr>
          <w:tab/>
        </w:r>
      </w:del>
    </w:p>
    <w:p w14:paraId="3800F13B" w14:textId="3BD6CEAF" w:rsidR="005579D5" w:rsidRPr="00381014" w:rsidDel="00FC0E8D" w:rsidRDefault="005579D5" w:rsidP="005579D5">
      <w:pPr>
        <w:spacing w:after="0" w:line="240" w:lineRule="exact"/>
        <w:rPr>
          <w:del w:id="3987" w:author="Yann Bourdeau" w:date="2014-02-06T16:23:00Z"/>
          <w:rFonts w:ascii="MS Reference Sans Serif" w:hAnsi="MS Reference Sans Serif"/>
          <w:szCs w:val="22"/>
          <w:lang w:val="en-CA"/>
        </w:rPr>
      </w:pPr>
      <w:del w:id="3988" w:author="Yann Bourdeau" w:date="2014-02-06T16:23:00Z">
        <w:r w:rsidRPr="00381014" w:rsidDel="00FC0E8D">
          <w:rPr>
            <w:rFonts w:ascii="MS Reference Sans Serif" w:hAnsi="MS Reference Sans Serif"/>
            <w:szCs w:val="22"/>
            <w:lang w:val="en-CA"/>
          </w:rPr>
          <w:tab/>
          <w:delText>EXPECT_EQ(fi.isDataKey(attrint),true);</w:delText>
        </w:r>
      </w:del>
    </w:p>
    <w:p w14:paraId="17332519" w14:textId="3AC3E6CB" w:rsidR="005579D5" w:rsidRPr="00381014" w:rsidDel="00FC0E8D" w:rsidRDefault="005579D5" w:rsidP="005579D5">
      <w:pPr>
        <w:spacing w:after="0" w:line="240" w:lineRule="exact"/>
        <w:rPr>
          <w:del w:id="3989" w:author="Yann Bourdeau" w:date="2014-02-06T16:23:00Z"/>
          <w:rFonts w:ascii="MS Reference Sans Serif" w:hAnsi="MS Reference Sans Serif"/>
          <w:szCs w:val="22"/>
          <w:lang w:val="en-CA"/>
        </w:rPr>
      </w:pPr>
    </w:p>
    <w:p w14:paraId="2023008F" w14:textId="416F98ED" w:rsidR="005579D5" w:rsidRPr="00381014" w:rsidDel="00FC0E8D" w:rsidRDefault="005579D5" w:rsidP="005579D5">
      <w:pPr>
        <w:spacing w:after="0" w:line="240" w:lineRule="exact"/>
        <w:rPr>
          <w:del w:id="3990" w:author="Yann Bourdeau" w:date="2014-02-06T16:23:00Z"/>
          <w:rFonts w:ascii="MS Reference Sans Serif" w:hAnsi="MS Reference Sans Serif"/>
          <w:szCs w:val="22"/>
          <w:lang w:val="en-CA"/>
        </w:rPr>
      </w:pPr>
      <w:del w:id="3991" w:author="Yann Bourdeau" w:date="2014-02-06T16:23:00Z">
        <w:r w:rsidRPr="00381014" w:rsidDel="00FC0E8D">
          <w:rPr>
            <w:rFonts w:ascii="MS Reference Sans Serif" w:hAnsi="MS Reference Sans Serif"/>
            <w:szCs w:val="22"/>
            <w:lang w:val="en-CA"/>
          </w:rPr>
          <w:tab/>
          <w:delText>EXPECT_EQ(fi.isMulti((EAttribute)1),false);</w:delText>
        </w:r>
        <w:r w:rsidRPr="00381014" w:rsidDel="00FC0E8D">
          <w:rPr>
            <w:rFonts w:ascii="MS Reference Sans Serif" w:hAnsi="MS Reference Sans Serif"/>
            <w:szCs w:val="22"/>
            <w:lang w:val="en-CA"/>
          </w:rPr>
          <w:tab/>
        </w:r>
      </w:del>
    </w:p>
    <w:p w14:paraId="79D92492" w14:textId="57721252" w:rsidR="005579D5" w:rsidRPr="00381014" w:rsidDel="00FC0E8D" w:rsidRDefault="005579D5" w:rsidP="005579D5">
      <w:pPr>
        <w:spacing w:after="0" w:line="240" w:lineRule="exact"/>
        <w:rPr>
          <w:del w:id="3992" w:author="Yann Bourdeau" w:date="2014-02-06T16:23:00Z"/>
          <w:rFonts w:ascii="MS Reference Sans Serif" w:hAnsi="MS Reference Sans Serif"/>
          <w:szCs w:val="22"/>
          <w:lang w:val="en-CA"/>
        </w:rPr>
      </w:pPr>
      <w:del w:id="3993" w:author="Yann Bourdeau" w:date="2014-02-06T16:23:00Z">
        <w:r w:rsidRPr="00381014" w:rsidDel="00FC0E8D">
          <w:rPr>
            <w:rFonts w:ascii="MS Reference Sans Serif" w:hAnsi="MS Reference Sans Serif"/>
            <w:szCs w:val="22"/>
            <w:lang w:val="en-CA"/>
          </w:rPr>
          <w:tab/>
          <w:delText>EXPECT_EQ(fi.isMulti((EAttribute)3),true);</w:delText>
        </w:r>
      </w:del>
    </w:p>
    <w:p w14:paraId="1A5CDED7" w14:textId="7ED6AE30" w:rsidR="005579D5" w:rsidRPr="00381014" w:rsidDel="00FC0E8D" w:rsidRDefault="005579D5" w:rsidP="005579D5">
      <w:pPr>
        <w:spacing w:after="0" w:line="240" w:lineRule="exact"/>
        <w:rPr>
          <w:del w:id="3994" w:author="Yann Bourdeau" w:date="2014-02-06T16:23:00Z"/>
          <w:rFonts w:ascii="MS Reference Sans Serif" w:hAnsi="MS Reference Sans Serif"/>
          <w:szCs w:val="22"/>
          <w:lang w:val="en-CA"/>
        </w:rPr>
      </w:pPr>
      <w:del w:id="3995" w:author="Yann Bourdeau" w:date="2014-02-06T16:23:00Z">
        <w:r w:rsidRPr="00381014" w:rsidDel="00FC0E8D">
          <w:rPr>
            <w:rFonts w:ascii="MS Reference Sans Serif" w:hAnsi="MS Reference Sans Serif"/>
            <w:szCs w:val="22"/>
            <w:lang w:val="en-CA"/>
          </w:rPr>
          <w:tab/>
          <w:delText>attrint=1;</w:delText>
        </w:r>
      </w:del>
    </w:p>
    <w:p w14:paraId="77DDA3DC" w14:textId="7C6228A9" w:rsidR="005579D5" w:rsidRPr="00381014" w:rsidDel="00FC0E8D" w:rsidRDefault="005579D5" w:rsidP="005579D5">
      <w:pPr>
        <w:spacing w:after="0" w:line="240" w:lineRule="exact"/>
        <w:rPr>
          <w:del w:id="3996" w:author="Yann Bourdeau" w:date="2014-02-06T16:23:00Z"/>
          <w:rFonts w:ascii="MS Reference Sans Serif" w:hAnsi="MS Reference Sans Serif"/>
          <w:szCs w:val="22"/>
          <w:lang w:val="en-CA"/>
        </w:rPr>
      </w:pPr>
      <w:del w:id="3997" w:author="Yann Bourdeau" w:date="2014-02-06T16:23:00Z">
        <w:r w:rsidRPr="00381014" w:rsidDel="00FC0E8D">
          <w:rPr>
            <w:rFonts w:ascii="MS Reference Sans Serif" w:hAnsi="MS Reference Sans Serif"/>
            <w:szCs w:val="22"/>
            <w:lang w:val="en-CA"/>
          </w:rPr>
          <w:tab/>
          <w:delText>EXPECT_EQ(fi.isMulti(attrint),false);</w:delText>
        </w:r>
      </w:del>
    </w:p>
    <w:p w14:paraId="0CE43340" w14:textId="223D3FD9" w:rsidR="005579D5" w:rsidRPr="00381014" w:rsidDel="00FC0E8D" w:rsidRDefault="005579D5" w:rsidP="005579D5">
      <w:pPr>
        <w:spacing w:after="0" w:line="240" w:lineRule="exact"/>
        <w:rPr>
          <w:del w:id="3998" w:author="Yann Bourdeau" w:date="2014-02-06T16:23:00Z"/>
          <w:rFonts w:ascii="MS Reference Sans Serif" w:hAnsi="MS Reference Sans Serif"/>
          <w:szCs w:val="22"/>
          <w:lang w:val="en-CA"/>
        </w:rPr>
      </w:pPr>
      <w:del w:id="3999" w:author="Yann Bourdeau" w:date="2014-02-06T16:23:00Z">
        <w:r w:rsidRPr="00381014" w:rsidDel="00FC0E8D">
          <w:rPr>
            <w:rFonts w:ascii="MS Reference Sans Serif" w:hAnsi="MS Reference Sans Serif"/>
            <w:szCs w:val="22"/>
            <w:lang w:val="en-CA"/>
          </w:rPr>
          <w:tab/>
          <w:delText>attrint=3;</w:delText>
        </w:r>
        <w:r w:rsidRPr="00381014" w:rsidDel="00FC0E8D">
          <w:rPr>
            <w:rFonts w:ascii="MS Reference Sans Serif" w:hAnsi="MS Reference Sans Serif"/>
            <w:szCs w:val="22"/>
            <w:lang w:val="en-CA"/>
          </w:rPr>
          <w:tab/>
        </w:r>
      </w:del>
    </w:p>
    <w:p w14:paraId="298EC956" w14:textId="4C3B8E30" w:rsidR="005579D5" w:rsidRPr="00381014" w:rsidDel="00FC0E8D" w:rsidRDefault="005579D5" w:rsidP="005579D5">
      <w:pPr>
        <w:spacing w:after="0" w:line="240" w:lineRule="exact"/>
        <w:rPr>
          <w:del w:id="4000" w:author="Yann Bourdeau" w:date="2014-02-06T16:23:00Z"/>
          <w:rFonts w:ascii="MS Reference Sans Serif" w:hAnsi="MS Reference Sans Serif"/>
          <w:szCs w:val="22"/>
          <w:lang w:val="en-CA"/>
        </w:rPr>
      </w:pPr>
      <w:del w:id="4001" w:author="Yann Bourdeau" w:date="2014-02-06T16:23:00Z">
        <w:r w:rsidRPr="00381014" w:rsidDel="00FC0E8D">
          <w:rPr>
            <w:rFonts w:ascii="MS Reference Sans Serif" w:hAnsi="MS Reference Sans Serif"/>
            <w:szCs w:val="22"/>
            <w:lang w:val="en-CA"/>
          </w:rPr>
          <w:tab/>
          <w:delText>EXPECT_EQ(fi.isMulti(attrint),true);</w:delText>
        </w:r>
      </w:del>
    </w:p>
    <w:p w14:paraId="65CEACBA" w14:textId="23CAAF24" w:rsidR="005579D5" w:rsidRPr="00381014" w:rsidDel="00FC0E8D" w:rsidRDefault="005579D5" w:rsidP="005579D5">
      <w:pPr>
        <w:spacing w:after="0" w:line="240" w:lineRule="exact"/>
        <w:rPr>
          <w:del w:id="4002" w:author="Yann Bourdeau" w:date="2014-02-06T16:23:00Z"/>
          <w:rFonts w:ascii="MS Reference Sans Serif" w:hAnsi="MS Reference Sans Serif"/>
          <w:szCs w:val="22"/>
          <w:lang w:val="en-CA"/>
        </w:rPr>
      </w:pPr>
    </w:p>
    <w:p w14:paraId="44C53629" w14:textId="70DA1E64" w:rsidR="005579D5" w:rsidRPr="00381014" w:rsidDel="00FC0E8D" w:rsidRDefault="005579D5" w:rsidP="005579D5">
      <w:pPr>
        <w:spacing w:after="0" w:line="240" w:lineRule="exact"/>
        <w:rPr>
          <w:del w:id="4003" w:author="Yann Bourdeau" w:date="2014-02-06T16:23:00Z"/>
          <w:rFonts w:ascii="MS Reference Sans Serif" w:hAnsi="MS Reference Sans Serif"/>
          <w:szCs w:val="22"/>
          <w:lang w:val="en-CA"/>
        </w:rPr>
      </w:pPr>
      <w:del w:id="4004" w:author="Yann Bourdeau" w:date="2014-02-06T16:23:00Z">
        <w:r w:rsidRPr="00381014" w:rsidDel="00FC0E8D">
          <w:rPr>
            <w:rFonts w:ascii="MS Reference Sans Serif" w:hAnsi="MS Reference Sans Serif"/>
            <w:szCs w:val="22"/>
            <w:lang w:val="en-CA"/>
          </w:rPr>
          <w:tab/>
          <w:delText>EXPECT_EQ(fi.isData((EAttribute)1),false);</w:delText>
        </w:r>
        <w:r w:rsidRPr="00381014" w:rsidDel="00FC0E8D">
          <w:rPr>
            <w:rFonts w:ascii="MS Reference Sans Serif" w:hAnsi="MS Reference Sans Serif"/>
            <w:szCs w:val="22"/>
            <w:lang w:val="en-CA"/>
          </w:rPr>
          <w:tab/>
        </w:r>
      </w:del>
    </w:p>
    <w:p w14:paraId="5CBB8D86" w14:textId="1E412E01" w:rsidR="005579D5" w:rsidRPr="00381014" w:rsidDel="00FC0E8D" w:rsidRDefault="005579D5" w:rsidP="005579D5">
      <w:pPr>
        <w:spacing w:after="0" w:line="240" w:lineRule="exact"/>
        <w:rPr>
          <w:del w:id="4005" w:author="Yann Bourdeau" w:date="2014-02-06T16:23:00Z"/>
          <w:rFonts w:ascii="MS Reference Sans Serif" w:hAnsi="MS Reference Sans Serif"/>
          <w:szCs w:val="22"/>
          <w:lang w:val="en-CA"/>
        </w:rPr>
      </w:pPr>
      <w:del w:id="4006" w:author="Yann Bourdeau" w:date="2014-02-06T16:23:00Z">
        <w:r w:rsidRPr="00381014" w:rsidDel="00FC0E8D">
          <w:rPr>
            <w:rFonts w:ascii="MS Reference Sans Serif" w:hAnsi="MS Reference Sans Serif"/>
            <w:szCs w:val="22"/>
            <w:lang w:val="en-CA"/>
          </w:rPr>
          <w:tab/>
          <w:delText>EXPECT_EQ(fi.isData((EAttribute)6),true);</w:delText>
        </w:r>
      </w:del>
    </w:p>
    <w:p w14:paraId="22312439" w14:textId="0BD19E85" w:rsidR="005579D5" w:rsidRPr="00381014" w:rsidDel="00FC0E8D" w:rsidRDefault="005579D5" w:rsidP="005579D5">
      <w:pPr>
        <w:spacing w:after="0" w:line="240" w:lineRule="exact"/>
        <w:rPr>
          <w:del w:id="4007" w:author="Yann Bourdeau" w:date="2014-02-06T16:23:00Z"/>
          <w:rFonts w:ascii="MS Reference Sans Serif" w:hAnsi="MS Reference Sans Serif"/>
          <w:szCs w:val="22"/>
          <w:lang w:val="en-CA"/>
        </w:rPr>
      </w:pPr>
      <w:del w:id="4008" w:author="Yann Bourdeau" w:date="2014-02-06T16:23:00Z">
        <w:r w:rsidRPr="00381014" w:rsidDel="00FC0E8D">
          <w:rPr>
            <w:rFonts w:ascii="MS Reference Sans Serif" w:hAnsi="MS Reference Sans Serif"/>
            <w:szCs w:val="22"/>
            <w:lang w:val="en-CA"/>
          </w:rPr>
          <w:tab/>
          <w:delText>attrint=1;</w:delText>
        </w:r>
      </w:del>
    </w:p>
    <w:p w14:paraId="524770AE" w14:textId="384C523F" w:rsidR="005579D5" w:rsidRPr="00381014" w:rsidDel="00FC0E8D" w:rsidRDefault="005579D5" w:rsidP="005579D5">
      <w:pPr>
        <w:spacing w:after="0" w:line="240" w:lineRule="exact"/>
        <w:rPr>
          <w:del w:id="4009" w:author="Yann Bourdeau" w:date="2014-02-06T16:23:00Z"/>
          <w:rFonts w:ascii="MS Reference Sans Serif" w:hAnsi="MS Reference Sans Serif"/>
          <w:szCs w:val="22"/>
          <w:lang w:val="en-CA"/>
        </w:rPr>
      </w:pPr>
      <w:del w:id="4010" w:author="Yann Bourdeau" w:date="2014-02-06T16:23:00Z">
        <w:r w:rsidRPr="00381014" w:rsidDel="00FC0E8D">
          <w:rPr>
            <w:rFonts w:ascii="MS Reference Sans Serif" w:hAnsi="MS Reference Sans Serif"/>
            <w:szCs w:val="22"/>
            <w:lang w:val="en-CA"/>
          </w:rPr>
          <w:tab/>
          <w:delText>EXPECT_EQ(fi.isData(attrint),false);</w:delText>
        </w:r>
      </w:del>
    </w:p>
    <w:p w14:paraId="19BA921D" w14:textId="7C942B27" w:rsidR="005579D5" w:rsidRPr="00381014" w:rsidDel="00FC0E8D" w:rsidRDefault="005579D5" w:rsidP="005579D5">
      <w:pPr>
        <w:spacing w:after="0" w:line="240" w:lineRule="exact"/>
        <w:rPr>
          <w:del w:id="4011" w:author="Yann Bourdeau" w:date="2014-02-06T16:23:00Z"/>
          <w:rFonts w:ascii="MS Reference Sans Serif" w:hAnsi="MS Reference Sans Serif"/>
          <w:szCs w:val="22"/>
          <w:lang w:val="en-CA"/>
        </w:rPr>
      </w:pPr>
      <w:del w:id="4012" w:author="Yann Bourdeau" w:date="2014-02-06T16:23:00Z">
        <w:r w:rsidRPr="00381014" w:rsidDel="00FC0E8D">
          <w:rPr>
            <w:rFonts w:ascii="MS Reference Sans Serif" w:hAnsi="MS Reference Sans Serif"/>
            <w:szCs w:val="22"/>
            <w:lang w:val="en-CA"/>
          </w:rPr>
          <w:tab/>
          <w:delText>attrint=6;</w:delText>
        </w:r>
        <w:r w:rsidRPr="00381014" w:rsidDel="00FC0E8D">
          <w:rPr>
            <w:rFonts w:ascii="MS Reference Sans Serif" w:hAnsi="MS Reference Sans Serif"/>
            <w:szCs w:val="22"/>
            <w:lang w:val="en-CA"/>
          </w:rPr>
          <w:tab/>
        </w:r>
      </w:del>
    </w:p>
    <w:p w14:paraId="25842047" w14:textId="45BC8F34" w:rsidR="005579D5" w:rsidRPr="00381014" w:rsidDel="00FC0E8D" w:rsidRDefault="005579D5" w:rsidP="005579D5">
      <w:pPr>
        <w:spacing w:after="0" w:line="240" w:lineRule="exact"/>
        <w:rPr>
          <w:del w:id="4013" w:author="Yann Bourdeau" w:date="2014-02-06T16:23:00Z"/>
          <w:rFonts w:ascii="MS Reference Sans Serif" w:hAnsi="MS Reference Sans Serif"/>
          <w:szCs w:val="22"/>
          <w:lang w:val="en-CA"/>
        </w:rPr>
      </w:pPr>
      <w:del w:id="4014" w:author="Yann Bourdeau" w:date="2014-02-06T16:23:00Z">
        <w:r w:rsidRPr="00381014" w:rsidDel="00FC0E8D">
          <w:rPr>
            <w:rFonts w:ascii="MS Reference Sans Serif" w:hAnsi="MS Reference Sans Serif"/>
            <w:szCs w:val="22"/>
            <w:lang w:val="en-CA"/>
          </w:rPr>
          <w:tab/>
          <w:delText>EXPECT_EQ(fi.isData(attrint),true);</w:delText>
        </w:r>
      </w:del>
    </w:p>
    <w:p w14:paraId="58D7110B" w14:textId="6DCE89CA" w:rsidR="005579D5" w:rsidRPr="00381014" w:rsidDel="00FC0E8D" w:rsidRDefault="005579D5" w:rsidP="005579D5">
      <w:pPr>
        <w:spacing w:after="0" w:line="240" w:lineRule="exact"/>
        <w:rPr>
          <w:del w:id="4015" w:author="Yann Bourdeau" w:date="2014-02-06T16:23:00Z"/>
          <w:rFonts w:ascii="MS Reference Sans Serif" w:hAnsi="MS Reference Sans Serif"/>
          <w:szCs w:val="22"/>
          <w:lang w:val="en-CA"/>
        </w:rPr>
      </w:pPr>
    </w:p>
    <w:p w14:paraId="4DB5B740" w14:textId="4F6ACE09" w:rsidR="005579D5" w:rsidRPr="00381014" w:rsidDel="00FC0E8D" w:rsidRDefault="005579D5" w:rsidP="005579D5">
      <w:pPr>
        <w:spacing w:after="0" w:line="240" w:lineRule="exact"/>
        <w:rPr>
          <w:del w:id="4016" w:author="Yann Bourdeau" w:date="2014-02-06T16:23:00Z"/>
          <w:rFonts w:ascii="MS Reference Sans Serif" w:hAnsi="MS Reference Sans Serif"/>
          <w:szCs w:val="22"/>
          <w:lang w:val="en-CA"/>
        </w:rPr>
      </w:pPr>
      <w:del w:id="4017" w:author="Yann Bourdeau" w:date="2014-02-06T16:23:00Z">
        <w:r w:rsidRPr="00381014" w:rsidDel="00FC0E8D">
          <w:rPr>
            <w:rFonts w:ascii="MS Reference Sans Serif" w:hAnsi="MS Reference Sans Serif"/>
            <w:szCs w:val="22"/>
            <w:lang w:val="en-CA"/>
          </w:rPr>
          <w:tab/>
          <w:delText>EXPECT_EQ(fi.getWarningNotExists((EAttribute)1),0);</w:delText>
        </w:r>
        <w:r w:rsidRPr="00381014" w:rsidDel="00FC0E8D">
          <w:rPr>
            <w:rFonts w:ascii="MS Reference Sans Serif" w:hAnsi="MS Reference Sans Serif"/>
            <w:szCs w:val="22"/>
            <w:lang w:val="en-CA"/>
          </w:rPr>
          <w:tab/>
        </w:r>
      </w:del>
    </w:p>
    <w:p w14:paraId="4F43ED70" w14:textId="710DF0BB" w:rsidR="005579D5" w:rsidRPr="00381014" w:rsidDel="00FC0E8D" w:rsidRDefault="005579D5" w:rsidP="005579D5">
      <w:pPr>
        <w:spacing w:after="0" w:line="240" w:lineRule="exact"/>
        <w:rPr>
          <w:del w:id="4018" w:author="Yann Bourdeau" w:date="2014-02-06T16:23:00Z"/>
          <w:rFonts w:ascii="MS Reference Sans Serif" w:hAnsi="MS Reference Sans Serif"/>
          <w:szCs w:val="22"/>
          <w:lang w:val="en-CA"/>
        </w:rPr>
      </w:pPr>
      <w:del w:id="4019" w:author="Yann Bourdeau" w:date="2014-02-06T16:23:00Z">
        <w:r w:rsidRPr="00381014" w:rsidDel="00FC0E8D">
          <w:rPr>
            <w:rFonts w:ascii="MS Reference Sans Serif" w:hAnsi="MS Reference Sans Serif"/>
            <w:szCs w:val="22"/>
            <w:lang w:val="en-CA"/>
          </w:rPr>
          <w:tab/>
          <w:delText>EXPECT_EQ(fi.getWarningNotExists((EAttribute)9),1);</w:delText>
        </w:r>
      </w:del>
    </w:p>
    <w:p w14:paraId="7BF8BDB2" w14:textId="2B5B2CC8" w:rsidR="005579D5" w:rsidRPr="00381014" w:rsidDel="00FC0E8D" w:rsidRDefault="005579D5" w:rsidP="005579D5">
      <w:pPr>
        <w:spacing w:after="0" w:line="240" w:lineRule="exact"/>
        <w:rPr>
          <w:del w:id="4020" w:author="Yann Bourdeau" w:date="2014-02-06T16:23:00Z"/>
          <w:rFonts w:ascii="MS Reference Sans Serif" w:hAnsi="MS Reference Sans Serif"/>
          <w:szCs w:val="22"/>
          <w:lang w:val="en-CA"/>
        </w:rPr>
      </w:pPr>
      <w:del w:id="4021" w:author="Yann Bourdeau" w:date="2014-02-06T16:23:00Z">
        <w:r w:rsidRPr="00381014" w:rsidDel="00FC0E8D">
          <w:rPr>
            <w:rFonts w:ascii="MS Reference Sans Serif" w:hAnsi="MS Reference Sans Serif"/>
            <w:szCs w:val="22"/>
            <w:lang w:val="en-CA"/>
          </w:rPr>
          <w:tab/>
          <w:delText>attrint=1;</w:delText>
        </w:r>
      </w:del>
    </w:p>
    <w:p w14:paraId="109257F8" w14:textId="7E8202A1" w:rsidR="005579D5" w:rsidRPr="00381014" w:rsidDel="00FC0E8D" w:rsidRDefault="005579D5" w:rsidP="005579D5">
      <w:pPr>
        <w:spacing w:after="0" w:line="240" w:lineRule="exact"/>
        <w:rPr>
          <w:del w:id="4022" w:author="Yann Bourdeau" w:date="2014-02-06T16:23:00Z"/>
          <w:rFonts w:ascii="MS Reference Sans Serif" w:hAnsi="MS Reference Sans Serif"/>
          <w:szCs w:val="22"/>
          <w:lang w:val="en-CA"/>
        </w:rPr>
      </w:pPr>
      <w:del w:id="4023" w:author="Yann Bourdeau" w:date="2014-02-06T16:23:00Z">
        <w:r w:rsidRPr="00381014" w:rsidDel="00FC0E8D">
          <w:rPr>
            <w:rFonts w:ascii="MS Reference Sans Serif" w:hAnsi="MS Reference Sans Serif"/>
            <w:szCs w:val="22"/>
            <w:lang w:val="en-CA"/>
          </w:rPr>
          <w:tab/>
          <w:delText>EXPECT_EQ(fi.getWarningNotExists(attrint),0);</w:delText>
        </w:r>
      </w:del>
    </w:p>
    <w:p w14:paraId="594573C6" w14:textId="491F5C65" w:rsidR="005579D5" w:rsidRPr="00381014" w:rsidDel="00FC0E8D" w:rsidRDefault="005579D5" w:rsidP="005579D5">
      <w:pPr>
        <w:spacing w:after="0" w:line="240" w:lineRule="exact"/>
        <w:rPr>
          <w:del w:id="4024" w:author="Yann Bourdeau" w:date="2014-02-06T16:23:00Z"/>
          <w:rFonts w:ascii="MS Reference Sans Serif" w:hAnsi="MS Reference Sans Serif"/>
          <w:szCs w:val="22"/>
          <w:lang w:val="en-CA"/>
        </w:rPr>
      </w:pPr>
      <w:del w:id="4025" w:author="Yann Bourdeau" w:date="2014-02-06T16:23:00Z">
        <w:r w:rsidRPr="00381014" w:rsidDel="00FC0E8D">
          <w:rPr>
            <w:rFonts w:ascii="MS Reference Sans Serif" w:hAnsi="MS Reference Sans Serif"/>
            <w:szCs w:val="22"/>
            <w:lang w:val="en-CA"/>
          </w:rPr>
          <w:tab/>
          <w:delText>attrint=9;</w:delText>
        </w:r>
        <w:r w:rsidRPr="00381014" w:rsidDel="00FC0E8D">
          <w:rPr>
            <w:rFonts w:ascii="MS Reference Sans Serif" w:hAnsi="MS Reference Sans Serif"/>
            <w:szCs w:val="22"/>
            <w:lang w:val="en-CA"/>
          </w:rPr>
          <w:tab/>
        </w:r>
      </w:del>
    </w:p>
    <w:p w14:paraId="587752FD" w14:textId="4E92AE59" w:rsidR="005579D5" w:rsidRPr="00381014" w:rsidDel="00FC0E8D" w:rsidRDefault="005579D5" w:rsidP="005579D5">
      <w:pPr>
        <w:spacing w:after="0" w:line="240" w:lineRule="exact"/>
        <w:rPr>
          <w:del w:id="4026" w:author="Yann Bourdeau" w:date="2014-02-06T16:23:00Z"/>
          <w:rFonts w:ascii="MS Reference Sans Serif" w:hAnsi="MS Reference Sans Serif"/>
          <w:szCs w:val="22"/>
          <w:lang w:val="en-CA"/>
        </w:rPr>
      </w:pPr>
      <w:del w:id="4027" w:author="Yann Bourdeau" w:date="2014-02-06T16:23:00Z">
        <w:r w:rsidRPr="00381014" w:rsidDel="00FC0E8D">
          <w:rPr>
            <w:rFonts w:ascii="MS Reference Sans Serif" w:hAnsi="MS Reference Sans Serif"/>
            <w:szCs w:val="22"/>
            <w:lang w:val="en-CA"/>
          </w:rPr>
          <w:tab/>
          <w:delText>EXPECT_EQ(fi.getWarningNotExists(attrint),1);</w:delText>
        </w:r>
      </w:del>
    </w:p>
    <w:p w14:paraId="74B78880" w14:textId="6C3765F2" w:rsidR="005579D5" w:rsidRPr="00381014" w:rsidDel="00FC0E8D" w:rsidRDefault="005579D5" w:rsidP="005579D5">
      <w:pPr>
        <w:spacing w:after="0" w:line="240" w:lineRule="exact"/>
        <w:rPr>
          <w:del w:id="4028" w:author="Yann Bourdeau" w:date="2014-02-06T16:23:00Z"/>
          <w:rFonts w:ascii="MS Reference Sans Serif" w:hAnsi="MS Reference Sans Serif"/>
          <w:szCs w:val="22"/>
          <w:lang w:val="en-CA"/>
        </w:rPr>
      </w:pPr>
    </w:p>
    <w:p w14:paraId="3FFC997A" w14:textId="777689B8" w:rsidR="005579D5" w:rsidRPr="00381014" w:rsidDel="00FC0E8D" w:rsidRDefault="005579D5" w:rsidP="005579D5">
      <w:pPr>
        <w:spacing w:after="0" w:line="240" w:lineRule="exact"/>
        <w:rPr>
          <w:del w:id="4029" w:author="Yann Bourdeau" w:date="2014-02-06T16:23:00Z"/>
          <w:rFonts w:ascii="MS Reference Sans Serif" w:hAnsi="MS Reference Sans Serif"/>
          <w:szCs w:val="22"/>
          <w:lang w:val="en-CA"/>
        </w:rPr>
      </w:pPr>
      <w:del w:id="4030" w:author="Yann Bourdeau" w:date="2014-02-06T16:23:00Z">
        <w:r w:rsidRPr="00381014" w:rsidDel="00FC0E8D">
          <w:rPr>
            <w:rFonts w:ascii="MS Reference Sans Serif" w:hAnsi="MS Reference Sans Serif"/>
            <w:szCs w:val="22"/>
            <w:lang w:val="en-CA"/>
          </w:rPr>
          <w:tab/>
          <w:delText>EXPECT_EQ(fi.getWarningExists((EAttribute)1),0);</w:delText>
        </w:r>
        <w:r w:rsidRPr="00381014" w:rsidDel="00FC0E8D">
          <w:rPr>
            <w:rFonts w:ascii="MS Reference Sans Serif" w:hAnsi="MS Reference Sans Serif"/>
            <w:szCs w:val="22"/>
            <w:lang w:val="en-CA"/>
          </w:rPr>
          <w:tab/>
        </w:r>
      </w:del>
    </w:p>
    <w:p w14:paraId="5898A447" w14:textId="03B5230B" w:rsidR="005579D5" w:rsidRPr="00381014" w:rsidDel="00FC0E8D" w:rsidRDefault="005579D5" w:rsidP="005579D5">
      <w:pPr>
        <w:spacing w:after="0" w:line="240" w:lineRule="exact"/>
        <w:rPr>
          <w:del w:id="4031" w:author="Yann Bourdeau" w:date="2014-02-06T16:23:00Z"/>
          <w:rFonts w:ascii="MS Reference Sans Serif" w:hAnsi="MS Reference Sans Serif"/>
          <w:szCs w:val="22"/>
          <w:lang w:val="en-CA"/>
        </w:rPr>
      </w:pPr>
      <w:del w:id="4032" w:author="Yann Bourdeau" w:date="2014-02-06T16:23:00Z">
        <w:r w:rsidRPr="00381014" w:rsidDel="00FC0E8D">
          <w:rPr>
            <w:rFonts w:ascii="MS Reference Sans Serif" w:hAnsi="MS Reference Sans Serif"/>
            <w:szCs w:val="22"/>
            <w:lang w:val="en-CA"/>
          </w:rPr>
          <w:tab/>
          <w:delText>EXPECT_EQ(fi.getWarningExists((EAttribute)10),1);</w:delText>
        </w:r>
      </w:del>
    </w:p>
    <w:p w14:paraId="72E31227" w14:textId="51196973" w:rsidR="005579D5" w:rsidRPr="00381014" w:rsidDel="00FC0E8D" w:rsidRDefault="005579D5" w:rsidP="005579D5">
      <w:pPr>
        <w:spacing w:after="0" w:line="240" w:lineRule="exact"/>
        <w:rPr>
          <w:del w:id="4033" w:author="Yann Bourdeau" w:date="2014-02-06T16:23:00Z"/>
          <w:rFonts w:ascii="MS Reference Sans Serif" w:hAnsi="MS Reference Sans Serif"/>
          <w:szCs w:val="22"/>
          <w:lang w:val="en-CA"/>
        </w:rPr>
      </w:pPr>
      <w:del w:id="4034" w:author="Yann Bourdeau" w:date="2014-02-06T16:23:00Z">
        <w:r w:rsidRPr="00381014" w:rsidDel="00FC0E8D">
          <w:rPr>
            <w:rFonts w:ascii="MS Reference Sans Serif" w:hAnsi="MS Reference Sans Serif"/>
            <w:szCs w:val="22"/>
            <w:lang w:val="en-CA"/>
          </w:rPr>
          <w:tab/>
          <w:delText>attrint=1;</w:delText>
        </w:r>
      </w:del>
    </w:p>
    <w:p w14:paraId="0C3C649F" w14:textId="31A2FCD7" w:rsidR="005579D5" w:rsidRPr="00381014" w:rsidDel="00FC0E8D" w:rsidRDefault="005579D5" w:rsidP="005579D5">
      <w:pPr>
        <w:spacing w:after="0" w:line="240" w:lineRule="exact"/>
        <w:rPr>
          <w:del w:id="4035" w:author="Yann Bourdeau" w:date="2014-02-06T16:23:00Z"/>
          <w:rFonts w:ascii="MS Reference Sans Serif" w:hAnsi="MS Reference Sans Serif"/>
          <w:szCs w:val="22"/>
          <w:lang w:val="en-CA"/>
        </w:rPr>
      </w:pPr>
      <w:del w:id="4036" w:author="Yann Bourdeau" w:date="2014-02-06T16:23:00Z">
        <w:r w:rsidRPr="00381014" w:rsidDel="00FC0E8D">
          <w:rPr>
            <w:rFonts w:ascii="MS Reference Sans Serif" w:hAnsi="MS Reference Sans Serif"/>
            <w:szCs w:val="22"/>
            <w:lang w:val="en-CA"/>
          </w:rPr>
          <w:tab/>
          <w:delText>EXPECT_EQ(fi.getWarningExists(attrint),0);</w:delText>
        </w:r>
      </w:del>
    </w:p>
    <w:p w14:paraId="03ECE462" w14:textId="7ABE4E3B" w:rsidR="005579D5" w:rsidRPr="00381014" w:rsidDel="00FC0E8D" w:rsidRDefault="005579D5" w:rsidP="005579D5">
      <w:pPr>
        <w:spacing w:after="0" w:line="240" w:lineRule="exact"/>
        <w:rPr>
          <w:del w:id="4037" w:author="Yann Bourdeau" w:date="2014-02-06T16:23:00Z"/>
          <w:rFonts w:ascii="MS Reference Sans Serif" w:hAnsi="MS Reference Sans Serif"/>
          <w:szCs w:val="22"/>
          <w:lang w:val="en-CA"/>
        </w:rPr>
      </w:pPr>
      <w:del w:id="4038" w:author="Yann Bourdeau" w:date="2014-02-06T16:23:00Z">
        <w:r w:rsidRPr="00381014" w:rsidDel="00FC0E8D">
          <w:rPr>
            <w:rFonts w:ascii="MS Reference Sans Serif" w:hAnsi="MS Reference Sans Serif"/>
            <w:szCs w:val="22"/>
            <w:lang w:val="en-CA"/>
          </w:rPr>
          <w:tab/>
          <w:delText>attrint=10;</w:delText>
        </w:r>
        <w:r w:rsidRPr="00381014" w:rsidDel="00FC0E8D">
          <w:rPr>
            <w:rFonts w:ascii="MS Reference Sans Serif" w:hAnsi="MS Reference Sans Serif"/>
            <w:szCs w:val="22"/>
            <w:lang w:val="en-CA"/>
          </w:rPr>
          <w:tab/>
        </w:r>
      </w:del>
    </w:p>
    <w:p w14:paraId="3202350E" w14:textId="40EB78CB" w:rsidR="005579D5" w:rsidRPr="00381014" w:rsidDel="00FC0E8D" w:rsidRDefault="005579D5" w:rsidP="005579D5">
      <w:pPr>
        <w:spacing w:after="0" w:line="240" w:lineRule="exact"/>
        <w:rPr>
          <w:del w:id="4039" w:author="Yann Bourdeau" w:date="2014-02-06T16:23:00Z"/>
          <w:rFonts w:ascii="MS Reference Sans Serif" w:hAnsi="MS Reference Sans Serif"/>
          <w:szCs w:val="22"/>
          <w:lang w:val="en-CA"/>
        </w:rPr>
      </w:pPr>
      <w:del w:id="4040" w:author="Yann Bourdeau" w:date="2014-02-06T16:23:00Z">
        <w:r w:rsidRPr="00381014" w:rsidDel="00FC0E8D">
          <w:rPr>
            <w:rFonts w:ascii="MS Reference Sans Serif" w:hAnsi="MS Reference Sans Serif"/>
            <w:szCs w:val="22"/>
            <w:lang w:val="en-CA"/>
          </w:rPr>
          <w:tab/>
          <w:delText>EXPECT_EQ(fi.getWarningExists(attrint),1);</w:delText>
        </w:r>
      </w:del>
    </w:p>
    <w:p w14:paraId="19BA2F6F" w14:textId="2485D3B2" w:rsidR="005579D5" w:rsidRPr="00381014" w:rsidDel="00FC0E8D" w:rsidRDefault="005579D5" w:rsidP="005579D5">
      <w:pPr>
        <w:spacing w:after="0" w:line="240" w:lineRule="exact"/>
        <w:rPr>
          <w:del w:id="4041" w:author="Yann Bourdeau" w:date="2014-02-06T16:23:00Z"/>
          <w:rFonts w:ascii="MS Reference Sans Serif" w:hAnsi="MS Reference Sans Serif"/>
          <w:szCs w:val="22"/>
          <w:lang w:val="en-CA"/>
        </w:rPr>
      </w:pPr>
    </w:p>
    <w:p w14:paraId="16BA6488" w14:textId="3C22AC15" w:rsidR="005579D5" w:rsidRPr="00381014" w:rsidDel="00FC0E8D" w:rsidRDefault="005579D5" w:rsidP="005579D5">
      <w:pPr>
        <w:spacing w:after="0" w:line="240" w:lineRule="exact"/>
        <w:rPr>
          <w:del w:id="4042" w:author="Yann Bourdeau" w:date="2014-02-06T16:23:00Z"/>
          <w:rFonts w:ascii="MS Reference Sans Serif" w:hAnsi="MS Reference Sans Serif"/>
          <w:szCs w:val="22"/>
          <w:lang w:val="en-CA"/>
        </w:rPr>
      </w:pPr>
      <w:del w:id="4043" w:author="Yann Bourdeau" w:date="2014-02-06T16:23:00Z">
        <w:r w:rsidRPr="00381014" w:rsidDel="00FC0E8D">
          <w:rPr>
            <w:rFonts w:ascii="MS Reference Sans Serif" w:hAnsi="MS Reference Sans Serif"/>
            <w:szCs w:val="22"/>
            <w:lang w:val="en-CA"/>
          </w:rPr>
          <w:tab/>
          <w:delText>EXPECT_EQ(fi.isValid((EAttribute)25),false);</w:delText>
        </w:r>
        <w:r w:rsidRPr="00381014" w:rsidDel="00FC0E8D">
          <w:rPr>
            <w:rFonts w:ascii="MS Reference Sans Serif" w:hAnsi="MS Reference Sans Serif"/>
            <w:szCs w:val="22"/>
            <w:lang w:val="en-CA"/>
          </w:rPr>
          <w:tab/>
        </w:r>
      </w:del>
    </w:p>
    <w:p w14:paraId="07AF7985" w14:textId="70968373" w:rsidR="005579D5" w:rsidRPr="00381014" w:rsidDel="00FC0E8D" w:rsidRDefault="005579D5" w:rsidP="005579D5">
      <w:pPr>
        <w:spacing w:after="0" w:line="240" w:lineRule="exact"/>
        <w:rPr>
          <w:del w:id="4044" w:author="Yann Bourdeau" w:date="2014-02-06T16:23:00Z"/>
          <w:rFonts w:ascii="MS Reference Sans Serif" w:hAnsi="MS Reference Sans Serif"/>
          <w:szCs w:val="22"/>
          <w:lang w:val="en-CA"/>
        </w:rPr>
      </w:pPr>
      <w:del w:id="4045" w:author="Yann Bourdeau" w:date="2014-02-06T16:23:00Z">
        <w:r w:rsidRPr="00381014" w:rsidDel="00FC0E8D">
          <w:rPr>
            <w:rFonts w:ascii="MS Reference Sans Serif" w:hAnsi="MS Reference Sans Serif"/>
            <w:szCs w:val="22"/>
            <w:lang w:val="en-CA"/>
          </w:rPr>
          <w:tab/>
          <w:delText>EXPECT_EQ(fi.isValid((EAttribute)1),true);</w:delText>
        </w:r>
      </w:del>
    </w:p>
    <w:p w14:paraId="71D59B0F" w14:textId="312A77A8" w:rsidR="005579D5" w:rsidRPr="00381014" w:rsidDel="00FC0E8D" w:rsidRDefault="005579D5" w:rsidP="005579D5">
      <w:pPr>
        <w:spacing w:after="0" w:line="240" w:lineRule="exact"/>
        <w:rPr>
          <w:del w:id="4046" w:author="Yann Bourdeau" w:date="2014-02-06T16:23:00Z"/>
          <w:rFonts w:ascii="MS Reference Sans Serif" w:hAnsi="MS Reference Sans Serif"/>
          <w:szCs w:val="22"/>
          <w:lang w:val="en-CA"/>
        </w:rPr>
      </w:pPr>
      <w:del w:id="4047" w:author="Yann Bourdeau" w:date="2014-02-06T16:23:00Z">
        <w:r w:rsidRPr="00381014" w:rsidDel="00FC0E8D">
          <w:rPr>
            <w:rFonts w:ascii="MS Reference Sans Serif" w:hAnsi="MS Reference Sans Serif"/>
            <w:szCs w:val="22"/>
            <w:lang w:val="en-CA"/>
          </w:rPr>
          <w:tab/>
          <w:delText>attrint=25;</w:delText>
        </w:r>
      </w:del>
    </w:p>
    <w:p w14:paraId="2AAA940C" w14:textId="58FE063A" w:rsidR="005579D5" w:rsidRPr="00381014" w:rsidDel="00FC0E8D" w:rsidRDefault="005579D5" w:rsidP="005579D5">
      <w:pPr>
        <w:spacing w:after="0" w:line="240" w:lineRule="exact"/>
        <w:rPr>
          <w:del w:id="4048" w:author="Yann Bourdeau" w:date="2014-02-06T16:23:00Z"/>
          <w:rFonts w:ascii="MS Reference Sans Serif" w:hAnsi="MS Reference Sans Serif"/>
          <w:szCs w:val="22"/>
          <w:lang w:val="en-CA"/>
        </w:rPr>
      </w:pPr>
      <w:del w:id="4049" w:author="Yann Bourdeau" w:date="2014-02-06T16:23:00Z">
        <w:r w:rsidRPr="00381014" w:rsidDel="00FC0E8D">
          <w:rPr>
            <w:rFonts w:ascii="MS Reference Sans Serif" w:hAnsi="MS Reference Sans Serif"/>
            <w:szCs w:val="22"/>
            <w:lang w:val="en-CA"/>
          </w:rPr>
          <w:tab/>
          <w:delText>EXPECT_EQ(fi.isValid(attrint),false);</w:delText>
        </w:r>
      </w:del>
    </w:p>
    <w:p w14:paraId="6CFE651A" w14:textId="0AB8594A" w:rsidR="005579D5" w:rsidRPr="00381014" w:rsidDel="00FC0E8D" w:rsidRDefault="005579D5" w:rsidP="005579D5">
      <w:pPr>
        <w:spacing w:after="0" w:line="240" w:lineRule="exact"/>
        <w:rPr>
          <w:del w:id="4050" w:author="Yann Bourdeau" w:date="2014-02-06T16:23:00Z"/>
          <w:rFonts w:ascii="MS Reference Sans Serif" w:hAnsi="MS Reference Sans Serif"/>
          <w:szCs w:val="22"/>
          <w:lang w:val="en-CA"/>
        </w:rPr>
      </w:pPr>
      <w:del w:id="4051" w:author="Yann Bourdeau" w:date="2014-02-06T16:23:00Z">
        <w:r w:rsidRPr="00381014" w:rsidDel="00FC0E8D">
          <w:rPr>
            <w:rFonts w:ascii="MS Reference Sans Serif" w:hAnsi="MS Reference Sans Serif"/>
            <w:szCs w:val="22"/>
            <w:lang w:val="en-CA"/>
          </w:rPr>
          <w:tab/>
          <w:delText>attrint=1;</w:delText>
        </w:r>
        <w:r w:rsidRPr="00381014" w:rsidDel="00FC0E8D">
          <w:rPr>
            <w:rFonts w:ascii="MS Reference Sans Serif" w:hAnsi="MS Reference Sans Serif"/>
            <w:szCs w:val="22"/>
            <w:lang w:val="en-CA"/>
          </w:rPr>
          <w:tab/>
        </w:r>
      </w:del>
    </w:p>
    <w:p w14:paraId="767980FE" w14:textId="69445A87" w:rsidR="005579D5" w:rsidRPr="00381014" w:rsidDel="00FC0E8D" w:rsidRDefault="005579D5" w:rsidP="005579D5">
      <w:pPr>
        <w:spacing w:after="0" w:line="240" w:lineRule="exact"/>
        <w:rPr>
          <w:del w:id="4052" w:author="Yann Bourdeau" w:date="2014-02-06T16:23:00Z"/>
          <w:rFonts w:ascii="MS Reference Sans Serif" w:hAnsi="MS Reference Sans Serif"/>
          <w:szCs w:val="22"/>
          <w:lang w:val="en-CA"/>
        </w:rPr>
      </w:pPr>
      <w:del w:id="4053" w:author="Yann Bourdeau" w:date="2014-02-06T16:23:00Z">
        <w:r w:rsidRPr="00381014" w:rsidDel="00FC0E8D">
          <w:rPr>
            <w:rFonts w:ascii="MS Reference Sans Serif" w:hAnsi="MS Reference Sans Serif"/>
            <w:szCs w:val="22"/>
            <w:lang w:val="en-CA"/>
          </w:rPr>
          <w:tab/>
          <w:delText>EXPECT_EQ(fi.isValid(attrint),true);</w:delText>
        </w:r>
      </w:del>
    </w:p>
    <w:p w14:paraId="2E567581" w14:textId="24D9E029" w:rsidR="005579D5" w:rsidRPr="00381014" w:rsidDel="00FC0E8D" w:rsidRDefault="005579D5" w:rsidP="005579D5">
      <w:pPr>
        <w:spacing w:after="0" w:line="240" w:lineRule="exact"/>
        <w:rPr>
          <w:del w:id="4054" w:author="Yann Bourdeau" w:date="2014-02-06T16:23:00Z"/>
          <w:rFonts w:ascii="MS Reference Sans Serif" w:hAnsi="MS Reference Sans Serif"/>
          <w:szCs w:val="22"/>
          <w:lang w:val="en-CA"/>
        </w:rPr>
      </w:pPr>
      <w:del w:id="4055" w:author="Yann Bourdeau" w:date="2014-02-06T16:23:00Z">
        <w:r w:rsidRPr="00381014" w:rsidDel="00FC0E8D">
          <w:rPr>
            <w:rFonts w:ascii="MS Reference Sans Serif" w:hAnsi="MS Reference Sans Serif"/>
            <w:szCs w:val="22"/>
            <w:lang w:val="en-CA"/>
          </w:rPr>
          <w:tab/>
        </w:r>
      </w:del>
    </w:p>
    <w:p w14:paraId="45E698A0" w14:textId="28B34C52" w:rsidR="005579D5" w:rsidRPr="00381014" w:rsidDel="00FC0E8D" w:rsidRDefault="005579D5" w:rsidP="005579D5">
      <w:pPr>
        <w:spacing w:after="0" w:line="240" w:lineRule="exact"/>
        <w:rPr>
          <w:del w:id="4056" w:author="Yann Bourdeau" w:date="2014-02-06T16:23:00Z"/>
          <w:rFonts w:ascii="MS Reference Sans Serif" w:hAnsi="MS Reference Sans Serif"/>
          <w:szCs w:val="22"/>
          <w:lang w:val="en-CA"/>
        </w:rPr>
      </w:pPr>
      <w:del w:id="4057" w:author="Yann Bourdeau" w:date="2014-02-06T16:23:00Z">
        <w:r w:rsidRPr="00381014" w:rsidDel="00FC0E8D">
          <w:rPr>
            <w:rFonts w:ascii="MS Reference Sans Serif" w:hAnsi="MS Reference Sans Serif"/>
            <w:szCs w:val="22"/>
            <w:lang w:val="en-CA"/>
          </w:rPr>
          <w:tab/>
          <w:delText>EXPECT_EQ(fi.isValid((EAttribute)1,"valid"),true);</w:delText>
        </w:r>
        <w:r w:rsidRPr="00381014" w:rsidDel="00FC0E8D">
          <w:rPr>
            <w:rFonts w:ascii="MS Reference Sans Serif" w:hAnsi="MS Reference Sans Serif"/>
            <w:szCs w:val="22"/>
            <w:lang w:val="en-CA"/>
          </w:rPr>
          <w:tab/>
        </w:r>
      </w:del>
    </w:p>
    <w:p w14:paraId="3A7A05E5" w14:textId="33813603" w:rsidR="005579D5" w:rsidRPr="00381014" w:rsidDel="00FC0E8D" w:rsidRDefault="005579D5" w:rsidP="005579D5">
      <w:pPr>
        <w:spacing w:after="0" w:line="240" w:lineRule="exact"/>
        <w:rPr>
          <w:del w:id="4058" w:author="Yann Bourdeau" w:date="2014-02-06T16:23:00Z"/>
          <w:rFonts w:ascii="MS Reference Sans Serif" w:hAnsi="MS Reference Sans Serif"/>
          <w:szCs w:val="22"/>
          <w:lang w:val="en-CA"/>
        </w:rPr>
      </w:pPr>
      <w:del w:id="4059" w:author="Yann Bourdeau" w:date="2014-02-06T16:23:00Z">
        <w:r w:rsidRPr="00381014" w:rsidDel="00FC0E8D">
          <w:rPr>
            <w:rFonts w:ascii="MS Reference Sans Serif" w:hAnsi="MS Reference Sans Serif"/>
            <w:szCs w:val="22"/>
            <w:lang w:val="en-CA"/>
          </w:rPr>
          <w:tab/>
          <w:delText>attrint=1;</w:delText>
        </w:r>
        <w:r w:rsidRPr="00381014" w:rsidDel="00FC0E8D">
          <w:rPr>
            <w:rFonts w:ascii="MS Reference Sans Serif" w:hAnsi="MS Reference Sans Serif"/>
            <w:szCs w:val="22"/>
            <w:lang w:val="en-CA"/>
          </w:rPr>
          <w:tab/>
        </w:r>
      </w:del>
    </w:p>
    <w:p w14:paraId="7640FEE0" w14:textId="29C1149A" w:rsidR="005579D5" w:rsidRPr="00381014" w:rsidDel="00FC0E8D" w:rsidRDefault="005579D5" w:rsidP="005579D5">
      <w:pPr>
        <w:spacing w:after="0" w:line="240" w:lineRule="exact"/>
        <w:rPr>
          <w:del w:id="4060" w:author="Yann Bourdeau" w:date="2014-02-06T16:23:00Z"/>
          <w:rFonts w:ascii="MS Reference Sans Serif" w:hAnsi="MS Reference Sans Serif"/>
          <w:szCs w:val="22"/>
          <w:lang w:val="en-CA"/>
        </w:rPr>
      </w:pPr>
      <w:del w:id="4061" w:author="Yann Bourdeau" w:date="2014-02-06T16:23:00Z">
        <w:r w:rsidRPr="00381014" w:rsidDel="00FC0E8D">
          <w:rPr>
            <w:rFonts w:ascii="MS Reference Sans Serif" w:hAnsi="MS Reference Sans Serif"/>
            <w:szCs w:val="22"/>
            <w:lang w:val="en-CA"/>
          </w:rPr>
          <w:tab/>
          <w:delText>EXPECT_EQ(fi.isValid(attrint,"valid"),true);</w:delText>
        </w:r>
      </w:del>
    </w:p>
    <w:p w14:paraId="367ECBAA" w14:textId="6F4024F8" w:rsidR="005579D5" w:rsidRPr="00381014" w:rsidDel="00FC0E8D" w:rsidRDefault="005579D5" w:rsidP="005579D5">
      <w:pPr>
        <w:spacing w:after="0" w:line="240" w:lineRule="exact"/>
        <w:rPr>
          <w:del w:id="4062" w:author="Yann Bourdeau" w:date="2014-02-06T16:23:00Z"/>
          <w:rFonts w:ascii="MS Reference Sans Serif" w:hAnsi="MS Reference Sans Serif"/>
          <w:szCs w:val="22"/>
          <w:lang w:val="en-CA"/>
        </w:rPr>
      </w:pPr>
    </w:p>
    <w:p w14:paraId="39580F00" w14:textId="7CEB4D75" w:rsidR="005579D5" w:rsidRPr="00381014" w:rsidDel="00FC0E8D" w:rsidRDefault="005579D5" w:rsidP="005579D5">
      <w:pPr>
        <w:spacing w:after="0" w:line="240" w:lineRule="exact"/>
        <w:rPr>
          <w:del w:id="4063" w:author="Yann Bourdeau" w:date="2014-02-06T16:23:00Z"/>
          <w:rFonts w:ascii="MS Reference Sans Serif" w:hAnsi="MS Reference Sans Serif"/>
          <w:szCs w:val="22"/>
          <w:lang w:val="en-CA"/>
        </w:rPr>
      </w:pPr>
      <w:del w:id="4064" w:author="Yann Bourdeau" w:date="2014-02-06T16:23:00Z">
        <w:r w:rsidRPr="00381014" w:rsidDel="00FC0E8D">
          <w:rPr>
            <w:rFonts w:ascii="MS Reference Sans Serif" w:hAnsi="MS Reference Sans Serif"/>
            <w:szCs w:val="22"/>
            <w:lang w:val="en-CA"/>
          </w:rPr>
          <w:tab/>
          <w:delText>fi.clear();</w:delText>
        </w:r>
      </w:del>
    </w:p>
    <w:p w14:paraId="02444F77" w14:textId="3E3B60BD" w:rsidR="005579D5" w:rsidRPr="00381014" w:rsidDel="00FC0E8D" w:rsidRDefault="005579D5" w:rsidP="005579D5">
      <w:pPr>
        <w:spacing w:after="0" w:line="240" w:lineRule="exact"/>
        <w:rPr>
          <w:del w:id="4065" w:author="Yann Bourdeau" w:date="2014-02-06T16:23:00Z"/>
          <w:rFonts w:ascii="MS Reference Sans Serif" w:hAnsi="MS Reference Sans Serif"/>
          <w:szCs w:val="22"/>
          <w:lang w:val="en-CA"/>
        </w:rPr>
      </w:pPr>
      <w:del w:id="4066" w:author="Yann Bourdeau" w:date="2014-02-06T16:23:00Z">
        <w:r w:rsidRPr="00381014" w:rsidDel="00FC0E8D">
          <w:rPr>
            <w:rFonts w:ascii="MS Reference Sans Serif" w:hAnsi="MS Reference Sans Serif"/>
            <w:szCs w:val="22"/>
            <w:lang w:val="en-CA"/>
          </w:rPr>
          <w:tab/>
          <w:delText>EXPECT_EQ(fi.isValid((EAttribute)1),false);</w:delText>
        </w:r>
      </w:del>
    </w:p>
    <w:p w14:paraId="11A94141" w14:textId="06FB0709" w:rsidR="005579D5" w:rsidRPr="00381014" w:rsidDel="00FC0E8D" w:rsidRDefault="005579D5" w:rsidP="005579D5">
      <w:pPr>
        <w:spacing w:after="0" w:line="240" w:lineRule="exact"/>
        <w:rPr>
          <w:del w:id="4067" w:author="Yann Bourdeau" w:date="2014-02-06T16:23:00Z"/>
          <w:rFonts w:ascii="MS Reference Sans Serif" w:hAnsi="MS Reference Sans Serif"/>
          <w:szCs w:val="22"/>
          <w:lang w:val="en-CA"/>
        </w:rPr>
      </w:pPr>
    </w:p>
    <w:p w14:paraId="253916DC" w14:textId="0A97AB5C" w:rsidR="005579D5" w:rsidRPr="00381014" w:rsidDel="00FC0E8D" w:rsidRDefault="005579D5" w:rsidP="005579D5">
      <w:pPr>
        <w:spacing w:after="0" w:line="240" w:lineRule="exact"/>
        <w:rPr>
          <w:del w:id="4068" w:author="Yann Bourdeau" w:date="2014-02-06T16:23:00Z"/>
          <w:rFonts w:ascii="MS Reference Sans Serif" w:hAnsi="MS Reference Sans Serif"/>
          <w:szCs w:val="22"/>
          <w:lang w:val="en-CA"/>
        </w:rPr>
      </w:pPr>
      <w:del w:id="4069" w:author="Yann Bourdeau" w:date="2014-02-06T16:23:00Z">
        <w:r w:rsidRPr="00381014" w:rsidDel="00FC0E8D">
          <w:rPr>
            <w:rFonts w:ascii="MS Reference Sans Serif" w:hAnsi="MS Reference Sans Serif"/>
            <w:szCs w:val="22"/>
            <w:lang w:val="en-CA"/>
          </w:rPr>
          <w:delText>}</w:delText>
        </w:r>
      </w:del>
    </w:p>
    <w:p w14:paraId="1A2EC1E7" w14:textId="77959B4C" w:rsidR="005579D5" w:rsidRPr="00381014" w:rsidDel="00FC0E8D" w:rsidRDefault="005579D5" w:rsidP="005579D5">
      <w:pPr>
        <w:spacing w:after="0" w:line="240" w:lineRule="exact"/>
        <w:rPr>
          <w:del w:id="4070" w:author="Yann Bourdeau" w:date="2014-02-06T16:23:00Z"/>
          <w:rFonts w:ascii="MS Reference Sans Serif" w:hAnsi="MS Reference Sans Serif"/>
          <w:szCs w:val="22"/>
          <w:lang w:val="en-CA"/>
        </w:rPr>
      </w:pPr>
    </w:p>
    <w:p w14:paraId="0ED17571" w14:textId="0ACB737D" w:rsidR="005579D5" w:rsidRPr="00381014" w:rsidDel="00FC0E8D" w:rsidRDefault="005579D5" w:rsidP="005579D5">
      <w:pPr>
        <w:spacing w:after="0" w:line="240" w:lineRule="exact"/>
        <w:rPr>
          <w:del w:id="4071" w:author="Yann Bourdeau" w:date="2014-02-06T16:23:00Z"/>
          <w:rFonts w:ascii="MS Reference Sans Serif" w:hAnsi="MS Reference Sans Serif"/>
          <w:szCs w:val="22"/>
          <w:lang w:val="en-CA"/>
        </w:rPr>
      </w:pPr>
      <w:del w:id="4072" w:author="Yann Bourdeau" w:date="2014-02-06T16:23:00Z">
        <w:r w:rsidRPr="00381014" w:rsidDel="00FC0E8D">
          <w:rPr>
            <w:rFonts w:ascii="MS Reference Sans Serif" w:hAnsi="MS Reference Sans Serif"/>
            <w:szCs w:val="22"/>
            <w:lang w:val="en-CA"/>
          </w:rPr>
          <w:delText>TEST(TestFieldInformationSuite,TestLoadInformation)</w:delText>
        </w:r>
      </w:del>
    </w:p>
    <w:p w14:paraId="14931E36" w14:textId="1A78384E" w:rsidR="005579D5" w:rsidRPr="00381014" w:rsidDel="00FC0E8D" w:rsidRDefault="005579D5" w:rsidP="005579D5">
      <w:pPr>
        <w:spacing w:after="0" w:line="240" w:lineRule="exact"/>
        <w:rPr>
          <w:del w:id="4073" w:author="Yann Bourdeau" w:date="2014-02-06T16:23:00Z"/>
          <w:rFonts w:ascii="MS Reference Sans Serif" w:hAnsi="MS Reference Sans Serif"/>
          <w:szCs w:val="22"/>
          <w:lang w:val="en-CA"/>
        </w:rPr>
      </w:pPr>
      <w:del w:id="4074" w:author="Yann Bourdeau" w:date="2014-02-06T16:23:00Z">
        <w:r w:rsidRPr="00381014" w:rsidDel="00FC0E8D">
          <w:rPr>
            <w:rFonts w:ascii="MS Reference Sans Serif" w:hAnsi="MS Reference Sans Serif"/>
            <w:szCs w:val="22"/>
            <w:lang w:val="en-CA"/>
          </w:rPr>
          <w:delText>{</w:delText>
        </w:r>
      </w:del>
    </w:p>
    <w:p w14:paraId="6AFAACE5" w14:textId="6333CF35" w:rsidR="005579D5" w:rsidRPr="00381014" w:rsidDel="00FC0E8D" w:rsidRDefault="005579D5" w:rsidP="005579D5">
      <w:pPr>
        <w:spacing w:after="0" w:line="240" w:lineRule="exact"/>
        <w:rPr>
          <w:del w:id="4075" w:author="Yann Bourdeau" w:date="2014-02-06T16:23:00Z"/>
          <w:rFonts w:ascii="MS Reference Sans Serif" w:hAnsi="MS Reference Sans Serif"/>
          <w:szCs w:val="22"/>
          <w:lang w:val="en-CA"/>
        </w:rPr>
      </w:pPr>
      <w:del w:id="4076" w:author="Yann Bourdeau" w:date="2014-02-06T16:23:00Z">
        <w:r w:rsidRPr="00381014" w:rsidDel="00FC0E8D">
          <w:rPr>
            <w:rFonts w:ascii="MS Reference Sans Serif" w:hAnsi="MS Reference Sans Serif"/>
            <w:szCs w:val="22"/>
            <w:lang w:val="en-CA"/>
          </w:rPr>
          <w:tab/>
          <w:delText>DataProvider dp;</w:delText>
        </w:r>
      </w:del>
    </w:p>
    <w:p w14:paraId="2DC7BEA2" w14:textId="1EE43200" w:rsidR="005579D5" w:rsidRPr="00381014" w:rsidDel="00FC0E8D" w:rsidRDefault="005579D5" w:rsidP="005579D5">
      <w:pPr>
        <w:spacing w:after="0" w:line="240" w:lineRule="exact"/>
        <w:rPr>
          <w:del w:id="4077" w:author="Yann Bourdeau" w:date="2014-02-06T16:23:00Z"/>
          <w:rFonts w:ascii="MS Reference Sans Serif" w:hAnsi="MS Reference Sans Serif"/>
          <w:szCs w:val="22"/>
          <w:lang w:val="en-CA"/>
        </w:rPr>
      </w:pPr>
      <w:del w:id="4078" w:author="Yann Bourdeau" w:date="2014-02-06T16:23:00Z">
        <w:r w:rsidRPr="00381014" w:rsidDel="00FC0E8D">
          <w:rPr>
            <w:rFonts w:ascii="MS Reference Sans Serif" w:hAnsi="MS Reference Sans Serif"/>
            <w:szCs w:val="22"/>
            <w:lang w:val="en-CA"/>
          </w:rPr>
          <w:tab/>
          <w:delText>Session sess(10,NULL,NULL,NULL,10,true,true);</w:delText>
        </w:r>
      </w:del>
    </w:p>
    <w:p w14:paraId="62E926FD" w14:textId="73A51C01" w:rsidR="005579D5" w:rsidRPr="00381014" w:rsidDel="00FC0E8D" w:rsidRDefault="005579D5" w:rsidP="005579D5">
      <w:pPr>
        <w:spacing w:after="0" w:line="240" w:lineRule="exact"/>
        <w:rPr>
          <w:del w:id="4079" w:author="Yann Bourdeau" w:date="2014-02-06T16:23:00Z"/>
          <w:rFonts w:ascii="MS Reference Sans Serif" w:hAnsi="MS Reference Sans Serif"/>
          <w:szCs w:val="22"/>
          <w:lang w:val="en-CA"/>
        </w:rPr>
      </w:pPr>
      <w:del w:id="4080" w:author="Yann Bourdeau" w:date="2014-02-06T16:23:00Z">
        <w:r w:rsidRPr="00381014" w:rsidDel="00FC0E8D">
          <w:rPr>
            <w:rFonts w:ascii="MS Reference Sans Serif" w:hAnsi="MS Reference Sans Serif"/>
            <w:szCs w:val="22"/>
            <w:lang w:val="en-CA"/>
          </w:rPr>
          <w:tab/>
          <w:delText>policy::profile::FieldInformation fi;</w:delText>
        </w:r>
      </w:del>
    </w:p>
    <w:p w14:paraId="2589A575" w14:textId="7583BCF5" w:rsidR="005579D5" w:rsidRPr="00381014" w:rsidDel="00FC0E8D" w:rsidRDefault="005579D5" w:rsidP="005579D5">
      <w:pPr>
        <w:spacing w:after="0" w:line="240" w:lineRule="exact"/>
        <w:rPr>
          <w:del w:id="4081" w:author="Yann Bourdeau" w:date="2014-02-06T16:23:00Z"/>
          <w:rFonts w:ascii="MS Reference Sans Serif" w:hAnsi="MS Reference Sans Serif"/>
          <w:szCs w:val="22"/>
          <w:lang w:val="en-CA"/>
        </w:rPr>
      </w:pPr>
      <w:del w:id="4082" w:author="Yann Bourdeau" w:date="2014-02-06T16:23:00Z">
        <w:r w:rsidRPr="00381014" w:rsidDel="00FC0E8D">
          <w:rPr>
            <w:rFonts w:ascii="MS Reference Sans Serif" w:hAnsi="MS Reference Sans Serif"/>
            <w:szCs w:val="22"/>
            <w:lang w:val="en-CA"/>
          </w:rPr>
          <w:tab/>
          <w:delText>std::string entity("Policy");</w:delText>
        </w:r>
      </w:del>
    </w:p>
    <w:p w14:paraId="2C9D4269" w14:textId="28942DE6" w:rsidR="005579D5" w:rsidRPr="00381014" w:rsidDel="00FC0E8D" w:rsidRDefault="005579D5" w:rsidP="005579D5">
      <w:pPr>
        <w:spacing w:after="0" w:line="240" w:lineRule="exact"/>
        <w:rPr>
          <w:del w:id="4083" w:author="Yann Bourdeau" w:date="2014-02-06T16:23:00Z"/>
          <w:rFonts w:ascii="MS Reference Sans Serif" w:hAnsi="MS Reference Sans Serif"/>
          <w:szCs w:val="22"/>
          <w:lang w:val="en-CA"/>
        </w:rPr>
      </w:pPr>
      <w:del w:id="4084" w:author="Yann Bourdeau" w:date="2014-02-06T16:23:00Z">
        <w:r w:rsidRPr="00381014" w:rsidDel="00FC0E8D">
          <w:rPr>
            <w:rFonts w:ascii="MS Reference Sans Serif" w:hAnsi="MS Reference Sans Serif"/>
            <w:szCs w:val="22"/>
            <w:lang w:val="en-CA"/>
          </w:rPr>
          <w:tab/>
          <w:delText>bool rcloaded=loadInformation(dp,sess,fi,entity);</w:delText>
        </w:r>
      </w:del>
    </w:p>
    <w:p w14:paraId="280985DF" w14:textId="55DFD67E" w:rsidR="005579D5" w:rsidRPr="00381014" w:rsidDel="00FC0E8D" w:rsidRDefault="005579D5" w:rsidP="005579D5">
      <w:pPr>
        <w:spacing w:after="0" w:line="240" w:lineRule="exact"/>
        <w:rPr>
          <w:del w:id="4085" w:author="Yann Bourdeau" w:date="2014-02-06T16:23:00Z"/>
          <w:rFonts w:ascii="MS Reference Sans Serif" w:hAnsi="MS Reference Sans Serif"/>
          <w:szCs w:val="22"/>
          <w:lang w:val="en-CA"/>
        </w:rPr>
      </w:pPr>
      <w:del w:id="4086" w:author="Yann Bourdeau" w:date="2014-02-06T16:23:00Z">
        <w:r w:rsidRPr="00381014" w:rsidDel="00FC0E8D">
          <w:rPr>
            <w:rFonts w:ascii="MS Reference Sans Serif" w:hAnsi="MS Reference Sans Serif"/>
            <w:szCs w:val="22"/>
            <w:lang w:val="en-CA"/>
          </w:rPr>
          <w:tab/>
          <w:delText>EXPECT_EQ(rcloaded,true);</w:delText>
        </w:r>
      </w:del>
    </w:p>
    <w:p w14:paraId="106179AE" w14:textId="03B72760" w:rsidR="005579D5" w:rsidRPr="00381014" w:rsidDel="00FC0E8D" w:rsidRDefault="005579D5" w:rsidP="005579D5">
      <w:pPr>
        <w:spacing w:after="0" w:line="240" w:lineRule="exact"/>
        <w:rPr>
          <w:del w:id="4087" w:author="Yann Bourdeau" w:date="2014-02-06T16:23:00Z"/>
          <w:rFonts w:ascii="MS Reference Sans Serif" w:hAnsi="MS Reference Sans Serif"/>
          <w:szCs w:val="22"/>
          <w:lang w:val="en-CA"/>
        </w:rPr>
      </w:pPr>
      <w:del w:id="4088" w:author="Yann Bourdeau" w:date="2014-02-06T16:23:00Z">
        <w:r w:rsidRPr="00381014" w:rsidDel="00FC0E8D">
          <w:rPr>
            <w:rFonts w:ascii="MS Reference Sans Serif" w:hAnsi="MS Reference Sans Serif"/>
            <w:szCs w:val="22"/>
            <w:lang w:val="en-CA"/>
          </w:rPr>
          <w:delText>}</w:delText>
        </w:r>
      </w:del>
    </w:p>
    <w:p w14:paraId="0685CE7F" w14:textId="246E36CA" w:rsidR="005579D5" w:rsidRPr="00381014" w:rsidDel="00FC0E8D" w:rsidRDefault="005579D5" w:rsidP="005579D5">
      <w:pPr>
        <w:rPr>
          <w:del w:id="4089" w:author="Yann Bourdeau" w:date="2014-02-06T16:23:00Z"/>
          <w:lang w:val="en-CA"/>
        </w:rPr>
      </w:pPr>
    </w:p>
    <w:p w14:paraId="343393A6" w14:textId="1E02FBF5" w:rsidR="00BF6A15" w:rsidRPr="00381014" w:rsidDel="00FC0E8D" w:rsidRDefault="00BF6A15">
      <w:pPr>
        <w:spacing w:after="0" w:line="240" w:lineRule="auto"/>
        <w:ind w:firstLine="0"/>
        <w:jc w:val="left"/>
        <w:rPr>
          <w:del w:id="4090" w:author="Yann Bourdeau" w:date="2014-02-06T16:23:00Z"/>
          <w:lang w:val="en-CA"/>
        </w:rPr>
      </w:pPr>
      <w:del w:id="4091" w:author="Yann Bourdeau" w:date="2014-02-06T16:23:00Z">
        <w:r w:rsidRPr="00381014" w:rsidDel="00FC0E8D">
          <w:rPr>
            <w:lang w:val="en-CA"/>
          </w:rPr>
          <w:br w:type="page"/>
        </w:r>
      </w:del>
    </w:p>
    <w:p w14:paraId="564FA026" w14:textId="5C4C4025" w:rsidR="005579D5" w:rsidRPr="00AF4897" w:rsidDel="00FC0E8D" w:rsidRDefault="005579D5" w:rsidP="00AF4897">
      <w:pPr>
        <w:rPr>
          <w:del w:id="4092" w:author="Yann Bourdeau" w:date="2014-02-06T16:23:00Z"/>
          <w:b/>
          <w:lang w:val="en-CA"/>
        </w:rPr>
      </w:pPr>
      <w:del w:id="4093" w:author="Yann Bourdeau" w:date="2014-02-06T16:23:00Z">
        <w:r w:rsidRPr="00AF4897" w:rsidDel="00FC0E8D">
          <w:rPr>
            <w:b/>
            <w:lang w:val="en-CA"/>
          </w:rPr>
          <w:delText>TestHostnameGTest.cxx</w:delText>
        </w:r>
      </w:del>
    </w:p>
    <w:p w14:paraId="47BFAC9E" w14:textId="310A7400" w:rsidR="005579D5" w:rsidRPr="00381014" w:rsidDel="00FC0E8D" w:rsidRDefault="005579D5" w:rsidP="005579D5">
      <w:pPr>
        <w:spacing w:after="0" w:line="240" w:lineRule="exact"/>
        <w:rPr>
          <w:del w:id="4094" w:author="Yann Bourdeau" w:date="2014-02-06T16:23:00Z"/>
          <w:rFonts w:ascii="MS Reference Sans Serif" w:hAnsi="MS Reference Sans Serif"/>
          <w:szCs w:val="22"/>
          <w:lang w:val="en-CA"/>
        </w:rPr>
      </w:pPr>
      <w:del w:id="4095" w:author="Yann Bourdeau" w:date="2014-02-06T16:23:00Z">
        <w:r w:rsidRPr="00381014" w:rsidDel="00FC0E8D">
          <w:rPr>
            <w:rFonts w:ascii="MS Reference Sans Serif" w:hAnsi="MS Reference Sans Serif"/>
            <w:szCs w:val="22"/>
            <w:lang w:val="en-CA"/>
          </w:rPr>
          <w:delText>//TestHostname.cxx</w:delText>
        </w:r>
      </w:del>
    </w:p>
    <w:p w14:paraId="1F4E08EF" w14:textId="18439CAF" w:rsidR="005579D5" w:rsidRPr="00381014" w:rsidDel="00FC0E8D" w:rsidRDefault="005579D5" w:rsidP="005579D5">
      <w:pPr>
        <w:spacing w:after="0" w:line="240" w:lineRule="exact"/>
        <w:rPr>
          <w:del w:id="4096" w:author="Yann Bourdeau" w:date="2014-02-06T16:23:00Z"/>
          <w:rFonts w:ascii="MS Reference Sans Serif" w:hAnsi="MS Reference Sans Serif"/>
          <w:szCs w:val="22"/>
          <w:lang w:val="en-CA"/>
        </w:rPr>
      </w:pPr>
      <w:del w:id="4097" w:author="Yann Bourdeau" w:date="2014-02-06T16:23:00Z">
        <w:r w:rsidRPr="00381014" w:rsidDel="00FC0E8D">
          <w:rPr>
            <w:rFonts w:ascii="MS Reference Sans Serif" w:hAnsi="MS Reference Sans Serif"/>
            <w:szCs w:val="22"/>
            <w:lang w:val="en-CA"/>
          </w:rPr>
          <w:delText>#include "gtest/gtest.h"</w:delText>
        </w:r>
      </w:del>
    </w:p>
    <w:p w14:paraId="0FB98302" w14:textId="197766D9" w:rsidR="005579D5" w:rsidRPr="00381014" w:rsidDel="00FC0E8D" w:rsidRDefault="005579D5" w:rsidP="005579D5">
      <w:pPr>
        <w:spacing w:after="0" w:line="240" w:lineRule="exact"/>
        <w:rPr>
          <w:del w:id="4098" w:author="Yann Bourdeau" w:date="2014-02-06T16:23:00Z"/>
          <w:rFonts w:ascii="MS Reference Sans Serif" w:hAnsi="MS Reference Sans Serif"/>
          <w:szCs w:val="22"/>
          <w:lang w:val="en-CA"/>
        </w:rPr>
      </w:pPr>
      <w:del w:id="4099" w:author="Yann Bourdeau" w:date="2014-02-06T16:23:00Z">
        <w:r w:rsidRPr="00381014" w:rsidDel="00FC0E8D">
          <w:rPr>
            <w:rFonts w:ascii="MS Reference Sans Serif" w:hAnsi="MS Reference Sans Serif"/>
            <w:szCs w:val="22"/>
            <w:lang w:val="en-CA"/>
          </w:rPr>
          <w:delText>#include "HostName.h"</w:delText>
        </w:r>
      </w:del>
    </w:p>
    <w:p w14:paraId="5AE39075" w14:textId="70D48B81" w:rsidR="005579D5" w:rsidRPr="00381014" w:rsidDel="00FC0E8D" w:rsidRDefault="005579D5" w:rsidP="005579D5">
      <w:pPr>
        <w:spacing w:after="0" w:line="240" w:lineRule="exact"/>
        <w:rPr>
          <w:del w:id="4100" w:author="Yann Bourdeau" w:date="2014-02-06T16:23:00Z"/>
          <w:rFonts w:ascii="MS Reference Sans Serif" w:hAnsi="MS Reference Sans Serif"/>
          <w:szCs w:val="22"/>
          <w:lang w:val="en-CA"/>
        </w:rPr>
      </w:pPr>
      <w:del w:id="4101" w:author="Yann Bourdeau" w:date="2014-02-06T16:23:00Z">
        <w:r w:rsidRPr="00381014" w:rsidDel="00FC0E8D">
          <w:rPr>
            <w:rFonts w:ascii="MS Reference Sans Serif" w:hAnsi="MS Reference Sans Serif"/>
            <w:szCs w:val="22"/>
            <w:lang w:val="en-CA"/>
          </w:rPr>
          <w:delText>#include &lt;stdexcept&gt;</w:delText>
        </w:r>
      </w:del>
    </w:p>
    <w:p w14:paraId="6729C333" w14:textId="78B8A43F" w:rsidR="005579D5" w:rsidRPr="00381014" w:rsidDel="00FC0E8D" w:rsidRDefault="005579D5" w:rsidP="005579D5">
      <w:pPr>
        <w:spacing w:after="0" w:line="240" w:lineRule="exact"/>
        <w:rPr>
          <w:del w:id="4102" w:author="Yann Bourdeau" w:date="2014-02-06T16:23:00Z"/>
          <w:rFonts w:ascii="MS Reference Sans Serif" w:hAnsi="MS Reference Sans Serif"/>
          <w:szCs w:val="22"/>
          <w:lang w:val="en-CA"/>
        </w:rPr>
      </w:pPr>
      <w:del w:id="4103" w:author="Yann Bourdeau" w:date="2014-02-06T16:23:00Z">
        <w:r w:rsidRPr="00381014" w:rsidDel="00FC0E8D">
          <w:rPr>
            <w:rFonts w:ascii="MS Reference Sans Serif" w:hAnsi="MS Reference Sans Serif"/>
            <w:szCs w:val="22"/>
            <w:lang w:val="en-CA"/>
          </w:rPr>
          <w:delText>#include &lt;fstream&gt;</w:delText>
        </w:r>
      </w:del>
    </w:p>
    <w:p w14:paraId="48326E8B" w14:textId="3DA26E2C" w:rsidR="005579D5" w:rsidRPr="00381014" w:rsidDel="00FC0E8D" w:rsidRDefault="005579D5" w:rsidP="005579D5">
      <w:pPr>
        <w:spacing w:after="0" w:line="240" w:lineRule="exact"/>
        <w:rPr>
          <w:del w:id="4104" w:author="Yann Bourdeau" w:date="2014-02-06T16:23:00Z"/>
          <w:rFonts w:ascii="MS Reference Sans Serif" w:hAnsi="MS Reference Sans Serif"/>
          <w:szCs w:val="22"/>
          <w:lang w:val="en-CA"/>
        </w:rPr>
      </w:pPr>
      <w:del w:id="4105" w:author="Yann Bourdeau" w:date="2014-02-06T16:23:00Z">
        <w:r w:rsidRPr="00381014" w:rsidDel="00FC0E8D">
          <w:rPr>
            <w:rFonts w:ascii="MS Reference Sans Serif" w:hAnsi="MS Reference Sans Serif"/>
            <w:szCs w:val="22"/>
            <w:lang w:val="en-CA"/>
          </w:rPr>
          <w:delText>#include &lt;string&gt;</w:delText>
        </w:r>
      </w:del>
    </w:p>
    <w:p w14:paraId="51C79D5E" w14:textId="1B697324" w:rsidR="005579D5" w:rsidRPr="00381014" w:rsidDel="00FC0E8D" w:rsidRDefault="005579D5" w:rsidP="005579D5">
      <w:pPr>
        <w:spacing w:after="0" w:line="240" w:lineRule="exact"/>
        <w:rPr>
          <w:del w:id="4106" w:author="Yann Bourdeau" w:date="2014-02-06T16:23:00Z"/>
          <w:rFonts w:ascii="MS Reference Sans Serif" w:hAnsi="MS Reference Sans Serif"/>
          <w:szCs w:val="22"/>
          <w:lang w:val="en-CA"/>
        </w:rPr>
      </w:pPr>
    </w:p>
    <w:p w14:paraId="71ECF4F0" w14:textId="3772E7CC" w:rsidR="005579D5" w:rsidRPr="00381014" w:rsidDel="00FC0E8D" w:rsidRDefault="005579D5" w:rsidP="005579D5">
      <w:pPr>
        <w:spacing w:after="0" w:line="240" w:lineRule="exact"/>
        <w:rPr>
          <w:del w:id="4107" w:author="Yann Bourdeau" w:date="2014-02-06T16:23:00Z"/>
          <w:rFonts w:ascii="MS Reference Sans Serif" w:hAnsi="MS Reference Sans Serif"/>
          <w:szCs w:val="22"/>
          <w:lang w:val="en-CA"/>
        </w:rPr>
      </w:pPr>
    </w:p>
    <w:p w14:paraId="2A7D9A91" w14:textId="21456957" w:rsidR="005579D5" w:rsidRPr="00381014" w:rsidDel="00FC0E8D" w:rsidRDefault="005579D5" w:rsidP="005579D5">
      <w:pPr>
        <w:spacing w:after="0" w:line="240" w:lineRule="exact"/>
        <w:rPr>
          <w:del w:id="4108" w:author="Yann Bourdeau" w:date="2014-02-06T16:23:00Z"/>
          <w:rFonts w:ascii="MS Reference Sans Serif" w:hAnsi="MS Reference Sans Serif"/>
          <w:szCs w:val="22"/>
          <w:lang w:val="en-CA"/>
        </w:rPr>
      </w:pPr>
      <w:del w:id="4109" w:author="Yann Bourdeau" w:date="2014-02-06T16:23:00Z">
        <w:r w:rsidRPr="00381014" w:rsidDel="00FC0E8D">
          <w:rPr>
            <w:rFonts w:ascii="MS Reference Sans Serif" w:hAnsi="MS Reference Sans Serif"/>
            <w:szCs w:val="22"/>
            <w:lang w:val="en-CA"/>
          </w:rPr>
          <w:delText>TEST(HostnameTestCase,TestParse)</w:delText>
        </w:r>
      </w:del>
    </w:p>
    <w:p w14:paraId="2F9F7E6D" w14:textId="7EEB7E37" w:rsidR="005579D5" w:rsidRPr="00381014" w:rsidDel="00FC0E8D" w:rsidRDefault="005579D5" w:rsidP="005579D5">
      <w:pPr>
        <w:spacing w:after="0" w:line="240" w:lineRule="exact"/>
        <w:rPr>
          <w:del w:id="4110" w:author="Yann Bourdeau" w:date="2014-02-06T16:23:00Z"/>
          <w:rFonts w:ascii="MS Reference Sans Serif" w:hAnsi="MS Reference Sans Serif"/>
          <w:szCs w:val="22"/>
          <w:lang w:val="en-CA"/>
        </w:rPr>
      </w:pPr>
      <w:del w:id="4111" w:author="Yann Bourdeau" w:date="2014-02-06T16:23:00Z">
        <w:r w:rsidRPr="00381014" w:rsidDel="00FC0E8D">
          <w:rPr>
            <w:rFonts w:ascii="MS Reference Sans Serif" w:hAnsi="MS Reference Sans Serif"/>
            <w:szCs w:val="22"/>
            <w:lang w:val="en-CA"/>
          </w:rPr>
          <w:delText>{</w:delText>
        </w:r>
      </w:del>
    </w:p>
    <w:p w14:paraId="14C1D598" w14:textId="1B61AE0D" w:rsidR="005579D5" w:rsidRPr="00381014" w:rsidDel="00FC0E8D" w:rsidRDefault="005579D5" w:rsidP="005579D5">
      <w:pPr>
        <w:spacing w:after="0" w:line="240" w:lineRule="exact"/>
        <w:rPr>
          <w:del w:id="4112" w:author="Yann Bourdeau" w:date="2014-02-06T16:23:00Z"/>
          <w:rFonts w:ascii="MS Reference Sans Serif" w:hAnsi="MS Reference Sans Serif"/>
          <w:szCs w:val="22"/>
          <w:lang w:val="en-CA"/>
        </w:rPr>
      </w:pPr>
      <w:del w:id="4113" w:author="Yann Bourdeau" w:date="2014-02-06T16:23:00Z">
        <w:r w:rsidRPr="00381014" w:rsidDel="00FC0E8D">
          <w:rPr>
            <w:rFonts w:ascii="MS Reference Sans Serif" w:hAnsi="MS Reference Sans Serif"/>
            <w:szCs w:val="22"/>
            <w:lang w:val="en-CA"/>
          </w:rPr>
          <w:tab/>
          <w:delText>HostName hn;</w:delText>
        </w:r>
      </w:del>
    </w:p>
    <w:p w14:paraId="6B2BF252" w14:textId="0DC4A496" w:rsidR="005579D5" w:rsidRPr="00381014" w:rsidDel="00FC0E8D" w:rsidRDefault="005579D5" w:rsidP="005579D5">
      <w:pPr>
        <w:spacing w:after="0" w:line="240" w:lineRule="exact"/>
        <w:rPr>
          <w:del w:id="4114" w:author="Yann Bourdeau" w:date="2014-02-06T16:23:00Z"/>
          <w:rFonts w:ascii="MS Reference Sans Serif" w:hAnsi="MS Reference Sans Serif"/>
          <w:szCs w:val="22"/>
          <w:lang w:val="en-CA"/>
        </w:rPr>
      </w:pPr>
      <w:del w:id="4115" w:author="Yann Bourdeau" w:date="2014-02-06T16:23:00Z">
        <w:r w:rsidRPr="00381014" w:rsidDel="00FC0E8D">
          <w:rPr>
            <w:rFonts w:ascii="MS Reference Sans Serif" w:hAnsi="MS Reference Sans Serif"/>
            <w:szCs w:val="22"/>
            <w:lang w:val="en-CA"/>
          </w:rPr>
          <w:tab/>
          <w:delText>std::string nai;</w:delText>
        </w:r>
      </w:del>
    </w:p>
    <w:p w14:paraId="0FFC2648" w14:textId="0A5C1F09" w:rsidR="005579D5" w:rsidRPr="00381014" w:rsidDel="00FC0E8D" w:rsidRDefault="005579D5" w:rsidP="005579D5">
      <w:pPr>
        <w:spacing w:after="0" w:line="240" w:lineRule="exact"/>
        <w:rPr>
          <w:del w:id="4116" w:author="Yann Bourdeau" w:date="2014-02-06T16:23:00Z"/>
          <w:rFonts w:ascii="MS Reference Sans Serif" w:hAnsi="MS Reference Sans Serif"/>
          <w:szCs w:val="22"/>
          <w:lang w:val="en-CA"/>
        </w:rPr>
      </w:pPr>
      <w:del w:id="4117" w:author="Yann Bourdeau" w:date="2014-02-06T16:23:00Z">
        <w:r w:rsidRPr="00381014" w:rsidDel="00FC0E8D">
          <w:rPr>
            <w:rFonts w:ascii="MS Reference Sans Serif" w:hAnsi="MS Reference Sans Serif"/>
            <w:szCs w:val="22"/>
            <w:lang w:val="en-CA"/>
          </w:rPr>
          <w:tab/>
          <w:delText>nai="bob";</w:delText>
        </w:r>
      </w:del>
    </w:p>
    <w:p w14:paraId="5755609C" w14:textId="49071DCB" w:rsidR="005579D5" w:rsidRPr="00381014" w:rsidDel="00FC0E8D" w:rsidRDefault="005579D5" w:rsidP="005579D5">
      <w:pPr>
        <w:spacing w:after="0" w:line="240" w:lineRule="exact"/>
        <w:rPr>
          <w:del w:id="4118" w:author="Yann Bourdeau" w:date="2014-02-06T16:23:00Z"/>
          <w:rFonts w:ascii="MS Reference Sans Serif" w:hAnsi="MS Reference Sans Serif"/>
          <w:szCs w:val="22"/>
          <w:lang w:val="en-CA"/>
        </w:rPr>
      </w:pPr>
      <w:del w:id="4119" w:author="Yann Bourdeau" w:date="2014-02-06T16:23:00Z">
        <w:r w:rsidRPr="00381014" w:rsidDel="00FC0E8D">
          <w:rPr>
            <w:rFonts w:ascii="MS Reference Sans Serif" w:hAnsi="MS Reference Sans Serif"/>
            <w:szCs w:val="22"/>
            <w:lang w:val="en-CA"/>
          </w:rPr>
          <w:tab/>
          <w:delText>EXPECT_EQ(hn.isValidNAI(nai),true);</w:delText>
        </w:r>
      </w:del>
    </w:p>
    <w:p w14:paraId="01683351" w14:textId="2231A9FB" w:rsidR="005579D5" w:rsidRPr="00381014" w:rsidDel="00FC0E8D" w:rsidRDefault="005579D5" w:rsidP="005579D5">
      <w:pPr>
        <w:spacing w:after="0" w:line="240" w:lineRule="exact"/>
        <w:rPr>
          <w:del w:id="4120" w:author="Yann Bourdeau" w:date="2014-02-06T16:23:00Z"/>
          <w:rFonts w:ascii="MS Reference Sans Serif" w:hAnsi="MS Reference Sans Serif"/>
          <w:szCs w:val="22"/>
          <w:lang w:val="en-CA"/>
        </w:rPr>
      </w:pPr>
      <w:del w:id="4121" w:author="Yann Bourdeau" w:date="2014-02-06T16:23:00Z">
        <w:r w:rsidRPr="00381014" w:rsidDel="00FC0E8D">
          <w:rPr>
            <w:rFonts w:ascii="MS Reference Sans Serif" w:hAnsi="MS Reference Sans Serif"/>
            <w:szCs w:val="22"/>
            <w:lang w:val="en-CA"/>
          </w:rPr>
          <w:tab/>
          <w:delText>nai="joe@example.com";</w:delText>
        </w:r>
      </w:del>
    </w:p>
    <w:p w14:paraId="15855A75" w14:textId="133D0A73" w:rsidR="005579D5" w:rsidRPr="00381014" w:rsidDel="00FC0E8D" w:rsidRDefault="005579D5" w:rsidP="005579D5">
      <w:pPr>
        <w:spacing w:after="0" w:line="240" w:lineRule="exact"/>
        <w:rPr>
          <w:del w:id="4122" w:author="Yann Bourdeau" w:date="2014-02-06T16:23:00Z"/>
          <w:rFonts w:ascii="MS Reference Sans Serif" w:hAnsi="MS Reference Sans Serif"/>
          <w:szCs w:val="22"/>
          <w:lang w:val="en-CA"/>
        </w:rPr>
      </w:pPr>
      <w:del w:id="4123" w:author="Yann Bourdeau" w:date="2014-02-06T16:23:00Z">
        <w:r w:rsidRPr="00381014" w:rsidDel="00FC0E8D">
          <w:rPr>
            <w:rFonts w:ascii="MS Reference Sans Serif" w:hAnsi="MS Reference Sans Serif"/>
            <w:szCs w:val="22"/>
            <w:lang w:val="en-CA"/>
          </w:rPr>
          <w:tab/>
          <w:delText>EXPECT_EQ(hn.isValidNAI(nai),true);</w:delText>
        </w:r>
      </w:del>
    </w:p>
    <w:p w14:paraId="37EBFE8A" w14:textId="0A6E3D61" w:rsidR="005579D5" w:rsidRPr="00381014" w:rsidDel="00FC0E8D" w:rsidRDefault="005579D5" w:rsidP="005579D5">
      <w:pPr>
        <w:spacing w:after="0" w:line="240" w:lineRule="exact"/>
        <w:rPr>
          <w:del w:id="4124" w:author="Yann Bourdeau" w:date="2014-02-06T16:23:00Z"/>
          <w:rFonts w:ascii="MS Reference Sans Serif" w:hAnsi="MS Reference Sans Serif"/>
          <w:szCs w:val="22"/>
          <w:lang w:val="en-CA"/>
        </w:rPr>
      </w:pPr>
      <w:del w:id="4125" w:author="Yann Bourdeau" w:date="2014-02-06T16:23:00Z">
        <w:r w:rsidRPr="00381014" w:rsidDel="00FC0E8D">
          <w:rPr>
            <w:rFonts w:ascii="MS Reference Sans Serif" w:hAnsi="MS Reference Sans Serif"/>
            <w:szCs w:val="22"/>
            <w:lang w:val="en-CA"/>
          </w:rPr>
          <w:tab/>
          <w:delText>nai="fred@foo-9.example.com";</w:delText>
        </w:r>
      </w:del>
    </w:p>
    <w:p w14:paraId="7390D6C6" w14:textId="0EAB1CF5" w:rsidR="005579D5" w:rsidRPr="00381014" w:rsidDel="00FC0E8D" w:rsidRDefault="005579D5" w:rsidP="005579D5">
      <w:pPr>
        <w:spacing w:after="0" w:line="240" w:lineRule="exact"/>
        <w:rPr>
          <w:del w:id="4126" w:author="Yann Bourdeau" w:date="2014-02-06T16:23:00Z"/>
          <w:rFonts w:ascii="MS Reference Sans Serif" w:hAnsi="MS Reference Sans Serif"/>
          <w:szCs w:val="22"/>
          <w:lang w:val="en-CA"/>
        </w:rPr>
      </w:pPr>
      <w:del w:id="4127" w:author="Yann Bourdeau" w:date="2014-02-06T16:23:00Z">
        <w:r w:rsidRPr="00381014" w:rsidDel="00FC0E8D">
          <w:rPr>
            <w:rFonts w:ascii="MS Reference Sans Serif" w:hAnsi="MS Reference Sans Serif"/>
            <w:szCs w:val="22"/>
            <w:lang w:val="en-CA"/>
          </w:rPr>
          <w:tab/>
          <w:delText>EXPECT_EQ(hn.isValidNAI(nai),true);</w:delText>
        </w:r>
      </w:del>
    </w:p>
    <w:p w14:paraId="168C5BF9" w14:textId="0F606C83" w:rsidR="005579D5" w:rsidRPr="00381014" w:rsidDel="00FC0E8D" w:rsidRDefault="005579D5" w:rsidP="005579D5">
      <w:pPr>
        <w:spacing w:after="0" w:line="240" w:lineRule="exact"/>
        <w:rPr>
          <w:del w:id="4128" w:author="Yann Bourdeau" w:date="2014-02-06T16:23:00Z"/>
          <w:rFonts w:ascii="MS Reference Sans Serif" w:hAnsi="MS Reference Sans Serif"/>
          <w:szCs w:val="22"/>
          <w:lang w:val="en-CA"/>
        </w:rPr>
      </w:pPr>
      <w:del w:id="4129" w:author="Yann Bourdeau" w:date="2014-02-06T16:23:00Z">
        <w:r w:rsidRPr="00381014" w:rsidDel="00FC0E8D">
          <w:rPr>
            <w:rFonts w:ascii="MS Reference Sans Serif" w:hAnsi="MS Reference Sans Serif"/>
            <w:szCs w:val="22"/>
            <w:lang w:val="en-CA"/>
          </w:rPr>
          <w:tab/>
          <w:delText>nai="jack@3rd.depts.example.com";</w:delText>
        </w:r>
      </w:del>
    </w:p>
    <w:p w14:paraId="21B1249E" w14:textId="19CE7FFD" w:rsidR="005579D5" w:rsidRPr="00381014" w:rsidDel="00FC0E8D" w:rsidRDefault="005579D5" w:rsidP="005579D5">
      <w:pPr>
        <w:spacing w:after="0" w:line="240" w:lineRule="exact"/>
        <w:rPr>
          <w:del w:id="4130" w:author="Yann Bourdeau" w:date="2014-02-06T16:23:00Z"/>
          <w:rFonts w:ascii="MS Reference Sans Serif" w:hAnsi="MS Reference Sans Serif"/>
          <w:szCs w:val="22"/>
          <w:lang w:val="en-CA"/>
        </w:rPr>
      </w:pPr>
      <w:del w:id="4131" w:author="Yann Bourdeau" w:date="2014-02-06T16:23:00Z">
        <w:r w:rsidRPr="00381014" w:rsidDel="00FC0E8D">
          <w:rPr>
            <w:rFonts w:ascii="MS Reference Sans Serif" w:hAnsi="MS Reference Sans Serif"/>
            <w:szCs w:val="22"/>
            <w:lang w:val="en-CA"/>
          </w:rPr>
          <w:tab/>
          <w:delText>EXPECT_EQ(hn.isValidNAI(nai),true);</w:delText>
        </w:r>
      </w:del>
    </w:p>
    <w:p w14:paraId="23D68DFA" w14:textId="777DB577" w:rsidR="005579D5" w:rsidRPr="00381014" w:rsidDel="00FC0E8D" w:rsidRDefault="005579D5" w:rsidP="005579D5">
      <w:pPr>
        <w:spacing w:after="0" w:line="240" w:lineRule="exact"/>
        <w:rPr>
          <w:del w:id="4132" w:author="Yann Bourdeau" w:date="2014-02-06T16:23:00Z"/>
          <w:rFonts w:ascii="MS Reference Sans Serif" w:hAnsi="MS Reference Sans Serif"/>
          <w:szCs w:val="22"/>
          <w:lang w:val="en-CA"/>
        </w:rPr>
      </w:pPr>
      <w:del w:id="4133" w:author="Yann Bourdeau" w:date="2014-02-06T16:23:00Z">
        <w:r w:rsidRPr="00381014" w:rsidDel="00FC0E8D">
          <w:rPr>
            <w:rFonts w:ascii="MS Reference Sans Serif" w:hAnsi="MS Reference Sans Serif"/>
            <w:szCs w:val="22"/>
            <w:lang w:val="en-CA"/>
          </w:rPr>
          <w:tab/>
          <w:delText>nai="fred.smith@example.com";</w:delText>
        </w:r>
      </w:del>
    </w:p>
    <w:p w14:paraId="79117BB8" w14:textId="30423037" w:rsidR="005579D5" w:rsidRPr="00381014" w:rsidDel="00FC0E8D" w:rsidRDefault="005579D5" w:rsidP="005579D5">
      <w:pPr>
        <w:spacing w:after="0" w:line="240" w:lineRule="exact"/>
        <w:rPr>
          <w:del w:id="4134" w:author="Yann Bourdeau" w:date="2014-02-06T16:23:00Z"/>
          <w:rFonts w:ascii="MS Reference Sans Serif" w:hAnsi="MS Reference Sans Serif"/>
          <w:szCs w:val="22"/>
          <w:lang w:val="en-CA"/>
        </w:rPr>
      </w:pPr>
      <w:del w:id="4135" w:author="Yann Bourdeau" w:date="2014-02-06T16:23:00Z">
        <w:r w:rsidRPr="00381014" w:rsidDel="00FC0E8D">
          <w:rPr>
            <w:rFonts w:ascii="MS Reference Sans Serif" w:hAnsi="MS Reference Sans Serif"/>
            <w:szCs w:val="22"/>
            <w:lang w:val="en-CA"/>
          </w:rPr>
          <w:tab/>
          <w:delText>EXPECT_EQ(hn.isValidNAI(nai),true);</w:delText>
        </w:r>
      </w:del>
    </w:p>
    <w:p w14:paraId="2EC4421F" w14:textId="221AD252" w:rsidR="005579D5" w:rsidRPr="00381014" w:rsidDel="00FC0E8D" w:rsidRDefault="005579D5" w:rsidP="005579D5">
      <w:pPr>
        <w:spacing w:after="0" w:line="240" w:lineRule="exact"/>
        <w:rPr>
          <w:del w:id="4136" w:author="Yann Bourdeau" w:date="2014-02-06T16:23:00Z"/>
          <w:rFonts w:ascii="MS Reference Sans Serif" w:hAnsi="MS Reference Sans Serif"/>
          <w:szCs w:val="22"/>
          <w:lang w:val="en-CA"/>
        </w:rPr>
      </w:pPr>
      <w:del w:id="4137" w:author="Yann Bourdeau" w:date="2014-02-06T16:23:00Z">
        <w:r w:rsidRPr="00381014" w:rsidDel="00FC0E8D">
          <w:rPr>
            <w:rFonts w:ascii="MS Reference Sans Serif" w:hAnsi="MS Reference Sans Serif"/>
            <w:szCs w:val="22"/>
            <w:lang w:val="en-CA"/>
          </w:rPr>
          <w:tab/>
          <w:delText>nai="fred_smith@example.com";</w:delText>
        </w:r>
      </w:del>
    </w:p>
    <w:p w14:paraId="3A2977E7" w14:textId="6CF9B48B" w:rsidR="005579D5" w:rsidRPr="00381014" w:rsidDel="00FC0E8D" w:rsidRDefault="005579D5" w:rsidP="005579D5">
      <w:pPr>
        <w:spacing w:after="0" w:line="240" w:lineRule="exact"/>
        <w:rPr>
          <w:del w:id="4138" w:author="Yann Bourdeau" w:date="2014-02-06T16:23:00Z"/>
          <w:rFonts w:ascii="MS Reference Sans Serif" w:hAnsi="MS Reference Sans Serif"/>
          <w:szCs w:val="22"/>
          <w:lang w:val="en-CA"/>
        </w:rPr>
      </w:pPr>
      <w:del w:id="4139" w:author="Yann Bourdeau" w:date="2014-02-06T16:23:00Z">
        <w:r w:rsidRPr="00381014" w:rsidDel="00FC0E8D">
          <w:rPr>
            <w:rFonts w:ascii="MS Reference Sans Serif" w:hAnsi="MS Reference Sans Serif"/>
            <w:szCs w:val="22"/>
            <w:lang w:val="en-CA"/>
          </w:rPr>
          <w:tab/>
          <w:delText>EXPECT_EQ(hn.isValidNAI(nai),true);</w:delText>
        </w:r>
      </w:del>
    </w:p>
    <w:p w14:paraId="63E9AE2F" w14:textId="4E5F13B6" w:rsidR="005579D5" w:rsidRPr="00381014" w:rsidDel="00FC0E8D" w:rsidRDefault="005579D5" w:rsidP="005579D5">
      <w:pPr>
        <w:spacing w:after="0" w:line="240" w:lineRule="exact"/>
        <w:rPr>
          <w:del w:id="4140" w:author="Yann Bourdeau" w:date="2014-02-06T16:23:00Z"/>
          <w:rFonts w:ascii="MS Reference Sans Serif" w:hAnsi="MS Reference Sans Serif"/>
          <w:szCs w:val="22"/>
          <w:lang w:val="en-CA"/>
        </w:rPr>
      </w:pPr>
      <w:del w:id="4141" w:author="Yann Bourdeau" w:date="2014-02-06T16:23:00Z">
        <w:r w:rsidRPr="00381014" w:rsidDel="00FC0E8D">
          <w:rPr>
            <w:rFonts w:ascii="MS Reference Sans Serif" w:hAnsi="MS Reference Sans Serif"/>
            <w:szCs w:val="22"/>
            <w:lang w:val="en-CA"/>
          </w:rPr>
          <w:tab/>
          <w:delText>nai="fred$@example.com";</w:delText>
        </w:r>
      </w:del>
    </w:p>
    <w:p w14:paraId="16CC360A" w14:textId="567E5A7B" w:rsidR="005579D5" w:rsidRPr="00381014" w:rsidDel="00FC0E8D" w:rsidRDefault="005579D5" w:rsidP="005579D5">
      <w:pPr>
        <w:spacing w:after="0" w:line="240" w:lineRule="exact"/>
        <w:rPr>
          <w:del w:id="4142" w:author="Yann Bourdeau" w:date="2014-02-06T16:23:00Z"/>
          <w:rFonts w:ascii="MS Reference Sans Serif" w:hAnsi="MS Reference Sans Serif"/>
          <w:szCs w:val="22"/>
          <w:lang w:val="en-CA"/>
        </w:rPr>
      </w:pPr>
      <w:del w:id="4143" w:author="Yann Bourdeau" w:date="2014-02-06T16:23:00Z">
        <w:r w:rsidRPr="00381014" w:rsidDel="00FC0E8D">
          <w:rPr>
            <w:rFonts w:ascii="MS Reference Sans Serif" w:hAnsi="MS Reference Sans Serif"/>
            <w:szCs w:val="22"/>
            <w:lang w:val="en-CA"/>
          </w:rPr>
          <w:tab/>
          <w:delText>EXPECT_EQ(hn.isValidNAI(nai),true);</w:delText>
        </w:r>
      </w:del>
    </w:p>
    <w:p w14:paraId="3341E5DD" w14:textId="751C1296" w:rsidR="005579D5" w:rsidRPr="00381014" w:rsidDel="00FC0E8D" w:rsidRDefault="005579D5" w:rsidP="005579D5">
      <w:pPr>
        <w:spacing w:after="0" w:line="240" w:lineRule="exact"/>
        <w:rPr>
          <w:del w:id="4144" w:author="Yann Bourdeau" w:date="2014-02-06T16:23:00Z"/>
          <w:rFonts w:ascii="MS Reference Sans Serif" w:hAnsi="MS Reference Sans Serif"/>
          <w:szCs w:val="22"/>
          <w:lang w:val="en-CA"/>
        </w:rPr>
      </w:pPr>
      <w:del w:id="4145" w:author="Yann Bourdeau" w:date="2014-02-06T16:23:00Z">
        <w:r w:rsidRPr="00381014" w:rsidDel="00FC0E8D">
          <w:rPr>
            <w:rFonts w:ascii="MS Reference Sans Serif" w:hAnsi="MS Reference Sans Serif"/>
            <w:szCs w:val="22"/>
            <w:lang w:val="en-CA"/>
          </w:rPr>
          <w:tab/>
          <w:delText>nai="fred=?#$&amp;*+-/^smith@example.com";</w:delText>
        </w:r>
      </w:del>
    </w:p>
    <w:p w14:paraId="021C2D06" w14:textId="534D4B80" w:rsidR="005579D5" w:rsidRPr="00381014" w:rsidDel="00FC0E8D" w:rsidRDefault="005579D5" w:rsidP="005579D5">
      <w:pPr>
        <w:spacing w:after="0" w:line="240" w:lineRule="exact"/>
        <w:rPr>
          <w:del w:id="4146" w:author="Yann Bourdeau" w:date="2014-02-06T16:23:00Z"/>
          <w:rFonts w:ascii="MS Reference Sans Serif" w:hAnsi="MS Reference Sans Serif"/>
          <w:szCs w:val="22"/>
          <w:lang w:val="en-CA"/>
        </w:rPr>
      </w:pPr>
      <w:del w:id="4147" w:author="Yann Bourdeau" w:date="2014-02-06T16:23:00Z">
        <w:r w:rsidRPr="00381014" w:rsidDel="00FC0E8D">
          <w:rPr>
            <w:rFonts w:ascii="MS Reference Sans Serif" w:hAnsi="MS Reference Sans Serif"/>
            <w:szCs w:val="22"/>
            <w:lang w:val="en-CA"/>
          </w:rPr>
          <w:tab/>
          <w:delText>EXPECT_EQ(hn.isValidNAI(nai),true);</w:delText>
        </w:r>
      </w:del>
    </w:p>
    <w:p w14:paraId="0DF7FB93" w14:textId="240A05A2" w:rsidR="005579D5" w:rsidRPr="00381014" w:rsidDel="00FC0E8D" w:rsidRDefault="005579D5" w:rsidP="005579D5">
      <w:pPr>
        <w:spacing w:after="0" w:line="240" w:lineRule="exact"/>
        <w:rPr>
          <w:del w:id="4148" w:author="Yann Bourdeau" w:date="2014-02-06T16:23:00Z"/>
          <w:rFonts w:ascii="MS Reference Sans Serif" w:hAnsi="MS Reference Sans Serif"/>
          <w:szCs w:val="22"/>
          <w:lang w:val="en-CA"/>
        </w:rPr>
      </w:pPr>
      <w:del w:id="4149" w:author="Yann Bourdeau" w:date="2014-02-06T16:23:00Z">
        <w:r w:rsidRPr="00381014" w:rsidDel="00FC0E8D">
          <w:rPr>
            <w:rFonts w:ascii="MS Reference Sans Serif" w:hAnsi="MS Reference Sans Serif"/>
            <w:szCs w:val="22"/>
            <w:lang w:val="en-CA"/>
          </w:rPr>
          <w:tab/>
          <w:delText>nai="nancy@eng.example.net";</w:delText>
        </w:r>
      </w:del>
    </w:p>
    <w:p w14:paraId="7D7AF950" w14:textId="63CB2950" w:rsidR="005579D5" w:rsidRPr="00381014" w:rsidDel="00FC0E8D" w:rsidRDefault="005579D5" w:rsidP="005579D5">
      <w:pPr>
        <w:spacing w:after="0" w:line="240" w:lineRule="exact"/>
        <w:rPr>
          <w:del w:id="4150" w:author="Yann Bourdeau" w:date="2014-02-06T16:23:00Z"/>
          <w:rFonts w:ascii="MS Reference Sans Serif" w:hAnsi="MS Reference Sans Serif"/>
          <w:szCs w:val="22"/>
          <w:lang w:val="en-CA"/>
        </w:rPr>
      </w:pPr>
      <w:del w:id="4151" w:author="Yann Bourdeau" w:date="2014-02-06T16:23:00Z">
        <w:r w:rsidRPr="00381014" w:rsidDel="00FC0E8D">
          <w:rPr>
            <w:rFonts w:ascii="MS Reference Sans Serif" w:hAnsi="MS Reference Sans Serif"/>
            <w:szCs w:val="22"/>
            <w:lang w:val="en-CA"/>
          </w:rPr>
          <w:tab/>
          <w:delText>EXPECT_EQ(hn.isValidNAI(nai),true);</w:delText>
        </w:r>
      </w:del>
    </w:p>
    <w:p w14:paraId="71BB6AC5" w14:textId="12C13315" w:rsidR="005579D5" w:rsidRPr="00381014" w:rsidDel="00FC0E8D" w:rsidRDefault="005579D5" w:rsidP="005579D5">
      <w:pPr>
        <w:spacing w:after="0" w:line="240" w:lineRule="exact"/>
        <w:rPr>
          <w:del w:id="4152" w:author="Yann Bourdeau" w:date="2014-02-06T16:23:00Z"/>
          <w:rFonts w:ascii="MS Reference Sans Serif" w:hAnsi="MS Reference Sans Serif"/>
          <w:szCs w:val="22"/>
          <w:lang w:val="en-CA"/>
        </w:rPr>
      </w:pPr>
      <w:del w:id="4153" w:author="Yann Bourdeau" w:date="2014-02-06T16:23:00Z">
        <w:r w:rsidRPr="00381014" w:rsidDel="00FC0E8D">
          <w:rPr>
            <w:rFonts w:ascii="MS Reference Sans Serif" w:hAnsi="MS Reference Sans Serif"/>
            <w:szCs w:val="22"/>
            <w:lang w:val="en-CA"/>
          </w:rPr>
          <w:tab/>
          <w:delText>nai="eng.example.net!nancy@example.net";</w:delText>
        </w:r>
      </w:del>
    </w:p>
    <w:p w14:paraId="3DFBF962" w14:textId="778E8720" w:rsidR="005579D5" w:rsidRPr="00381014" w:rsidDel="00FC0E8D" w:rsidRDefault="005579D5" w:rsidP="005579D5">
      <w:pPr>
        <w:spacing w:after="0" w:line="240" w:lineRule="exact"/>
        <w:rPr>
          <w:del w:id="4154" w:author="Yann Bourdeau" w:date="2014-02-06T16:23:00Z"/>
          <w:rFonts w:ascii="MS Reference Sans Serif" w:hAnsi="MS Reference Sans Serif"/>
          <w:szCs w:val="22"/>
          <w:lang w:val="en-CA"/>
        </w:rPr>
      </w:pPr>
      <w:del w:id="4155" w:author="Yann Bourdeau" w:date="2014-02-06T16:23:00Z">
        <w:r w:rsidRPr="00381014" w:rsidDel="00FC0E8D">
          <w:rPr>
            <w:rFonts w:ascii="MS Reference Sans Serif" w:hAnsi="MS Reference Sans Serif"/>
            <w:szCs w:val="22"/>
            <w:lang w:val="en-CA"/>
          </w:rPr>
          <w:tab/>
          <w:delText>EXPECT_EQ(hn.isValidNAI(nai),true);</w:delText>
        </w:r>
      </w:del>
    </w:p>
    <w:p w14:paraId="069AFB26" w14:textId="6566DFA0" w:rsidR="005579D5" w:rsidRPr="00381014" w:rsidDel="00FC0E8D" w:rsidRDefault="005579D5" w:rsidP="005579D5">
      <w:pPr>
        <w:spacing w:after="0" w:line="240" w:lineRule="exact"/>
        <w:rPr>
          <w:del w:id="4156" w:author="Yann Bourdeau" w:date="2014-02-06T16:23:00Z"/>
          <w:rFonts w:ascii="MS Reference Sans Serif" w:hAnsi="MS Reference Sans Serif"/>
          <w:szCs w:val="22"/>
          <w:lang w:val="en-CA"/>
        </w:rPr>
      </w:pPr>
      <w:del w:id="4157" w:author="Yann Bourdeau" w:date="2014-02-06T16:23:00Z">
        <w:r w:rsidRPr="00381014" w:rsidDel="00FC0E8D">
          <w:rPr>
            <w:rFonts w:ascii="MS Reference Sans Serif" w:hAnsi="MS Reference Sans Serif"/>
            <w:szCs w:val="22"/>
            <w:lang w:val="en-CA"/>
          </w:rPr>
          <w:tab/>
          <w:delText>nai="eng%nancy@example.net";</w:delText>
        </w:r>
      </w:del>
    </w:p>
    <w:p w14:paraId="02A18C6B" w14:textId="61692699" w:rsidR="005579D5" w:rsidRPr="00381014" w:rsidDel="00FC0E8D" w:rsidRDefault="005579D5" w:rsidP="005579D5">
      <w:pPr>
        <w:spacing w:after="0" w:line="240" w:lineRule="exact"/>
        <w:rPr>
          <w:del w:id="4158" w:author="Yann Bourdeau" w:date="2014-02-06T16:23:00Z"/>
          <w:rFonts w:ascii="MS Reference Sans Serif" w:hAnsi="MS Reference Sans Serif"/>
          <w:szCs w:val="22"/>
          <w:lang w:val="en-CA"/>
        </w:rPr>
      </w:pPr>
      <w:del w:id="4159" w:author="Yann Bourdeau" w:date="2014-02-06T16:23:00Z">
        <w:r w:rsidRPr="00381014" w:rsidDel="00FC0E8D">
          <w:rPr>
            <w:rFonts w:ascii="MS Reference Sans Serif" w:hAnsi="MS Reference Sans Serif"/>
            <w:szCs w:val="22"/>
            <w:lang w:val="en-CA"/>
          </w:rPr>
          <w:tab/>
          <w:delText>EXPECT_EQ(hn.isValidNAI(nai),true);</w:delText>
        </w:r>
      </w:del>
    </w:p>
    <w:p w14:paraId="0A948D69" w14:textId="3F4B6A80" w:rsidR="005579D5" w:rsidRPr="00381014" w:rsidDel="00FC0E8D" w:rsidRDefault="005579D5" w:rsidP="005579D5">
      <w:pPr>
        <w:spacing w:after="0" w:line="240" w:lineRule="exact"/>
        <w:rPr>
          <w:del w:id="4160" w:author="Yann Bourdeau" w:date="2014-02-06T16:23:00Z"/>
          <w:rFonts w:ascii="MS Reference Sans Serif" w:hAnsi="MS Reference Sans Serif"/>
          <w:szCs w:val="22"/>
          <w:lang w:val="en-CA"/>
        </w:rPr>
      </w:pPr>
      <w:del w:id="4161" w:author="Yann Bourdeau" w:date="2014-02-06T16:23:00Z">
        <w:r w:rsidRPr="00381014" w:rsidDel="00FC0E8D">
          <w:rPr>
            <w:rFonts w:ascii="MS Reference Sans Serif" w:hAnsi="MS Reference Sans Serif"/>
            <w:szCs w:val="22"/>
            <w:lang w:val="en-CA"/>
          </w:rPr>
          <w:tab/>
          <w:delText>nai="@privatecorp.example.net";</w:delText>
        </w:r>
      </w:del>
    </w:p>
    <w:p w14:paraId="0001B2E4" w14:textId="29C73B69" w:rsidR="005579D5" w:rsidRPr="00381014" w:rsidDel="00FC0E8D" w:rsidRDefault="005579D5" w:rsidP="005579D5">
      <w:pPr>
        <w:spacing w:after="0" w:line="240" w:lineRule="exact"/>
        <w:rPr>
          <w:del w:id="4162" w:author="Yann Bourdeau" w:date="2014-02-06T16:23:00Z"/>
          <w:rFonts w:ascii="MS Reference Sans Serif" w:hAnsi="MS Reference Sans Serif"/>
          <w:szCs w:val="22"/>
          <w:lang w:val="en-CA"/>
        </w:rPr>
      </w:pPr>
      <w:del w:id="4163" w:author="Yann Bourdeau" w:date="2014-02-06T16:23:00Z">
        <w:r w:rsidRPr="00381014" w:rsidDel="00FC0E8D">
          <w:rPr>
            <w:rFonts w:ascii="MS Reference Sans Serif" w:hAnsi="MS Reference Sans Serif"/>
            <w:szCs w:val="22"/>
            <w:lang w:val="en-CA"/>
          </w:rPr>
          <w:tab/>
          <w:delText>EXPECT_EQ(hn.isValidNAI(nai),true);</w:delText>
        </w:r>
      </w:del>
    </w:p>
    <w:p w14:paraId="5C3892B5" w14:textId="1BC8E80F" w:rsidR="005579D5" w:rsidRPr="00381014" w:rsidDel="00FC0E8D" w:rsidRDefault="005579D5" w:rsidP="005579D5">
      <w:pPr>
        <w:spacing w:after="0" w:line="240" w:lineRule="exact"/>
        <w:rPr>
          <w:del w:id="4164" w:author="Yann Bourdeau" w:date="2014-02-06T16:23:00Z"/>
          <w:rFonts w:ascii="MS Reference Sans Serif" w:hAnsi="MS Reference Sans Serif"/>
          <w:szCs w:val="22"/>
          <w:lang w:val="en-CA"/>
        </w:rPr>
      </w:pPr>
      <w:del w:id="4165" w:author="Yann Bourdeau" w:date="2014-02-06T16:23:00Z">
        <w:r w:rsidRPr="00381014" w:rsidDel="00FC0E8D">
          <w:rPr>
            <w:rFonts w:ascii="MS Reference Sans Serif" w:hAnsi="MS Reference Sans Serif"/>
            <w:szCs w:val="22"/>
            <w:lang w:val="en-CA"/>
          </w:rPr>
          <w:tab/>
          <w:delText>nai="alice@xn--tmonesimerkki-bfbb.example.net";</w:delText>
        </w:r>
      </w:del>
    </w:p>
    <w:p w14:paraId="01611C0E" w14:textId="63B00658" w:rsidR="005579D5" w:rsidRPr="00381014" w:rsidDel="00FC0E8D" w:rsidRDefault="005579D5" w:rsidP="005579D5">
      <w:pPr>
        <w:spacing w:after="0" w:line="240" w:lineRule="exact"/>
        <w:rPr>
          <w:del w:id="4166" w:author="Yann Bourdeau" w:date="2014-02-06T16:23:00Z"/>
          <w:rFonts w:ascii="MS Reference Sans Serif" w:hAnsi="MS Reference Sans Serif"/>
          <w:szCs w:val="22"/>
          <w:lang w:val="en-CA"/>
        </w:rPr>
      </w:pPr>
      <w:del w:id="4167" w:author="Yann Bourdeau" w:date="2014-02-06T16:23:00Z">
        <w:r w:rsidRPr="00381014" w:rsidDel="00FC0E8D">
          <w:rPr>
            <w:rFonts w:ascii="MS Reference Sans Serif" w:hAnsi="MS Reference Sans Serif"/>
            <w:szCs w:val="22"/>
            <w:lang w:val="en-CA"/>
          </w:rPr>
          <w:tab/>
          <w:delText>EXPECT_EQ(hn.isValidNAI(nai),true);</w:delText>
        </w:r>
      </w:del>
    </w:p>
    <w:p w14:paraId="057DE77B" w14:textId="03AE0653" w:rsidR="005579D5" w:rsidRPr="00381014" w:rsidDel="00FC0E8D" w:rsidRDefault="005579D5" w:rsidP="005579D5">
      <w:pPr>
        <w:spacing w:after="0" w:line="240" w:lineRule="exact"/>
        <w:rPr>
          <w:del w:id="4168" w:author="Yann Bourdeau" w:date="2014-02-06T16:23:00Z"/>
          <w:rFonts w:ascii="MS Reference Sans Serif" w:hAnsi="MS Reference Sans Serif"/>
          <w:szCs w:val="22"/>
          <w:lang w:val="en-CA"/>
        </w:rPr>
      </w:pPr>
      <w:del w:id="4169" w:author="Yann Bourdeau" w:date="2014-02-06T16:23:00Z">
        <w:r w:rsidRPr="00381014" w:rsidDel="00FC0E8D">
          <w:rPr>
            <w:rFonts w:ascii="MS Reference Sans Serif" w:hAnsi="MS Reference Sans Serif"/>
            <w:szCs w:val="22"/>
            <w:lang w:val="en-CA"/>
          </w:rPr>
          <w:tab/>
          <w:delText>nai="me@camiant.1-ABC.com";</w:delText>
        </w:r>
      </w:del>
    </w:p>
    <w:p w14:paraId="4A261B79" w14:textId="060804FC" w:rsidR="005579D5" w:rsidRPr="00381014" w:rsidDel="00FC0E8D" w:rsidRDefault="005579D5" w:rsidP="005579D5">
      <w:pPr>
        <w:spacing w:after="0" w:line="240" w:lineRule="exact"/>
        <w:rPr>
          <w:del w:id="4170" w:author="Yann Bourdeau" w:date="2014-02-06T16:23:00Z"/>
          <w:rFonts w:ascii="MS Reference Sans Serif" w:hAnsi="MS Reference Sans Serif"/>
          <w:szCs w:val="22"/>
          <w:lang w:val="en-CA"/>
        </w:rPr>
      </w:pPr>
      <w:del w:id="4171" w:author="Yann Bourdeau" w:date="2014-02-06T16:23:00Z">
        <w:r w:rsidRPr="00381014" w:rsidDel="00FC0E8D">
          <w:rPr>
            <w:rFonts w:ascii="MS Reference Sans Serif" w:hAnsi="MS Reference Sans Serif"/>
            <w:szCs w:val="22"/>
            <w:lang w:val="en-CA"/>
          </w:rPr>
          <w:tab/>
          <w:delText>EXPECT_EQ(hn.isValidNAI(nai),true);</w:delText>
        </w:r>
      </w:del>
    </w:p>
    <w:p w14:paraId="32F8C25D" w14:textId="7CB3E433" w:rsidR="005579D5" w:rsidRPr="00381014" w:rsidDel="00FC0E8D" w:rsidRDefault="005579D5" w:rsidP="005579D5">
      <w:pPr>
        <w:spacing w:after="0" w:line="240" w:lineRule="exact"/>
        <w:rPr>
          <w:del w:id="4172" w:author="Yann Bourdeau" w:date="2014-02-06T16:23:00Z"/>
          <w:rFonts w:ascii="MS Reference Sans Serif" w:hAnsi="MS Reference Sans Serif"/>
          <w:szCs w:val="22"/>
          <w:lang w:val="en-CA"/>
        </w:rPr>
      </w:pPr>
    </w:p>
    <w:p w14:paraId="0C45365E" w14:textId="580DDE9C" w:rsidR="005579D5" w:rsidRPr="00381014" w:rsidDel="00FC0E8D" w:rsidRDefault="005579D5" w:rsidP="005579D5">
      <w:pPr>
        <w:spacing w:after="0" w:line="240" w:lineRule="exact"/>
        <w:rPr>
          <w:del w:id="4173" w:author="Yann Bourdeau" w:date="2014-02-06T16:23:00Z"/>
          <w:rFonts w:ascii="MS Reference Sans Serif" w:hAnsi="MS Reference Sans Serif"/>
          <w:szCs w:val="22"/>
          <w:lang w:val="en-CA"/>
        </w:rPr>
      </w:pPr>
      <w:del w:id="4174" w:author="Yann Bourdeau" w:date="2014-02-06T16:23:00Z">
        <w:r w:rsidRPr="00381014" w:rsidDel="00FC0E8D">
          <w:rPr>
            <w:rFonts w:ascii="MS Reference Sans Serif" w:hAnsi="MS Reference Sans Serif"/>
            <w:szCs w:val="22"/>
            <w:lang w:val="en-CA"/>
          </w:rPr>
          <w:tab/>
          <w:delText>nai="fred@example";</w:delText>
        </w:r>
      </w:del>
    </w:p>
    <w:p w14:paraId="564359B0" w14:textId="7B8B7946" w:rsidR="005579D5" w:rsidRPr="001021F0" w:rsidDel="00FC0E8D" w:rsidRDefault="005579D5" w:rsidP="005579D5">
      <w:pPr>
        <w:spacing w:after="0" w:line="240" w:lineRule="exact"/>
        <w:rPr>
          <w:del w:id="4175" w:author="Yann Bourdeau" w:date="2014-02-06T16:23:00Z"/>
          <w:rFonts w:ascii="MS Reference Sans Serif" w:hAnsi="MS Reference Sans Serif"/>
          <w:szCs w:val="22"/>
        </w:rPr>
      </w:pPr>
      <w:del w:id="4176" w:author="Yann Bourdeau" w:date="2014-02-06T16:23:00Z">
        <w:r w:rsidRPr="00381014" w:rsidDel="00FC0E8D">
          <w:rPr>
            <w:rFonts w:ascii="MS Reference Sans Serif" w:hAnsi="MS Reference Sans Serif"/>
            <w:szCs w:val="22"/>
            <w:lang w:val="en-CA"/>
          </w:rPr>
          <w:tab/>
        </w:r>
        <w:r w:rsidRPr="001021F0" w:rsidDel="00FC0E8D">
          <w:rPr>
            <w:rFonts w:ascii="MS Reference Sans Serif" w:hAnsi="MS Reference Sans Serif"/>
            <w:szCs w:val="22"/>
          </w:rPr>
          <w:delText>EXPECT_EQ(hn.isValidNAI(nai),false);</w:delText>
        </w:r>
      </w:del>
    </w:p>
    <w:p w14:paraId="70D48ED9" w14:textId="2D0D19E1" w:rsidR="005579D5" w:rsidRPr="001021F0" w:rsidDel="00FC0E8D" w:rsidRDefault="005579D5" w:rsidP="005579D5">
      <w:pPr>
        <w:spacing w:after="0" w:line="240" w:lineRule="exact"/>
        <w:rPr>
          <w:del w:id="4177" w:author="Yann Bourdeau" w:date="2014-02-06T16:23:00Z"/>
          <w:rFonts w:ascii="MS Reference Sans Serif" w:hAnsi="MS Reference Sans Serif"/>
          <w:szCs w:val="22"/>
        </w:rPr>
      </w:pPr>
      <w:del w:id="4178" w:author="Yann Bourdeau" w:date="2014-02-06T16:23:00Z">
        <w:r w:rsidRPr="001021F0" w:rsidDel="00FC0E8D">
          <w:rPr>
            <w:rFonts w:ascii="MS Reference Sans Serif" w:hAnsi="MS Reference Sans Serif"/>
            <w:szCs w:val="22"/>
          </w:rPr>
          <w:tab/>
          <w:delText>nai="fred@example_9.com";</w:delText>
        </w:r>
      </w:del>
    </w:p>
    <w:p w14:paraId="257919D6" w14:textId="137A0E29" w:rsidR="005579D5" w:rsidRPr="001021F0" w:rsidDel="00FC0E8D" w:rsidRDefault="005579D5" w:rsidP="005579D5">
      <w:pPr>
        <w:spacing w:after="0" w:line="240" w:lineRule="exact"/>
        <w:rPr>
          <w:del w:id="4179" w:author="Yann Bourdeau" w:date="2014-02-06T16:23:00Z"/>
          <w:rFonts w:ascii="MS Reference Sans Serif" w:hAnsi="MS Reference Sans Serif"/>
          <w:szCs w:val="22"/>
        </w:rPr>
      </w:pPr>
      <w:del w:id="4180" w:author="Yann Bourdeau" w:date="2014-02-06T16:23:00Z">
        <w:r w:rsidRPr="001021F0" w:rsidDel="00FC0E8D">
          <w:rPr>
            <w:rFonts w:ascii="MS Reference Sans Serif" w:hAnsi="MS Reference Sans Serif"/>
            <w:szCs w:val="22"/>
          </w:rPr>
          <w:tab/>
          <w:delText>EXPECT_EQ(hn.isValidNAI(nai),false);</w:delText>
        </w:r>
      </w:del>
    </w:p>
    <w:p w14:paraId="31E0FC16" w14:textId="1722D932" w:rsidR="005579D5" w:rsidRPr="001021F0" w:rsidDel="00FC0E8D" w:rsidRDefault="005579D5" w:rsidP="005579D5">
      <w:pPr>
        <w:spacing w:after="0" w:line="240" w:lineRule="exact"/>
        <w:rPr>
          <w:del w:id="4181" w:author="Yann Bourdeau" w:date="2014-02-06T16:23:00Z"/>
          <w:rFonts w:ascii="MS Reference Sans Serif" w:hAnsi="MS Reference Sans Serif"/>
          <w:szCs w:val="22"/>
        </w:rPr>
      </w:pPr>
      <w:del w:id="4182" w:author="Yann Bourdeau" w:date="2014-02-06T16:23:00Z">
        <w:r w:rsidRPr="001021F0" w:rsidDel="00FC0E8D">
          <w:rPr>
            <w:rFonts w:ascii="MS Reference Sans Serif" w:hAnsi="MS Reference Sans Serif"/>
            <w:szCs w:val="22"/>
          </w:rPr>
          <w:tab/>
          <w:delText>nai="fred@example.net@example.net";</w:delText>
        </w:r>
      </w:del>
    </w:p>
    <w:p w14:paraId="1F33AD90" w14:textId="54D3A59F" w:rsidR="005579D5" w:rsidRPr="001021F0" w:rsidDel="00FC0E8D" w:rsidRDefault="005579D5" w:rsidP="005579D5">
      <w:pPr>
        <w:spacing w:after="0" w:line="240" w:lineRule="exact"/>
        <w:rPr>
          <w:del w:id="4183" w:author="Yann Bourdeau" w:date="2014-02-06T16:23:00Z"/>
          <w:rFonts w:ascii="MS Reference Sans Serif" w:hAnsi="MS Reference Sans Serif"/>
          <w:szCs w:val="22"/>
        </w:rPr>
      </w:pPr>
      <w:del w:id="4184" w:author="Yann Bourdeau" w:date="2014-02-06T16:23:00Z">
        <w:r w:rsidRPr="001021F0" w:rsidDel="00FC0E8D">
          <w:rPr>
            <w:rFonts w:ascii="MS Reference Sans Serif" w:hAnsi="MS Reference Sans Serif"/>
            <w:szCs w:val="22"/>
          </w:rPr>
          <w:tab/>
          <w:delText>EXPECT_EQ(hn.isValidNAI(nai),false);</w:delText>
        </w:r>
      </w:del>
    </w:p>
    <w:p w14:paraId="1C96316D" w14:textId="5F0B4CA6" w:rsidR="005579D5" w:rsidRPr="001021F0" w:rsidDel="00FC0E8D" w:rsidRDefault="005579D5" w:rsidP="005579D5">
      <w:pPr>
        <w:spacing w:after="0" w:line="240" w:lineRule="exact"/>
        <w:rPr>
          <w:del w:id="4185" w:author="Yann Bourdeau" w:date="2014-02-06T16:23:00Z"/>
          <w:rFonts w:ascii="MS Reference Sans Serif" w:hAnsi="MS Reference Sans Serif"/>
          <w:szCs w:val="22"/>
        </w:rPr>
      </w:pPr>
      <w:del w:id="4186" w:author="Yann Bourdeau" w:date="2014-02-06T16:23:00Z">
        <w:r w:rsidRPr="001021F0" w:rsidDel="00FC0E8D">
          <w:rPr>
            <w:rFonts w:ascii="MS Reference Sans Serif" w:hAnsi="MS Reference Sans Serif"/>
            <w:szCs w:val="22"/>
          </w:rPr>
          <w:tab/>
          <w:delText>nai=".fred@example.net";</w:delText>
        </w:r>
      </w:del>
    </w:p>
    <w:p w14:paraId="48F2DA58" w14:textId="413D22FC" w:rsidR="005579D5" w:rsidRPr="001021F0" w:rsidDel="00FC0E8D" w:rsidRDefault="005579D5" w:rsidP="005579D5">
      <w:pPr>
        <w:spacing w:after="0" w:line="240" w:lineRule="exact"/>
        <w:rPr>
          <w:del w:id="4187" w:author="Yann Bourdeau" w:date="2014-02-06T16:23:00Z"/>
          <w:rFonts w:ascii="MS Reference Sans Serif" w:hAnsi="MS Reference Sans Serif"/>
          <w:szCs w:val="22"/>
        </w:rPr>
      </w:pPr>
      <w:del w:id="4188" w:author="Yann Bourdeau" w:date="2014-02-06T16:23:00Z">
        <w:r w:rsidRPr="001021F0" w:rsidDel="00FC0E8D">
          <w:rPr>
            <w:rFonts w:ascii="MS Reference Sans Serif" w:hAnsi="MS Reference Sans Serif"/>
            <w:szCs w:val="22"/>
          </w:rPr>
          <w:tab/>
          <w:delText>EXPECT_EQ(hn.isValidNAI(nai),false);</w:delText>
        </w:r>
      </w:del>
    </w:p>
    <w:p w14:paraId="27AF4134" w14:textId="3B02CA53" w:rsidR="005579D5" w:rsidRPr="001021F0" w:rsidDel="00FC0E8D" w:rsidRDefault="005579D5" w:rsidP="005579D5">
      <w:pPr>
        <w:spacing w:after="0" w:line="240" w:lineRule="exact"/>
        <w:rPr>
          <w:del w:id="4189" w:author="Yann Bourdeau" w:date="2014-02-06T16:23:00Z"/>
          <w:rFonts w:ascii="MS Reference Sans Serif" w:hAnsi="MS Reference Sans Serif"/>
          <w:szCs w:val="22"/>
        </w:rPr>
      </w:pPr>
      <w:del w:id="4190" w:author="Yann Bourdeau" w:date="2014-02-06T16:23:00Z">
        <w:r w:rsidRPr="001021F0" w:rsidDel="00FC0E8D">
          <w:rPr>
            <w:rFonts w:ascii="MS Reference Sans Serif" w:hAnsi="MS Reference Sans Serif"/>
            <w:szCs w:val="22"/>
          </w:rPr>
          <w:tab/>
          <w:delText>nai="fred.@example.net";</w:delText>
        </w:r>
      </w:del>
    </w:p>
    <w:p w14:paraId="09653C90" w14:textId="4D5A4EA7" w:rsidR="005579D5" w:rsidRPr="001021F0" w:rsidDel="00FC0E8D" w:rsidRDefault="005579D5" w:rsidP="005579D5">
      <w:pPr>
        <w:spacing w:after="0" w:line="240" w:lineRule="exact"/>
        <w:rPr>
          <w:del w:id="4191" w:author="Yann Bourdeau" w:date="2014-02-06T16:23:00Z"/>
          <w:rFonts w:ascii="MS Reference Sans Serif" w:hAnsi="MS Reference Sans Serif"/>
          <w:szCs w:val="22"/>
        </w:rPr>
      </w:pPr>
      <w:del w:id="4192" w:author="Yann Bourdeau" w:date="2014-02-06T16:23:00Z">
        <w:r w:rsidRPr="001021F0" w:rsidDel="00FC0E8D">
          <w:rPr>
            <w:rFonts w:ascii="MS Reference Sans Serif" w:hAnsi="MS Reference Sans Serif"/>
            <w:szCs w:val="22"/>
          </w:rPr>
          <w:tab/>
          <w:delText>EXPECT_EQ(hn.isValidNAI(nai),false);</w:delText>
        </w:r>
      </w:del>
    </w:p>
    <w:p w14:paraId="0BD11D88" w14:textId="32C7D212" w:rsidR="005579D5" w:rsidRPr="001021F0" w:rsidDel="00FC0E8D" w:rsidRDefault="005579D5" w:rsidP="005579D5">
      <w:pPr>
        <w:spacing w:after="0" w:line="240" w:lineRule="exact"/>
        <w:rPr>
          <w:del w:id="4193" w:author="Yann Bourdeau" w:date="2014-02-06T16:23:00Z"/>
          <w:rFonts w:ascii="MS Reference Sans Serif" w:hAnsi="MS Reference Sans Serif"/>
          <w:szCs w:val="22"/>
        </w:rPr>
      </w:pPr>
      <w:del w:id="4194" w:author="Yann Bourdeau" w:date="2014-02-06T16:23:00Z">
        <w:r w:rsidRPr="001021F0" w:rsidDel="00FC0E8D">
          <w:rPr>
            <w:rFonts w:ascii="MS Reference Sans Serif" w:hAnsi="MS Reference Sans Serif"/>
            <w:szCs w:val="22"/>
          </w:rPr>
          <w:tab/>
          <w:delText>nai="eng:nancy@example.net";</w:delText>
        </w:r>
      </w:del>
    </w:p>
    <w:p w14:paraId="7066AD3D" w14:textId="4DCE0312" w:rsidR="005579D5" w:rsidRPr="001021F0" w:rsidDel="00FC0E8D" w:rsidRDefault="005579D5" w:rsidP="005579D5">
      <w:pPr>
        <w:spacing w:after="0" w:line="240" w:lineRule="exact"/>
        <w:rPr>
          <w:del w:id="4195" w:author="Yann Bourdeau" w:date="2014-02-06T16:23:00Z"/>
          <w:rFonts w:ascii="MS Reference Sans Serif" w:hAnsi="MS Reference Sans Serif"/>
          <w:szCs w:val="22"/>
        </w:rPr>
      </w:pPr>
      <w:del w:id="4196" w:author="Yann Bourdeau" w:date="2014-02-06T16:23:00Z">
        <w:r w:rsidRPr="001021F0" w:rsidDel="00FC0E8D">
          <w:rPr>
            <w:rFonts w:ascii="MS Reference Sans Serif" w:hAnsi="MS Reference Sans Serif"/>
            <w:szCs w:val="22"/>
          </w:rPr>
          <w:tab/>
          <w:delText>EXPECT_EQ(hn.isValidNAI(nai),false);</w:delText>
        </w:r>
      </w:del>
    </w:p>
    <w:p w14:paraId="2E10FE43" w14:textId="2A8C1165" w:rsidR="005579D5" w:rsidRPr="001021F0" w:rsidDel="00FC0E8D" w:rsidRDefault="005579D5" w:rsidP="005579D5">
      <w:pPr>
        <w:spacing w:after="0" w:line="240" w:lineRule="exact"/>
        <w:rPr>
          <w:del w:id="4197" w:author="Yann Bourdeau" w:date="2014-02-06T16:23:00Z"/>
          <w:rFonts w:ascii="MS Reference Sans Serif" w:hAnsi="MS Reference Sans Serif"/>
          <w:szCs w:val="22"/>
        </w:rPr>
      </w:pPr>
      <w:del w:id="4198" w:author="Yann Bourdeau" w:date="2014-02-06T16:23:00Z">
        <w:r w:rsidRPr="001021F0" w:rsidDel="00FC0E8D">
          <w:rPr>
            <w:rFonts w:ascii="MS Reference Sans Serif" w:hAnsi="MS Reference Sans Serif"/>
            <w:szCs w:val="22"/>
          </w:rPr>
          <w:tab/>
          <w:delText>nai="eng;nancy@example.net";</w:delText>
        </w:r>
      </w:del>
    </w:p>
    <w:p w14:paraId="5CF728FB" w14:textId="211DE926" w:rsidR="005579D5" w:rsidRPr="001021F0" w:rsidDel="00FC0E8D" w:rsidRDefault="005579D5" w:rsidP="005579D5">
      <w:pPr>
        <w:spacing w:after="0" w:line="240" w:lineRule="exact"/>
        <w:rPr>
          <w:del w:id="4199" w:author="Yann Bourdeau" w:date="2014-02-06T16:23:00Z"/>
          <w:rFonts w:ascii="MS Reference Sans Serif" w:hAnsi="MS Reference Sans Serif"/>
          <w:szCs w:val="22"/>
        </w:rPr>
      </w:pPr>
      <w:del w:id="4200" w:author="Yann Bourdeau" w:date="2014-02-06T16:23:00Z">
        <w:r w:rsidRPr="001021F0" w:rsidDel="00FC0E8D">
          <w:rPr>
            <w:rFonts w:ascii="MS Reference Sans Serif" w:hAnsi="MS Reference Sans Serif"/>
            <w:szCs w:val="22"/>
          </w:rPr>
          <w:tab/>
          <w:delText>EXPECT_EQ(hn.isValidNAI(nai),false);</w:delText>
        </w:r>
      </w:del>
    </w:p>
    <w:p w14:paraId="10EBFA75" w14:textId="1B337C14" w:rsidR="005579D5" w:rsidRPr="001021F0" w:rsidDel="00FC0E8D" w:rsidRDefault="005579D5" w:rsidP="005579D5">
      <w:pPr>
        <w:spacing w:after="0" w:line="240" w:lineRule="exact"/>
        <w:rPr>
          <w:del w:id="4201" w:author="Yann Bourdeau" w:date="2014-02-06T16:23:00Z"/>
          <w:rFonts w:ascii="MS Reference Sans Serif" w:hAnsi="MS Reference Sans Serif"/>
          <w:szCs w:val="22"/>
        </w:rPr>
      </w:pPr>
      <w:del w:id="4202" w:author="Yann Bourdeau" w:date="2014-02-06T16:23:00Z">
        <w:r w:rsidRPr="001021F0" w:rsidDel="00FC0E8D">
          <w:rPr>
            <w:rFonts w:ascii="MS Reference Sans Serif" w:hAnsi="MS Reference Sans Serif"/>
            <w:szCs w:val="22"/>
          </w:rPr>
          <w:tab/>
          <w:delText>nai="(user)@example.net";</w:delText>
        </w:r>
      </w:del>
    </w:p>
    <w:p w14:paraId="47F402BE" w14:textId="25F973EE" w:rsidR="005579D5" w:rsidRPr="001021F0" w:rsidDel="00FC0E8D" w:rsidRDefault="005579D5" w:rsidP="005579D5">
      <w:pPr>
        <w:spacing w:after="0" w:line="240" w:lineRule="exact"/>
        <w:rPr>
          <w:del w:id="4203" w:author="Yann Bourdeau" w:date="2014-02-06T16:23:00Z"/>
          <w:rFonts w:ascii="MS Reference Sans Serif" w:hAnsi="MS Reference Sans Serif"/>
          <w:szCs w:val="22"/>
        </w:rPr>
      </w:pPr>
      <w:del w:id="4204" w:author="Yann Bourdeau" w:date="2014-02-06T16:23:00Z">
        <w:r w:rsidRPr="001021F0" w:rsidDel="00FC0E8D">
          <w:rPr>
            <w:rFonts w:ascii="MS Reference Sans Serif" w:hAnsi="MS Reference Sans Serif"/>
            <w:szCs w:val="22"/>
          </w:rPr>
          <w:tab/>
          <w:delText>EXPECT_EQ(hn.isValidNAI(nai),false);</w:delText>
        </w:r>
      </w:del>
    </w:p>
    <w:p w14:paraId="7719FB40" w14:textId="7532903D" w:rsidR="005579D5" w:rsidRPr="001021F0" w:rsidDel="00FC0E8D" w:rsidRDefault="005579D5" w:rsidP="005579D5">
      <w:pPr>
        <w:spacing w:after="0" w:line="240" w:lineRule="exact"/>
        <w:rPr>
          <w:del w:id="4205" w:author="Yann Bourdeau" w:date="2014-02-06T16:23:00Z"/>
          <w:rFonts w:ascii="MS Reference Sans Serif" w:hAnsi="MS Reference Sans Serif"/>
          <w:szCs w:val="22"/>
        </w:rPr>
      </w:pPr>
      <w:del w:id="4206" w:author="Yann Bourdeau" w:date="2014-02-06T16:23:00Z">
        <w:r w:rsidRPr="001021F0" w:rsidDel="00FC0E8D">
          <w:rPr>
            <w:rFonts w:ascii="MS Reference Sans Serif" w:hAnsi="MS Reference Sans Serif"/>
            <w:szCs w:val="22"/>
          </w:rPr>
          <w:tab/>
          <w:delText>nai="&lt;nancy&gt;@example.net";</w:delText>
        </w:r>
      </w:del>
    </w:p>
    <w:p w14:paraId="3AC8CA59" w14:textId="04196A31" w:rsidR="005579D5" w:rsidRPr="001021F0" w:rsidDel="00FC0E8D" w:rsidRDefault="005579D5" w:rsidP="005579D5">
      <w:pPr>
        <w:spacing w:after="0" w:line="240" w:lineRule="exact"/>
        <w:rPr>
          <w:del w:id="4207" w:author="Yann Bourdeau" w:date="2014-02-06T16:23:00Z"/>
          <w:rFonts w:ascii="MS Reference Sans Serif" w:hAnsi="MS Reference Sans Serif"/>
          <w:szCs w:val="22"/>
        </w:rPr>
      </w:pPr>
      <w:del w:id="4208" w:author="Yann Bourdeau" w:date="2014-02-06T16:23:00Z">
        <w:r w:rsidRPr="001021F0" w:rsidDel="00FC0E8D">
          <w:rPr>
            <w:rFonts w:ascii="MS Reference Sans Serif" w:hAnsi="MS Reference Sans Serif"/>
            <w:szCs w:val="22"/>
          </w:rPr>
          <w:tab/>
          <w:delText>EXPECT_EQ(hn.isValidNAI(nai),false);</w:delText>
        </w:r>
      </w:del>
    </w:p>
    <w:p w14:paraId="44079B2A" w14:textId="5E0B8EB3" w:rsidR="005579D5" w:rsidRPr="001021F0" w:rsidDel="00FC0E8D" w:rsidRDefault="005579D5" w:rsidP="005579D5">
      <w:pPr>
        <w:spacing w:after="0" w:line="240" w:lineRule="exact"/>
        <w:rPr>
          <w:del w:id="4209" w:author="Yann Bourdeau" w:date="2014-02-06T16:23:00Z"/>
          <w:rFonts w:ascii="MS Reference Sans Serif" w:hAnsi="MS Reference Sans Serif"/>
          <w:szCs w:val="22"/>
        </w:rPr>
      </w:pPr>
    </w:p>
    <w:p w14:paraId="72D86422" w14:textId="2E66C08B" w:rsidR="005579D5" w:rsidRPr="00381014" w:rsidDel="00FC0E8D" w:rsidRDefault="005579D5" w:rsidP="005579D5">
      <w:pPr>
        <w:spacing w:after="0" w:line="240" w:lineRule="exact"/>
        <w:rPr>
          <w:del w:id="4210" w:author="Yann Bourdeau" w:date="2014-02-06T16:23:00Z"/>
          <w:rFonts w:ascii="MS Reference Sans Serif" w:hAnsi="MS Reference Sans Serif"/>
          <w:szCs w:val="22"/>
          <w:lang w:val="en-CA"/>
        </w:rPr>
      </w:pPr>
      <w:del w:id="4211" w:author="Yann Bourdeau" w:date="2014-02-06T16:23:00Z">
        <w:r w:rsidRPr="00381014" w:rsidDel="00FC0E8D">
          <w:rPr>
            <w:rFonts w:ascii="MS Reference Sans Serif" w:hAnsi="MS Reference Sans Serif"/>
            <w:szCs w:val="22"/>
            <w:lang w:val="en-CA"/>
          </w:rPr>
          <w:delText>}</w:delText>
        </w:r>
      </w:del>
    </w:p>
    <w:p w14:paraId="7286704C" w14:textId="36F569D7" w:rsidR="005579D5" w:rsidRPr="00381014" w:rsidDel="00FC0E8D" w:rsidRDefault="005579D5" w:rsidP="005579D5">
      <w:pPr>
        <w:spacing w:after="0" w:line="240" w:lineRule="exact"/>
        <w:rPr>
          <w:del w:id="4212" w:author="Yann Bourdeau" w:date="2014-02-06T16:23:00Z"/>
          <w:rFonts w:ascii="MS Reference Sans Serif" w:hAnsi="MS Reference Sans Serif"/>
          <w:szCs w:val="22"/>
          <w:lang w:val="en-CA"/>
        </w:rPr>
      </w:pPr>
    </w:p>
    <w:p w14:paraId="18A0207C" w14:textId="788DF594" w:rsidR="00BF6A15" w:rsidRPr="00381014" w:rsidDel="00FC0E8D" w:rsidRDefault="00CF32AE" w:rsidP="005579D5">
      <w:pPr>
        <w:pStyle w:val="Sous-sous-section"/>
        <w:rPr>
          <w:del w:id="4213" w:author="Yann Bourdeau" w:date="2014-02-06T16:23:00Z"/>
          <w:lang w:val="en-CA"/>
        </w:rPr>
      </w:pPr>
      <w:del w:id="4214" w:author="Yann Bourdeau" w:date="2014-02-06T16:23:00Z">
        <w:r w:rsidDel="00FC0E8D">
          <w:fldChar w:fldCharType="begin"/>
        </w:r>
        <w:r w:rsidRPr="00381014" w:rsidDel="00FC0E8D">
          <w:rPr>
            <w:lang w:val="en-CA"/>
          </w:rPr>
          <w:delInstrText xml:space="preserve"> SEQ annexe\* ALPHABETIC\c  \* MERGEFORMAT </w:delInstrText>
        </w:r>
        <w:r w:rsidDel="00FC0E8D">
          <w:fldChar w:fldCharType="separate"/>
        </w:r>
        <w:r w:rsidR="000F3CFA" w:rsidDel="00FC0E8D">
          <w:rPr>
            <w:lang w:val="en-CA"/>
          </w:rPr>
          <w:delText xml:space="preserve"> </w:delText>
        </w:r>
        <w:r w:rsidDel="00FC0E8D">
          <w:fldChar w:fldCharType="end"/>
        </w:r>
      </w:del>
    </w:p>
    <w:p w14:paraId="06BB178A" w14:textId="6C041F9F" w:rsidR="00BF6A15" w:rsidRPr="00381014" w:rsidDel="00FC0E8D" w:rsidRDefault="00BF6A15">
      <w:pPr>
        <w:spacing w:after="0" w:line="240" w:lineRule="auto"/>
        <w:ind w:firstLine="0"/>
        <w:jc w:val="left"/>
        <w:rPr>
          <w:del w:id="4215" w:author="Yann Bourdeau" w:date="2014-02-06T16:23:00Z"/>
          <w:lang w:val="en-CA"/>
        </w:rPr>
      </w:pPr>
      <w:del w:id="4216" w:author="Yann Bourdeau" w:date="2014-02-06T16:23:00Z">
        <w:r w:rsidRPr="00381014" w:rsidDel="00FC0E8D">
          <w:rPr>
            <w:lang w:val="en-CA"/>
          </w:rPr>
          <w:br w:type="page"/>
        </w:r>
      </w:del>
    </w:p>
    <w:p w14:paraId="2A8F0EDE" w14:textId="65694880" w:rsidR="005579D5" w:rsidRPr="00AF4897" w:rsidDel="00FC0E8D" w:rsidRDefault="005579D5" w:rsidP="00AF4897">
      <w:pPr>
        <w:rPr>
          <w:del w:id="4217" w:author="Yann Bourdeau" w:date="2014-02-06T16:23:00Z"/>
          <w:b/>
          <w:lang w:val="en-CA"/>
        </w:rPr>
      </w:pPr>
      <w:del w:id="4218" w:author="Yann Bourdeau" w:date="2014-02-06T16:23:00Z">
        <w:r w:rsidRPr="00AF4897" w:rsidDel="00FC0E8D">
          <w:rPr>
            <w:b/>
            <w:lang w:val="en-CA"/>
          </w:rPr>
          <w:delText>TestProfileGTest.cxx</w:delText>
        </w:r>
      </w:del>
    </w:p>
    <w:p w14:paraId="4D3A2CD8" w14:textId="299C3C28" w:rsidR="005579D5" w:rsidRPr="00381014" w:rsidDel="00FC0E8D" w:rsidRDefault="005579D5" w:rsidP="005579D5">
      <w:pPr>
        <w:spacing w:after="0" w:line="240" w:lineRule="exact"/>
        <w:rPr>
          <w:del w:id="4219" w:author="Yann Bourdeau" w:date="2014-02-06T16:23:00Z"/>
          <w:rFonts w:ascii="MS Reference Sans Serif" w:hAnsi="MS Reference Sans Serif"/>
          <w:szCs w:val="22"/>
          <w:lang w:val="en-CA"/>
        </w:rPr>
      </w:pPr>
      <w:del w:id="4220" w:author="Yann Bourdeau" w:date="2014-02-06T16:23:00Z">
        <w:r w:rsidRPr="00381014" w:rsidDel="00FC0E8D">
          <w:rPr>
            <w:rFonts w:ascii="MS Reference Sans Serif" w:hAnsi="MS Reference Sans Serif"/>
            <w:szCs w:val="22"/>
            <w:lang w:val="en-CA"/>
          </w:rPr>
          <w:delText>#include "gtest/gtest.h"</w:delText>
        </w:r>
      </w:del>
    </w:p>
    <w:p w14:paraId="4BD73E46" w14:textId="03AA5152" w:rsidR="005579D5" w:rsidRPr="00381014" w:rsidDel="00FC0E8D" w:rsidRDefault="005579D5" w:rsidP="005579D5">
      <w:pPr>
        <w:spacing w:after="0" w:line="240" w:lineRule="exact"/>
        <w:rPr>
          <w:del w:id="4221" w:author="Yann Bourdeau" w:date="2014-02-06T16:23:00Z"/>
          <w:rFonts w:ascii="MS Reference Sans Serif" w:hAnsi="MS Reference Sans Serif"/>
          <w:szCs w:val="22"/>
          <w:lang w:val="en-CA"/>
        </w:rPr>
      </w:pPr>
      <w:del w:id="4222" w:author="Yann Bourdeau" w:date="2014-02-06T16:23:00Z">
        <w:r w:rsidRPr="00381014" w:rsidDel="00FC0E8D">
          <w:rPr>
            <w:rFonts w:ascii="MS Reference Sans Serif" w:hAnsi="MS Reference Sans Serif"/>
            <w:szCs w:val="22"/>
            <w:lang w:val="en-CA"/>
          </w:rPr>
          <w:delText>#include "Profile.h"</w:delText>
        </w:r>
      </w:del>
    </w:p>
    <w:p w14:paraId="1B7CDB2C" w14:textId="37FE5942" w:rsidR="005579D5" w:rsidRPr="00381014" w:rsidDel="00FC0E8D" w:rsidRDefault="005579D5" w:rsidP="005579D5">
      <w:pPr>
        <w:spacing w:after="0" w:line="240" w:lineRule="exact"/>
        <w:rPr>
          <w:del w:id="4223" w:author="Yann Bourdeau" w:date="2014-02-06T16:23:00Z"/>
          <w:rFonts w:ascii="MS Reference Sans Serif" w:hAnsi="MS Reference Sans Serif"/>
          <w:szCs w:val="22"/>
          <w:lang w:val="en-CA"/>
        </w:rPr>
      </w:pPr>
    </w:p>
    <w:p w14:paraId="1FF0F55D" w14:textId="33B301BC" w:rsidR="005579D5" w:rsidRPr="00381014" w:rsidDel="00FC0E8D" w:rsidRDefault="005579D5" w:rsidP="005579D5">
      <w:pPr>
        <w:spacing w:after="0" w:line="240" w:lineRule="exact"/>
        <w:rPr>
          <w:del w:id="4224" w:author="Yann Bourdeau" w:date="2014-02-06T16:23:00Z"/>
          <w:rFonts w:ascii="MS Reference Sans Serif" w:hAnsi="MS Reference Sans Serif"/>
          <w:szCs w:val="22"/>
          <w:lang w:val="en-CA"/>
        </w:rPr>
      </w:pPr>
    </w:p>
    <w:p w14:paraId="7A01A41C" w14:textId="0A8B50E7" w:rsidR="005579D5" w:rsidRPr="00381014" w:rsidDel="00FC0E8D" w:rsidRDefault="005579D5" w:rsidP="005579D5">
      <w:pPr>
        <w:spacing w:after="0" w:line="240" w:lineRule="exact"/>
        <w:rPr>
          <w:del w:id="4225" w:author="Yann Bourdeau" w:date="2014-02-06T16:23:00Z"/>
          <w:rFonts w:ascii="MS Reference Sans Serif" w:hAnsi="MS Reference Sans Serif"/>
          <w:szCs w:val="22"/>
          <w:lang w:val="en-CA"/>
        </w:rPr>
      </w:pPr>
      <w:del w:id="4226" w:author="Yann Bourdeau" w:date="2014-02-06T16:23:00Z">
        <w:r w:rsidRPr="00381014" w:rsidDel="00FC0E8D">
          <w:rPr>
            <w:rFonts w:ascii="MS Reference Sans Serif" w:hAnsi="MS Reference Sans Serif"/>
            <w:szCs w:val="22"/>
            <w:lang w:val="en-CA"/>
          </w:rPr>
          <w:delText>using namespace blueslice;</w:delText>
        </w:r>
      </w:del>
    </w:p>
    <w:p w14:paraId="2C01B046" w14:textId="557BD211" w:rsidR="005579D5" w:rsidRPr="00381014" w:rsidDel="00FC0E8D" w:rsidRDefault="005579D5" w:rsidP="005579D5">
      <w:pPr>
        <w:spacing w:after="0" w:line="240" w:lineRule="exact"/>
        <w:rPr>
          <w:del w:id="4227" w:author="Yann Bourdeau" w:date="2014-02-06T16:23:00Z"/>
          <w:rFonts w:ascii="MS Reference Sans Serif" w:hAnsi="MS Reference Sans Serif"/>
          <w:szCs w:val="22"/>
          <w:lang w:val="en-CA"/>
        </w:rPr>
      </w:pPr>
      <w:del w:id="4228" w:author="Yann Bourdeau" w:date="2014-02-06T16:23:00Z">
        <w:r w:rsidRPr="00381014" w:rsidDel="00FC0E8D">
          <w:rPr>
            <w:rFonts w:ascii="MS Reference Sans Serif" w:hAnsi="MS Reference Sans Serif"/>
            <w:szCs w:val="22"/>
            <w:lang w:val="en-CA"/>
          </w:rPr>
          <w:delText>using namespace policy::profile;</w:delText>
        </w:r>
      </w:del>
    </w:p>
    <w:p w14:paraId="57D428B2" w14:textId="0A36AFB8" w:rsidR="005579D5" w:rsidRPr="00381014" w:rsidDel="00FC0E8D" w:rsidRDefault="005579D5" w:rsidP="005579D5">
      <w:pPr>
        <w:spacing w:after="0" w:line="240" w:lineRule="exact"/>
        <w:rPr>
          <w:del w:id="4229" w:author="Yann Bourdeau" w:date="2014-02-06T16:23:00Z"/>
          <w:rFonts w:ascii="MS Reference Sans Serif" w:hAnsi="MS Reference Sans Serif"/>
          <w:szCs w:val="22"/>
          <w:lang w:val="en-CA"/>
        </w:rPr>
      </w:pPr>
    </w:p>
    <w:p w14:paraId="012A2882" w14:textId="689A0C73" w:rsidR="005579D5" w:rsidRPr="00381014" w:rsidDel="00FC0E8D" w:rsidRDefault="005579D5" w:rsidP="005579D5">
      <w:pPr>
        <w:spacing w:after="0" w:line="240" w:lineRule="exact"/>
        <w:rPr>
          <w:del w:id="4230" w:author="Yann Bourdeau" w:date="2014-02-06T16:23:00Z"/>
          <w:rFonts w:ascii="MS Reference Sans Serif" w:hAnsi="MS Reference Sans Serif"/>
          <w:szCs w:val="22"/>
          <w:lang w:val="en-CA"/>
        </w:rPr>
      </w:pPr>
      <w:del w:id="4231" w:author="Yann Bourdeau" w:date="2014-02-06T16:23:00Z">
        <w:r w:rsidRPr="00381014" w:rsidDel="00FC0E8D">
          <w:rPr>
            <w:rFonts w:ascii="MS Reference Sans Serif" w:hAnsi="MS Reference Sans Serif"/>
            <w:szCs w:val="22"/>
            <w:lang w:val="en-CA"/>
          </w:rPr>
          <w:delText>TEST(TestProfileSuite, TestParse)</w:delText>
        </w:r>
      </w:del>
    </w:p>
    <w:p w14:paraId="4960AFA9" w14:textId="3FCB205C" w:rsidR="005579D5" w:rsidRPr="00381014" w:rsidDel="00FC0E8D" w:rsidRDefault="005579D5" w:rsidP="005579D5">
      <w:pPr>
        <w:spacing w:after="0" w:line="240" w:lineRule="exact"/>
        <w:rPr>
          <w:del w:id="4232" w:author="Yann Bourdeau" w:date="2014-02-06T16:23:00Z"/>
          <w:rFonts w:ascii="MS Reference Sans Serif" w:hAnsi="MS Reference Sans Serif"/>
          <w:szCs w:val="22"/>
          <w:lang w:val="en-CA"/>
        </w:rPr>
      </w:pPr>
      <w:del w:id="4233" w:author="Yann Bourdeau" w:date="2014-02-06T16:23:00Z">
        <w:r w:rsidRPr="00381014" w:rsidDel="00FC0E8D">
          <w:rPr>
            <w:rFonts w:ascii="MS Reference Sans Serif" w:hAnsi="MS Reference Sans Serif"/>
            <w:szCs w:val="22"/>
            <w:lang w:val="en-CA"/>
          </w:rPr>
          <w:delText>{</w:delText>
        </w:r>
      </w:del>
    </w:p>
    <w:p w14:paraId="1D3FB539" w14:textId="533AC838" w:rsidR="005579D5" w:rsidRPr="00381014" w:rsidDel="00FC0E8D" w:rsidRDefault="005579D5" w:rsidP="005579D5">
      <w:pPr>
        <w:spacing w:after="0" w:line="240" w:lineRule="exact"/>
        <w:rPr>
          <w:del w:id="4234" w:author="Yann Bourdeau" w:date="2014-02-06T16:23:00Z"/>
          <w:rFonts w:ascii="MS Reference Sans Serif" w:hAnsi="MS Reference Sans Serif"/>
          <w:szCs w:val="22"/>
          <w:lang w:val="en-CA"/>
        </w:rPr>
      </w:pPr>
      <w:del w:id="4235" w:author="Yann Bourdeau" w:date="2014-02-06T16:23:00Z">
        <w:r w:rsidRPr="00381014" w:rsidDel="00FC0E8D">
          <w:rPr>
            <w:rFonts w:ascii="MS Reference Sans Serif" w:hAnsi="MS Reference Sans Serif"/>
            <w:szCs w:val="22"/>
            <w:lang w:val="en-CA"/>
          </w:rPr>
          <w:tab/>
          <w:delText>policy::profile::FieldInformation fi;</w:delText>
        </w:r>
      </w:del>
    </w:p>
    <w:p w14:paraId="30180DF2" w14:textId="134F4266" w:rsidR="005579D5" w:rsidRPr="00381014" w:rsidDel="00FC0E8D" w:rsidRDefault="005579D5" w:rsidP="005579D5">
      <w:pPr>
        <w:spacing w:after="0" w:line="240" w:lineRule="exact"/>
        <w:rPr>
          <w:del w:id="4236" w:author="Yann Bourdeau" w:date="2014-02-06T16:23:00Z"/>
          <w:rFonts w:ascii="MS Reference Sans Serif" w:hAnsi="MS Reference Sans Serif"/>
          <w:szCs w:val="22"/>
          <w:lang w:val="en-CA"/>
        </w:rPr>
      </w:pPr>
      <w:del w:id="4237" w:author="Yann Bourdeau" w:date="2014-02-06T16:23:00Z">
        <w:r w:rsidRPr="00381014" w:rsidDel="00FC0E8D">
          <w:rPr>
            <w:rFonts w:ascii="MS Reference Sans Serif" w:hAnsi="MS Reference Sans Serif"/>
            <w:szCs w:val="22"/>
            <w:lang w:val="en-CA"/>
          </w:rPr>
          <w:tab/>
          <w:delText>fi.insert</w:delText>
        </w:r>
      </w:del>
    </w:p>
    <w:p w14:paraId="25DBC645" w14:textId="096031C9" w:rsidR="005579D5" w:rsidRPr="00381014" w:rsidDel="00FC0E8D" w:rsidRDefault="005579D5" w:rsidP="005579D5">
      <w:pPr>
        <w:spacing w:after="0" w:line="240" w:lineRule="exact"/>
        <w:rPr>
          <w:del w:id="4238" w:author="Yann Bourdeau" w:date="2014-02-06T16:23:00Z"/>
          <w:rFonts w:ascii="MS Reference Sans Serif" w:hAnsi="MS Reference Sans Serif"/>
          <w:szCs w:val="22"/>
          <w:lang w:val="en-CA"/>
        </w:rPr>
      </w:pPr>
      <w:del w:id="4239" w:author="Yann Bourdeau" w:date="2014-02-06T16:23:00Z">
        <w:r w:rsidRPr="00381014" w:rsidDel="00FC0E8D">
          <w:rPr>
            <w:rFonts w:ascii="MS Reference Sans Serif" w:hAnsi="MS Reference Sans Serif"/>
            <w:szCs w:val="22"/>
            <w:lang w:val="en-CA"/>
          </w:rPr>
          <w:delText xml:space="preserve">        (blueslice::policy::profile::FieldInfo</w:delText>
        </w:r>
      </w:del>
    </w:p>
    <w:p w14:paraId="7B52183C" w14:textId="44821D53" w:rsidR="005579D5" w:rsidRPr="00381014" w:rsidDel="00FC0E8D" w:rsidRDefault="005579D5" w:rsidP="005579D5">
      <w:pPr>
        <w:spacing w:after="0" w:line="240" w:lineRule="exact"/>
        <w:rPr>
          <w:del w:id="4240" w:author="Yann Bourdeau" w:date="2014-02-06T16:23:00Z"/>
          <w:rFonts w:ascii="MS Reference Sans Serif" w:hAnsi="MS Reference Sans Serif"/>
          <w:szCs w:val="22"/>
          <w:lang w:val="en-CA"/>
        </w:rPr>
      </w:pPr>
      <w:del w:id="4241" w:author="Yann Bourdeau" w:date="2014-02-06T16:23:00Z">
        <w:r w:rsidRPr="00381014" w:rsidDel="00FC0E8D">
          <w:rPr>
            <w:rFonts w:ascii="MS Reference Sans Serif" w:hAnsi="MS Reference Sans Serif"/>
            <w:szCs w:val="22"/>
            <w:lang w:val="en-CA"/>
          </w:rPr>
          <w:delText xml:space="preserve">         ((EAttribute)1, "name1",</w:delText>
        </w:r>
      </w:del>
    </w:p>
    <w:p w14:paraId="1778A777" w14:textId="33315045" w:rsidR="005579D5" w:rsidRPr="00381014" w:rsidDel="00FC0E8D" w:rsidRDefault="005579D5" w:rsidP="005579D5">
      <w:pPr>
        <w:spacing w:after="0" w:line="240" w:lineRule="exact"/>
        <w:rPr>
          <w:del w:id="4242" w:author="Yann Bourdeau" w:date="2014-02-06T16:23:00Z"/>
          <w:rFonts w:ascii="MS Reference Sans Serif" w:hAnsi="MS Reference Sans Serif"/>
          <w:szCs w:val="22"/>
          <w:lang w:val="en-CA"/>
        </w:rPr>
      </w:pPr>
      <w:del w:id="4243" w:author="Yann Bourdeau" w:date="2014-02-06T16:23:00Z">
        <w:r w:rsidRPr="00381014" w:rsidDel="00FC0E8D">
          <w:rPr>
            <w:rFonts w:ascii="MS Reference Sans Serif" w:hAnsi="MS Reference Sans Serif"/>
            <w:szCs w:val="22"/>
            <w:lang w:val="en-CA"/>
          </w:rPr>
          <w:delText xml:space="preserve">          false,</w:delText>
        </w:r>
      </w:del>
    </w:p>
    <w:p w14:paraId="0ABD48D7" w14:textId="2D83D5F4" w:rsidR="005579D5" w:rsidRPr="00381014" w:rsidDel="00FC0E8D" w:rsidRDefault="005579D5" w:rsidP="005579D5">
      <w:pPr>
        <w:spacing w:after="0" w:line="240" w:lineRule="exact"/>
        <w:rPr>
          <w:del w:id="4244" w:author="Yann Bourdeau" w:date="2014-02-06T16:23:00Z"/>
          <w:rFonts w:ascii="MS Reference Sans Serif" w:hAnsi="MS Reference Sans Serif"/>
          <w:szCs w:val="22"/>
          <w:lang w:val="en-CA"/>
        </w:rPr>
      </w:pPr>
      <w:del w:id="4245" w:author="Yann Bourdeau" w:date="2014-02-06T16:23:00Z">
        <w:r w:rsidRPr="00381014" w:rsidDel="00FC0E8D">
          <w:rPr>
            <w:rFonts w:ascii="MS Reference Sans Serif" w:hAnsi="MS Reference Sans Serif"/>
            <w:szCs w:val="22"/>
            <w:lang w:val="en-CA"/>
          </w:rPr>
          <w:delText xml:space="preserve">          false,</w:delText>
        </w:r>
      </w:del>
    </w:p>
    <w:p w14:paraId="1AA013F5" w14:textId="4D80C022" w:rsidR="005579D5" w:rsidRPr="00381014" w:rsidDel="00FC0E8D" w:rsidRDefault="005579D5" w:rsidP="005579D5">
      <w:pPr>
        <w:spacing w:after="0" w:line="240" w:lineRule="exact"/>
        <w:rPr>
          <w:del w:id="4246" w:author="Yann Bourdeau" w:date="2014-02-06T16:23:00Z"/>
          <w:rFonts w:ascii="MS Reference Sans Serif" w:hAnsi="MS Reference Sans Serif"/>
          <w:szCs w:val="22"/>
          <w:lang w:val="en-CA"/>
        </w:rPr>
      </w:pPr>
      <w:del w:id="4247" w:author="Yann Bourdeau" w:date="2014-02-06T16:23:00Z">
        <w:r w:rsidRPr="00381014" w:rsidDel="00FC0E8D">
          <w:rPr>
            <w:rFonts w:ascii="MS Reference Sans Serif" w:hAnsi="MS Reference Sans Serif"/>
            <w:szCs w:val="22"/>
            <w:lang w:val="en-CA"/>
          </w:rPr>
          <w:delText xml:space="preserve">          false,</w:delText>
        </w:r>
      </w:del>
    </w:p>
    <w:p w14:paraId="0A2A6C28" w14:textId="403F6BC9" w:rsidR="005579D5" w:rsidRPr="00381014" w:rsidDel="00FC0E8D" w:rsidRDefault="005579D5" w:rsidP="005579D5">
      <w:pPr>
        <w:spacing w:after="0" w:line="240" w:lineRule="exact"/>
        <w:rPr>
          <w:del w:id="4248" w:author="Yann Bourdeau" w:date="2014-02-06T16:23:00Z"/>
          <w:rFonts w:ascii="MS Reference Sans Serif" w:hAnsi="MS Reference Sans Serif"/>
          <w:szCs w:val="22"/>
          <w:lang w:val="en-CA"/>
        </w:rPr>
      </w:pPr>
      <w:del w:id="4249" w:author="Yann Bourdeau" w:date="2014-02-06T16:23:00Z">
        <w:r w:rsidRPr="00381014" w:rsidDel="00FC0E8D">
          <w:rPr>
            <w:rFonts w:ascii="MS Reference Sans Serif" w:hAnsi="MS Reference Sans Serif"/>
            <w:szCs w:val="22"/>
            <w:lang w:val="en-CA"/>
          </w:rPr>
          <w:delText xml:space="preserve">          false,</w:delText>
        </w:r>
      </w:del>
    </w:p>
    <w:p w14:paraId="1883FF51" w14:textId="7472186F" w:rsidR="005579D5" w:rsidRPr="00381014" w:rsidDel="00FC0E8D" w:rsidRDefault="005579D5" w:rsidP="005579D5">
      <w:pPr>
        <w:spacing w:after="0" w:line="240" w:lineRule="exact"/>
        <w:rPr>
          <w:del w:id="4250" w:author="Yann Bourdeau" w:date="2014-02-06T16:23:00Z"/>
          <w:rFonts w:ascii="MS Reference Sans Serif" w:hAnsi="MS Reference Sans Serif"/>
          <w:szCs w:val="22"/>
          <w:lang w:val="en-CA"/>
        </w:rPr>
      </w:pPr>
      <w:del w:id="4251" w:author="Yann Bourdeau" w:date="2014-02-06T16:23:00Z">
        <w:r w:rsidRPr="00381014" w:rsidDel="00FC0E8D">
          <w:rPr>
            <w:rFonts w:ascii="MS Reference Sans Serif" w:hAnsi="MS Reference Sans Serif"/>
            <w:szCs w:val="22"/>
            <w:lang w:val="en-CA"/>
          </w:rPr>
          <w:delText xml:space="preserve">          false,</w:delText>
        </w:r>
      </w:del>
    </w:p>
    <w:p w14:paraId="1AE69687" w14:textId="6B9CC608" w:rsidR="005579D5" w:rsidRPr="00381014" w:rsidDel="00FC0E8D" w:rsidRDefault="005579D5" w:rsidP="005579D5">
      <w:pPr>
        <w:spacing w:after="0" w:line="240" w:lineRule="exact"/>
        <w:rPr>
          <w:del w:id="4252" w:author="Yann Bourdeau" w:date="2014-02-06T16:23:00Z"/>
          <w:rFonts w:ascii="MS Reference Sans Serif" w:hAnsi="MS Reference Sans Serif"/>
          <w:szCs w:val="22"/>
          <w:lang w:val="en-CA"/>
        </w:rPr>
      </w:pPr>
      <w:del w:id="4253" w:author="Yann Bourdeau" w:date="2014-02-06T16:23:00Z">
        <w:r w:rsidRPr="00381014" w:rsidDel="00FC0E8D">
          <w:rPr>
            <w:rFonts w:ascii="MS Reference Sans Serif" w:hAnsi="MS Reference Sans Serif"/>
            <w:szCs w:val="22"/>
            <w:lang w:val="en-CA"/>
          </w:rPr>
          <w:delText xml:space="preserve">          false,</w:delText>
        </w:r>
      </w:del>
    </w:p>
    <w:p w14:paraId="1B297331" w14:textId="7C6256EB" w:rsidR="005579D5" w:rsidRPr="00381014" w:rsidDel="00FC0E8D" w:rsidRDefault="005579D5" w:rsidP="005579D5">
      <w:pPr>
        <w:spacing w:after="0" w:line="240" w:lineRule="exact"/>
        <w:rPr>
          <w:del w:id="4254" w:author="Yann Bourdeau" w:date="2014-02-06T16:23:00Z"/>
          <w:rFonts w:ascii="MS Reference Sans Serif" w:hAnsi="MS Reference Sans Serif"/>
          <w:szCs w:val="22"/>
          <w:lang w:val="en-CA"/>
        </w:rPr>
      </w:pPr>
      <w:del w:id="4255" w:author="Yann Bourdeau" w:date="2014-02-06T16:23:00Z">
        <w:r w:rsidRPr="00381014" w:rsidDel="00FC0E8D">
          <w:rPr>
            <w:rFonts w:ascii="MS Reference Sans Serif" w:hAnsi="MS Reference Sans Serif"/>
            <w:szCs w:val="22"/>
            <w:lang w:val="en-CA"/>
          </w:rPr>
          <w:delText xml:space="preserve">          "defaultvalue",</w:delText>
        </w:r>
      </w:del>
    </w:p>
    <w:p w14:paraId="2034D07B" w14:textId="115ED053" w:rsidR="005579D5" w:rsidRPr="00381014" w:rsidDel="00FC0E8D" w:rsidRDefault="005579D5" w:rsidP="005579D5">
      <w:pPr>
        <w:spacing w:after="0" w:line="240" w:lineRule="exact"/>
        <w:rPr>
          <w:del w:id="4256" w:author="Yann Bourdeau" w:date="2014-02-06T16:23:00Z"/>
          <w:rFonts w:ascii="MS Reference Sans Serif" w:hAnsi="MS Reference Sans Serif"/>
          <w:szCs w:val="22"/>
          <w:lang w:val="en-CA"/>
        </w:rPr>
      </w:pPr>
      <w:del w:id="4257" w:author="Yann Bourdeau" w:date="2014-02-06T16:23:00Z">
        <w:r w:rsidRPr="00381014" w:rsidDel="00FC0E8D">
          <w:rPr>
            <w:rFonts w:ascii="MS Reference Sans Serif" w:hAnsi="MS Reference Sans Serif"/>
            <w:szCs w:val="22"/>
            <w:lang w:val="en-CA"/>
          </w:rPr>
          <w:delText xml:space="preserve">          false,</w:delText>
        </w:r>
      </w:del>
    </w:p>
    <w:p w14:paraId="252EC292" w14:textId="018298C7" w:rsidR="005579D5" w:rsidRPr="00381014" w:rsidDel="00FC0E8D" w:rsidRDefault="005579D5" w:rsidP="005579D5">
      <w:pPr>
        <w:spacing w:after="0" w:line="240" w:lineRule="exact"/>
        <w:rPr>
          <w:del w:id="4258" w:author="Yann Bourdeau" w:date="2014-02-06T16:23:00Z"/>
          <w:rFonts w:ascii="MS Reference Sans Serif" w:hAnsi="MS Reference Sans Serif"/>
          <w:szCs w:val="22"/>
          <w:lang w:val="en-CA"/>
        </w:rPr>
      </w:pPr>
      <w:del w:id="4259" w:author="Yann Bourdeau" w:date="2014-02-06T16:23:00Z">
        <w:r w:rsidRPr="00381014" w:rsidDel="00FC0E8D">
          <w:rPr>
            <w:rFonts w:ascii="MS Reference Sans Serif" w:hAnsi="MS Reference Sans Serif"/>
            <w:szCs w:val="22"/>
            <w:lang w:val="en-CA"/>
          </w:rPr>
          <w:delText xml:space="preserve">          0,</w:delText>
        </w:r>
      </w:del>
    </w:p>
    <w:p w14:paraId="0DEB243F" w14:textId="49335639" w:rsidR="005579D5" w:rsidRPr="00381014" w:rsidDel="00FC0E8D" w:rsidRDefault="005579D5" w:rsidP="005579D5">
      <w:pPr>
        <w:spacing w:after="0" w:line="240" w:lineRule="exact"/>
        <w:rPr>
          <w:del w:id="4260" w:author="Yann Bourdeau" w:date="2014-02-06T16:23:00Z"/>
          <w:rFonts w:ascii="MS Reference Sans Serif" w:hAnsi="MS Reference Sans Serif"/>
          <w:szCs w:val="22"/>
          <w:lang w:val="en-CA"/>
        </w:rPr>
      </w:pPr>
      <w:del w:id="4261" w:author="Yann Bourdeau" w:date="2014-02-06T16:23:00Z">
        <w:r w:rsidRPr="00381014" w:rsidDel="00FC0E8D">
          <w:rPr>
            <w:rFonts w:ascii="MS Reference Sans Serif" w:hAnsi="MS Reference Sans Serif"/>
            <w:szCs w:val="22"/>
            <w:lang w:val="en-CA"/>
          </w:rPr>
          <w:delText xml:space="preserve">          0,</w:delText>
        </w:r>
      </w:del>
    </w:p>
    <w:p w14:paraId="10DA4A20" w14:textId="2BB4D22A" w:rsidR="005579D5" w:rsidRPr="00381014" w:rsidDel="00FC0E8D" w:rsidRDefault="005579D5" w:rsidP="005579D5">
      <w:pPr>
        <w:spacing w:after="0" w:line="240" w:lineRule="exact"/>
        <w:rPr>
          <w:del w:id="4262" w:author="Yann Bourdeau" w:date="2014-02-06T16:23:00Z"/>
          <w:rFonts w:ascii="MS Reference Sans Serif" w:hAnsi="MS Reference Sans Serif"/>
          <w:szCs w:val="22"/>
          <w:lang w:val="en-CA"/>
        </w:rPr>
      </w:pPr>
      <w:del w:id="4263" w:author="Yann Bourdeau" w:date="2014-02-06T16:23:00Z">
        <w:r w:rsidRPr="00381014" w:rsidDel="00FC0E8D">
          <w:rPr>
            <w:rFonts w:ascii="MS Reference Sans Serif" w:hAnsi="MS Reference Sans Serif"/>
            <w:szCs w:val="22"/>
            <w:lang w:val="en-CA"/>
          </w:rPr>
          <w:delText xml:space="preserve">          0));</w:delText>
        </w:r>
      </w:del>
    </w:p>
    <w:p w14:paraId="215A5ACF" w14:textId="52EF68F4" w:rsidR="005579D5" w:rsidRPr="00381014" w:rsidDel="00FC0E8D" w:rsidRDefault="005579D5" w:rsidP="005579D5">
      <w:pPr>
        <w:spacing w:after="0" w:line="240" w:lineRule="exact"/>
        <w:rPr>
          <w:del w:id="4264" w:author="Yann Bourdeau" w:date="2014-02-06T16:23:00Z"/>
          <w:rFonts w:ascii="MS Reference Sans Serif" w:hAnsi="MS Reference Sans Serif"/>
          <w:szCs w:val="22"/>
          <w:lang w:val="en-CA"/>
        </w:rPr>
      </w:pPr>
    </w:p>
    <w:p w14:paraId="225A7EFC" w14:textId="46F15178" w:rsidR="005579D5" w:rsidRPr="00381014" w:rsidDel="00FC0E8D" w:rsidRDefault="005579D5" w:rsidP="005579D5">
      <w:pPr>
        <w:spacing w:after="0" w:line="240" w:lineRule="exact"/>
        <w:rPr>
          <w:del w:id="4265" w:author="Yann Bourdeau" w:date="2014-02-06T16:23:00Z"/>
          <w:rFonts w:ascii="MS Reference Sans Serif" w:hAnsi="MS Reference Sans Serif"/>
          <w:szCs w:val="22"/>
          <w:lang w:val="en-CA"/>
        </w:rPr>
      </w:pPr>
      <w:del w:id="4266" w:author="Yann Bourdeau" w:date="2014-02-06T16:23:00Z">
        <w:r w:rsidRPr="00381014" w:rsidDel="00FC0E8D">
          <w:rPr>
            <w:rFonts w:ascii="MS Reference Sans Serif" w:hAnsi="MS Reference Sans Serif"/>
            <w:szCs w:val="22"/>
            <w:lang w:val="en-CA"/>
          </w:rPr>
          <w:tab/>
          <w:delText>fi.insert</w:delText>
        </w:r>
      </w:del>
    </w:p>
    <w:p w14:paraId="04C63D7A" w14:textId="25D8BCD3" w:rsidR="005579D5" w:rsidRPr="00381014" w:rsidDel="00FC0E8D" w:rsidRDefault="005579D5" w:rsidP="005579D5">
      <w:pPr>
        <w:spacing w:after="0" w:line="240" w:lineRule="exact"/>
        <w:rPr>
          <w:del w:id="4267" w:author="Yann Bourdeau" w:date="2014-02-06T16:23:00Z"/>
          <w:rFonts w:ascii="MS Reference Sans Serif" w:hAnsi="MS Reference Sans Serif"/>
          <w:szCs w:val="22"/>
          <w:lang w:val="en-CA"/>
        </w:rPr>
      </w:pPr>
      <w:del w:id="4268" w:author="Yann Bourdeau" w:date="2014-02-06T16:23:00Z">
        <w:r w:rsidRPr="00381014" w:rsidDel="00FC0E8D">
          <w:rPr>
            <w:rFonts w:ascii="MS Reference Sans Serif" w:hAnsi="MS Reference Sans Serif"/>
            <w:szCs w:val="22"/>
            <w:lang w:val="en-CA"/>
          </w:rPr>
          <w:delText xml:space="preserve">        (blueslice::policy::profile::FieldInfo</w:delText>
        </w:r>
      </w:del>
    </w:p>
    <w:p w14:paraId="44312013" w14:textId="0D579DC4" w:rsidR="005579D5" w:rsidRPr="00381014" w:rsidDel="00FC0E8D" w:rsidRDefault="005579D5" w:rsidP="005579D5">
      <w:pPr>
        <w:spacing w:after="0" w:line="240" w:lineRule="exact"/>
        <w:rPr>
          <w:del w:id="4269" w:author="Yann Bourdeau" w:date="2014-02-06T16:23:00Z"/>
          <w:rFonts w:ascii="MS Reference Sans Serif" w:hAnsi="MS Reference Sans Serif"/>
          <w:szCs w:val="22"/>
          <w:lang w:val="en-CA"/>
        </w:rPr>
      </w:pPr>
      <w:del w:id="4270" w:author="Yann Bourdeau" w:date="2014-02-06T16:23:00Z">
        <w:r w:rsidRPr="00381014" w:rsidDel="00FC0E8D">
          <w:rPr>
            <w:rFonts w:ascii="MS Reference Sans Serif" w:hAnsi="MS Reference Sans Serif"/>
            <w:szCs w:val="22"/>
            <w:lang w:val="en-CA"/>
          </w:rPr>
          <w:delText xml:space="preserve">         ((EAttribute)2, "name2",</w:delText>
        </w:r>
      </w:del>
    </w:p>
    <w:p w14:paraId="2BA85FEE" w14:textId="0469ECE7" w:rsidR="005579D5" w:rsidRPr="00381014" w:rsidDel="00FC0E8D" w:rsidRDefault="005579D5" w:rsidP="005579D5">
      <w:pPr>
        <w:spacing w:after="0" w:line="240" w:lineRule="exact"/>
        <w:rPr>
          <w:del w:id="4271" w:author="Yann Bourdeau" w:date="2014-02-06T16:23:00Z"/>
          <w:rFonts w:ascii="MS Reference Sans Serif" w:hAnsi="MS Reference Sans Serif"/>
          <w:szCs w:val="22"/>
          <w:lang w:val="en-CA"/>
        </w:rPr>
      </w:pPr>
      <w:del w:id="4272" w:author="Yann Bourdeau" w:date="2014-02-06T16:23:00Z">
        <w:r w:rsidRPr="00381014" w:rsidDel="00FC0E8D">
          <w:rPr>
            <w:rFonts w:ascii="MS Reference Sans Serif" w:hAnsi="MS Reference Sans Serif"/>
            <w:szCs w:val="22"/>
            <w:lang w:val="en-CA"/>
          </w:rPr>
          <w:delText xml:space="preserve">          true,</w:delText>
        </w:r>
      </w:del>
    </w:p>
    <w:p w14:paraId="7574FDEE" w14:textId="40CCA0F3" w:rsidR="005579D5" w:rsidRPr="00381014" w:rsidDel="00FC0E8D" w:rsidRDefault="005579D5" w:rsidP="005579D5">
      <w:pPr>
        <w:spacing w:after="0" w:line="240" w:lineRule="exact"/>
        <w:rPr>
          <w:del w:id="4273" w:author="Yann Bourdeau" w:date="2014-02-06T16:23:00Z"/>
          <w:rFonts w:ascii="MS Reference Sans Serif" w:hAnsi="MS Reference Sans Serif"/>
          <w:szCs w:val="22"/>
          <w:lang w:val="en-CA"/>
        </w:rPr>
      </w:pPr>
      <w:del w:id="4274" w:author="Yann Bourdeau" w:date="2014-02-06T16:23:00Z">
        <w:r w:rsidRPr="00381014" w:rsidDel="00FC0E8D">
          <w:rPr>
            <w:rFonts w:ascii="MS Reference Sans Serif" w:hAnsi="MS Reference Sans Serif"/>
            <w:szCs w:val="22"/>
            <w:lang w:val="en-CA"/>
          </w:rPr>
          <w:delText xml:space="preserve">          false,</w:delText>
        </w:r>
      </w:del>
    </w:p>
    <w:p w14:paraId="243E96D0" w14:textId="1D0139C8" w:rsidR="005579D5" w:rsidRPr="00381014" w:rsidDel="00FC0E8D" w:rsidRDefault="005579D5" w:rsidP="005579D5">
      <w:pPr>
        <w:spacing w:after="0" w:line="240" w:lineRule="exact"/>
        <w:rPr>
          <w:del w:id="4275" w:author="Yann Bourdeau" w:date="2014-02-06T16:23:00Z"/>
          <w:rFonts w:ascii="MS Reference Sans Serif" w:hAnsi="MS Reference Sans Serif"/>
          <w:szCs w:val="22"/>
          <w:lang w:val="en-CA"/>
        </w:rPr>
      </w:pPr>
      <w:del w:id="4276" w:author="Yann Bourdeau" w:date="2014-02-06T16:23:00Z">
        <w:r w:rsidRPr="00381014" w:rsidDel="00FC0E8D">
          <w:rPr>
            <w:rFonts w:ascii="MS Reference Sans Serif" w:hAnsi="MS Reference Sans Serif"/>
            <w:szCs w:val="22"/>
            <w:lang w:val="en-CA"/>
          </w:rPr>
          <w:delText xml:space="preserve">          false,</w:delText>
        </w:r>
      </w:del>
    </w:p>
    <w:p w14:paraId="102C6D13" w14:textId="06A03EF0" w:rsidR="005579D5" w:rsidRPr="00381014" w:rsidDel="00FC0E8D" w:rsidRDefault="005579D5" w:rsidP="005579D5">
      <w:pPr>
        <w:spacing w:after="0" w:line="240" w:lineRule="exact"/>
        <w:rPr>
          <w:del w:id="4277" w:author="Yann Bourdeau" w:date="2014-02-06T16:23:00Z"/>
          <w:rFonts w:ascii="MS Reference Sans Serif" w:hAnsi="MS Reference Sans Serif"/>
          <w:szCs w:val="22"/>
          <w:lang w:val="en-CA"/>
        </w:rPr>
      </w:pPr>
      <w:del w:id="4278" w:author="Yann Bourdeau" w:date="2014-02-06T16:23:00Z">
        <w:r w:rsidRPr="00381014" w:rsidDel="00FC0E8D">
          <w:rPr>
            <w:rFonts w:ascii="MS Reference Sans Serif" w:hAnsi="MS Reference Sans Serif"/>
            <w:szCs w:val="22"/>
            <w:lang w:val="en-CA"/>
          </w:rPr>
          <w:delText xml:space="preserve">          false,</w:delText>
        </w:r>
      </w:del>
    </w:p>
    <w:p w14:paraId="13613EA2" w14:textId="76DAD01E" w:rsidR="005579D5" w:rsidRPr="00381014" w:rsidDel="00FC0E8D" w:rsidRDefault="005579D5" w:rsidP="005579D5">
      <w:pPr>
        <w:spacing w:after="0" w:line="240" w:lineRule="exact"/>
        <w:rPr>
          <w:del w:id="4279" w:author="Yann Bourdeau" w:date="2014-02-06T16:23:00Z"/>
          <w:rFonts w:ascii="MS Reference Sans Serif" w:hAnsi="MS Reference Sans Serif"/>
          <w:szCs w:val="22"/>
          <w:lang w:val="en-CA"/>
        </w:rPr>
      </w:pPr>
      <w:del w:id="4280" w:author="Yann Bourdeau" w:date="2014-02-06T16:23:00Z">
        <w:r w:rsidRPr="00381014" w:rsidDel="00FC0E8D">
          <w:rPr>
            <w:rFonts w:ascii="MS Reference Sans Serif" w:hAnsi="MS Reference Sans Serif"/>
            <w:szCs w:val="22"/>
            <w:lang w:val="en-CA"/>
          </w:rPr>
          <w:delText xml:space="preserve">          false,</w:delText>
        </w:r>
      </w:del>
    </w:p>
    <w:p w14:paraId="14AC8055" w14:textId="17A5DE8E" w:rsidR="005579D5" w:rsidRPr="00381014" w:rsidDel="00FC0E8D" w:rsidRDefault="005579D5" w:rsidP="005579D5">
      <w:pPr>
        <w:spacing w:after="0" w:line="240" w:lineRule="exact"/>
        <w:rPr>
          <w:del w:id="4281" w:author="Yann Bourdeau" w:date="2014-02-06T16:23:00Z"/>
          <w:rFonts w:ascii="MS Reference Sans Serif" w:hAnsi="MS Reference Sans Serif"/>
          <w:szCs w:val="22"/>
          <w:lang w:val="en-CA"/>
        </w:rPr>
      </w:pPr>
      <w:del w:id="4282" w:author="Yann Bourdeau" w:date="2014-02-06T16:23:00Z">
        <w:r w:rsidRPr="00381014" w:rsidDel="00FC0E8D">
          <w:rPr>
            <w:rFonts w:ascii="MS Reference Sans Serif" w:hAnsi="MS Reference Sans Serif"/>
            <w:szCs w:val="22"/>
            <w:lang w:val="en-CA"/>
          </w:rPr>
          <w:delText xml:space="preserve">          false,</w:delText>
        </w:r>
      </w:del>
    </w:p>
    <w:p w14:paraId="38C3E830" w14:textId="2CAD7340" w:rsidR="005579D5" w:rsidRPr="00381014" w:rsidDel="00FC0E8D" w:rsidRDefault="005579D5" w:rsidP="005579D5">
      <w:pPr>
        <w:spacing w:after="0" w:line="240" w:lineRule="exact"/>
        <w:rPr>
          <w:del w:id="4283" w:author="Yann Bourdeau" w:date="2014-02-06T16:23:00Z"/>
          <w:rFonts w:ascii="MS Reference Sans Serif" w:hAnsi="MS Reference Sans Serif"/>
          <w:szCs w:val="22"/>
          <w:lang w:val="en-CA"/>
        </w:rPr>
      </w:pPr>
      <w:del w:id="4284" w:author="Yann Bourdeau" w:date="2014-02-06T16:23:00Z">
        <w:r w:rsidRPr="00381014" w:rsidDel="00FC0E8D">
          <w:rPr>
            <w:rFonts w:ascii="MS Reference Sans Serif" w:hAnsi="MS Reference Sans Serif"/>
            <w:szCs w:val="22"/>
            <w:lang w:val="en-CA"/>
          </w:rPr>
          <w:delText xml:space="preserve">          "defaultvalue",</w:delText>
        </w:r>
      </w:del>
    </w:p>
    <w:p w14:paraId="4EAF52D4" w14:textId="32846506" w:rsidR="005579D5" w:rsidRPr="00381014" w:rsidDel="00FC0E8D" w:rsidRDefault="005579D5" w:rsidP="005579D5">
      <w:pPr>
        <w:spacing w:after="0" w:line="240" w:lineRule="exact"/>
        <w:rPr>
          <w:del w:id="4285" w:author="Yann Bourdeau" w:date="2014-02-06T16:23:00Z"/>
          <w:rFonts w:ascii="MS Reference Sans Serif" w:hAnsi="MS Reference Sans Serif"/>
          <w:szCs w:val="22"/>
          <w:lang w:val="en-CA"/>
        </w:rPr>
      </w:pPr>
      <w:del w:id="4286" w:author="Yann Bourdeau" w:date="2014-02-06T16:23:00Z">
        <w:r w:rsidRPr="00381014" w:rsidDel="00FC0E8D">
          <w:rPr>
            <w:rFonts w:ascii="MS Reference Sans Serif" w:hAnsi="MS Reference Sans Serif"/>
            <w:szCs w:val="22"/>
            <w:lang w:val="en-CA"/>
          </w:rPr>
          <w:delText xml:space="preserve">          false,</w:delText>
        </w:r>
      </w:del>
    </w:p>
    <w:p w14:paraId="37095D3E" w14:textId="3D4CFBC6" w:rsidR="005579D5" w:rsidRPr="00381014" w:rsidDel="00FC0E8D" w:rsidRDefault="005579D5" w:rsidP="005579D5">
      <w:pPr>
        <w:spacing w:after="0" w:line="240" w:lineRule="exact"/>
        <w:rPr>
          <w:del w:id="4287" w:author="Yann Bourdeau" w:date="2014-02-06T16:23:00Z"/>
          <w:rFonts w:ascii="MS Reference Sans Serif" w:hAnsi="MS Reference Sans Serif"/>
          <w:szCs w:val="22"/>
          <w:lang w:val="en-CA"/>
        </w:rPr>
      </w:pPr>
      <w:del w:id="4288" w:author="Yann Bourdeau" w:date="2014-02-06T16:23:00Z">
        <w:r w:rsidRPr="00381014" w:rsidDel="00FC0E8D">
          <w:rPr>
            <w:rFonts w:ascii="MS Reference Sans Serif" w:hAnsi="MS Reference Sans Serif"/>
            <w:szCs w:val="22"/>
            <w:lang w:val="en-CA"/>
          </w:rPr>
          <w:delText xml:space="preserve">          0,</w:delText>
        </w:r>
      </w:del>
    </w:p>
    <w:p w14:paraId="7D4ADF46" w14:textId="0390ECF6" w:rsidR="005579D5" w:rsidRPr="00381014" w:rsidDel="00FC0E8D" w:rsidRDefault="005579D5" w:rsidP="005579D5">
      <w:pPr>
        <w:spacing w:after="0" w:line="240" w:lineRule="exact"/>
        <w:rPr>
          <w:del w:id="4289" w:author="Yann Bourdeau" w:date="2014-02-06T16:23:00Z"/>
          <w:rFonts w:ascii="MS Reference Sans Serif" w:hAnsi="MS Reference Sans Serif"/>
          <w:szCs w:val="22"/>
          <w:lang w:val="en-CA"/>
        </w:rPr>
      </w:pPr>
      <w:del w:id="4290" w:author="Yann Bourdeau" w:date="2014-02-06T16:23:00Z">
        <w:r w:rsidRPr="00381014" w:rsidDel="00FC0E8D">
          <w:rPr>
            <w:rFonts w:ascii="MS Reference Sans Serif" w:hAnsi="MS Reference Sans Serif"/>
            <w:szCs w:val="22"/>
            <w:lang w:val="en-CA"/>
          </w:rPr>
          <w:delText xml:space="preserve">          0,</w:delText>
        </w:r>
      </w:del>
    </w:p>
    <w:p w14:paraId="3C6472C5" w14:textId="34E1BFAB" w:rsidR="005579D5" w:rsidRPr="00381014" w:rsidDel="00FC0E8D" w:rsidRDefault="005579D5" w:rsidP="005579D5">
      <w:pPr>
        <w:spacing w:after="0" w:line="240" w:lineRule="exact"/>
        <w:rPr>
          <w:del w:id="4291" w:author="Yann Bourdeau" w:date="2014-02-06T16:23:00Z"/>
          <w:rFonts w:ascii="MS Reference Sans Serif" w:hAnsi="MS Reference Sans Serif"/>
          <w:szCs w:val="22"/>
          <w:lang w:val="en-CA"/>
        </w:rPr>
      </w:pPr>
      <w:del w:id="4292" w:author="Yann Bourdeau" w:date="2014-02-06T16:23:00Z">
        <w:r w:rsidRPr="00381014" w:rsidDel="00FC0E8D">
          <w:rPr>
            <w:rFonts w:ascii="MS Reference Sans Serif" w:hAnsi="MS Reference Sans Serif"/>
            <w:szCs w:val="22"/>
            <w:lang w:val="en-CA"/>
          </w:rPr>
          <w:delText xml:space="preserve">          0));</w:delText>
        </w:r>
      </w:del>
    </w:p>
    <w:p w14:paraId="7493D098" w14:textId="5F972D33" w:rsidR="005579D5" w:rsidRPr="00381014" w:rsidDel="00FC0E8D" w:rsidRDefault="005579D5" w:rsidP="005579D5">
      <w:pPr>
        <w:spacing w:after="0" w:line="240" w:lineRule="exact"/>
        <w:rPr>
          <w:del w:id="4293" w:author="Yann Bourdeau" w:date="2014-02-06T16:23:00Z"/>
          <w:rFonts w:ascii="MS Reference Sans Serif" w:hAnsi="MS Reference Sans Serif"/>
          <w:szCs w:val="22"/>
          <w:lang w:val="en-CA"/>
        </w:rPr>
      </w:pPr>
      <w:del w:id="4294"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r>
      </w:del>
    </w:p>
    <w:p w14:paraId="65B66009" w14:textId="3C03421A" w:rsidR="005579D5" w:rsidRPr="00381014" w:rsidDel="00FC0E8D" w:rsidRDefault="005579D5" w:rsidP="005579D5">
      <w:pPr>
        <w:spacing w:after="0" w:line="240" w:lineRule="exact"/>
        <w:rPr>
          <w:del w:id="4295" w:author="Yann Bourdeau" w:date="2014-02-06T16:23:00Z"/>
          <w:rFonts w:ascii="MS Reference Sans Serif" w:hAnsi="MS Reference Sans Serif"/>
          <w:szCs w:val="22"/>
          <w:lang w:val="en-CA"/>
        </w:rPr>
      </w:pPr>
      <w:del w:id="4296" w:author="Yann Bourdeau" w:date="2014-02-06T16:23:00Z">
        <w:r w:rsidRPr="00381014" w:rsidDel="00FC0E8D">
          <w:rPr>
            <w:rFonts w:ascii="MS Reference Sans Serif" w:hAnsi="MS Reference Sans Serif"/>
            <w:szCs w:val="22"/>
            <w:lang w:val="en-CA"/>
          </w:rPr>
          <w:tab/>
          <w:delText>fi.insert</w:delText>
        </w:r>
      </w:del>
    </w:p>
    <w:p w14:paraId="208F2D30" w14:textId="2FB923BD" w:rsidR="005579D5" w:rsidRPr="00381014" w:rsidDel="00FC0E8D" w:rsidRDefault="005579D5" w:rsidP="005579D5">
      <w:pPr>
        <w:spacing w:after="0" w:line="240" w:lineRule="exact"/>
        <w:rPr>
          <w:del w:id="4297" w:author="Yann Bourdeau" w:date="2014-02-06T16:23:00Z"/>
          <w:rFonts w:ascii="MS Reference Sans Serif" w:hAnsi="MS Reference Sans Serif"/>
          <w:szCs w:val="22"/>
          <w:lang w:val="en-CA"/>
        </w:rPr>
      </w:pPr>
      <w:del w:id="4298" w:author="Yann Bourdeau" w:date="2014-02-06T16:23:00Z">
        <w:r w:rsidRPr="00381014" w:rsidDel="00FC0E8D">
          <w:rPr>
            <w:rFonts w:ascii="MS Reference Sans Serif" w:hAnsi="MS Reference Sans Serif"/>
            <w:szCs w:val="22"/>
            <w:lang w:val="en-CA"/>
          </w:rPr>
          <w:delText xml:space="preserve">        (blueslice::policy::profile::FieldInfo</w:delText>
        </w:r>
      </w:del>
    </w:p>
    <w:p w14:paraId="2FC53DD7" w14:textId="56697E5B" w:rsidR="005579D5" w:rsidRPr="00381014" w:rsidDel="00FC0E8D" w:rsidRDefault="005579D5" w:rsidP="005579D5">
      <w:pPr>
        <w:spacing w:after="0" w:line="240" w:lineRule="exact"/>
        <w:rPr>
          <w:del w:id="4299" w:author="Yann Bourdeau" w:date="2014-02-06T16:23:00Z"/>
          <w:rFonts w:ascii="MS Reference Sans Serif" w:hAnsi="MS Reference Sans Serif"/>
          <w:szCs w:val="22"/>
          <w:lang w:val="en-CA"/>
        </w:rPr>
      </w:pPr>
      <w:del w:id="4300" w:author="Yann Bourdeau" w:date="2014-02-06T16:23:00Z">
        <w:r w:rsidRPr="00381014" w:rsidDel="00FC0E8D">
          <w:rPr>
            <w:rFonts w:ascii="MS Reference Sans Serif" w:hAnsi="MS Reference Sans Serif"/>
            <w:szCs w:val="22"/>
            <w:lang w:val="en-CA"/>
          </w:rPr>
          <w:delText xml:space="preserve">         ((EAttribute)3, "name3",</w:delText>
        </w:r>
      </w:del>
    </w:p>
    <w:p w14:paraId="3CE22BCF" w14:textId="22299F89" w:rsidR="005579D5" w:rsidRPr="00381014" w:rsidDel="00FC0E8D" w:rsidRDefault="005579D5" w:rsidP="005579D5">
      <w:pPr>
        <w:spacing w:after="0" w:line="240" w:lineRule="exact"/>
        <w:rPr>
          <w:del w:id="4301" w:author="Yann Bourdeau" w:date="2014-02-06T16:23:00Z"/>
          <w:rFonts w:ascii="MS Reference Sans Serif" w:hAnsi="MS Reference Sans Serif"/>
          <w:szCs w:val="22"/>
          <w:lang w:val="en-CA"/>
        </w:rPr>
      </w:pPr>
      <w:del w:id="4302" w:author="Yann Bourdeau" w:date="2014-02-06T16:23:00Z">
        <w:r w:rsidRPr="00381014" w:rsidDel="00FC0E8D">
          <w:rPr>
            <w:rFonts w:ascii="MS Reference Sans Serif" w:hAnsi="MS Reference Sans Serif"/>
            <w:szCs w:val="22"/>
            <w:lang w:val="en-CA"/>
          </w:rPr>
          <w:delText xml:space="preserve">          false,</w:delText>
        </w:r>
      </w:del>
    </w:p>
    <w:p w14:paraId="4BB781B6" w14:textId="14EFB20F" w:rsidR="005579D5" w:rsidRPr="00381014" w:rsidDel="00FC0E8D" w:rsidRDefault="005579D5" w:rsidP="005579D5">
      <w:pPr>
        <w:spacing w:after="0" w:line="240" w:lineRule="exact"/>
        <w:rPr>
          <w:del w:id="4303" w:author="Yann Bourdeau" w:date="2014-02-06T16:23:00Z"/>
          <w:rFonts w:ascii="MS Reference Sans Serif" w:hAnsi="MS Reference Sans Serif"/>
          <w:szCs w:val="22"/>
          <w:lang w:val="en-CA"/>
        </w:rPr>
      </w:pPr>
      <w:del w:id="4304" w:author="Yann Bourdeau" w:date="2014-02-06T16:23:00Z">
        <w:r w:rsidRPr="00381014" w:rsidDel="00FC0E8D">
          <w:rPr>
            <w:rFonts w:ascii="MS Reference Sans Serif" w:hAnsi="MS Reference Sans Serif"/>
            <w:szCs w:val="22"/>
            <w:lang w:val="en-CA"/>
          </w:rPr>
          <w:delText xml:space="preserve">          true,</w:delText>
        </w:r>
      </w:del>
    </w:p>
    <w:p w14:paraId="59F7F0F7" w14:textId="5DDBEE1C" w:rsidR="005579D5" w:rsidRPr="00381014" w:rsidDel="00FC0E8D" w:rsidRDefault="005579D5" w:rsidP="005579D5">
      <w:pPr>
        <w:spacing w:after="0" w:line="240" w:lineRule="exact"/>
        <w:rPr>
          <w:del w:id="4305" w:author="Yann Bourdeau" w:date="2014-02-06T16:23:00Z"/>
          <w:rFonts w:ascii="MS Reference Sans Serif" w:hAnsi="MS Reference Sans Serif"/>
          <w:szCs w:val="22"/>
          <w:lang w:val="en-CA"/>
        </w:rPr>
      </w:pPr>
      <w:del w:id="4306" w:author="Yann Bourdeau" w:date="2014-02-06T16:23:00Z">
        <w:r w:rsidRPr="00381014" w:rsidDel="00FC0E8D">
          <w:rPr>
            <w:rFonts w:ascii="MS Reference Sans Serif" w:hAnsi="MS Reference Sans Serif"/>
            <w:szCs w:val="22"/>
            <w:lang w:val="en-CA"/>
          </w:rPr>
          <w:delText xml:space="preserve">          false,</w:delText>
        </w:r>
      </w:del>
    </w:p>
    <w:p w14:paraId="17E4295F" w14:textId="1E36130D" w:rsidR="005579D5" w:rsidRPr="00381014" w:rsidDel="00FC0E8D" w:rsidRDefault="005579D5" w:rsidP="005579D5">
      <w:pPr>
        <w:spacing w:after="0" w:line="240" w:lineRule="exact"/>
        <w:rPr>
          <w:del w:id="4307" w:author="Yann Bourdeau" w:date="2014-02-06T16:23:00Z"/>
          <w:rFonts w:ascii="MS Reference Sans Serif" w:hAnsi="MS Reference Sans Serif"/>
          <w:szCs w:val="22"/>
          <w:lang w:val="en-CA"/>
        </w:rPr>
      </w:pPr>
      <w:del w:id="4308" w:author="Yann Bourdeau" w:date="2014-02-06T16:23:00Z">
        <w:r w:rsidRPr="00381014" w:rsidDel="00FC0E8D">
          <w:rPr>
            <w:rFonts w:ascii="MS Reference Sans Serif" w:hAnsi="MS Reference Sans Serif"/>
            <w:szCs w:val="22"/>
            <w:lang w:val="en-CA"/>
          </w:rPr>
          <w:delText xml:space="preserve">          false,</w:delText>
        </w:r>
      </w:del>
    </w:p>
    <w:p w14:paraId="2713DBBC" w14:textId="716F0231" w:rsidR="005579D5" w:rsidRPr="00381014" w:rsidDel="00FC0E8D" w:rsidRDefault="005579D5" w:rsidP="005579D5">
      <w:pPr>
        <w:spacing w:after="0" w:line="240" w:lineRule="exact"/>
        <w:rPr>
          <w:del w:id="4309" w:author="Yann Bourdeau" w:date="2014-02-06T16:23:00Z"/>
          <w:rFonts w:ascii="MS Reference Sans Serif" w:hAnsi="MS Reference Sans Serif"/>
          <w:szCs w:val="22"/>
          <w:lang w:val="en-CA"/>
        </w:rPr>
      </w:pPr>
      <w:del w:id="4310" w:author="Yann Bourdeau" w:date="2014-02-06T16:23:00Z">
        <w:r w:rsidRPr="00381014" w:rsidDel="00FC0E8D">
          <w:rPr>
            <w:rFonts w:ascii="MS Reference Sans Serif" w:hAnsi="MS Reference Sans Serif"/>
            <w:szCs w:val="22"/>
            <w:lang w:val="en-CA"/>
          </w:rPr>
          <w:delText xml:space="preserve">          false,</w:delText>
        </w:r>
      </w:del>
    </w:p>
    <w:p w14:paraId="3FE173F1" w14:textId="76DEDC3B" w:rsidR="005579D5" w:rsidRPr="00381014" w:rsidDel="00FC0E8D" w:rsidRDefault="005579D5" w:rsidP="005579D5">
      <w:pPr>
        <w:spacing w:after="0" w:line="240" w:lineRule="exact"/>
        <w:rPr>
          <w:del w:id="4311" w:author="Yann Bourdeau" w:date="2014-02-06T16:23:00Z"/>
          <w:rFonts w:ascii="MS Reference Sans Serif" w:hAnsi="MS Reference Sans Serif"/>
          <w:szCs w:val="22"/>
          <w:lang w:val="en-CA"/>
        </w:rPr>
      </w:pPr>
      <w:del w:id="4312" w:author="Yann Bourdeau" w:date="2014-02-06T16:23:00Z">
        <w:r w:rsidRPr="00381014" w:rsidDel="00FC0E8D">
          <w:rPr>
            <w:rFonts w:ascii="MS Reference Sans Serif" w:hAnsi="MS Reference Sans Serif"/>
            <w:szCs w:val="22"/>
            <w:lang w:val="en-CA"/>
          </w:rPr>
          <w:delText xml:space="preserve">          false,</w:delText>
        </w:r>
      </w:del>
    </w:p>
    <w:p w14:paraId="4729CAAE" w14:textId="30A47E8E" w:rsidR="005579D5" w:rsidRPr="00381014" w:rsidDel="00FC0E8D" w:rsidRDefault="005579D5" w:rsidP="005579D5">
      <w:pPr>
        <w:spacing w:after="0" w:line="240" w:lineRule="exact"/>
        <w:rPr>
          <w:del w:id="4313" w:author="Yann Bourdeau" w:date="2014-02-06T16:23:00Z"/>
          <w:rFonts w:ascii="MS Reference Sans Serif" w:hAnsi="MS Reference Sans Serif"/>
          <w:szCs w:val="22"/>
          <w:lang w:val="en-CA"/>
        </w:rPr>
      </w:pPr>
      <w:del w:id="4314" w:author="Yann Bourdeau" w:date="2014-02-06T16:23:00Z">
        <w:r w:rsidRPr="00381014" w:rsidDel="00FC0E8D">
          <w:rPr>
            <w:rFonts w:ascii="MS Reference Sans Serif" w:hAnsi="MS Reference Sans Serif"/>
            <w:szCs w:val="22"/>
            <w:lang w:val="en-CA"/>
          </w:rPr>
          <w:delText xml:space="preserve">          "defaultvalue",</w:delText>
        </w:r>
      </w:del>
    </w:p>
    <w:p w14:paraId="29513ECB" w14:textId="26E76833" w:rsidR="005579D5" w:rsidRPr="00381014" w:rsidDel="00FC0E8D" w:rsidRDefault="005579D5" w:rsidP="005579D5">
      <w:pPr>
        <w:spacing w:after="0" w:line="240" w:lineRule="exact"/>
        <w:rPr>
          <w:del w:id="4315" w:author="Yann Bourdeau" w:date="2014-02-06T16:23:00Z"/>
          <w:rFonts w:ascii="MS Reference Sans Serif" w:hAnsi="MS Reference Sans Serif"/>
          <w:szCs w:val="22"/>
          <w:lang w:val="en-CA"/>
        </w:rPr>
      </w:pPr>
      <w:del w:id="4316" w:author="Yann Bourdeau" w:date="2014-02-06T16:23:00Z">
        <w:r w:rsidRPr="00381014" w:rsidDel="00FC0E8D">
          <w:rPr>
            <w:rFonts w:ascii="MS Reference Sans Serif" w:hAnsi="MS Reference Sans Serif"/>
            <w:szCs w:val="22"/>
            <w:lang w:val="en-CA"/>
          </w:rPr>
          <w:delText xml:space="preserve">          false,</w:delText>
        </w:r>
      </w:del>
    </w:p>
    <w:p w14:paraId="2CE2B376" w14:textId="767A442C" w:rsidR="005579D5" w:rsidRPr="00381014" w:rsidDel="00FC0E8D" w:rsidRDefault="005579D5" w:rsidP="005579D5">
      <w:pPr>
        <w:spacing w:after="0" w:line="240" w:lineRule="exact"/>
        <w:rPr>
          <w:del w:id="4317" w:author="Yann Bourdeau" w:date="2014-02-06T16:23:00Z"/>
          <w:rFonts w:ascii="MS Reference Sans Serif" w:hAnsi="MS Reference Sans Serif"/>
          <w:szCs w:val="22"/>
          <w:lang w:val="en-CA"/>
        </w:rPr>
      </w:pPr>
      <w:del w:id="4318" w:author="Yann Bourdeau" w:date="2014-02-06T16:23:00Z">
        <w:r w:rsidRPr="00381014" w:rsidDel="00FC0E8D">
          <w:rPr>
            <w:rFonts w:ascii="MS Reference Sans Serif" w:hAnsi="MS Reference Sans Serif"/>
            <w:szCs w:val="22"/>
            <w:lang w:val="en-CA"/>
          </w:rPr>
          <w:delText xml:space="preserve">          0,</w:delText>
        </w:r>
      </w:del>
    </w:p>
    <w:p w14:paraId="100B74CF" w14:textId="5F744514" w:rsidR="005579D5" w:rsidRPr="00381014" w:rsidDel="00FC0E8D" w:rsidRDefault="005579D5" w:rsidP="005579D5">
      <w:pPr>
        <w:spacing w:after="0" w:line="240" w:lineRule="exact"/>
        <w:rPr>
          <w:del w:id="4319" w:author="Yann Bourdeau" w:date="2014-02-06T16:23:00Z"/>
          <w:rFonts w:ascii="MS Reference Sans Serif" w:hAnsi="MS Reference Sans Serif"/>
          <w:szCs w:val="22"/>
          <w:lang w:val="en-CA"/>
        </w:rPr>
      </w:pPr>
      <w:del w:id="4320" w:author="Yann Bourdeau" w:date="2014-02-06T16:23:00Z">
        <w:r w:rsidRPr="00381014" w:rsidDel="00FC0E8D">
          <w:rPr>
            <w:rFonts w:ascii="MS Reference Sans Serif" w:hAnsi="MS Reference Sans Serif"/>
            <w:szCs w:val="22"/>
            <w:lang w:val="en-CA"/>
          </w:rPr>
          <w:delText xml:space="preserve">          0,</w:delText>
        </w:r>
      </w:del>
    </w:p>
    <w:p w14:paraId="228CF2DB" w14:textId="490296B0" w:rsidR="005579D5" w:rsidRPr="00381014" w:rsidDel="00FC0E8D" w:rsidRDefault="005579D5" w:rsidP="005579D5">
      <w:pPr>
        <w:spacing w:after="0" w:line="240" w:lineRule="exact"/>
        <w:rPr>
          <w:del w:id="4321" w:author="Yann Bourdeau" w:date="2014-02-06T16:23:00Z"/>
          <w:rFonts w:ascii="MS Reference Sans Serif" w:hAnsi="MS Reference Sans Serif"/>
          <w:szCs w:val="22"/>
          <w:lang w:val="en-CA"/>
        </w:rPr>
      </w:pPr>
      <w:del w:id="4322" w:author="Yann Bourdeau" w:date="2014-02-06T16:23:00Z">
        <w:r w:rsidRPr="00381014" w:rsidDel="00FC0E8D">
          <w:rPr>
            <w:rFonts w:ascii="MS Reference Sans Serif" w:hAnsi="MS Reference Sans Serif"/>
            <w:szCs w:val="22"/>
            <w:lang w:val="en-CA"/>
          </w:rPr>
          <w:delText xml:space="preserve">          0));</w:delText>
        </w:r>
      </w:del>
    </w:p>
    <w:p w14:paraId="144D843E" w14:textId="035BA965" w:rsidR="005579D5" w:rsidRPr="00381014" w:rsidDel="00FC0E8D" w:rsidRDefault="005579D5" w:rsidP="005579D5">
      <w:pPr>
        <w:spacing w:after="0" w:line="240" w:lineRule="exact"/>
        <w:rPr>
          <w:del w:id="4323" w:author="Yann Bourdeau" w:date="2014-02-06T16:23:00Z"/>
          <w:rFonts w:ascii="MS Reference Sans Serif" w:hAnsi="MS Reference Sans Serif"/>
          <w:szCs w:val="22"/>
          <w:lang w:val="en-CA"/>
        </w:rPr>
      </w:pPr>
    </w:p>
    <w:p w14:paraId="7CD6F957" w14:textId="7B2F581C" w:rsidR="005579D5" w:rsidRPr="00381014" w:rsidDel="00FC0E8D" w:rsidRDefault="005579D5" w:rsidP="005579D5">
      <w:pPr>
        <w:spacing w:after="0" w:line="240" w:lineRule="exact"/>
        <w:rPr>
          <w:del w:id="4324" w:author="Yann Bourdeau" w:date="2014-02-06T16:23:00Z"/>
          <w:rFonts w:ascii="MS Reference Sans Serif" w:hAnsi="MS Reference Sans Serif"/>
          <w:szCs w:val="22"/>
          <w:lang w:val="en-CA"/>
        </w:rPr>
      </w:pPr>
      <w:del w:id="4325" w:author="Yann Bourdeau" w:date="2014-02-06T16:23:00Z">
        <w:r w:rsidRPr="00381014" w:rsidDel="00FC0E8D">
          <w:rPr>
            <w:rFonts w:ascii="MS Reference Sans Serif" w:hAnsi="MS Reference Sans Serif"/>
            <w:szCs w:val="22"/>
            <w:lang w:val="en-CA"/>
          </w:rPr>
          <w:tab/>
          <w:delText>fi.insert</w:delText>
        </w:r>
      </w:del>
    </w:p>
    <w:p w14:paraId="5E286EFF" w14:textId="50E7C243" w:rsidR="005579D5" w:rsidRPr="00381014" w:rsidDel="00FC0E8D" w:rsidRDefault="005579D5" w:rsidP="005579D5">
      <w:pPr>
        <w:spacing w:after="0" w:line="240" w:lineRule="exact"/>
        <w:rPr>
          <w:del w:id="4326" w:author="Yann Bourdeau" w:date="2014-02-06T16:23:00Z"/>
          <w:rFonts w:ascii="MS Reference Sans Serif" w:hAnsi="MS Reference Sans Serif"/>
          <w:szCs w:val="22"/>
          <w:lang w:val="en-CA"/>
        </w:rPr>
      </w:pPr>
      <w:del w:id="4327" w:author="Yann Bourdeau" w:date="2014-02-06T16:23:00Z">
        <w:r w:rsidRPr="00381014" w:rsidDel="00FC0E8D">
          <w:rPr>
            <w:rFonts w:ascii="MS Reference Sans Serif" w:hAnsi="MS Reference Sans Serif"/>
            <w:szCs w:val="22"/>
            <w:lang w:val="en-CA"/>
          </w:rPr>
          <w:delText xml:space="preserve">        (blueslice::policy::profile::FieldInfo</w:delText>
        </w:r>
      </w:del>
    </w:p>
    <w:p w14:paraId="50371828" w14:textId="357F471E" w:rsidR="005579D5" w:rsidRPr="00381014" w:rsidDel="00FC0E8D" w:rsidRDefault="005579D5" w:rsidP="005579D5">
      <w:pPr>
        <w:spacing w:after="0" w:line="240" w:lineRule="exact"/>
        <w:rPr>
          <w:del w:id="4328" w:author="Yann Bourdeau" w:date="2014-02-06T16:23:00Z"/>
          <w:rFonts w:ascii="MS Reference Sans Serif" w:hAnsi="MS Reference Sans Serif"/>
          <w:szCs w:val="22"/>
          <w:lang w:val="en-CA"/>
        </w:rPr>
      </w:pPr>
      <w:del w:id="4329" w:author="Yann Bourdeau" w:date="2014-02-06T16:23:00Z">
        <w:r w:rsidRPr="00381014" w:rsidDel="00FC0E8D">
          <w:rPr>
            <w:rFonts w:ascii="MS Reference Sans Serif" w:hAnsi="MS Reference Sans Serif"/>
            <w:szCs w:val="22"/>
            <w:lang w:val="en-CA"/>
          </w:rPr>
          <w:delText xml:space="preserve">         ((EAttribute)4, "name4",</w:delText>
        </w:r>
      </w:del>
    </w:p>
    <w:p w14:paraId="6CA6A978" w14:textId="745301AB" w:rsidR="005579D5" w:rsidRPr="00381014" w:rsidDel="00FC0E8D" w:rsidRDefault="005579D5" w:rsidP="005579D5">
      <w:pPr>
        <w:spacing w:after="0" w:line="240" w:lineRule="exact"/>
        <w:rPr>
          <w:del w:id="4330" w:author="Yann Bourdeau" w:date="2014-02-06T16:23:00Z"/>
          <w:rFonts w:ascii="MS Reference Sans Serif" w:hAnsi="MS Reference Sans Serif"/>
          <w:szCs w:val="22"/>
          <w:lang w:val="en-CA"/>
        </w:rPr>
      </w:pPr>
      <w:del w:id="4331" w:author="Yann Bourdeau" w:date="2014-02-06T16:23:00Z">
        <w:r w:rsidRPr="00381014" w:rsidDel="00FC0E8D">
          <w:rPr>
            <w:rFonts w:ascii="MS Reference Sans Serif" w:hAnsi="MS Reference Sans Serif"/>
            <w:szCs w:val="22"/>
            <w:lang w:val="en-CA"/>
          </w:rPr>
          <w:delText xml:space="preserve">          false,</w:delText>
        </w:r>
      </w:del>
    </w:p>
    <w:p w14:paraId="50C052DC" w14:textId="0B801C4E" w:rsidR="005579D5" w:rsidRPr="00381014" w:rsidDel="00FC0E8D" w:rsidRDefault="005579D5" w:rsidP="005579D5">
      <w:pPr>
        <w:spacing w:after="0" w:line="240" w:lineRule="exact"/>
        <w:rPr>
          <w:del w:id="4332" w:author="Yann Bourdeau" w:date="2014-02-06T16:23:00Z"/>
          <w:rFonts w:ascii="MS Reference Sans Serif" w:hAnsi="MS Reference Sans Serif"/>
          <w:szCs w:val="22"/>
          <w:lang w:val="en-CA"/>
        </w:rPr>
      </w:pPr>
      <w:del w:id="4333" w:author="Yann Bourdeau" w:date="2014-02-06T16:23:00Z">
        <w:r w:rsidRPr="00381014" w:rsidDel="00FC0E8D">
          <w:rPr>
            <w:rFonts w:ascii="MS Reference Sans Serif" w:hAnsi="MS Reference Sans Serif"/>
            <w:szCs w:val="22"/>
            <w:lang w:val="en-CA"/>
          </w:rPr>
          <w:delText xml:space="preserve">          false,</w:delText>
        </w:r>
      </w:del>
    </w:p>
    <w:p w14:paraId="7D379BE8" w14:textId="1329C2A8" w:rsidR="005579D5" w:rsidRPr="00381014" w:rsidDel="00FC0E8D" w:rsidRDefault="005579D5" w:rsidP="005579D5">
      <w:pPr>
        <w:spacing w:after="0" w:line="240" w:lineRule="exact"/>
        <w:rPr>
          <w:del w:id="4334" w:author="Yann Bourdeau" w:date="2014-02-06T16:23:00Z"/>
          <w:rFonts w:ascii="MS Reference Sans Serif" w:hAnsi="MS Reference Sans Serif"/>
          <w:szCs w:val="22"/>
          <w:lang w:val="en-CA"/>
        </w:rPr>
      </w:pPr>
      <w:del w:id="4335" w:author="Yann Bourdeau" w:date="2014-02-06T16:23:00Z">
        <w:r w:rsidRPr="00381014" w:rsidDel="00FC0E8D">
          <w:rPr>
            <w:rFonts w:ascii="MS Reference Sans Serif" w:hAnsi="MS Reference Sans Serif"/>
            <w:szCs w:val="22"/>
            <w:lang w:val="en-CA"/>
          </w:rPr>
          <w:delText xml:space="preserve">          true,</w:delText>
        </w:r>
      </w:del>
    </w:p>
    <w:p w14:paraId="59651940" w14:textId="39396FF4" w:rsidR="005579D5" w:rsidRPr="00381014" w:rsidDel="00FC0E8D" w:rsidRDefault="005579D5" w:rsidP="005579D5">
      <w:pPr>
        <w:spacing w:after="0" w:line="240" w:lineRule="exact"/>
        <w:rPr>
          <w:del w:id="4336" w:author="Yann Bourdeau" w:date="2014-02-06T16:23:00Z"/>
          <w:rFonts w:ascii="MS Reference Sans Serif" w:hAnsi="MS Reference Sans Serif"/>
          <w:szCs w:val="22"/>
          <w:lang w:val="en-CA"/>
        </w:rPr>
      </w:pPr>
      <w:del w:id="4337" w:author="Yann Bourdeau" w:date="2014-02-06T16:23:00Z">
        <w:r w:rsidRPr="00381014" w:rsidDel="00FC0E8D">
          <w:rPr>
            <w:rFonts w:ascii="MS Reference Sans Serif" w:hAnsi="MS Reference Sans Serif"/>
            <w:szCs w:val="22"/>
            <w:lang w:val="en-CA"/>
          </w:rPr>
          <w:delText xml:space="preserve">          false,</w:delText>
        </w:r>
      </w:del>
    </w:p>
    <w:p w14:paraId="1686A3C3" w14:textId="77D149BE" w:rsidR="005579D5" w:rsidRPr="00381014" w:rsidDel="00FC0E8D" w:rsidRDefault="005579D5" w:rsidP="005579D5">
      <w:pPr>
        <w:spacing w:after="0" w:line="240" w:lineRule="exact"/>
        <w:rPr>
          <w:del w:id="4338" w:author="Yann Bourdeau" w:date="2014-02-06T16:23:00Z"/>
          <w:rFonts w:ascii="MS Reference Sans Serif" w:hAnsi="MS Reference Sans Serif"/>
          <w:szCs w:val="22"/>
          <w:lang w:val="en-CA"/>
        </w:rPr>
      </w:pPr>
      <w:del w:id="4339" w:author="Yann Bourdeau" w:date="2014-02-06T16:23:00Z">
        <w:r w:rsidRPr="00381014" w:rsidDel="00FC0E8D">
          <w:rPr>
            <w:rFonts w:ascii="MS Reference Sans Serif" w:hAnsi="MS Reference Sans Serif"/>
            <w:szCs w:val="22"/>
            <w:lang w:val="en-CA"/>
          </w:rPr>
          <w:delText xml:space="preserve">          false,</w:delText>
        </w:r>
      </w:del>
    </w:p>
    <w:p w14:paraId="46453ED0" w14:textId="2A5FF657" w:rsidR="005579D5" w:rsidRPr="00381014" w:rsidDel="00FC0E8D" w:rsidRDefault="005579D5" w:rsidP="005579D5">
      <w:pPr>
        <w:spacing w:after="0" w:line="240" w:lineRule="exact"/>
        <w:rPr>
          <w:del w:id="4340" w:author="Yann Bourdeau" w:date="2014-02-06T16:23:00Z"/>
          <w:rFonts w:ascii="MS Reference Sans Serif" w:hAnsi="MS Reference Sans Serif"/>
          <w:szCs w:val="22"/>
          <w:lang w:val="en-CA"/>
        </w:rPr>
      </w:pPr>
      <w:del w:id="4341" w:author="Yann Bourdeau" w:date="2014-02-06T16:23:00Z">
        <w:r w:rsidRPr="00381014" w:rsidDel="00FC0E8D">
          <w:rPr>
            <w:rFonts w:ascii="MS Reference Sans Serif" w:hAnsi="MS Reference Sans Serif"/>
            <w:szCs w:val="22"/>
            <w:lang w:val="en-CA"/>
          </w:rPr>
          <w:delText xml:space="preserve">          false,</w:delText>
        </w:r>
      </w:del>
    </w:p>
    <w:p w14:paraId="69879CA2" w14:textId="7313A53F" w:rsidR="005579D5" w:rsidRPr="00381014" w:rsidDel="00FC0E8D" w:rsidRDefault="005579D5" w:rsidP="005579D5">
      <w:pPr>
        <w:spacing w:after="0" w:line="240" w:lineRule="exact"/>
        <w:rPr>
          <w:del w:id="4342" w:author="Yann Bourdeau" w:date="2014-02-06T16:23:00Z"/>
          <w:rFonts w:ascii="MS Reference Sans Serif" w:hAnsi="MS Reference Sans Serif"/>
          <w:szCs w:val="22"/>
          <w:lang w:val="en-CA"/>
        </w:rPr>
      </w:pPr>
      <w:del w:id="4343" w:author="Yann Bourdeau" w:date="2014-02-06T16:23:00Z">
        <w:r w:rsidRPr="00381014" w:rsidDel="00FC0E8D">
          <w:rPr>
            <w:rFonts w:ascii="MS Reference Sans Serif" w:hAnsi="MS Reference Sans Serif"/>
            <w:szCs w:val="22"/>
            <w:lang w:val="en-CA"/>
          </w:rPr>
          <w:delText xml:space="preserve">          "defaultvalue",</w:delText>
        </w:r>
      </w:del>
    </w:p>
    <w:p w14:paraId="1290E259" w14:textId="3CF8C101" w:rsidR="005579D5" w:rsidRPr="00381014" w:rsidDel="00FC0E8D" w:rsidRDefault="005579D5" w:rsidP="005579D5">
      <w:pPr>
        <w:spacing w:after="0" w:line="240" w:lineRule="exact"/>
        <w:rPr>
          <w:del w:id="4344" w:author="Yann Bourdeau" w:date="2014-02-06T16:23:00Z"/>
          <w:rFonts w:ascii="MS Reference Sans Serif" w:hAnsi="MS Reference Sans Serif"/>
          <w:szCs w:val="22"/>
          <w:lang w:val="en-CA"/>
        </w:rPr>
      </w:pPr>
      <w:del w:id="4345" w:author="Yann Bourdeau" w:date="2014-02-06T16:23:00Z">
        <w:r w:rsidRPr="00381014" w:rsidDel="00FC0E8D">
          <w:rPr>
            <w:rFonts w:ascii="MS Reference Sans Serif" w:hAnsi="MS Reference Sans Serif"/>
            <w:szCs w:val="22"/>
            <w:lang w:val="en-CA"/>
          </w:rPr>
          <w:delText xml:space="preserve">          false,</w:delText>
        </w:r>
      </w:del>
    </w:p>
    <w:p w14:paraId="5B482E99" w14:textId="5E7DE962" w:rsidR="005579D5" w:rsidRPr="00381014" w:rsidDel="00FC0E8D" w:rsidRDefault="005579D5" w:rsidP="005579D5">
      <w:pPr>
        <w:spacing w:after="0" w:line="240" w:lineRule="exact"/>
        <w:rPr>
          <w:del w:id="4346" w:author="Yann Bourdeau" w:date="2014-02-06T16:23:00Z"/>
          <w:rFonts w:ascii="MS Reference Sans Serif" w:hAnsi="MS Reference Sans Serif"/>
          <w:szCs w:val="22"/>
          <w:lang w:val="en-CA"/>
        </w:rPr>
      </w:pPr>
      <w:del w:id="4347" w:author="Yann Bourdeau" w:date="2014-02-06T16:23:00Z">
        <w:r w:rsidRPr="00381014" w:rsidDel="00FC0E8D">
          <w:rPr>
            <w:rFonts w:ascii="MS Reference Sans Serif" w:hAnsi="MS Reference Sans Serif"/>
            <w:szCs w:val="22"/>
            <w:lang w:val="en-CA"/>
          </w:rPr>
          <w:delText xml:space="preserve">          0,</w:delText>
        </w:r>
      </w:del>
    </w:p>
    <w:p w14:paraId="7B307B3F" w14:textId="0B9CA574" w:rsidR="005579D5" w:rsidRPr="00381014" w:rsidDel="00FC0E8D" w:rsidRDefault="005579D5" w:rsidP="005579D5">
      <w:pPr>
        <w:spacing w:after="0" w:line="240" w:lineRule="exact"/>
        <w:rPr>
          <w:del w:id="4348" w:author="Yann Bourdeau" w:date="2014-02-06T16:23:00Z"/>
          <w:rFonts w:ascii="MS Reference Sans Serif" w:hAnsi="MS Reference Sans Serif"/>
          <w:szCs w:val="22"/>
          <w:lang w:val="en-CA"/>
        </w:rPr>
      </w:pPr>
      <w:del w:id="4349" w:author="Yann Bourdeau" w:date="2014-02-06T16:23:00Z">
        <w:r w:rsidRPr="00381014" w:rsidDel="00FC0E8D">
          <w:rPr>
            <w:rFonts w:ascii="MS Reference Sans Serif" w:hAnsi="MS Reference Sans Serif"/>
            <w:szCs w:val="22"/>
            <w:lang w:val="en-CA"/>
          </w:rPr>
          <w:delText xml:space="preserve">          0,</w:delText>
        </w:r>
      </w:del>
    </w:p>
    <w:p w14:paraId="0DF50DA9" w14:textId="4B57C910" w:rsidR="005579D5" w:rsidRPr="00381014" w:rsidDel="00FC0E8D" w:rsidRDefault="005579D5" w:rsidP="005579D5">
      <w:pPr>
        <w:spacing w:after="0" w:line="240" w:lineRule="exact"/>
        <w:rPr>
          <w:del w:id="4350" w:author="Yann Bourdeau" w:date="2014-02-06T16:23:00Z"/>
          <w:rFonts w:ascii="MS Reference Sans Serif" w:hAnsi="MS Reference Sans Serif"/>
          <w:szCs w:val="22"/>
          <w:lang w:val="en-CA"/>
        </w:rPr>
      </w:pPr>
      <w:del w:id="4351" w:author="Yann Bourdeau" w:date="2014-02-06T16:23:00Z">
        <w:r w:rsidRPr="00381014" w:rsidDel="00FC0E8D">
          <w:rPr>
            <w:rFonts w:ascii="MS Reference Sans Serif" w:hAnsi="MS Reference Sans Serif"/>
            <w:szCs w:val="22"/>
            <w:lang w:val="en-CA"/>
          </w:rPr>
          <w:delText xml:space="preserve">          0));</w:delText>
        </w:r>
      </w:del>
    </w:p>
    <w:p w14:paraId="0D19C3EB" w14:textId="01C9378B" w:rsidR="005579D5" w:rsidRPr="00381014" w:rsidDel="00FC0E8D" w:rsidRDefault="005579D5" w:rsidP="005579D5">
      <w:pPr>
        <w:spacing w:after="0" w:line="240" w:lineRule="exact"/>
        <w:rPr>
          <w:del w:id="4352" w:author="Yann Bourdeau" w:date="2014-02-06T16:23:00Z"/>
          <w:rFonts w:ascii="MS Reference Sans Serif" w:hAnsi="MS Reference Sans Serif"/>
          <w:szCs w:val="22"/>
          <w:lang w:val="en-CA"/>
        </w:rPr>
      </w:pPr>
    </w:p>
    <w:p w14:paraId="307DD8B4" w14:textId="6E015C21" w:rsidR="005579D5" w:rsidRPr="00381014" w:rsidDel="00FC0E8D" w:rsidRDefault="005579D5" w:rsidP="005579D5">
      <w:pPr>
        <w:spacing w:after="0" w:line="240" w:lineRule="exact"/>
        <w:rPr>
          <w:del w:id="4353" w:author="Yann Bourdeau" w:date="2014-02-06T16:23:00Z"/>
          <w:rFonts w:ascii="MS Reference Sans Serif" w:hAnsi="MS Reference Sans Serif"/>
          <w:szCs w:val="22"/>
          <w:lang w:val="en-CA"/>
        </w:rPr>
      </w:pPr>
      <w:del w:id="4354" w:author="Yann Bourdeau" w:date="2014-02-06T16:23:00Z">
        <w:r w:rsidRPr="00381014" w:rsidDel="00FC0E8D">
          <w:rPr>
            <w:rFonts w:ascii="MS Reference Sans Serif" w:hAnsi="MS Reference Sans Serif"/>
            <w:szCs w:val="22"/>
            <w:lang w:val="en-CA"/>
          </w:rPr>
          <w:tab/>
          <w:delText>fi.insert</w:delText>
        </w:r>
      </w:del>
    </w:p>
    <w:p w14:paraId="66EF2C0F" w14:textId="1C23CAC3" w:rsidR="005579D5" w:rsidRPr="00381014" w:rsidDel="00FC0E8D" w:rsidRDefault="005579D5" w:rsidP="005579D5">
      <w:pPr>
        <w:spacing w:after="0" w:line="240" w:lineRule="exact"/>
        <w:rPr>
          <w:del w:id="4355" w:author="Yann Bourdeau" w:date="2014-02-06T16:23:00Z"/>
          <w:rFonts w:ascii="MS Reference Sans Serif" w:hAnsi="MS Reference Sans Serif"/>
          <w:szCs w:val="22"/>
          <w:lang w:val="en-CA"/>
        </w:rPr>
      </w:pPr>
      <w:del w:id="4356" w:author="Yann Bourdeau" w:date="2014-02-06T16:23:00Z">
        <w:r w:rsidRPr="00381014" w:rsidDel="00FC0E8D">
          <w:rPr>
            <w:rFonts w:ascii="MS Reference Sans Serif" w:hAnsi="MS Reference Sans Serif"/>
            <w:szCs w:val="22"/>
            <w:lang w:val="en-CA"/>
          </w:rPr>
          <w:delText xml:space="preserve">        (blueslice::policy::profile::FieldInfo</w:delText>
        </w:r>
      </w:del>
    </w:p>
    <w:p w14:paraId="007A1DE9" w14:textId="705A3FC5" w:rsidR="005579D5" w:rsidRPr="00381014" w:rsidDel="00FC0E8D" w:rsidRDefault="005579D5" w:rsidP="005579D5">
      <w:pPr>
        <w:spacing w:after="0" w:line="240" w:lineRule="exact"/>
        <w:rPr>
          <w:del w:id="4357" w:author="Yann Bourdeau" w:date="2014-02-06T16:23:00Z"/>
          <w:rFonts w:ascii="MS Reference Sans Serif" w:hAnsi="MS Reference Sans Serif"/>
          <w:szCs w:val="22"/>
          <w:lang w:val="en-CA"/>
        </w:rPr>
      </w:pPr>
      <w:del w:id="4358" w:author="Yann Bourdeau" w:date="2014-02-06T16:23:00Z">
        <w:r w:rsidRPr="00381014" w:rsidDel="00FC0E8D">
          <w:rPr>
            <w:rFonts w:ascii="MS Reference Sans Serif" w:hAnsi="MS Reference Sans Serif"/>
            <w:szCs w:val="22"/>
            <w:lang w:val="en-CA"/>
          </w:rPr>
          <w:delText xml:space="preserve">         ((EAttribute)5, "name5",</w:delText>
        </w:r>
      </w:del>
    </w:p>
    <w:p w14:paraId="67DA1AAE" w14:textId="21BBFF1C" w:rsidR="005579D5" w:rsidRPr="00381014" w:rsidDel="00FC0E8D" w:rsidRDefault="005579D5" w:rsidP="005579D5">
      <w:pPr>
        <w:spacing w:after="0" w:line="240" w:lineRule="exact"/>
        <w:rPr>
          <w:del w:id="4359" w:author="Yann Bourdeau" w:date="2014-02-06T16:23:00Z"/>
          <w:rFonts w:ascii="MS Reference Sans Serif" w:hAnsi="MS Reference Sans Serif"/>
          <w:szCs w:val="22"/>
          <w:lang w:val="en-CA"/>
        </w:rPr>
      </w:pPr>
      <w:del w:id="4360" w:author="Yann Bourdeau" w:date="2014-02-06T16:23:00Z">
        <w:r w:rsidRPr="00381014" w:rsidDel="00FC0E8D">
          <w:rPr>
            <w:rFonts w:ascii="MS Reference Sans Serif" w:hAnsi="MS Reference Sans Serif"/>
            <w:szCs w:val="22"/>
            <w:lang w:val="en-CA"/>
          </w:rPr>
          <w:delText xml:space="preserve">          false,</w:delText>
        </w:r>
      </w:del>
    </w:p>
    <w:p w14:paraId="353E7767" w14:textId="00357FA8" w:rsidR="005579D5" w:rsidRPr="00381014" w:rsidDel="00FC0E8D" w:rsidRDefault="005579D5" w:rsidP="005579D5">
      <w:pPr>
        <w:spacing w:after="0" w:line="240" w:lineRule="exact"/>
        <w:rPr>
          <w:del w:id="4361" w:author="Yann Bourdeau" w:date="2014-02-06T16:23:00Z"/>
          <w:rFonts w:ascii="MS Reference Sans Serif" w:hAnsi="MS Reference Sans Serif"/>
          <w:szCs w:val="22"/>
          <w:lang w:val="en-CA"/>
        </w:rPr>
      </w:pPr>
      <w:del w:id="4362" w:author="Yann Bourdeau" w:date="2014-02-06T16:23:00Z">
        <w:r w:rsidRPr="00381014" w:rsidDel="00FC0E8D">
          <w:rPr>
            <w:rFonts w:ascii="MS Reference Sans Serif" w:hAnsi="MS Reference Sans Serif"/>
            <w:szCs w:val="22"/>
            <w:lang w:val="en-CA"/>
          </w:rPr>
          <w:delText xml:space="preserve">          false,</w:delText>
        </w:r>
      </w:del>
    </w:p>
    <w:p w14:paraId="387788D4" w14:textId="7E42E24A" w:rsidR="005579D5" w:rsidRPr="00381014" w:rsidDel="00FC0E8D" w:rsidRDefault="005579D5" w:rsidP="005579D5">
      <w:pPr>
        <w:spacing w:after="0" w:line="240" w:lineRule="exact"/>
        <w:rPr>
          <w:del w:id="4363" w:author="Yann Bourdeau" w:date="2014-02-06T16:23:00Z"/>
          <w:rFonts w:ascii="MS Reference Sans Serif" w:hAnsi="MS Reference Sans Serif"/>
          <w:szCs w:val="22"/>
          <w:lang w:val="en-CA"/>
        </w:rPr>
      </w:pPr>
      <w:del w:id="4364" w:author="Yann Bourdeau" w:date="2014-02-06T16:23:00Z">
        <w:r w:rsidRPr="00381014" w:rsidDel="00FC0E8D">
          <w:rPr>
            <w:rFonts w:ascii="MS Reference Sans Serif" w:hAnsi="MS Reference Sans Serif"/>
            <w:szCs w:val="22"/>
            <w:lang w:val="en-CA"/>
          </w:rPr>
          <w:delText xml:space="preserve">          false,</w:delText>
        </w:r>
      </w:del>
    </w:p>
    <w:p w14:paraId="5CC901C2" w14:textId="255624CF" w:rsidR="005579D5" w:rsidRPr="00381014" w:rsidDel="00FC0E8D" w:rsidRDefault="005579D5" w:rsidP="005579D5">
      <w:pPr>
        <w:spacing w:after="0" w:line="240" w:lineRule="exact"/>
        <w:rPr>
          <w:del w:id="4365" w:author="Yann Bourdeau" w:date="2014-02-06T16:23:00Z"/>
          <w:rFonts w:ascii="MS Reference Sans Serif" w:hAnsi="MS Reference Sans Serif"/>
          <w:szCs w:val="22"/>
          <w:lang w:val="en-CA"/>
        </w:rPr>
      </w:pPr>
      <w:del w:id="4366" w:author="Yann Bourdeau" w:date="2014-02-06T16:23:00Z">
        <w:r w:rsidRPr="00381014" w:rsidDel="00FC0E8D">
          <w:rPr>
            <w:rFonts w:ascii="MS Reference Sans Serif" w:hAnsi="MS Reference Sans Serif"/>
            <w:szCs w:val="22"/>
            <w:lang w:val="en-CA"/>
          </w:rPr>
          <w:delText xml:space="preserve">          true,</w:delText>
        </w:r>
      </w:del>
    </w:p>
    <w:p w14:paraId="26555A07" w14:textId="41FB3C0E" w:rsidR="005579D5" w:rsidRPr="00381014" w:rsidDel="00FC0E8D" w:rsidRDefault="005579D5" w:rsidP="005579D5">
      <w:pPr>
        <w:spacing w:after="0" w:line="240" w:lineRule="exact"/>
        <w:rPr>
          <w:del w:id="4367" w:author="Yann Bourdeau" w:date="2014-02-06T16:23:00Z"/>
          <w:rFonts w:ascii="MS Reference Sans Serif" w:hAnsi="MS Reference Sans Serif"/>
          <w:szCs w:val="22"/>
          <w:lang w:val="en-CA"/>
        </w:rPr>
      </w:pPr>
      <w:del w:id="4368" w:author="Yann Bourdeau" w:date="2014-02-06T16:23:00Z">
        <w:r w:rsidRPr="00381014" w:rsidDel="00FC0E8D">
          <w:rPr>
            <w:rFonts w:ascii="MS Reference Sans Serif" w:hAnsi="MS Reference Sans Serif"/>
            <w:szCs w:val="22"/>
            <w:lang w:val="en-CA"/>
          </w:rPr>
          <w:delText xml:space="preserve">          false,</w:delText>
        </w:r>
      </w:del>
    </w:p>
    <w:p w14:paraId="336B7D42" w14:textId="35B394C9" w:rsidR="005579D5" w:rsidRPr="00381014" w:rsidDel="00FC0E8D" w:rsidRDefault="005579D5" w:rsidP="005579D5">
      <w:pPr>
        <w:spacing w:after="0" w:line="240" w:lineRule="exact"/>
        <w:rPr>
          <w:del w:id="4369" w:author="Yann Bourdeau" w:date="2014-02-06T16:23:00Z"/>
          <w:rFonts w:ascii="MS Reference Sans Serif" w:hAnsi="MS Reference Sans Serif"/>
          <w:szCs w:val="22"/>
          <w:lang w:val="en-CA"/>
        </w:rPr>
      </w:pPr>
      <w:del w:id="4370" w:author="Yann Bourdeau" w:date="2014-02-06T16:23:00Z">
        <w:r w:rsidRPr="00381014" w:rsidDel="00FC0E8D">
          <w:rPr>
            <w:rFonts w:ascii="MS Reference Sans Serif" w:hAnsi="MS Reference Sans Serif"/>
            <w:szCs w:val="22"/>
            <w:lang w:val="en-CA"/>
          </w:rPr>
          <w:delText xml:space="preserve">          false,</w:delText>
        </w:r>
      </w:del>
    </w:p>
    <w:p w14:paraId="3DB12817" w14:textId="0AF9F71E" w:rsidR="005579D5" w:rsidRPr="00381014" w:rsidDel="00FC0E8D" w:rsidRDefault="005579D5" w:rsidP="005579D5">
      <w:pPr>
        <w:spacing w:after="0" w:line="240" w:lineRule="exact"/>
        <w:rPr>
          <w:del w:id="4371" w:author="Yann Bourdeau" w:date="2014-02-06T16:23:00Z"/>
          <w:rFonts w:ascii="MS Reference Sans Serif" w:hAnsi="MS Reference Sans Serif"/>
          <w:szCs w:val="22"/>
          <w:lang w:val="en-CA"/>
        </w:rPr>
      </w:pPr>
      <w:del w:id="4372" w:author="Yann Bourdeau" w:date="2014-02-06T16:23:00Z">
        <w:r w:rsidRPr="00381014" w:rsidDel="00FC0E8D">
          <w:rPr>
            <w:rFonts w:ascii="MS Reference Sans Serif" w:hAnsi="MS Reference Sans Serif"/>
            <w:szCs w:val="22"/>
            <w:lang w:val="en-CA"/>
          </w:rPr>
          <w:delText xml:space="preserve">          "defaultvalue",</w:delText>
        </w:r>
      </w:del>
    </w:p>
    <w:p w14:paraId="505BCF66" w14:textId="6E4AC5BA" w:rsidR="005579D5" w:rsidRPr="00381014" w:rsidDel="00FC0E8D" w:rsidRDefault="005579D5" w:rsidP="005579D5">
      <w:pPr>
        <w:spacing w:after="0" w:line="240" w:lineRule="exact"/>
        <w:rPr>
          <w:del w:id="4373" w:author="Yann Bourdeau" w:date="2014-02-06T16:23:00Z"/>
          <w:rFonts w:ascii="MS Reference Sans Serif" w:hAnsi="MS Reference Sans Serif"/>
          <w:szCs w:val="22"/>
          <w:lang w:val="en-CA"/>
        </w:rPr>
      </w:pPr>
      <w:del w:id="4374" w:author="Yann Bourdeau" w:date="2014-02-06T16:23:00Z">
        <w:r w:rsidRPr="00381014" w:rsidDel="00FC0E8D">
          <w:rPr>
            <w:rFonts w:ascii="MS Reference Sans Serif" w:hAnsi="MS Reference Sans Serif"/>
            <w:szCs w:val="22"/>
            <w:lang w:val="en-CA"/>
          </w:rPr>
          <w:delText xml:space="preserve">          false,</w:delText>
        </w:r>
      </w:del>
    </w:p>
    <w:p w14:paraId="6D305C1C" w14:textId="51B348B5" w:rsidR="005579D5" w:rsidRPr="00381014" w:rsidDel="00FC0E8D" w:rsidRDefault="005579D5" w:rsidP="005579D5">
      <w:pPr>
        <w:spacing w:after="0" w:line="240" w:lineRule="exact"/>
        <w:rPr>
          <w:del w:id="4375" w:author="Yann Bourdeau" w:date="2014-02-06T16:23:00Z"/>
          <w:rFonts w:ascii="MS Reference Sans Serif" w:hAnsi="MS Reference Sans Serif"/>
          <w:szCs w:val="22"/>
          <w:lang w:val="en-CA"/>
        </w:rPr>
      </w:pPr>
      <w:del w:id="4376" w:author="Yann Bourdeau" w:date="2014-02-06T16:23:00Z">
        <w:r w:rsidRPr="00381014" w:rsidDel="00FC0E8D">
          <w:rPr>
            <w:rFonts w:ascii="MS Reference Sans Serif" w:hAnsi="MS Reference Sans Serif"/>
            <w:szCs w:val="22"/>
            <w:lang w:val="en-CA"/>
          </w:rPr>
          <w:delText xml:space="preserve">          0,</w:delText>
        </w:r>
      </w:del>
    </w:p>
    <w:p w14:paraId="734A9920" w14:textId="22792B29" w:rsidR="005579D5" w:rsidRPr="00381014" w:rsidDel="00FC0E8D" w:rsidRDefault="005579D5" w:rsidP="005579D5">
      <w:pPr>
        <w:spacing w:after="0" w:line="240" w:lineRule="exact"/>
        <w:rPr>
          <w:del w:id="4377" w:author="Yann Bourdeau" w:date="2014-02-06T16:23:00Z"/>
          <w:rFonts w:ascii="MS Reference Sans Serif" w:hAnsi="MS Reference Sans Serif"/>
          <w:szCs w:val="22"/>
          <w:lang w:val="en-CA"/>
        </w:rPr>
      </w:pPr>
      <w:del w:id="4378" w:author="Yann Bourdeau" w:date="2014-02-06T16:23:00Z">
        <w:r w:rsidRPr="00381014" w:rsidDel="00FC0E8D">
          <w:rPr>
            <w:rFonts w:ascii="MS Reference Sans Serif" w:hAnsi="MS Reference Sans Serif"/>
            <w:szCs w:val="22"/>
            <w:lang w:val="en-CA"/>
          </w:rPr>
          <w:delText xml:space="preserve">          0,</w:delText>
        </w:r>
      </w:del>
    </w:p>
    <w:p w14:paraId="0FE163AE" w14:textId="584FA466" w:rsidR="005579D5" w:rsidRPr="00381014" w:rsidDel="00FC0E8D" w:rsidRDefault="005579D5" w:rsidP="005579D5">
      <w:pPr>
        <w:spacing w:after="0" w:line="240" w:lineRule="exact"/>
        <w:rPr>
          <w:del w:id="4379" w:author="Yann Bourdeau" w:date="2014-02-06T16:23:00Z"/>
          <w:rFonts w:ascii="MS Reference Sans Serif" w:hAnsi="MS Reference Sans Serif"/>
          <w:szCs w:val="22"/>
          <w:lang w:val="en-CA"/>
        </w:rPr>
      </w:pPr>
      <w:del w:id="4380" w:author="Yann Bourdeau" w:date="2014-02-06T16:23:00Z">
        <w:r w:rsidRPr="00381014" w:rsidDel="00FC0E8D">
          <w:rPr>
            <w:rFonts w:ascii="MS Reference Sans Serif" w:hAnsi="MS Reference Sans Serif"/>
            <w:szCs w:val="22"/>
            <w:lang w:val="en-CA"/>
          </w:rPr>
          <w:delText xml:space="preserve">          0));</w:delText>
        </w:r>
      </w:del>
    </w:p>
    <w:p w14:paraId="54B9B1D9" w14:textId="0262B76C" w:rsidR="005579D5" w:rsidRPr="00381014" w:rsidDel="00FC0E8D" w:rsidRDefault="005579D5" w:rsidP="005579D5">
      <w:pPr>
        <w:spacing w:after="0" w:line="240" w:lineRule="exact"/>
        <w:rPr>
          <w:del w:id="4381" w:author="Yann Bourdeau" w:date="2014-02-06T16:23:00Z"/>
          <w:rFonts w:ascii="MS Reference Sans Serif" w:hAnsi="MS Reference Sans Serif"/>
          <w:szCs w:val="22"/>
          <w:lang w:val="en-CA"/>
        </w:rPr>
      </w:pPr>
    </w:p>
    <w:p w14:paraId="72E8AF0A" w14:textId="08251CEA" w:rsidR="005579D5" w:rsidRPr="00381014" w:rsidDel="00FC0E8D" w:rsidRDefault="005579D5" w:rsidP="005579D5">
      <w:pPr>
        <w:spacing w:after="0" w:line="240" w:lineRule="exact"/>
        <w:rPr>
          <w:del w:id="4382" w:author="Yann Bourdeau" w:date="2014-02-06T16:23:00Z"/>
          <w:rFonts w:ascii="MS Reference Sans Serif" w:hAnsi="MS Reference Sans Serif"/>
          <w:szCs w:val="22"/>
          <w:lang w:val="en-CA"/>
        </w:rPr>
      </w:pPr>
      <w:del w:id="4383" w:author="Yann Bourdeau" w:date="2014-02-06T16:23:00Z">
        <w:r w:rsidRPr="00381014" w:rsidDel="00FC0E8D">
          <w:rPr>
            <w:rFonts w:ascii="MS Reference Sans Serif" w:hAnsi="MS Reference Sans Serif"/>
            <w:szCs w:val="22"/>
            <w:lang w:val="en-CA"/>
          </w:rPr>
          <w:tab/>
          <w:delText>fi.insert</w:delText>
        </w:r>
      </w:del>
    </w:p>
    <w:p w14:paraId="63901156" w14:textId="437A1E89" w:rsidR="005579D5" w:rsidRPr="00381014" w:rsidDel="00FC0E8D" w:rsidRDefault="005579D5" w:rsidP="005579D5">
      <w:pPr>
        <w:spacing w:after="0" w:line="240" w:lineRule="exact"/>
        <w:rPr>
          <w:del w:id="4384" w:author="Yann Bourdeau" w:date="2014-02-06T16:23:00Z"/>
          <w:rFonts w:ascii="MS Reference Sans Serif" w:hAnsi="MS Reference Sans Serif"/>
          <w:szCs w:val="22"/>
          <w:lang w:val="en-CA"/>
        </w:rPr>
      </w:pPr>
      <w:del w:id="4385" w:author="Yann Bourdeau" w:date="2014-02-06T16:23:00Z">
        <w:r w:rsidRPr="00381014" w:rsidDel="00FC0E8D">
          <w:rPr>
            <w:rFonts w:ascii="MS Reference Sans Serif" w:hAnsi="MS Reference Sans Serif"/>
            <w:szCs w:val="22"/>
            <w:lang w:val="en-CA"/>
          </w:rPr>
          <w:delText xml:space="preserve">        (blueslice::policy::profile::FieldInfo</w:delText>
        </w:r>
      </w:del>
    </w:p>
    <w:p w14:paraId="28F5F014" w14:textId="6F1F63F0" w:rsidR="005579D5" w:rsidRPr="00381014" w:rsidDel="00FC0E8D" w:rsidRDefault="005579D5" w:rsidP="005579D5">
      <w:pPr>
        <w:spacing w:after="0" w:line="240" w:lineRule="exact"/>
        <w:rPr>
          <w:del w:id="4386" w:author="Yann Bourdeau" w:date="2014-02-06T16:23:00Z"/>
          <w:rFonts w:ascii="MS Reference Sans Serif" w:hAnsi="MS Reference Sans Serif"/>
          <w:szCs w:val="22"/>
          <w:lang w:val="en-CA"/>
        </w:rPr>
      </w:pPr>
      <w:del w:id="4387" w:author="Yann Bourdeau" w:date="2014-02-06T16:23:00Z">
        <w:r w:rsidRPr="00381014" w:rsidDel="00FC0E8D">
          <w:rPr>
            <w:rFonts w:ascii="MS Reference Sans Serif" w:hAnsi="MS Reference Sans Serif"/>
            <w:szCs w:val="22"/>
            <w:lang w:val="en-CA"/>
          </w:rPr>
          <w:delText xml:space="preserve">         ((EAttribute)6, "name6",</w:delText>
        </w:r>
      </w:del>
    </w:p>
    <w:p w14:paraId="7E07EEF4" w14:textId="063A8776" w:rsidR="005579D5" w:rsidRPr="00381014" w:rsidDel="00FC0E8D" w:rsidRDefault="005579D5" w:rsidP="005579D5">
      <w:pPr>
        <w:spacing w:after="0" w:line="240" w:lineRule="exact"/>
        <w:rPr>
          <w:del w:id="4388" w:author="Yann Bourdeau" w:date="2014-02-06T16:23:00Z"/>
          <w:rFonts w:ascii="MS Reference Sans Serif" w:hAnsi="MS Reference Sans Serif"/>
          <w:szCs w:val="22"/>
          <w:lang w:val="en-CA"/>
        </w:rPr>
      </w:pPr>
      <w:del w:id="4389" w:author="Yann Bourdeau" w:date="2014-02-06T16:23:00Z">
        <w:r w:rsidRPr="00381014" w:rsidDel="00FC0E8D">
          <w:rPr>
            <w:rFonts w:ascii="MS Reference Sans Serif" w:hAnsi="MS Reference Sans Serif"/>
            <w:szCs w:val="22"/>
            <w:lang w:val="en-CA"/>
          </w:rPr>
          <w:delText xml:space="preserve">          false,</w:delText>
        </w:r>
      </w:del>
    </w:p>
    <w:p w14:paraId="1166EF9E" w14:textId="48744FFB" w:rsidR="005579D5" w:rsidRPr="00381014" w:rsidDel="00FC0E8D" w:rsidRDefault="005579D5" w:rsidP="005579D5">
      <w:pPr>
        <w:spacing w:after="0" w:line="240" w:lineRule="exact"/>
        <w:rPr>
          <w:del w:id="4390" w:author="Yann Bourdeau" w:date="2014-02-06T16:23:00Z"/>
          <w:rFonts w:ascii="MS Reference Sans Serif" w:hAnsi="MS Reference Sans Serif"/>
          <w:szCs w:val="22"/>
          <w:lang w:val="en-CA"/>
        </w:rPr>
      </w:pPr>
      <w:del w:id="4391" w:author="Yann Bourdeau" w:date="2014-02-06T16:23:00Z">
        <w:r w:rsidRPr="00381014" w:rsidDel="00FC0E8D">
          <w:rPr>
            <w:rFonts w:ascii="MS Reference Sans Serif" w:hAnsi="MS Reference Sans Serif"/>
            <w:szCs w:val="22"/>
            <w:lang w:val="en-CA"/>
          </w:rPr>
          <w:delText xml:space="preserve">          false,</w:delText>
        </w:r>
      </w:del>
    </w:p>
    <w:p w14:paraId="3503464F" w14:textId="2B0B6CDD" w:rsidR="005579D5" w:rsidRPr="00381014" w:rsidDel="00FC0E8D" w:rsidRDefault="005579D5" w:rsidP="005579D5">
      <w:pPr>
        <w:spacing w:after="0" w:line="240" w:lineRule="exact"/>
        <w:rPr>
          <w:del w:id="4392" w:author="Yann Bourdeau" w:date="2014-02-06T16:23:00Z"/>
          <w:rFonts w:ascii="MS Reference Sans Serif" w:hAnsi="MS Reference Sans Serif"/>
          <w:szCs w:val="22"/>
          <w:lang w:val="en-CA"/>
        </w:rPr>
      </w:pPr>
      <w:del w:id="4393" w:author="Yann Bourdeau" w:date="2014-02-06T16:23:00Z">
        <w:r w:rsidRPr="00381014" w:rsidDel="00FC0E8D">
          <w:rPr>
            <w:rFonts w:ascii="MS Reference Sans Serif" w:hAnsi="MS Reference Sans Serif"/>
            <w:szCs w:val="22"/>
            <w:lang w:val="en-CA"/>
          </w:rPr>
          <w:delText xml:space="preserve">          false,</w:delText>
        </w:r>
      </w:del>
    </w:p>
    <w:p w14:paraId="59AD0A3B" w14:textId="1B03AFEA" w:rsidR="005579D5" w:rsidRPr="00381014" w:rsidDel="00FC0E8D" w:rsidRDefault="005579D5" w:rsidP="005579D5">
      <w:pPr>
        <w:spacing w:after="0" w:line="240" w:lineRule="exact"/>
        <w:rPr>
          <w:del w:id="4394" w:author="Yann Bourdeau" w:date="2014-02-06T16:23:00Z"/>
          <w:rFonts w:ascii="MS Reference Sans Serif" w:hAnsi="MS Reference Sans Serif"/>
          <w:szCs w:val="22"/>
          <w:lang w:val="en-CA"/>
        </w:rPr>
      </w:pPr>
      <w:del w:id="4395" w:author="Yann Bourdeau" w:date="2014-02-06T16:23:00Z">
        <w:r w:rsidRPr="00381014" w:rsidDel="00FC0E8D">
          <w:rPr>
            <w:rFonts w:ascii="MS Reference Sans Serif" w:hAnsi="MS Reference Sans Serif"/>
            <w:szCs w:val="22"/>
            <w:lang w:val="en-CA"/>
          </w:rPr>
          <w:delText xml:space="preserve">          false,</w:delText>
        </w:r>
      </w:del>
    </w:p>
    <w:p w14:paraId="5E6E68DA" w14:textId="1266B930" w:rsidR="005579D5" w:rsidRPr="00381014" w:rsidDel="00FC0E8D" w:rsidRDefault="005579D5" w:rsidP="005579D5">
      <w:pPr>
        <w:spacing w:after="0" w:line="240" w:lineRule="exact"/>
        <w:rPr>
          <w:del w:id="4396" w:author="Yann Bourdeau" w:date="2014-02-06T16:23:00Z"/>
          <w:rFonts w:ascii="MS Reference Sans Serif" w:hAnsi="MS Reference Sans Serif"/>
          <w:szCs w:val="22"/>
          <w:lang w:val="en-CA"/>
        </w:rPr>
      </w:pPr>
      <w:del w:id="4397" w:author="Yann Bourdeau" w:date="2014-02-06T16:23:00Z">
        <w:r w:rsidRPr="00381014" w:rsidDel="00FC0E8D">
          <w:rPr>
            <w:rFonts w:ascii="MS Reference Sans Serif" w:hAnsi="MS Reference Sans Serif"/>
            <w:szCs w:val="22"/>
            <w:lang w:val="en-CA"/>
          </w:rPr>
          <w:delText xml:space="preserve">          true,</w:delText>
        </w:r>
      </w:del>
    </w:p>
    <w:p w14:paraId="4CB950DB" w14:textId="34E87E68" w:rsidR="005579D5" w:rsidRPr="00381014" w:rsidDel="00FC0E8D" w:rsidRDefault="005579D5" w:rsidP="005579D5">
      <w:pPr>
        <w:spacing w:after="0" w:line="240" w:lineRule="exact"/>
        <w:rPr>
          <w:del w:id="4398" w:author="Yann Bourdeau" w:date="2014-02-06T16:23:00Z"/>
          <w:rFonts w:ascii="MS Reference Sans Serif" w:hAnsi="MS Reference Sans Serif"/>
          <w:szCs w:val="22"/>
          <w:lang w:val="en-CA"/>
        </w:rPr>
      </w:pPr>
      <w:del w:id="4399" w:author="Yann Bourdeau" w:date="2014-02-06T16:23:00Z">
        <w:r w:rsidRPr="00381014" w:rsidDel="00FC0E8D">
          <w:rPr>
            <w:rFonts w:ascii="MS Reference Sans Serif" w:hAnsi="MS Reference Sans Serif"/>
            <w:szCs w:val="22"/>
            <w:lang w:val="en-CA"/>
          </w:rPr>
          <w:delText xml:space="preserve">          false,</w:delText>
        </w:r>
      </w:del>
    </w:p>
    <w:p w14:paraId="7C5FBD58" w14:textId="5C1142A0" w:rsidR="005579D5" w:rsidRPr="00381014" w:rsidDel="00FC0E8D" w:rsidRDefault="005579D5" w:rsidP="005579D5">
      <w:pPr>
        <w:spacing w:after="0" w:line="240" w:lineRule="exact"/>
        <w:rPr>
          <w:del w:id="4400" w:author="Yann Bourdeau" w:date="2014-02-06T16:23:00Z"/>
          <w:rFonts w:ascii="MS Reference Sans Serif" w:hAnsi="MS Reference Sans Serif"/>
          <w:szCs w:val="22"/>
          <w:lang w:val="en-CA"/>
        </w:rPr>
      </w:pPr>
      <w:del w:id="4401" w:author="Yann Bourdeau" w:date="2014-02-06T16:23:00Z">
        <w:r w:rsidRPr="00381014" w:rsidDel="00FC0E8D">
          <w:rPr>
            <w:rFonts w:ascii="MS Reference Sans Serif" w:hAnsi="MS Reference Sans Serif"/>
            <w:szCs w:val="22"/>
            <w:lang w:val="en-CA"/>
          </w:rPr>
          <w:delText xml:space="preserve">          "defaultvalue",</w:delText>
        </w:r>
      </w:del>
    </w:p>
    <w:p w14:paraId="7FEFC65C" w14:textId="36813381" w:rsidR="005579D5" w:rsidRPr="00381014" w:rsidDel="00FC0E8D" w:rsidRDefault="005579D5" w:rsidP="005579D5">
      <w:pPr>
        <w:spacing w:after="0" w:line="240" w:lineRule="exact"/>
        <w:rPr>
          <w:del w:id="4402" w:author="Yann Bourdeau" w:date="2014-02-06T16:23:00Z"/>
          <w:rFonts w:ascii="MS Reference Sans Serif" w:hAnsi="MS Reference Sans Serif"/>
          <w:szCs w:val="22"/>
          <w:lang w:val="en-CA"/>
        </w:rPr>
      </w:pPr>
      <w:del w:id="4403" w:author="Yann Bourdeau" w:date="2014-02-06T16:23:00Z">
        <w:r w:rsidRPr="00381014" w:rsidDel="00FC0E8D">
          <w:rPr>
            <w:rFonts w:ascii="MS Reference Sans Serif" w:hAnsi="MS Reference Sans Serif"/>
            <w:szCs w:val="22"/>
            <w:lang w:val="en-CA"/>
          </w:rPr>
          <w:delText xml:space="preserve">          false,</w:delText>
        </w:r>
      </w:del>
    </w:p>
    <w:p w14:paraId="2C99BF1E" w14:textId="75B96399" w:rsidR="005579D5" w:rsidRPr="00381014" w:rsidDel="00FC0E8D" w:rsidRDefault="005579D5" w:rsidP="005579D5">
      <w:pPr>
        <w:spacing w:after="0" w:line="240" w:lineRule="exact"/>
        <w:rPr>
          <w:del w:id="4404" w:author="Yann Bourdeau" w:date="2014-02-06T16:23:00Z"/>
          <w:rFonts w:ascii="MS Reference Sans Serif" w:hAnsi="MS Reference Sans Serif"/>
          <w:szCs w:val="22"/>
          <w:lang w:val="en-CA"/>
        </w:rPr>
      </w:pPr>
      <w:del w:id="4405" w:author="Yann Bourdeau" w:date="2014-02-06T16:23:00Z">
        <w:r w:rsidRPr="00381014" w:rsidDel="00FC0E8D">
          <w:rPr>
            <w:rFonts w:ascii="MS Reference Sans Serif" w:hAnsi="MS Reference Sans Serif"/>
            <w:szCs w:val="22"/>
            <w:lang w:val="en-CA"/>
          </w:rPr>
          <w:delText xml:space="preserve">          0,</w:delText>
        </w:r>
      </w:del>
    </w:p>
    <w:p w14:paraId="2145B9F1" w14:textId="73656349" w:rsidR="005579D5" w:rsidRPr="00381014" w:rsidDel="00FC0E8D" w:rsidRDefault="005579D5" w:rsidP="005579D5">
      <w:pPr>
        <w:spacing w:after="0" w:line="240" w:lineRule="exact"/>
        <w:rPr>
          <w:del w:id="4406" w:author="Yann Bourdeau" w:date="2014-02-06T16:23:00Z"/>
          <w:rFonts w:ascii="MS Reference Sans Serif" w:hAnsi="MS Reference Sans Serif"/>
          <w:szCs w:val="22"/>
          <w:lang w:val="en-CA"/>
        </w:rPr>
      </w:pPr>
      <w:del w:id="4407" w:author="Yann Bourdeau" w:date="2014-02-06T16:23:00Z">
        <w:r w:rsidRPr="00381014" w:rsidDel="00FC0E8D">
          <w:rPr>
            <w:rFonts w:ascii="MS Reference Sans Serif" w:hAnsi="MS Reference Sans Serif"/>
            <w:szCs w:val="22"/>
            <w:lang w:val="en-CA"/>
          </w:rPr>
          <w:delText xml:space="preserve">          0,</w:delText>
        </w:r>
      </w:del>
    </w:p>
    <w:p w14:paraId="0AFB1670" w14:textId="4F6C35B7" w:rsidR="005579D5" w:rsidRPr="00381014" w:rsidDel="00FC0E8D" w:rsidRDefault="005579D5" w:rsidP="005579D5">
      <w:pPr>
        <w:spacing w:after="0" w:line="240" w:lineRule="exact"/>
        <w:rPr>
          <w:del w:id="4408" w:author="Yann Bourdeau" w:date="2014-02-06T16:23:00Z"/>
          <w:rFonts w:ascii="MS Reference Sans Serif" w:hAnsi="MS Reference Sans Serif"/>
          <w:szCs w:val="22"/>
          <w:lang w:val="en-CA"/>
        </w:rPr>
      </w:pPr>
      <w:del w:id="4409" w:author="Yann Bourdeau" w:date="2014-02-06T16:23:00Z">
        <w:r w:rsidRPr="00381014" w:rsidDel="00FC0E8D">
          <w:rPr>
            <w:rFonts w:ascii="MS Reference Sans Serif" w:hAnsi="MS Reference Sans Serif"/>
            <w:szCs w:val="22"/>
            <w:lang w:val="en-CA"/>
          </w:rPr>
          <w:delText xml:space="preserve">          0));</w:delText>
        </w:r>
      </w:del>
    </w:p>
    <w:p w14:paraId="5D988FE4" w14:textId="05557AA9" w:rsidR="005579D5" w:rsidRPr="00381014" w:rsidDel="00FC0E8D" w:rsidRDefault="005579D5" w:rsidP="005579D5">
      <w:pPr>
        <w:spacing w:after="0" w:line="240" w:lineRule="exact"/>
        <w:rPr>
          <w:del w:id="4410" w:author="Yann Bourdeau" w:date="2014-02-06T16:23:00Z"/>
          <w:rFonts w:ascii="MS Reference Sans Serif" w:hAnsi="MS Reference Sans Serif"/>
          <w:szCs w:val="22"/>
          <w:lang w:val="en-CA"/>
        </w:rPr>
      </w:pPr>
    </w:p>
    <w:p w14:paraId="40D5096D" w14:textId="6E956EBB" w:rsidR="005579D5" w:rsidRPr="00381014" w:rsidDel="00FC0E8D" w:rsidRDefault="005579D5" w:rsidP="005579D5">
      <w:pPr>
        <w:spacing w:after="0" w:line="240" w:lineRule="exact"/>
        <w:rPr>
          <w:del w:id="4411" w:author="Yann Bourdeau" w:date="2014-02-06T16:23:00Z"/>
          <w:rFonts w:ascii="MS Reference Sans Serif" w:hAnsi="MS Reference Sans Serif"/>
          <w:szCs w:val="22"/>
          <w:lang w:val="en-CA"/>
        </w:rPr>
      </w:pPr>
      <w:del w:id="4412" w:author="Yann Bourdeau" w:date="2014-02-06T16:23:00Z">
        <w:r w:rsidRPr="00381014" w:rsidDel="00FC0E8D">
          <w:rPr>
            <w:rFonts w:ascii="MS Reference Sans Serif" w:hAnsi="MS Reference Sans Serif"/>
            <w:szCs w:val="22"/>
            <w:lang w:val="en-CA"/>
          </w:rPr>
          <w:tab/>
          <w:delText>fi.insert</w:delText>
        </w:r>
      </w:del>
    </w:p>
    <w:p w14:paraId="47D76E24" w14:textId="47AB995C" w:rsidR="005579D5" w:rsidRPr="00381014" w:rsidDel="00FC0E8D" w:rsidRDefault="005579D5" w:rsidP="005579D5">
      <w:pPr>
        <w:spacing w:after="0" w:line="240" w:lineRule="exact"/>
        <w:rPr>
          <w:del w:id="4413" w:author="Yann Bourdeau" w:date="2014-02-06T16:23:00Z"/>
          <w:rFonts w:ascii="MS Reference Sans Serif" w:hAnsi="MS Reference Sans Serif"/>
          <w:szCs w:val="22"/>
          <w:lang w:val="en-CA"/>
        </w:rPr>
      </w:pPr>
      <w:del w:id="4414" w:author="Yann Bourdeau" w:date="2014-02-06T16:23:00Z">
        <w:r w:rsidRPr="00381014" w:rsidDel="00FC0E8D">
          <w:rPr>
            <w:rFonts w:ascii="MS Reference Sans Serif" w:hAnsi="MS Reference Sans Serif"/>
            <w:szCs w:val="22"/>
            <w:lang w:val="en-CA"/>
          </w:rPr>
          <w:delText xml:space="preserve">        (blueslice::policy::profile::FieldInfo</w:delText>
        </w:r>
      </w:del>
    </w:p>
    <w:p w14:paraId="2EA94939" w14:textId="02504EEA" w:rsidR="005579D5" w:rsidRPr="00381014" w:rsidDel="00FC0E8D" w:rsidRDefault="005579D5" w:rsidP="005579D5">
      <w:pPr>
        <w:spacing w:after="0" w:line="240" w:lineRule="exact"/>
        <w:rPr>
          <w:del w:id="4415" w:author="Yann Bourdeau" w:date="2014-02-06T16:23:00Z"/>
          <w:rFonts w:ascii="MS Reference Sans Serif" w:hAnsi="MS Reference Sans Serif"/>
          <w:szCs w:val="22"/>
          <w:lang w:val="en-CA"/>
        </w:rPr>
      </w:pPr>
      <w:del w:id="4416" w:author="Yann Bourdeau" w:date="2014-02-06T16:23:00Z">
        <w:r w:rsidRPr="00381014" w:rsidDel="00FC0E8D">
          <w:rPr>
            <w:rFonts w:ascii="MS Reference Sans Serif" w:hAnsi="MS Reference Sans Serif"/>
            <w:szCs w:val="22"/>
            <w:lang w:val="en-CA"/>
          </w:rPr>
          <w:delText xml:space="preserve">         ((EAttribute)7, "name7",</w:delText>
        </w:r>
      </w:del>
    </w:p>
    <w:p w14:paraId="2F6AE9FF" w14:textId="611D82BC" w:rsidR="005579D5" w:rsidRPr="00381014" w:rsidDel="00FC0E8D" w:rsidRDefault="005579D5" w:rsidP="005579D5">
      <w:pPr>
        <w:spacing w:after="0" w:line="240" w:lineRule="exact"/>
        <w:rPr>
          <w:del w:id="4417" w:author="Yann Bourdeau" w:date="2014-02-06T16:23:00Z"/>
          <w:rFonts w:ascii="MS Reference Sans Serif" w:hAnsi="MS Reference Sans Serif"/>
          <w:szCs w:val="22"/>
          <w:lang w:val="en-CA"/>
        </w:rPr>
      </w:pPr>
      <w:del w:id="4418" w:author="Yann Bourdeau" w:date="2014-02-06T16:23:00Z">
        <w:r w:rsidRPr="00381014" w:rsidDel="00FC0E8D">
          <w:rPr>
            <w:rFonts w:ascii="MS Reference Sans Serif" w:hAnsi="MS Reference Sans Serif"/>
            <w:szCs w:val="22"/>
            <w:lang w:val="en-CA"/>
          </w:rPr>
          <w:delText xml:space="preserve">          false,</w:delText>
        </w:r>
      </w:del>
    </w:p>
    <w:p w14:paraId="339FB0C2" w14:textId="18E25ACB" w:rsidR="005579D5" w:rsidRPr="00381014" w:rsidDel="00FC0E8D" w:rsidRDefault="005579D5" w:rsidP="005579D5">
      <w:pPr>
        <w:spacing w:after="0" w:line="240" w:lineRule="exact"/>
        <w:rPr>
          <w:del w:id="4419" w:author="Yann Bourdeau" w:date="2014-02-06T16:23:00Z"/>
          <w:rFonts w:ascii="MS Reference Sans Serif" w:hAnsi="MS Reference Sans Serif"/>
          <w:szCs w:val="22"/>
          <w:lang w:val="en-CA"/>
        </w:rPr>
      </w:pPr>
      <w:del w:id="4420" w:author="Yann Bourdeau" w:date="2014-02-06T16:23:00Z">
        <w:r w:rsidRPr="00381014" w:rsidDel="00FC0E8D">
          <w:rPr>
            <w:rFonts w:ascii="MS Reference Sans Serif" w:hAnsi="MS Reference Sans Serif"/>
            <w:szCs w:val="22"/>
            <w:lang w:val="en-CA"/>
          </w:rPr>
          <w:delText xml:space="preserve">          false,</w:delText>
        </w:r>
      </w:del>
    </w:p>
    <w:p w14:paraId="104CC325" w14:textId="2CCC2626" w:rsidR="005579D5" w:rsidRPr="00381014" w:rsidDel="00FC0E8D" w:rsidRDefault="005579D5" w:rsidP="005579D5">
      <w:pPr>
        <w:spacing w:after="0" w:line="240" w:lineRule="exact"/>
        <w:rPr>
          <w:del w:id="4421" w:author="Yann Bourdeau" w:date="2014-02-06T16:23:00Z"/>
          <w:rFonts w:ascii="MS Reference Sans Serif" w:hAnsi="MS Reference Sans Serif"/>
          <w:szCs w:val="22"/>
          <w:lang w:val="en-CA"/>
        </w:rPr>
      </w:pPr>
      <w:del w:id="4422" w:author="Yann Bourdeau" w:date="2014-02-06T16:23:00Z">
        <w:r w:rsidRPr="00381014" w:rsidDel="00FC0E8D">
          <w:rPr>
            <w:rFonts w:ascii="MS Reference Sans Serif" w:hAnsi="MS Reference Sans Serif"/>
            <w:szCs w:val="22"/>
            <w:lang w:val="en-CA"/>
          </w:rPr>
          <w:delText xml:space="preserve">          false,</w:delText>
        </w:r>
      </w:del>
    </w:p>
    <w:p w14:paraId="6BE70C8C" w14:textId="6BD9AEC8" w:rsidR="005579D5" w:rsidRPr="00381014" w:rsidDel="00FC0E8D" w:rsidRDefault="005579D5" w:rsidP="005579D5">
      <w:pPr>
        <w:spacing w:after="0" w:line="240" w:lineRule="exact"/>
        <w:rPr>
          <w:del w:id="4423" w:author="Yann Bourdeau" w:date="2014-02-06T16:23:00Z"/>
          <w:rFonts w:ascii="MS Reference Sans Serif" w:hAnsi="MS Reference Sans Serif"/>
          <w:szCs w:val="22"/>
          <w:lang w:val="en-CA"/>
        </w:rPr>
      </w:pPr>
      <w:del w:id="4424" w:author="Yann Bourdeau" w:date="2014-02-06T16:23:00Z">
        <w:r w:rsidRPr="00381014" w:rsidDel="00FC0E8D">
          <w:rPr>
            <w:rFonts w:ascii="MS Reference Sans Serif" w:hAnsi="MS Reference Sans Serif"/>
            <w:szCs w:val="22"/>
            <w:lang w:val="en-CA"/>
          </w:rPr>
          <w:delText xml:space="preserve">          false,</w:delText>
        </w:r>
      </w:del>
    </w:p>
    <w:p w14:paraId="19D95A36" w14:textId="6A628AAC" w:rsidR="005579D5" w:rsidRPr="00381014" w:rsidDel="00FC0E8D" w:rsidRDefault="005579D5" w:rsidP="005579D5">
      <w:pPr>
        <w:spacing w:after="0" w:line="240" w:lineRule="exact"/>
        <w:rPr>
          <w:del w:id="4425" w:author="Yann Bourdeau" w:date="2014-02-06T16:23:00Z"/>
          <w:rFonts w:ascii="MS Reference Sans Serif" w:hAnsi="MS Reference Sans Serif"/>
          <w:szCs w:val="22"/>
          <w:lang w:val="en-CA"/>
        </w:rPr>
      </w:pPr>
      <w:del w:id="4426" w:author="Yann Bourdeau" w:date="2014-02-06T16:23:00Z">
        <w:r w:rsidRPr="00381014" w:rsidDel="00FC0E8D">
          <w:rPr>
            <w:rFonts w:ascii="MS Reference Sans Serif" w:hAnsi="MS Reference Sans Serif"/>
            <w:szCs w:val="22"/>
            <w:lang w:val="en-CA"/>
          </w:rPr>
          <w:delText xml:space="preserve">          false,</w:delText>
        </w:r>
      </w:del>
    </w:p>
    <w:p w14:paraId="42668D21" w14:textId="735AE237" w:rsidR="005579D5" w:rsidRPr="00381014" w:rsidDel="00FC0E8D" w:rsidRDefault="005579D5" w:rsidP="005579D5">
      <w:pPr>
        <w:spacing w:after="0" w:line="240" w:lineRule="exact"/>
        <w:rPr>
          <w:del w:id="4427" w:author="Yann Bourdeau" w:date="2014-02-06T16:23:00Z"/>
          <w:rFonts w:ascii="MS Reference Sans Serif" w:hAnsi="MS Reference Sans Serif"/>
          <w:szCs w:val="22"/>
          <w:lang w:val="en-CA"/>
        </w:rPr>
      </w:pPr>
      <w:del w:id="4428" w:author="Yann Bourdeau" w:date="2014-02-06T16:23:00Z">
        <w:r w:rsidRPr="00381014" w:rsidDel="00FC0E8D">
          <w:rPr>
            <w:rFonts w:ascii="MS Reference Sans Serif" w:hAnsi="MS Reference Sans Serif"/>
            <w:szCs w:val="22"/>
            <w:lang w:val="en-CA"/>
          </w:rPr>
          <w:delText xml:space="preserve">          true,</w:delText>
        </w:r>
      </w:del>
    </w:p>
    <w:p w14:paraId="7340F7B6" w14:textId="6096E771" w:rsidR="005579D5" w:rsidRPr="00381014" w:rsidDel="00FC0E8D" w:rsidRDefault="005579D5" w:rsidP="005579D5">
      <w:pPr>
        <w:spacing w:after="0" w:line="240" w:lineRule="exact"/>
        <w:rPr>
          <w:del w:id="4429" w:author="Yann Bourdeau" w:date="2014-02-06T16:23:00Z"/>
          <w:rFonts w:ascii="MS Reference Sans Serif" w:hAnsi="MS Reference Sans Serif"/>
          <w:szCs w:val="22"/>
          <w:lang w:val="en-CA"/>
        </w:rPr>
      </w:pPr>
      <w:del w:id="4430" w:author="Yann Bourdeau" w:date="2014-02-06T16:23:00Z">
        <w:r w:rsidRPr="00381014" w:rsidDel="00FC0E8D">
          <w:rPr>
            <w:rFonts w:ascii="MS Reference Sans Serif" w:hAnsi="MS Reference Sans Serif"/>
            <w:szCs w:val="22"/>
            <w:lang w:val="en-CA"/>
          </w:rPr>
          <w:delText xml:space="preserve">          "defaultvalue",</w:delText>
        </w:r>
      </w:del>
    </w:p>
    <w:p w14:paraId="1E6C0152" w14:textId="7C6304AC" w:rsidR="005579D5" w:rsidRPr="00381014" w:rsidDel="00FC0E8D" w:rsidRDefault="005579D5" w:rsidP="005579D5">
      <w:pPr>
        <w:spacing w:after="0" w:line="240" w:lineRule="exact"/>
        <w:rPr>
          <w:del w:id="4431" w:author="Yann Bourdeau" w:date="2014-02-06T16:23:00Z"/>
          <w:rFonts w:ascii="MS Reference Sans Serif" w:hAnsi="MS Reference Sans Serif"/>
          <w:szCs w:val="22"/>
          <w:lang w:val="en-CA"/>
        </w:rPr>
      </w:pPr>
      <w:del w:id="4432" w:author="Yann Bourdeau" w:date="2014-02-06T16:23:00Z">
        <w:r w:rsidRPr="00381014" w:rsidDel="00FC0E8D">
          <w:rPr>
            <w:rFonts w:ascii="MS Reference Sans Serif" w:hAnsi="MS Reference Sans Serif"/>
            <w:szCs w:val="22"/>
            <w:lang w:val="en-CA"/>
          </w:rPr>
          <w:delText xml:space="preserve">          false,</w:delText>
        </w:r>
      </w:del>
    </w:p>
    <w:p w14:paraId="307B7889" w14:textId="77539AB4" w:rsidR="005579D5" w:rsidRPr="00381014" w:rsidDel="00FC0E8D" w:rsidRDefault="005579D5" w:rsidP="005579D5">
      <w:pPr>
        <w:spacing w:after="0" w:line="240" w:lineRule="exact"/>
        <w:rPr>
          <w:del w:id="4433" w:author="Yann Bourdeau" w:date="2014-02-06T16:23:00Z"/>
          <w:rFonts w:ascii="MS Reference Sans Serif" w:hAnsi="MS Reference Sans Serif"/>
          <w:szCs w:val="22"/>
          <w:lang w:val="en-CA"/>
        </w:rPr>
      </w:pPr>
      <w:del w:id="4434" w:author="Yann Bourdeau" w:date="2014-02-06T16:23:00Z">
        <w:r w:rsidRPr="00381014" w:rsidDel="00FC0E8D">
          <w:rPr>
            <w:rFonts w:ascii="MS Reference Sans Serif" w:hAnsi="MS Reference Sans Serif"/>
            <w:szCs w:val="22"/>
            <w:lang w:val="en-CA"/>
          </w:rPr>
          <w:delText xml:space="preserve">          0,</w:delText>
        </w:r>
      </w:del>
    </w:p>
    <w:p w14:paraId="0BCC0021" w14:textId="32E466C8" w:rsidR="005579D5" w:rsidRPr="00381014" w:rsidDel="00FC0E8D" w:rsidRDefault="005579D5" w:rsidP="005579D5">
      <w:pPr>
        <w:spacing w:after="0" w:line="240" w:lineRule="exact"/>
        <w:rPr>
          <w:del w:id="4435" w:author="Yann Bourdeau" w:date="2014-02-06T16:23:00Z"/>
          <w:rFonts w:ascii="MS Reference Sans Serif" w:hAnsi="MS Reference Sans Serif"/>
          <w:szCs w:val="22"/>
          <w:lang w:val="en-CA"/>
        </w:rPr>
      </w:pPr>
      <w:del w:id="4436" w:author="Yann Bourdeau" w:date="2014-02-06T16:23:00Z">
        <w:r w:rsidRPr="00381014" w:rsidDel="00FC0E8D">
          <w:rPr>
            <w:rFonts w:ascii="MS Reference Sans Serif" w:hAnsi="MS Reference Sans Serif"/>
            <w:szCs w:val="22"/>
            <w:lang w:val="en-CA"/>
          </w:rPr>
          <w:delText xml:space="preserve">          0,</w:delText>
        </w:r>
      </w:del>
    </w:p>
    <w:p w14:paraId="2C2DBC18" w14:textId="03CF9610" w:rsidR="005579D5" w:rsidRPr="00381014" w:rsidDel="00FC0E8D" w:rsidRDefault="005579D5" w:rsidP="005579D5">
      <w:pPr>
        <w:spacing w:after="0" w:line="240" w:lineRule="exact"/>
        <w:rPr>
          <w:del w:id="4437" w:author="Yann Bourdeau" w:date="2014-02-06T16:23:00Z"/>
          <w:rFonts w:ascii="MS Reference Sans Serif" w:hAnsi="MS Reference Sans Serif"/>
          <w:szCs w:val="22"/>
          <w:lang w:val="en-CA"/>
        </w:rPr>
      </w:pPr>
      <w:del w:id="4438" w:author="Yann Bourdeau" w:date="2014-02-06T16:23:00Z">
        <w:r w:rsidRPr="00381014" w:rsidDel="00FC0E8D">
          <w:rPr>
            <w:rFonts w:ascii="MS Reference Sans Serif" w:hAnsi="MS Reference Sans Serif"/>
            <w:szCs w:val="22"/>
            <w:lang w:val="en-CA"/>
          </w:rPr>
          <w:delText xml:space="preserve">          0));</w:delText>
        </w:r>
      </w:del>
    </w:p>
    <w:p w14:paraId="7195B0D8" w14:textId="4DBC927E" w:rsidR="005579D5" w:rsidRPr="00381014" w:rsidDel="00FC0E8D" w:rsidRDefault="005579D5" w:rsidP="005579D5">
      <w:pPr>
        <w:spacing w:after="0" w:line="240" w:lineRule="exact"/>
        <w:rPr>
          <w:del w:id="4439" w:author="Yann Bourdeau" w:date="2014-02-06T16:23:00Z"/>
          <w:rFonts w:ascii="MS Reference Sans Serif" w:hAnsi="MS Reference Sans Serif"/>
          <w:szCs w:val="22"/>
          <w:lang w:val="en-CA"/>
        </w:rPr>
      </w:pPr>
    </w:p>
    <w:p w14:paraId="16AE3D4A" w14:textId="5B347EF9" w:rsidR="005579D5" w:rsidRPr="00381014" w:rsidDel="00FC0E8D" w:rsidRDefault="005579D5" w:rsidP="005579D5">
      <w:pPr>
        <w:spacing w:after="0" w:line="240" w:lineRule="exact"/>
        <w:rPr>
          <w:del w:id="4440" w:author="Yann Bourdeau" w:date="2014-02-06T16:23:00Z"/>
          <w:rFonts w:ascii="MS Reference Sans Serif" w:hAnsi="MS Reference Sans Serif"/>
          <w:szCs w:val="22"/>
          <w:lang w:val="en-CA"/>
        </w:rPr>
      </w:pPr>
      <w:del w:id="4441" w:author="Yann Bourdeau" w:date="2014-02-06T16:23:00Z">
        <w:r w:rsidRPr="00381014" w:rsidDel="00FC0E8D">
          <w:rPr>
            <w:rFonts w:ascii="MS Reference Sans Serif" w:hAnsi="MS Reference Sans Serif"/>
            <w:szCs w:val="22"/>
            <w:lang w:val="en-CA"/>
          </w:rPr>
          <w:tab/>
          <w:delText>fi.insert</w:delText>
        </w:r>
      </w:del>
    </w:p>
    <w:p w14:paraId="35720C3C" w14:textId="4E34C07F" w:rsidR="005579D5" w:rsidRPr="00381014" w:rsidDel="00FC0E8D" w:rsidRDefault="005579D5" w:rsidP="005579D5">
      <w:pPr>
        <w:spacing w:after="0" w:line="240" w:lineRule="exact"/>
        <w:rPr>
          <w:del w:id="4442" w:author="Yann Bourdeau" w:date="2014-02-06T16:23:00Z"/>
          <w:rFonts w:ascii="MS Reference Sans Serif" w:hAnsi="MS Reference Sans Serif"/>
          <w:szCs w:val="22"/>
          <w:lang w:val="en-CA"/>
        </w:rPr>
      </w:pPr>
      <w:del w:id="4443" w:author="Yann Bourdeau" w:date="2014-02-06T16:23:00Z">
        <w:r w:rsidRPr="00381014" w:rsidDel="00FC0E8D">
          <w:rPr>
            <w:rFonts w:ascii="MS Reference Sans Serif" w:hAnsi="MS Reference Sans Serif"/>
            <w:szCs w:val="22"/>
            <w:lang w:val="en-CA"/>
          </w:rPr>
          <w:delText xml:space="preserve">        (blueslice::policy::profile::FieldInfo</w:delText>
        </w:r>
      </w:del>
    </w:p>
    <w:p w14:paraId="734C3728" w14:textId="4A6BE496" w:rsidR="005579D5" w:rsidRPr="00381014" w:rsidDel="00FC0E8D" w:rsidRDefault="005579D5" w:rsidP="005579D5">
      <w:pPr>
        <w:spacing w:after="0" w:line="240" w:lineRule="exact"/>
        <w:rPr>
          <w:del w:id="4444" w:author="Yann Bourdeau" w:date="2014-02-06T16:23:00Z"/>
          <w:rFonts w:ascii="MS Reference Sans Serif" w:hAnsi="MS Reference Sans Serif"/>
          <w:szCs w:val="22"/>
          <w:lang w:val="en-CA"/>
        </w:rPr>
      </w:pPr>
      <w:del w:id="4445" w:author="Yann Bourdeau" w:date="2014-02-06T16:23:00Z">
        <w:r w:rsidRPr="00381014" w:rsidDel="00FC0E8D">
          <w:rPr>
            <w:rFonts w:ascii="MS Reference Sans Serif" w:hAnsi="MS Reference Sans Serif"/>
            <w:szCs w:val="22"/>
            <w:lang w:val="en-CA"/>
          </w:rPr>
          <w:delText xml:space="preserve">         ((EAttribute)8, "name8",</w:delText>
        </w:r>
      </w:del>
    </w:p>
    <w:p w14:paraId="4DECDFCF" w14:textId="68CCE6E6" w:rsidR="005579D5" w:rsidRPr="00381014" w:rsidDel="00FC0E8D" w:rsidRDefault="005579D5" w:rsidP="005579D5">
      <w:pPr>
        <w:spacing w:after="0" w:line="240" w:lineRule="exact"/>
        <w:rPr>
          <w:del w:id="4446" w:author="Yann Bourdeau" w:date="2014-02-06T16:23:00Z"/>
          <w:rFonts w:ascii="MS Reference Sans Serif" w:hAnsi="MS Reference Sans Serif"/>
          <w:szCs w:val="22"/>
          <w:lang w:val="en-CA"/>
        </w:rPr>
      </w:pPr>
      <w:del w:id="4447" w:author="Yann Bourdeau" w:date="2014-02-06T16:23:00Z">
        <w:r w:rsidRPr="00381014" w:rsidDel="00FC0E8D">
          <w:rPr>
            <w:rFonts w:ascii="MS Reference Sans Serif" w:hAnsi="MS Reference Sans Serif"/>
            <w:szCs w:val="22"/>
            <w:lang w:val="en-CA"/>
          </w:rPr>
          <w:delText xml:space="preserve">          false,</w:delText>
        </w:r>
      </w:del>
    </w:p>
    <w:p w14:paraId="1352DFCB" w14:textId="2FB255CC" w:rsidR="005579D5" w:rsidRPr="00381014" w:rsidDel="00FC0E8D" w:rsidRDefault="005579D5" w:rsidP="005579D5">
      <w:pPr>
        <w:spacing w:after="0" w:line="240" w:lineRule="exact"/>
        <w:rPr>
          <w:del w:id="4448" w:author="Yann Bourdeau" w:date="2014-02-06T16:23:00Z"/>
          <w:rFonts w:ascii="MS Reference Sans Serif" w:hAnsi="MS Reference Sans Serif"/>
          <w:szCs w:val="22"/>
          <w:lang w:val="en-CA"/>
        </w:rPr>
      </w:pPr>
      <w:del w:id="4449" w:author="Yann Bourdeau" w:date="2014-02-06T16:23:00Z">
        <w:r w:rsidRPr="00381014" w:rsidDel="00FC0E8D">
          <w:rPr>
            <w:rFonts w:ascii="MS Reference Sans Serif" w:hAnsi="MS Reference Sans Serif"/>
            <w:szCs w:val="22"/>
            <w:lang w:val="en-CA"/>
          </w:rPr>
          <w:delText xml:space="preserve">          false,</w:delText>
        </w:r>
      </w:del>
    </w:p>
    <w:p w14:paraId="6D602F2F" w14:textId="6FE4575F" w:rsidR="005579D5" w:rsidRPr="00381014" w:rsidDel="00FC0E8D" w:rsidRDefault="005579D5" w:rsidP="005579D5">
      <w:pPr>
        <w:spacing w:after="0" w:line="240" w:lineRule="exact"/>
        <w:rPr>
          <w:del w:id="4450" w:author="Yann Bourdeau" w:date="2014-02-06T16:23:00Z"/>
          <w:rFonts w:ascii="MS Reference Sans Serif" w:hAnsi="MS Reference Sans Serif"/>
          <w:szCs w:val="22"/>
          <w:lang w:val="en-CA"/>
        </w:rPr>
      </w:pPr>
      <w:del w:id="4451" w:author="Yann Bourdeau" w:date="2014-02-06T16:23:00Z">
        <w:r w:rsidRPr="00381014" w:rsidDel="00FC0E8D">
          <w:rPr>
            <w:rFonts w:ascii="MS Reference Sans Serif" w:hAnsi="MS Reference Sans Serif"/>
            <w:szCs w:val="22"/>
            <w:lang w:val="en-CA"/>
          </w:rPr>
          <w:delText xml:space="preserve">          false,</w:delText>
        </w:r>
      </w:del>
    </w:p>
    <w:p w14:paraId="1DFF0002" w14:textId="56FF7339" w:rsidR="005579D5" w:rsidRPr="00381014" w:rsidDel="00FC0E8D" w:rsidRDefault="005579D5" w:rsidP="005579D5">
      <w:pPr>
        <w:spacing w:after="0" w:line="240" w:lineRule="exact"/>
        <w:rPr>
          <w:del w:id="4452" w:author="Yann Bourdeau" w:date="2014-02-06T16:23:00Z"/>
          <w:rFonts w:ascii="MS Reference Sans Serif" w:hAnsi="MS Reference Sans Serif"/>
          <w:szCs w:val="22"/>
          <w:lang w:val="en-CA"/>
        </w:rPr>
      </w:pPr>
      <w:del w:id="4453" w:author="Yann Bourdeau" w:date="2014-02-06T16:23:00Z">
        <w:r w:rsidRPr="00381014" w:rsidDel="00FC0E8D">
          <w:rPr>
            <w:rFonts w:ascii="MS Reference Sans Serif" w:hAnsi="MS Reference Sans Serif"/>
            <w:szCs w:val="22"/>
            <w:lang w:val="en-CA"/>
          </w:rPr>
          <w:delText xml:space="preserve">          false,</w:delText>
        </w:r>
      </w:del>
    </w:p>
    <w:p w14:paraId="5AB00FC9" w14:textId="53F4F77C" w:rsidR="005579D5" w:rsidRPr="00381014" w:rsidDel="00FC0E8D" w:rsidRDefault="005579D5" w:rsidP="005579D5">
      <w:pPr>
        <w:spacing w:after="0" w:line="240" w:lineRule="exact"/>
        <w:rPr>
          <w:del w:id="4454" w:author="Yann Bourdeau" w:date="2014-02-06T16:23:00Z"/>
          <w:rFonts w:ascii="MS Reference Sans Serif" w:hAnsi="MS Reference Sans Serif"/>
          <w:szCs w:val="22"/>
          <w:lang w:val="en-CA"/>
        </w:rPr>
      </w:pPr>
      <w:del w:id="4455" w:author="Yann Bourdeau" w:date="2014-02-06T16:23:00Z">
        <w:r w:rsidRPr="00381014" w:rsidDel="00FC0E8D">
          <w:rPr>
            <w:rFonts w:ascii="MS Reference Sans Serif" w:hAnsi="MS Reference Sans Serif"/>
            <w:szCs w:val="22"/>
            <w:lang w:val="en-CA"/>
          </w:rPr>
          <w:delText xml:space="preserve">          false,</w:delText>
        </w:r>
      </w:del>
    </w:p>
    <w:p w14:paraId="2F5A81AA" w14:textId="309004C4" w:rsidR="005579D5" w:rsidRPr="00381014" w:rsidDel="00FC0E8D" w:rsidRDefault="005579D5" w:rsidP="005579D5">
      <w:pPr>
        <w:spacing w:after="0" w:line="240" w:lineRule="exact"/>
        <w:rPr>
          <w:del w:id="4456" w:author="Yann Bourdeau" w:date="2014-02-06T16:23:00Z"/>
          <w:rFonts w:ascii="MS Reference Sans Serif" w:hAnsi="MS Reference Sans Serif"/>
          <w:szCs w:val="22"/>
          <w:lang w:val="en-CA"/>
        </w:rPr>
      </w:pPr>
      <w:del w:id="4457" w:author="Yann Bourdeau" w:date="2014-02-06T16:23:00Z">
        <w:r w:rsidRPr="00381014" w:rsidDel="00FC0E8D">
          <w:rPr>
            <w:rFonts w:ascii="MS Reference Sans Serif" w:hAnsi="MS Reference Sans Serif"/>
            <w:szCs w:val="22"/>
            <w:lang w:val="en-CA"/>
          </w:rPr>
          <w:delText xml:space="preserve">          false,</w:delText>
        </w:r>
      </w:del>
    </w:p>
    <w:p w14:paraId="3E2D22F6" w14:textId="2A7877FC" w:rsidR="005579D5" w:rsidRPr="00381014" w:rsidDel="00FC0E8D" w:rsidRDefault="005579D5" w:rsidP="005579D5">
      <w:pPr>
        <w:spacing w:after="0" w:line="240" w:lineRule="exact"/>
        <w:rPr>
          <w:del w:id="4458" w:author="Yann Bourdeau" w:date="2014-02-06T16:23:00Z"/>
          <w:rFonts w:ascii="MS Reference Sans Serif" w:hAnsi="MS Reference Sans Serif"/>
          <w:szCs w:val="22"/>
          <w:lang w:val="en-CA"/>
        </w:rPr>
      </w:pPr>
      <w:del w:id="4459" w:author="Yann Bourdeau" w:date="2014-02-06T16:23:00Z">
        <w:r w:rsidRPr="00381014" w:rsidDel="00FC0E8D">
          <w:rPr>
            <w:rFonts w:ascii="MS Reference Sans Serif" w:hAnsi="MS Reference Sans Serif"/>
            <w:szCs w:val="22"/>
            <w:lang w:val="en-CA"/>
          </w:rPr>
          <w:delText xml:space="preserve">          "defaultvalue",</w:delText>
        </w:r>
      </w:del>
    </w:p>
    <w:p w14:paraId="64A306CA" w14:textId="0F31F72D" w:rsidR="005579D5" w:rsidRPr="00381014" w:rsidDel="00FC0E8D" w:rsidRDefault="005579D5" w:rsidP="005579D5">
      <w:pPr>
        <w:spacing w:after="0" w:line="240" w:lineRule="exact"/>
        <w:rPr>
          <w:del w:id="4460" w:author="Yann Bourdeau" w:date="2014-02-06T16:23:00Z"/>
          <w:rFonts w:ascii="MS Reference Sans Serif" w:hAnsi="MS Reference Sans Serif"/>
          <w:szCs w:val="22"/>
          <w:lang w:val="en-CA"/>
        </w:rPr>
      </w:pPr>
      <w:del w:id="4461" w:author="Yann Bourdeau" w:date="2014-02-06T16:23:00Z">
        <w:r w:rsidRPr="00381014" w:rsidDel="00FC0E8D">
          <w:rPr>
            <w:rFonts w:ascii="MS Reference Sans Serif" w:hAnsi="MS Reference Sans Serif"/>
            <w:szCs w:val="22"/>
            <w:lang w:val="en-CA"/>
          </w:rPr>
          <w:delText xml:space="preserve">          true,</w:delText>
        </w:r>
      </w:del>
    </w:p>
    <w:p w14:paraId="5D4861E7" w14:textId="71B1C8A1" w:rsidR="005579D5" w:rsidRPr="00381014" w:rsidDel="00FC0E8D" w:rsidRDefault="005579D5" w:rsidP="005579D5">
      <w:pPr>
        <w:spacing w:after="0" w:line="240" w:lineRule="exact"/>
        <w:rPr>
          <w:del w:id="4462" w:author="Yann Bourdeau" w:date="2014-02-06T16:23:00Z"/>
          <w:rFonts w:ascii="MS Reference Sans Serif" w:hAnsi="MS Reference Sans Serif"/>
          <w:szCs w:val="22"/>
          <w:lang w:val="en-CA"/>
        </w:rPr>
      </w:pPr>
      <w:del w:id="4463" w:author="Yann Bourdeau" w:date="2014-02-06T16:23:00Z">
        <w:r w:rsidRPr="00381014" w:rsidDel="00FC0E8D">
          <w:rPr>
            <w:rFonts w:ascii="MS Reference Sans Serif" w:hAnsi="MS Reference Sans Serif"/>
            <w:szCs w:val="22"/>
            <w:lang w:val="en-CA"/>
          </w:rPr>
          <w:delText xml:space="preserve">          0,</w:delText>
        </w:r>
      </w:del>
    </w:p>
    <w:p w14:paraId="3CE0B1AF" w14:textId="33D66BC3" w:rsidR="005579D5" w:rsidRPr="00381014" w:rsidDel="00FC0E8D" w:rsidRDefault="005579D5" w:rsidP="005579D5">
      <w:pPr>
        <w:spacing w:after="0" w:line="240" w:lineRule="exact"/>
        <w:rPr>
          <w:del w:id="4464" w:author="Yann Bourdeau" w:date="2014-02-06T16:23:00Z"/>
          <w:rFonts w:ascii="MS Reference Sans Serif" w:hAnsi="MS Reference Sans Serif"/>
          <w:szCs w:val="22"/>
          <w:lang w:val="en-CA"/>
        </w:rPr>
      </w:pPr>
      <w:del w:id="4465" w:author="Yann Bourdeau" w:date="2014-02-06T16:23:00Z">
        <w:r w:rsidRPr="00381014" w:rsidDel="00FC0E8D">
          <w:rPr>
            <w:rFonts w:ascii="MS Reference Sans Serif" w:hAnsi="MS Reference Sans Serif"/>
            <w:szCs w:val="22"/>
            <w:lang w:val="en-CA"/>
          </w:rPr>
          <w:delText xml:space="preserve">          0,</w:delText>
        </w:r>
      </w:del>
    </w:p>
    <w:p w14:paraId="130D6D74" w14:textId="0A74F46B" w:rsidR="005579D5" w:rsidRPr="00381014" w:rsidDel="00FC0E8D" w:rsidRDefault="005579D5" w:rsidP="005579D5">
      <w:pPr>
        <w:spacing w:after="0" w:line="240" w:lineRule="exact"/>
        <w:rPr>
          <w:del w:id="4466" w:author="Yann Bourdeau" w:date="2014-02-06T16:23:00Z"/>
          <w:rFonts w:ascii="MS Reference Sans Serif" w:hAnsi="MS Reference Sans Serif"/>
          <w:szCs w:val="22"/>
          <w:lang w:val="en-CA"/>
        </w:rPr>
      </w:pPr>
      <w:del w:id="4467" w:author="Yann Bourdeau" w:date="2014-02-06T16:23:00Z">
        <w:r w:rsidRPr="00381014" w:rsidDel="00FC0E8D">
          <w:rPr>
            <w:rFonts w:ascii="MS Reference Sans Serif" w:hAnsi="MS Reference Sans Serif"/>
            <w:szCs w:val="22"/>
            <w:lang w:val="en-CA"/>
          </w:rPr>
          <w:delText xml:space="preserve">          0));</w:delText>
        </w:r>
      </w:del>
    </w:p>
    <w:p w14:paraId="052CBDAE" w14:textId="43D153AF" w:rsidR="005579D5" w:rsidRPr="00381014" w:rsidDel="00FC0E8D" w:rsidRDefault="005579D5" w:rsidP="005579D5">
      <w:pPr>
        <w:spacing w:after="0" w:line="240" w:lineRule="exact"/>
        <w:rPr>
          <w:del w:id="4468" w:author="Yann Bourdeau" w:date="2014-02-06T16:23:00Z"/>
          <w:rFonts w:ascii="MS Reference Sans Serif" w:hAnsi="MS Reference Sans Serif"/>
          <w:szCs w:val="22"/>
          <w:lang w:val="en-CA"/>
        </w:rPr>
      </w:pPr>
    </w:p>
    <w:p w14:paraId="20757B14" w14:textId="7C46003A" w:rsidR="005579D5" w:rsidRPr="00381014" w:rsidDel="00FC0E8D" w:rsidRDefault="005579D5" w:rsidP="005579D5">
      <w:pPr>
        <w:spacing w:after="0" w:line="240" w:lineRule="exact"/>
        <w:rPr>
          <w:del w:id="4469" w:author="Yann Bourdeau" w:date="2014-02-06T16:23:00Z"/>
          <w:rFonts w:ascii="MS Reference Sans Serif" w:hAnsi="MS Reference Sans Serif"/>
          <w:szCs w:val="22"/>
          <w:lang w:val="en-CA"/>
        </w:rPr>
      </w:pPr>
      <w:del w:id="4470" w:author="Yann Bourdeau" w:date="2014-02-06T16:23:00Z">
        <w:r w:rsidRPr="00381014" w:rsidDel="00FC0E8D">
          <w:rPr>
            <w:rFonts w:ascii="MS Reference Sans Serif" w:hAnsi="MS Reference Sans Serif"/>
            <w:szCs w:val="22"/>
            <w:lang w:val="en-CA"/>
          </w:rPr>
          <w:tab/>
          <w:delText>fi.insert</w:delText>
        </w:r>
      </w:del>
    </w:p>
    <w:p w14:paraId="55FF70F3" w14:textId="6B799912" w:rsidR="005579D5" w:rsidRPr="00381014" w:rsidDel="00FC0E8D" w:rsidRDefault="005579D5" w:rsidP="005579D5">
      <w:pPr>
        <w:spacing w:after="0" w:line="240" w:lineRule="exact"/>
        <w:rPr>
          <w:del w:id="4471" w:author="Yann Bourdeau" w:date="2014-02-06T16:23:00Z"/>
          <w:rFonts w:ascii="MS Reference Sans Serif" w:hAnsi="MS Reference Sans Serif"/>
          <w:szCs w:val="22"/>
          <w:lang w:val="en-CA"/>
        </w:rPr>
      </w:pPr>
      <w:del w:id="4472" w:author="Yann Bourdeau" w:date="2014-02-06T16:23:00Z">
        <w:r w:rsidRPr="00381014" w:rsidDel="00FC0E8D">
          <w:rPr>
            <w:rFonts w:ascii="MS Reference Sans Serif" w:hAnsi="MS Reference Sans Serif"/>
            <w:szCs w:val="22"/>
            <w:lang w:val="en-CA"/>
          </w:rPr>
          <w:delText xml:space="preserve">        (blueslice::policy::profile::FieldInfo</w:delText>
        </w:r>
      </w:del>
    </w:p>
    <w:p w14:paraId="439D0D71" w14:textId="115E50E1" w:rsidR="005579D5" w:rsidRPr="00381014" w:rsidDel="00FC0E8D" w:rsidRDefault="005579D5" w:rsidP="005579D5">
      <w:pPr>
        <w:spacing w:after="0" w:line="240" w:lineRule="exact"/>
        <w:rPr>
          <w:del w:id="4473" w:author="Yann Bourdeau" w:date="2014-02-06T16:23:00Z"/>
          <w:rFonts w:ascii="MS Reference Sans Serif" w:hAnsi="MS Reference Sans Serif"/>
          <w:szCs w:val="22"/>
          <w:lang w:val="en-CA"/>
        </w:rPr>
      </w:pPr>
      <w:del w:id="4474" w:author="Yann Bourdeau" w:date="2014-02-06T16:23:00Z">
        <w:r w:rsidRPr="00381014" w:rsidDel="00FC0E8D">
          <w:rPr>
            <w:rFonts w:ascii="MS Reference Sans Serif" w:hAnsi="MS Reference Sans Serif"/>
            <w:szCs w:val="22"/>
            <w:lang w:val="en-CA"/>
          </w:rPr>
          <w:delText xml:space="preserve">         ((EAttribute)9, "name9",</w:delText>
        </w:r>
      </w:del>
    </w:p>
    <w:p w14:paraId="7B1988DB" w14:textId="51CE6BB7" w:rsidR="005579D5" w:rsidRPr="00381014" w:rsidDel="00FC0E8D" w:rsidRDefault="005579D5" w:rsidP="005579D5">
      <w:pPr>
        <w:spacing w:after="0" w:line="240" w:lineRule="exact"/>
        <w:rPr>
          <w:del w:id="4475" w:author="Yann Bourdeau" w:date="2014-02-06T16:23:00Z"/>
          <w:rFonts w:ascii="MS Reference Sans Serif" w:hAnsi="MS Reference Sans Serif"/>
          <w:szCs w:val="22"/>
          <w:lang w:val="en-CA"/>
        </w:rPr>
      </w:pPr>
      <w:del w:id="4476" w:author="Yann Bourdeau" w:date="2014-02-06T16:23:00Z">
        <w:r w:rsidRPr="00381014" w:rsidDel="00FC0E8D">
          <w:rPr>
            <w:rFonts w:ascii="MS Reference Sans Serif" w:hAnsi="MS Reference Sans Serif"/>
            <w:szCs w:val="22"/>
            <w:lang w:val="en-CA"/>
          </w:rPr>
          <w:delText xml:space="preserve">          false,</w:delText>
        </w:r>
      </w:del>
    </w:p>
    <w:p w14:paraId="1DA42D7A" w14:textId="6740F731" w:rsidR="005579D5" w:rsidRPr="00381014" w:rsidDel="00FC0E8D" w:rsidRDefault="005579D5" w:rsidP="005579D5">
      <w:pPr>
        <w:spacing w:after="0" w:line="240" w:lineRule="exact"/>
        <w:rPr>
          <w:del w:id="4477" w:author="Yann Bourdeau" w:date="2014-02-06T16:23:00Z"/>
          <w:rFonts w:ascii="MS Reference Sans Serif" w:hAnsi="MS Reference Sans Serif"/>
          <w:szCs w:val="22"/>
          <w:lang w:val="en-CA"/>
        </w:rPr>
      </w:pPr>
      <w:del w:id="4478" w:author="Yann Bourdeau" w:date="2014-02-06T16:23:00Z">
        <w:r w:rsidRPr="00381014" w:rsidDel="00FC0E8D">
          <w:rPr>
            <w:rFonts w:ascii="MS Reference Sans Serif" w:hAnsi="MS Reference Sans Serif"/>
            <w:szCs w:val="22"/>
            <w:lang w:val="en-CA"/>
          </w:rPr>
          <w:delText xml:space="preserve">          false,</w:delText>
        </w:r>
      </w:del>
    </w:p>
    <w:p w14:paraId="3E7154CC" w14:textId="4753E53E" w:rsidR="005579D5" w:rsidRPr="00381014" w:rsidDel="00FC0E8D" w:rsidRDefault="005579D5" w:rsidP="005579D5">
      <w:pPr>
        <w:spacing w:after="0" w:line="240" w:lineRule="exact"/>
        <w:rPr>
          <w:del w:id="4479" w:author="Yann Bourdeau" w:date="2014-02-06T16:23:00Z"/>
          <w:rFonts w:ascii="MS Reference Sans Serif" w:hAnsi="MS Reference Sans Serif"/>
          <w:szCs w:val="22"/>
          <w:lang w:val="en-CA"/>
        </w:rPr>
      </w:pPr>
      <w:del w:id="4480" w:author="Yann Bourdeau" w:date="2014-02-06T16:23:00Z">
        <w:r w:rsidRPr="00381014" w:rsidDel="00FC0E8D">
          <w:rPr>
            <w:rFonts w:ascii="MS Reference Sans Serif" w:hAnsi="MS Reference Sans Serif"/>
            <w:szCs w:val="22"/>
            <w:lang w:val="en-CA"/>
          </w:rPr>
          <w:delText xml:space="preserve">          false,</w:delText>
        </w:r>
      </w:del>
    </w:p>
    <w:p w14:paraId="1CCEE7C9" w14:textId="084258E4" w:rsidR="005579D5" w:rsidRPr="00381014" w:rsidDel="00FC0E8D" w:rsidRDefault="005579D5" w:rsidP="005579D5">
      <w:pPr>
        <w:spacing w:after="0" w:line="240" w:lineRule="exact"/>
        <w:rPr>
          <w:del w:id="4481" w:author="Yann Bourdeau" w:date="2014-02-06T16:23:00Z"/>
          <w:rFonts w:ascii="MS Reference Sans Serif" w:hAnsi="MS Reference Sans Serif"/>
          <w:szCs w:val="22"/>
          <w:lang w:val="en-CA"/>
        </w:rPr>
      </w:pPr>
      <w:del w:id="4482" w:author="Yann Bourdeau" w:date="2014-02-06T16:23:00Z">
        <w:r w:rsidRPr="00381014" w:rsidDel="00FC0E8D">
          <w:rPr>
            <w:rFonts w:ascii="MS Reference Sans Serif" w:hAnsi="MS Reference Sans Serif"/>
            <w:szCs w:val="22"/>
            <w:lang w:val="en-CA"/>
          </w:rPr>
          <w:delText xml:space="preserve">          false,</w:delText>
        </w:r>
      </w:del>
    </w:p>
    <w:p w14:paraId="489EBD0C" w14:textId="0F5BBD6D" w:rsidR="005579D5" w:rsidRPr="00381014" w:rsidDel="00FC0E8D" w:rsidRDefault="005579D5" w:rsidP="005579D5">
      <w:pPr>
        <w:spacing w:after="0" w:line="240" w:lineRule="exact"/>
        <w:rPr>
          <w:del w:id="4483" w:author="Yann Bourdeau" w:date="2014-02-06T16:23:00Z"/>
          <w:rFonts w:ascii="MS Reference Sans Serif" w:hAnsi="MS Reference Sans Serif"/>
          <w:szCs w:val="22"/>
          <w:lang w:val="en-CA"/>
        </w:rPr>
      </w:pPr>
      <w:del w:id="4484" w:author="Yann Bourdeau" w:date="2014-02-06T16:23:00Z">
        <w:r w:rsidRPr="00381014" w:rsidDel="00FC0E8D">
          <w:rPr>
            <w:rFonts w:ascii="MS Reference Sans Serif" w:hAnsi="MS Reference Sans Serif"/>
            <w:szCs w:val="22"/>
            <w:lang w:val="en-CA"/>
          </w:rPr>
          <w:delText xml:space="preserve">          false,</w:delText>
        </w:r>
      </w:del>
    </w:p>
    <w:p w14:paraId="0CC74397" w14:textId="0F9C5EEC" w:rsidR="005579D5" w:rsidRPr="00381014" w:rsidDel="00FC0E8D" w:rsidRDefault="005579D5" w:rsidP="005579D5">
      <w:pPr>
        <w:spacing w:after="0" w:line="240" w:lineRule="exact"/>
        <w:rPr>
          <w:del w:id="4485" w:author="Yann Bourdeau" w:date="2014-02-06T16:23:00Z"/>
          <w:rFonts w:ascii="MS Reference Sans Serif" w:hAnsi="MS Reference Sans Serif"/>
          <w:szCs w:val="22"/>
          <w:lang w:val="en-CA"/>
        </w:rPr>
      </w:pPr>
      <w:del w:id="4486" w:author="Yann Bourdeau" w:date="2014-02-06T16:23:00Z">
        <w:r w:rsidRPr="00381014" w:rsidDel="00FC0E8D">
          <w:rPr>
            <w:rFonts w:ascii="MS Reference Sans Serif" w:hAnsi="MS Reference Sans Serif"/>
            <w:szCs w:val="22"/>
            <w:lang w:val="en-CA"/>
          </w:rPr>
          <w:delText xml:space="preserve">          false,</w:delText>
        </w:r>
      </w:del>
    </w:p>
    <w:p w14:paraId="53789D3E" w14:textId="76957DBF" w:rsidR="005579D5" w:rsidRPr="00381014" w:rsidDel="00FC0E8D" w:rsidRDefault="005579D5" w:rsidP="005579D5">
      <w:pPr>
        <w:spacing w:after="0" w:line="240" w:lineRule="exact"/>
        <w:rPr>
          <w:del w:id="4487" w:author="Yann Bourdeau" w:date="2014-02-06T16:23:00Z"/>
          <w:rFonts w:ascii="MS Reference Sans Serif" w:hAnsi="MS Reference Sans Serif"/>
          <w:szCs w:val="22"/>
          <w:lang w:val="en-CA"/>
        </w:rPr>
      </w:pPr>
      <w:del w:id="4488" w:author="Yann Bourdeau" w:date="2014-02-06T16:23:00Z">
        <w:r w:rsidRPr="00381014" w:rsidDel="00FC0E8D">
          <w:rPr>
            <w:rFonts w:ascii="MS Reference Sans Serif" w:hAnsi="MS Reference Sans Serif"/>
            <w:szCs w:val="22"/>
            <w:lang w:val="en-CA"/>
          </w:rPr>
          <w:delText xml:space="preserve">          "defaultvalue",</w:delText>
        </w:r>
      </w:del>
    </w:p>
    <w:p w14:paraId="553545DD" w14:textId="6261DC27" w:rsidR="005579D5" w:rsidRPr="00381014" w:rsidDel="00FC0E8D" w:rsidRDefault="005579D5" w:rsidP="005579D5">
      <w:pPr>
        <w:spacing w:after="0" w:line="240" w:lineRule="exact"/>
        <w:rPr>
          <w:del w:id="4489" w:author="Yann Bourdeau" w:date="2014-02-06T16:23:00Z"/>
          <w:rFonts w:ascii="MS Reference Sans Serif" w:hAnsi="MS Reference Sans Serif"/>
          <w:szCs w:val="22"/>
          <w:lang w:val="en-CA"/>
        </w:rPr>
      </w:pPr>
      <w:del w:id="4490" w:author="Yann Bourdeau" w:date="2014-02-06T16:23:00Z">
        <w:r w:rsidRPr="00381014" w:rsidDel="00FC0E8D">
          <w:rPr>
            <w:rFonts w:ascii="MS Reference Sans Serif" w:hAnsi="MS Reference Sans Serif"/>
            <w:szCs w:val="22"/>
            <w:lang w:val="en-CA"/>
          </w:rPr>
          <w:delText xml:space="preserve">          false,</w:delText>
        </w:r>
      </w:del>
    </w:p>
    <w:p w14:paraId="77C6102A" w14:textId="5C290601" w:rsidR="005579D5" w:rsidRPr="00381014" w:rsidDel="00FC0E8D" w:rsidRDefault="005579D5" w:rsidP="005579D5">
      <w:pPr>
        <w:spacing w:after="0" w:line="240" w:lineRule="exact"/>
        <w:rPr>
          <w:del w:id="4491" w:author="Yann Bourdeau" w:date="2014-02-06T16:23:00Z"/>
          <w:rFonts w:ascii="MS Reference Sans Serif" w:hAnsi="MS Reference Sans Serif"/>
          <w:szCs w:val="22"/>
          <w:lang w:val="en-CA"/>
        </w:rPr>
      </w:pPr>
      <w:del w:id="4492" w:author="Yann Bourdeau" w:date="2014-02-06T16:23:00Z">
        <w:r w:rsidRPr="00381014" w:rsidDel="00FC0E8D">
          <w:rPr>
            <w:rFonts w:ascii="MS Reference Sans Serif" w:hAnsi="MS Reference Sans Serif"/>
            <w:szCs w:val="22"/>
            <w:lang w:val="en-CA"/>
          </w:rPr>
          <w:delText xml:space="preserve">          1,</w:delText>
        </w:r>
      </w:del>
    </w:p>
    <w:p w14:paraId="04671625" w14:textId="00B8814B" w:rsidR="005579D5" w:rsidRPr="00381014" w:rsidDel="00FC0E8D" w:rsidRDefault="005579D5" w:rsidP="005579D5">
      <w:pPr>
        <w:spacing w:after="0" w:line="240" w:lineRule="exact"/>
        <w:rPr>
          <w:del w:id="4493" w:author="Yann Bourdeau" w:date="2014-02-06T16:23:00Z"/>
          <w:rFonts w:ascii="MS Reference Sans Serif" w:hAnsi="MS Reference Sans Serif"/>
          <w:szCs w:val="22"/>
          <w:lang w:val="en-CA"/>
        </w:rPr>
      </w:pPr>
      <w:del w:id="4494" w:author="Yann Bourdeau" w:date="2014-02-06T16:23:00Z">
        <w:r w:rsidRPr="00381014" w:rsidDel="00FC0E8D">
          <w:rPr>
            <w:rFonts w:ascii="MS Reference Sans Serif" w:hAnsi="MS Reference Sans Serif"/>
            <w:szCs w:val="22"/>
            <w:lang w:val="en-CA"/>
          </w:rPr>
          <w:delText xml:space="preserve">          0,</w:delText>
        </w:r>
      </w:del>
    </w:p>
    <w:p w14:paraId="01C938BA" w14:textId="07EE1FE0" w:rsidR="005579D5" w:rsidRPr="00381014" w:rsidDel="00FC0E8D" w:rsidRDefault="005579D5" w:rsidP="005579D5">
      <w:pPr>
        <w:spacing w:after="0" w:line="240" w:lineRule="exact"/>
        <w:rPr>
          <w:del w:id="4495" w:author="Yann Bourdeau" w:date="2014-02-06T16:23:00Z"/>
          <w:rFonts w:ascii="MS Reference Sans Serif" w:hAnsi="MS Reference Sans Serif"/>
          <w:szCs w:val="22"/>
          <w:lang w:val="en-CA"/>
        </w:rPr>
      </w:pPr>
      <w:del w:id="4496" w:author="Yann Bourdeau" w:date="2014-02-06T16:23:00Z">
        <w:r w:rsidRPr="00381014" w:rsidDel="00FC0E8D">
          <w:rPr>
            <w:rFonts w:ascii="MS Reference Sans Serif" w:hAnsi="MS Reference Sans Serif"/>
            <w:szCs w:val="22"/>
            <w:lang w:val="en-CA"/>
          </w:rPr>
          <w:delText xml:space="preserve">          0));</w:delText>
        </w:r>
      </w:del>
    </w:p>
    <w:p w14:paraId="1F91DC4A" w14:textId="55498634" w:rsidR="005579D5" w:rsidRPr="00381014" w:rsidDel="00FC0E8D" w:rsidRDefault="005579D5" w:rsidP="005579D5">
      <w:pPr>
        <w:spacing w:after="0" w:line="240" w:lineRule="exact"/>
        <w:rPr>
          <w:del w:id="4497" w:author="Yann Bourdeau" w:date="2014-02-06T16:23:00Z"/>
          <w:rFonts w:ascii="MS Reference Sans Serif" w:hAnsi="MS Reference Sans Serif"/>
          <w:szCs w:val="22"/>
          <w:lang w:val="en-CA"/>
        </w:rPr>
      </w:pPr>
    </w:p>
    <w:p w14:paraId="39BCB683" w14:textId="39750F72" w:rsidR="005579D5" w:rsidRPr="00381014" w:rsidDel="00FC0E8D" w:rsidRDefault="005579D5" w:rsidP="005579D5">
      <w:pPr>
        <w:spacing w:after="0" w:line="240" w:lineRule="exact"/>
        <w:rPr>
          <w:del w:id="4498" w:author="Yann Bourdeau" w:date="2014-02-06T16:23:00Z"/>
          <w:rFonts w:ascii="MS Reference Sans Serif" w:hAnsi="MS Reference Sans Serif"/>
          <w:szCs w:val="22"/>
          <w:lang w:val="en-CA"/>
        </w:rPr>
      </w:pPr>
      <w:del w:id="4499" w:author="Yann Bourdeau" w:date="2014-02-06T16:23:00Z">
        <w:r w:rsidRPr="00381014" w:rsidDel="00FC0E8D">
          <w:rPr>
            <w:rFonts w:ascii="MS Reference Sans Serif" w:hAnsi="MS Reference Sans Serif"/>
            <w:szCs w:val="22"/>
            <w:lang w:val="en-CA"/>
          </w:rPr>
          <w:tab/>
          <w:delText>fi.insert</w:delText>
        </w:r>
      </w:del>
    </w:p>
    <w:p w14:paraId="17B28FD7" w14:textId="1D727706" w:rsidR="005579D5" w:rsidRPr="00381014" w:rsidDel="00FC0E8D" w:rsidRDefault="005579D5" w:rsidP="005579D5">
      <w:pPr>
        <w:spacing w:after="0" w:line="240" w:lineRule="exact"/>
        <w:rPr>
          <w:del w:id="4500" w:author="Yann Bourdeau" w:date="2014-02-06T16:23:00Z"/>
          <w:rFonts w:ascii="MS Reference Sans Serif" w:hAnsi="MS Reference Sans Serif"/>
          <w:szCs w:val="22"/>
          <w:lang w:val="en-CA"/>
        </w:rPr>
      </w:pPr>
      <w:del w:id="4501" w:author="Yann Bourdeau" w:date="2014-02-06T16:23:00Z">
        <w:r w:rsidRPr="00381014" w:rsidDel="00FC0E8D">
          <w:rPr>
            <w:rFonts w:ascii="MS Reference Sans Serif" w:hAnsi="MS Reference Sans Serif"/>
            <w:szCs w:val="22"/>
            <w:lang w:val="en-CA"/>
          </w:rPr>
          <w:delText xml:space="preserve">        (blueslice::policy::profile::FieldInfo</w:delText>
        </w:r>
      </w:del>
    </w:p>
    <w:p w14:paraId="3844F330" w14:textId="5EF13268" w:rsidR="005579D5" w:rsidRPr="00381014" w:rsidDel="00FC0E8D" w:rsidRDefault="005579D5" w:rsidP="005579D5">
      <w:pPr>
        <w:spacing w:after="0" w:line="240" w:lineRule="exact"/>
        <w:rPr>
          <w:del w:id="4502" w:author="Yann Bourdeau" w:date="2014-02-06T16:23:00Z"/>
          <w:rFonts w:ascii="MS Reference Sans Serif" w:hAnsi="MS Reference Sans Serif"/>
          <w:szCs w:val="22"/>
          <w:lang w:val="en-CA"/>
        </w:rPr>
      </w:pPr>
      <w:del w:id="4503" w:author="Yann Bourdeau" w:date="2014-02-06T16:23:00Z">
        <w:r w:rsidRPr="00381014" w:rsidDel="00FC0E8D">
          <w:rPr>
            <w:rFonts w:ascii="MS Reference Sans Serif" w:hAnsi="MS Reference Sans Serif"/>
            <w:szCs w:val="22"/>
            <w:lang w:val="en-CA"/>
          </w:rPr>
          <w:delText xml:space="preserve">         ((EAttribute)10, "name10",</w:delText>
        </w:r>
      </w:del>
    </w:p>
    <w:p w14:paraId="4832483C" w14:textId="1AD81C6F" w:rsidR="005579D5" w:rsidRPr="00381014" w:rsidDel="00FC0E8D" w:rsidRDefault="005579D5" w:rsidP="005579D5">
      <w:pPr>
        <w:spacing w:after="0" w:line="240" w:lineRule="exact"/>
        <w:rPr>
          <w:del w:id="4504" w:author="Yann Bourdeau" w:date="2014-02-06T16:23:00Z"/>
          <w:rFonts w:ascii="MS Reference Sans Serif" w:hAnsi="MS Reference Sans Serif"/>
          <w:szCs w:val="22"/>
          <w:lang w:val="en-CA"/>
        </w:rPr>
      </w:pPr>
      <w:del w:id="4505" w:author="Yann Bourdeau" w:date="2014-02-06T16:23:00Z">
        <w:r w:rsidRPr="00381014" w:rsidDel="00FC0E8D">
          <w:rPr>
            <w:rFonts w:ascii="MS Reference Sans Serif" w:hAnsi="MS Reference Sans Serif"/>
            <w:szCs w:val="22"/>
            <w:lang w:val="en-CA"/>
          </w:rPr>
          <w:delText xml:space="preserve">          false,</w:delText>
        </w:r>
      </w:del>
    </w:p>
    <w:p w14:paraId="4C0A10CB" w14:textId="542D22BF" w:rsidR="005579D5" w:rsidRPr="00381014" w:rsidDel="00FC0E8D" w:rsidRDefault="005579D5" w:rsidP="005579D5">
      <w:pPr>
        <w:spacing w:after="0" w:line="240" w:lineRule="exact"/>
        <w:rPr>
          <w:del w:id="4506" w:author="Yann Bourdeau" w:date="2014-02-06T16:23:00Z"/>
          <w:rFonts w:ascii="MS Reference Sans Serif" w:hAnsi="MS Reference Sans Serif"/>
          <w:szCs w:val="22"/>
          <w:lang w:val="en-CA"/>
        </w:rPr>
      </w:pPr>
      <w:del w:id="4507" w:author="Yann Bourdeau" w:date="2014-02-06T16:23:00Z">
        <w:r w:rsidRPr="00381014" w:rsidDel="00FC0E8D">
          <w:rPr>
            <w:rFonts w:ascii="MS Reference Sans Serif" w:hAnsi="MS Reference Sans Serif"/>
            <w:szCs w:val="22"/>
            <w:lang w:val="en-CA"/>
          </w:rPr>
          <w:delText xml:space="preserve">          false,</w:delText>
        </w:r>
      </w:del>
    </w:p>
    <w:p w14:paraId="39332446" w14:textId="6A94937F" w:rsidR="005579D5" w:rsidRPr="00381014" w:rsidDel="00FC0E8D" w:rsidRDefault="005579D5" w:rsidP="005579D5">
      <w:pPr>
        <w:spacing w:after="0" w:line="240" w:lineRule="exact"/>
        <w:rPr>
          <w:del w:id="4508" w:author="Yann Bourdeau" w:date="2014-02-06T16:23:00Z"/>
          <w:rFonts w:ascii="MS Reference Sans Serif" w:hAnsi="MS Reference Sans Serif"/>
          <w:szCs w:val="22"/>
          <w:lang w:val="en-CA"/>
        </w:rPr>
      </w:pPr>
      <w:del w:id="4509" w:author="Yann Bourdeau" w:date="2014-02-06T16:23:00Z">
        <w:r w:rsidRPr="00381014" w:rsidDel="00FC0E8D">
          <w:rPr>
            <w:rFonts w:ascii="MS Reference Sans Serif" w:hAnsi="MS Reference Sans Serif"/>
            <w:szCs w:val="22"/>
            <w:lang w:val="en-CA"/>
          </w:rPr>
          <w:delText xml:space="preserve">          false,</w:delText>
        </w:r>
      </w:del>
    </w:p>
    <w:p w14:paraId="7A0353D0" w14:textId="404C8E9C" w:rsidR="005579D5" w:rsidRPr="00381014" w:rsidDel="00FC0E8D" w:rsidRDefault="005579D5" w:rsidP="005579D5">
      <w:pPr>
        <w:spacing w:after="0" w:line="240" w:lineRule="exact"/>
        <w:rPr>
          <w:del w:id="4510" w:author="Yann Bourdeau" w:date="2014-02-06T16:23:00Z"/>
          <w:rFonts w:ascii="MS Reference Sans Serif" w:hAnsi="MS Reference Sans Serif"/>
          <w:szCs w:val="22"/>
          <w:lang w:val="en-CA"/>
        </w:rPr>
      </w:pPr>
      <w:del w:id="4511" w:author="Yann Bourdeau" w:date="2014-02-06T16:23:00Z">
        <w:r w:rsidRPr="00381014" w:rsidDel="00FC0E8D">
          <w:rPr>
            <w:rFonts w:ascii="MS Reference Sans Serif" w:hAnsi="MS Reference Sans Serif"/>
            <w:szCs w:val="22"/>
            <w:lang w:val="en-CA"/>
          </w:rPr>
          <w:delText xml:space="preserve">          false,</w:delText>
        </w:r>
      </w:del>
    </w:p>
    <w:p w14:paraId="6CB35037" w14:textId="49F10D9C" w:rsidR="005579D5" w:rsidRPr="00381014" w:rsidDel="00FC0E8D" w:rsidRDefault="005579D5" w:rsidP="005579D5">
      <w:pPr>
        <w:spacing w:after="0" w:line="240" w:lineRule="exact"/>
        <w:rPr>
          <w:del w:id="4512" w:author="Yann Bourdeau" w:date="2014-02-06T16:23:00Z"/>
          <w:rFonts w:ascii="MS Reference Sans Serif" w:hAnsi="MS Reference Sans Serif"/>
          <w:szCs w:val="22"/>
          <w:lang w:val="en-CA"/>
        </w:rPr>
      </w:pPr>
      <w:del w:id="4513" w:author="Yann Bourdeau" w:date="2014-02-06T16:23:00Z">
        <w:r w:rsidRPr="00381014" w:rsidDel="00FC0E8D">
          <w:rPr>
            <w:rFonts w:ascii="MS Reference Sans Serif" w:hAnsi="MS Reference Sans Serif"/>
            <w:szCs w:val="22"/>
            <w:lang w:val="en-CA"/>
          </w:rPr>
          <w:delText xml:space="preserve">          false,</w:delText>
        </w:r>
      </w:del>
    </w:p>
    <w:p w14:paraId="36193F59" w14:textId="0D5A95F1" w:rsidR="005579D5" w:rsidRPr="00381014" w:rsidDel="00FC0E8D" w:rsidRDefault="005579D5" w:rsidP="005579D5">
      <w:pPr>
        <w:spacing w:after="0" w:line="240" w:lineRule="exact"/>
        <w:rPr>
          <w:del w:id="4514" w:author="Yann Bourdeau" w:date="2014-02-06T16:23:00Z"/>
          <w:rFonts w:ascii="MS Reference Sans Serif" w:hAnsi="MS Reference Sans Serif"/>
          <w:szCs w:val="22"/>
          <w:lang w:val="en-CA"/>
        </w:rPr>
      </w:pPr>
      <w:del w:id="4515" w:author="Yann Bourdeau" w:date="2014-02-06T16:23:00Z">
        <w:r w:rsidRPr="00381014" w:rsidDel="00FC0E8D">
          <w:rPr>
            <w:rFonts w:ascii="MS Reference Sans Serif" w:hAnsi="MS Reference Sans Serif"/>
            <w:szCs w:val="22"/>
            <w:lang w:val="en-CA"/>
          </w:rPr>
          <w:delText xml:space="preserve">          false,</w:delText>
        </w:r>
      </w:del>
    </w:p>
    <w:p w14:paraId="01A00C6E" w14:textId="41CD49C4" w:rsidR="005579D5" w:rsidRPr="00381014" w:rsidDel="00FC0E8D" w:rsidRDefault="005579D5" w:rsidP="005579D5">
      <w:pPr>
        <w:spacing w:after="0" w:line="240" w:lineRule="exact"/>
        <w:rPr>
          <w:del w:id="4516" w:author="Yann Bourdeau" w:date="2014-02-06T16:23:00Z"/>
          <w:rFonts w:ascii="MS Reference Sans Serif" w:hAnsi="MS Reference Sans Serif"/>
          <w:szCs w:val="22"/>
          <w:lang w:val="en-CA"/>
        </w:rPr>
      </w:pPr>
      <w:del w:id="4517" w:author="Yann Bourdeau" w:date="2014-02-06T16:23:00Z">
        <w:r w:rsidRPr="00381014" w:rsidDel="00FC0E8D">
          <w:rPr>
            <w:rFonts w:ascii="MS Reference Sans Serif" w:hAnsi="MS Reference Sans Serif"/>
            <w:szCs w:val="22"/>
            <w:lang w:val="en-CA"/>
          </w:rPr>
          <w:delText xml:space="preserve">          "defaultvalue",</w:delText>
        </w:r>
      </w:del>
    </w:p>
    <w:p w14:paraId="74099C4B" w14:textId="6F86AB4D" w:rsidR="005579D5" w:rsidRPr="00381014" w:rsidDel="00FC0E8D" w:rsidRDefault="005579D5" w:rsidP="005579D5">
      <w:pPr>
        <w:spacing w:after="0" w:line="240" w:lineRule="exact"/>
        <w:rPr>
          <w:del w:id="4518" w:author="Yann Bourdeau" w:date="2014-02-06T16:23:00Z"/>
          <w:rFonts w:ascii="MS Reference Sans Serif" w:hAnsi="MS Reference Sans Serif"/>
          <w:szCs w:val="22"/>
          <w:lang w:val="en-CA"/>
        </w:rPr>
      </w:pPr>
      <w:del w:id="4519" w:author="Yann Bourdeau" w:date="2014-02-06T16:23:00Z">
        <w:r w:rsidRPr="00381014" w:rsidDel="00FC0E8D">
          <w:rPr>
            <w:rFonts w:ascii="MS Reference Sans Serif" w:hAnsi="MS Reference Sans Serif"/>
            <w:szCs w:val="22"/>
            <w:lang w:val="en-CA"/>
          </w:rPr>
          <w:delText xml:space="preserve">          false,</w:delText>
        </w:r>
      </w:del>
    </w:p>
    <w:p w14:paraId="2FBDDC43" w14:textId="27EE06AF" w:rsidR="005579D5" w:rsidRPr="00381014" w:rsidDel="00FC0E8D" w:rsidRDefault="005579D5" w:rsidP="005579D5">
      <w:pPr>
        <w:spacing w:after="0" w:line="240" w:lineRule="exact"/>
        <w:rPr>
          <w:del w:id="4520" w:author="Yann Bourdeau" w:date="2014-02-06T16:23:00Z"/>
          <w:rFonts w:ascii="MS Reference Sans Serif" w:hAnsi="MS Reference Sans Serif"/>
          <w:szCs w:val="22"/>
          <w:lang w:val="en-CA"/>
        </w:rPr>
      </w:pPr>
      <w:del w:id="4521" w:author="Yann Bourdeau" w:date="2014-02-06T16:23:00Z">
        <w:r w:rsidRPr="00381014" w:rsidDel="00FC0E8D">
          <w:rPr>
            <w:rFonts w:ascii="MS Reference Sans Serif" w:hAnsi="MS Reference Sans Serif"/>
            <w:szCs w:val="22"/>
            <w:lang w:val="en-CA"/>
          </w:rPr>
          <w:delText xml:space="preserve">          0,</w:delText>
        </w:r>
      </w:del>
    </w:p>
    <w:p w14:paraId="21B7D4D4" w14:textId="522C7FCB" w:rsidR="005579D5" w:rsidRPr="00381014" w:rsidDel="00FC0E8D" w:rsidRDefault="005579D5" w:rsidP="005579D5">
      <w:pPr>
        <w:spacing w:after="0" w:line="240" w:lineRule="exact"/>
        <w:rPr>
          <w:del w:id="4522" w:author="Yann Bourdeau" w:date="2014-02-06T16:23:00Z"/>
          <w:rFonts w:ascii="MS Reference Sans Serif" w:hAnsi="MS Reference Sans Serif"/>
          <w:szCs w:val="22"/>
          <w:lang w:val="en-CA"/>
        </w:rPr>
      </w:pPr>
      <w:del w:id="4523" w:author="Yann Bourdeau" w:date="2014-02-06T16:23:00Z">
        <w:r w:rsidRPr="00381014" w:rsidDel="00FC0E8D">
          <w:rPr>
            <w:rFonts w:ascii="MS Reference Sans Serif" w:hAnsi="MS Reference Sans Serif"/>
            <w:szCs w:val="22"/>
            <w:lang w:val="en-CA"/>
          </w:rPr>
          <w:delText xml:space="preserve">          1,</w:delText>
        </w:r>
      </w:del>
    </w:p>
    <w:p w14:paraId="246C7E5E" w14:textId="0689CBA2" w:rsidR="005579D5" w:rsidRPr="00381014" w:rsidDel="00FC0E8D" w:rsidRDefault="005579D5" w:rsidP="005579D5">
      <w:pPr>
        <w:spacing w:after="0" w:line="240" w:lineRule="exact"/>
        <w:rPr>
          <w:del w:id="4524" w:author="Yann Bourdeau" w:date="2014-02-06T16:23:00Z"/>
          <w:rFonts w:ascii="MS Reference Sans Serif" w:hAnsi="MS Reference Sans Serif"/>
          <w:szCs w:val="22"/>
          <w:lang w:val="en-CA"/>
        </w:rPr>
      </w:pPr>
      <w:del w:id="4525" w:author="Yann Bourdeau" w:date="2014-02-06T16:23:00Z">
        <w:r w:rsidRPr="00381014" w:rsidDel="00FC0E8D">
          <w:rPr>
            <w:rFonts w:ascii="MS Reference Sans Serif" w:hAnsi="MS Reference Sans Serif"/>
            <w:szCs w:val="22"/>
            <w:lang w:val="en-CA"/>
          </w:rPr>
          <w:delText xml:space="preserve">          0));</w:delText>
        </w:r>
      </w:del>
    </w:p>
    <w:p w14:paraId="71389C36" w14:textId="6F55B56E" w:rsidR="005579D5" w:rsidRPr="00381014" w:rsidDel="00FC0E8D" w:rsidRDefault="005579D5" w:rsidP="005579D5">
      <w:pPr>
        <w:spacing w:after="0" w:line="240" w:lineRule="exact"/>
        <w:rPr>
          <w:del w:id="4526" w:author="Yann Bourdeau" w:date="2014-02-06T16:23:00Z"/>
          <w:rFonts w:ascii="MS Reference Sans Serif" w:hAnsi="MS Reference Sans Serif"/>
          <w:szCs w:val="22"/>
          <w:lang w:val="en-CA"/>
        </w:rPr>
      </w:pPr>
    </w:p>
    <w:p w14:paraId="23CDA912" w14:textId="0D5491AA" w:rsidR="005579D5" w:rsidRPr="00381014" w:rsidDel="00FC0E8D" w:rsidRDefault="005579D5" w:rsidP="005579D5">
      <w:pPr>
        <w:spacing w:after="0" w:line="240" w:lineRule="exact"/>
        <w:rPr>
          <w:del w:id="4527" w:author="Yann Bourdeau" w:date="2014-02-06T16:23:00Z"/>
          <w:rFonts w:ascii="MS Reference Sans Serif" w:hAnsi="MS Reference Sans Serif"/>
          <w:szCs w:val="22"/>
          <w:lang w:val="en-CA"/>
        </w:rPr>
      </w:pPr>
      <w:del w:id="4528" w:author="Yann Bourdeau" w:date="2014-02-06T16:23:00Z">
        <w:r w:rsidRPr="00381014" w:rsidDel="00FC0E8D">
          <w:rPr>
            <w:rFonts w:ascii="MS Reference Sans Serif" w:hAnsi="MS Reference Sans Serif"/>
            <w:szCs w:val="22"/>
            <w:lang w:val="en-CA"/>
          </w:rPr>
          <w:tab/>
          <w:delText>fi.insert</w:delText>
        </w:r>
      </w:del>
    </w:p>
    <w:p w14:paraId="23DBEF48" w14:textId="00BD410C" w:rsidR="005579D5" w:rsidRPr="00381014" w:rsidDel="00FC0E8D" w:rsidRDefault="005579D5" w:rsidP="005579D5">
      <w:pPr>
        <w:spacing w:after="0" w:line="240" w:lineRule="exact"/>
        <w:rPr>
          <w:del w:id="4529" w:author="Yann Bourdeau" w:date="2014-02-06T16:23:00Z"/>
          <w:rFonts w:ascii="MS Reference Sans Serif" w:hAnsi="MS Reference Sans Serif"/>
          <w:szCs w:val="22"/>
          <w:lang w:val="en-CA"/>
        </w:rPr>
      </w:pPr>
      <w:del w:id="4530" w:author="Yann Bourdeau" w:date="2014-02-06T16:23:00Z">
        <w:r w:rsidRPr="00381014" w:rsidDel="00FC0E8D">
          <w:rPr>
            <w:rFonts w:ascii="MS Reference Sans Serif" w:hAnsi="MS Reference Sans Serif"/>
            <w:szCs w:val="22"/>
            <w:lang w:val="en-CA"/>
          </w:rPr>
          <w:delText xml:space="preserve">        (blueslice::policy::profile::FieldInfo</w:delText>
        </w:r>
      </w:del>
    </w:p>
    <w:p w14:paraId="47776B88" w14:textId="61EE9A47" w:rsidR="005579D5" w:rsidRPr="00381014" w:rsidDel="00FC0E8D" w:rsidRDefault="005579D5" w:rsidP="005579D5">
      <w:pPr>
        <w:spacing w:after="0" w:line="240" w:lineRule="exact"/>
        <w:rPr>
          <w:del w:id="4531" w:author="Yann Bourdeau" w:date="2014-02-06T16:23:00Z"/>
          <w:rFonts w:ascii="MS Reference Sans Serif" w:hAnsi="MS Reference Sans Serif"/>
          <w:szCs w:val="22"/>
          <w:lang w:val="en-CA"/>
        </w:rPr>
      </w:pPr>
      <w:del w:id="4532" w:author="Yann Bourdeau" w:date="2014-02-06T16:23:00Z">
        <w:r w:rsidRPr="00381014" w:rsidDel="00FC0E8D">
          <w:rPr>
            <w:rFonts w:ascii="MS Reference Sans Serif" w:hAnsi="MS Reference Sans Serif"/>
            <w:szCs w:val="22"/>
            <w:lang w:val="en-CA"/>
          </w:rPr>
          <w:delText xml:space="preserve">         ((EAttribute)11, "billingday",</w:delText>
        </w:r>
      </w:del>
    </w:p>
    <w:p w14:paraId="4B651A18" w14:textId="631056D4" w:rsidR="005579D5" w:rsidRPr="00381014" w:rsidDel="00FC0E8D" w:rsidRDefault="005579D5" w:rsidP="005579D5">
      <w:pPr>
        <w:spacing w:after="0" w:line="240" w:lineRule="exact"/>
        <w:rPr>
          <w:del w:id="4533" w:author="Yann Bourdeau" w:date="2014-02-06T16:23:00Z"/>
          <w:rFonts w:ascii="MS Reference Sans Serif" w:hAnsi="MS Reference Sans Serif"/>
          <w:szCs w:val="22"/>
          <w:lang w:val="en-CA"/>
        </w:rPr>
      </w:pPr>
      <w:del w:id="4534" w:author="Yann Bourdeau" w:date="2014-02-06T16:23:00Z">
        <w:r w:rsidRPr="00381014" w:rsidDel="00FC0E8D">
          <w:rPr>
            <w:rFonts w:ascii="MS Reference Sans Serif" w:hAnsi="MS Reference Sans Serif"/>
            <w:szCs w:val="22"/>
            <w:lang w:val="en-CA"/>
          </w:rPr>
          <w:delText xml:space="preserve">          false,</w:delText>
        </w:r>
      </w:del>
    </w:p>
    <w:p w14:paraId="00A6F4D2" w14:textId="1FC31A36" w:rsidR="005579D5" w:rsidRPr="00381014" w:rsidDel="00FC0E8D" w:rsidRDefault="005579D5" w:rsidP="005579D5">
      <w:pPr>
        <w:spacing w:after="0" w:line="240" w:lineRule="exact"/>
        <w:rPr>
          <w:del w:id="4535" w:author="Yann Bourdeau" w:date="2014-02-06T16:23:00Z"/>
          <w:rFonts w:ascii="MS Reference Sans Serif" w:hAnsi="MS Reference Sans Serif"/>
          <w:szCs w:val="22"/>
          <w:lang w:val="en-CA"/>
        </w:rPr>
      </w:pPr>
      <w:del w:id="4536" w:author="Yann Bourdeau" w:date="2014-02-06T16:23:00Z">
        <w:r w:rsidRPr="00381014" w:rsidDel="00FC0E8D">
          <w:rPr>
            <w:rFonts w:ascii="MS Reference Sans Serif" w:hAnsi="MS Reference Sans Serif"/>
            <w:szCs w:val="22"/>
            <w:lang w:val="en-CA"/>
          </w:rPr>
          <w:delText xml:space="preserve">          false,</w:delText>
        </w:r>
      </w:del>
    </w:p>
    <w:p w14:paraId="200AD78F" w14:textId="67D11702" w:rsidR="005579D5" w:rsidRPr="00381014" w:rsidDel="00FC0E8D" w:rsidRDefault="005579D5" w:rsidP="005579D5">
      <w:pPr>
        <w:spacing w:after="0" w:line="240" w:lineRule="exact"/>
        <w:rPr>
          <w:del w:id="4537" w:author="Yann Bourdeau" w:date="2014-02-06T16:23:00Z"/>
          <w:rFonts w:ascii="MS Reference Sans Serif" w:hAnsi="MS Reference Sans Serif"/>
          <w:szCs w:val="22"/>
          <w:lang w:val="en-CA"/>
        </w:rPr>
      </w:pPr>
      <w:del w:id="4538" w:author="Yann Bourdeau" w:date="2014-02-06T16:23:00Z">
        <w:r w:rsidRPr="00381014" w:rsidDel="00FC0E8D">
          <w:rPr>
            <w:rFonts w:ascii="MS Reference Sans Serif" w:hAnsi="MS Reference Sans Serif"/>
            <w:szCs w:val="22"/>
            <w:lang w:val="en-CA"/>
          </w:rPr>
          <w:delText xml:space="preserve">          false,</w:delText>
        </w:r>
      </w:del>
    </w:p>
    <w:p w14:paraId="5AFC566D" w14:textId="726D6764" w:rsidR="005579D5" w:rsidRPr="00381014" w:rsidDel="00FC0E8D" w:rsidRDefault="005579D5" w:rsidP="005579D5">
      <w:pPr>
        <w:spacing w:after="0" w:line="240" w:lineRule="exact"/>
        <w:rPr>
          <w:del w:id="4539" w:author="Yann Bourdeau" w:date="2014-02-06T16:23:00Z"/>
          <w:rFonts w:ascii="MS Reference Sans Serif" w:hAnsi="MS Reference Sans Serif"/>
          <w:szCs w:val="22"/>
          <w:lang w:val="en-CA"/>
        </w:rPr>
      </w:pPr>
      <w:del w:id="4540" w:author="Yann Bourdeau" w:date="2014-02-06T16:23:00Z">
        <w:r w:rsidRPr="00381014" w:rsidDel="00FC0E8D">
          <w:rPr>
            <w:rFonts w:ascii="MS Reference Sans Serif" w:hAnsi="MS Reference Sans Serif"/>
            <w:szCs w:val="22"/>
            <w:lang w:val="en-CA"/>
          </w:rPr>
          <w:delText xml:space="preserve">          false,</w:delText>
        </w:r>
      </w:del>
    </w:p>
    <w:p w14:paraId="1D8C71E6" w14:textId="0D0FD2EC" w:rsidR="005579D5" w:rsidRPr="00381014" w:rsidDel="00FC0E8D" w:rsidRDefault="005579D5" w:rsidP="005579D5">
      <w:pPr>
        <w:spacing w:after="0" w:line="240" w:lineRule="exact"/>
        <w:rPr>
          <w:del w:id="4541" w:author="Yann Bourdeau" w:date="2014-02-06T16:23:00Z"/>
          <w:rFonts w:ascii="MS Reference Sans Serif" w:hAnsi="MS Reference Sans Serif"/>
          <w:szCs w:val="22"/>
          <w:lang w:val="en-CA"/>
        </w:rPr>
      </w:pPr>
      <w:del w:id="4542" w:author="Yann Bourdeau" w:date="2014-02-06T16:23:00Z">
        <w:r w:rsidRPr="00381014" w:rsidDel="00FC0E8D">
          <w:rPr>
            <w:rFonts w:ascii="MS Reference Sans Serif" w:hAnsi="MS Reference Sans Serif"/>
            <w:szCs w:val="22"/>
            <w:lang w:val="en-CA"/>
          </w:rPr>
          <w:delText xml:space="preserve">          false,</w:delText>
        </w:r>
      </w:del>
    </w:p>
    <w:p w14:paraId="2FFA3BB4" w14:textId="3B84186B" w:rsidR="005579D5" w:rsidRPr="00381014" w:rsidDel="00FC0E8D" w:rsidRDefault="005579D5" w:rsidP="005579D5">
      <w:pPr>
        <w:spacing w:after="0" w:line="240" w:lineRule="exact"/>
        <w:rPr>
          <w:del w:id="4543" w:author="Yann Bourdeau" w:date="2014-02-06T16:23:00Z"/>
          <w:rFonts w:ascii="MS Reference Sans Serif" w:hAnsi="MS Reference Sans Serif"/>
          <w:szCs w:val="22"/>
          <w:lang w:val="en-CA"/>
        </w:rPr>
      </w:pPr>
      <w:del w:id="4544" w:author="Yann Bourdeau" w:date="2014-02-06T16:23:00Z">
        <w:r w:rsidRPr="00381014" w:rsidDel="00FC0E8D">
          <w:rPr>
            <w:rFonts w:ascii="MS Reference Sans Serif" w:hAnsi="MS Reference Sans Serif"/>
            <w:szCs w:val="22"/>
            <w:lang w:val="en-CA"/>
          </w:rPr>
          <w:delText xml:space="preserve">          false,</w:delText>
        </w:r>
      </w:del>
    </w:p>
    <w:p w14:paraId="2DD1363E" w14:textId="672DE373" w:rsidR="005579D5" w:rsidRPr="00381014" w:rsidDel="00FC0E8D" w:rsidRDefault="005579D5" w:rsidP="005579D5">
      <w:pPr>
        <w:spacing w:after="0" w:line="240" w:lineRule="exact"/>
        <w:rPr>
          <w:del w:id="4545" w:author="Yann Bourdeau" w:date="2014-02-06T16:23:00Z"/>
          <w:rFonts w:ascii="MS Reference Sans Serif" w:hAnsi="MS Reference Sans Serif"/>
          <w:szCs w:val="22"/>
          <w:lang w:val="en-CA"/>
        </w:rPr>
      </w:pPr>
      <w:del w:id="4546" w:author="Yann Bourdeau" w:date="2014-02-06T16:23:00Z">
        <w:r w:rsidRPr="00381014" w:rsidDel="00FC0E8D">
          <w:rPr>
            <w:rFonts w:ascii="MS Reference Sans Serif" w:hAnsi="MS Reference Sans Serif"/>
            <w:szCs w:val="22"/>
            <w:lang w:val="en-CA"/>
          </w:rPr>
          <w:delText xml:space="preserve">          "defaultvalue",</w:delText>
        </w:r>
      </w:del>
    </w:p>
    <w:p w14:paraId="4E1AB7CC" w14:textId="30F8CB17" w:rsidR="005579D5" w:rsidRPr="00381014" w:rsidDel="00FC0E8D" w:rsidRDefault="005579D5" w:rsidP="005579D5">
      <w:pPr>
        <w:spacing w:after="0" w:line="240" w:lineRule="exact"/>
        <w:rPr>
          <w:del w:id="4547" w:author="Yann Bourdeau" w:date="2014-02-06T16:23:00Z"/>
          <w:rFonts w:ascii="MS Reference Sans Serif" w:hAnsi="MS Reference Sans Serif"/>
          <w:szCs w:val="22"/>
          <w:lang w:val="en-CA"/>
        </w:rPr>
      </w:pPr>
      <w:del w:id="4548" w:author="Yann Bourdeau" w:date="2014-02-06T16:23:00Z">
        <w:r w:rsidRPr="00381014" w:rsidDel="00FC0E8D">
          <w:rPr>
            <w:rFonts w:ascii="MS Reference Sans Serif" w:hAnsi="MS Reference Sans Serif"/>
            <w:szCs w:val="22"/>
            <w:lang w:val="en-CA"/>
          </w:rPr>
          <w:delText xml:space="preserve">          false,</w:delText>
        </w:r>
      </w:del>
    </w:p>
    <w:p w14:paraId="7209EDB0" w14:textId="7244A5E9" w:rsidR="005579D5" w:rsidRPr="00381014" w:rsidDel="00FC0E8D" w:rsidRDefault="005579D5" w:rsidP="005579D5">
      <w:pPr>
        <w:spacing w:after="0" w:line="240" w:lineRule="exact"/>
        <w:rPr>
          <w:del w:id="4549" w:author="Yann Bourdeau" w:date="2014-02-06T16:23:00Z"/>
          <w:rFonts w:ascii="MS Reference Sans Serif" w:hAnsi="MS Reference Sans Serif"/>
          <w:szCs w:val="22"/>
          <w:lang w:val="en-CA"/>
        </w:rPr>
      </w:pPr>
      <w:del w:id="4550" w:author="Yann Bourdeau" w:date="2014-02-06T16:23:00Z">
        <w:r w:rsidRPr="00381014" w:rsidDel="00FC0E8D">
          <w:rPr>
            <w:rFonts w:ascii="MS Reference Sans Serif" w:hAnsi="MS Reference Sans Serif"/>
            <w:szCs w:val="22"/>
            <w:lang w:val="en-CA"/>
          </w:rPr>
          <w:delText xml:space="preserve">          0,</w:delText>
        </w:r>
      </w:del>
    </w:p>
    <w:p w14:paraId="01F07E50" w14:textId="169821B8" w:rsidR="005579D5" w:rsidRPr="00381014" w:rsidDel="00FC0E8D" w:rsidRDefault="005579D5" w:rsidP="005579D5">
      <w:pPr>
        <w:spacing w:after="0" w:line="240" w:lineRule="exact"/>
        <w:rPr>
          <w:del w:id="4551" w:author="Yann Bourdeau" w:date="2014-02-06T16:23:00Z"/>
          <w:rFonts w:ascii="MS Reference Sans Serif" w:hAnsi="MS Reference Sans Serif"/>
          <w:szCs w:val="22"/>
          <w:lang w:val="en-CA"/>
        </w:rPr>
      </w:pPr>
      <w:del w:id="4552" w:author="Yann Bourdeau" w:date="2014-02-06T16:23:00Z">
        <w:r w:rsidRPr="00381014" w:rsidDel="00FC0E8D">
          <w:rPr>
            <w:rFonts w:ascii="MS Reference Sans Serif" w:hAnsi="MS Reference Sans Serif"/>
            <w:szCs w:val="22"/>
            <w:lang w:val="en-CA"/>
          </w:rPr>
          <w:delText xml:space="preserve">          1,</w:delText>
        </w:r>
      </w:del>
    </w:p>
    <w:p w14:paraId="022A82D5" w14:textId="23BBE69F" w:rsidR="005579D5" w:rsidRPr="00381014" w:rsidDel="00FC0E8D" w:rsidRDefault="005579D5" w:rsidP="005579D5">
      <w:pPr>
        <w:spacing w:after="0" w:line="240" w:lineRule="exact"/>
        <w:rPr>
          <w:del w:id="4553" w:author="Yann Bourdeau" w:date="2014-02-06T16:23:00Z"/>
          <w:rFonts w:ascii="MS Reference Sans Serif" w:hAnsi="MS Reference Sans Serif"/>
          <w:szCs w:val="22"/>
          <w:lang w:val="en-CA"/>
        </w:rPr>
      </w:pPr>
      <w:del w:id="4554" w:author="Yann Bourdeau" w:date="2014-02-06T16:23:00Z">
        <w:r w:rsidRPr="00381014" w:rsidDel="00FC0E8D">
          <w:rPr>
            <w:rFonts w:ascii="MS Reference Sans Serif" w:hAnsi="MS Reference Sans Serif"/>
            <w:szCs w:val="22"/>
            <w:lang w:val="en-CA"/>
          </w:rPr>
          <w:delText xml:space="preserve">          0));</w:delText>
        </w:r>
      </w:del>
    </w:p>
    <w:p w14:paraId="33E9C899" w14:textId="7A8B2B30" w:rsidR="005579D5" w:rsidRPr="00381014" w:rsidDel="00FC0E8D" w:rsidRDefault="005579D5" w:rsidP="005579D5">
      <w:pPr>
        <w:spacing w:after="0" w:line="240" w:lineRule="exact"/>
        <w:rPr>
          <w:del w:id="4555" w:author="Yann Bourdeau" w:date="2014-02-06T16:23:00Z"/>
          <w:rFonts w:ascii="MS Reference Sans Serif" w:hAnsi="MS Reference Sans Serif"/>
          <w:szCs w:val="22"/>
          <w:lang w:val="en-CA"/>
        </w:rPr>
      </w:pPr>
    </w:p>
    <w:p w14:paraId="2AC16E4B" w14:textId="23E919A8" w:rsidR="005579D5" w:rsidRPr="00381014" w:rsidDel="00FC0E8D" w:rsidRDefault="005579D5" w:rsidP="005579D5">
      <w:pPr>
        <w:spacing w:after="0" w:line="240" w:lineRule="exact"/>
        <w:rPr>
          <w:del w:id="4556" w:author="Yann Bourdeau" w:date="2014-02-06T16:23:00Z"/>
          <w:rFonts w:ascii="MS Reference Sans Serif" w:hAnsi="MS Reference Sans Serif"/>
          <w:szCs w:val="22"/>
          <w:lang w:val="en-CA"/>
        </w:rPr>
      </w:pPr>
      <w:del w:id="4557" w:author="Yann Bourdeau" w:date="2014-02-06T16:23:00Z">
        <w:r w:rsidRPr="00381014" w:rsidDel="00FC0E8D">
          <w:rPr>
            <w:rFonts w:ascii="MS Reference Sans Serif" w:hAnsi="MS Reference Sans Serif"/>
            <w:szCs w:val="22"/>
            <w:lang w:val="en-CA"/>
          </w:rPr>
          <w:tab/>
          <w:delText>std::string xml="&lt;?xml version=\"1.0\" encoding=\"UTF-8\"?&gt;&lt;subscriber&gt;&lt;field name=\"name1\"&gt;name1value&lt;/field&gt;&lt;field name=\"name2\"&gt;name2value&lt;/field&gt;&lt;field name=\"name5\"&gt;name5value&lt;/field&gt;&lt;field name=\"name4\"&gt;name4value&lt;/field&gt;&lt;field name=\"name6\"&gt;name6value&lt;/field&gt;&lt;field name=\"billingday\"&gt;0&lt;/field&gt;&lt;/subscriber&gt;";</w:delText>
        </w:r>
      </w:del>
    </w:p>
    <w:p w14:paraId="59B107D7" w14:textId="0B48439D" w:rsidR="005579D5" w:rsidRPr="00381014" w:rsidDel="00FC0E8D" w:rsidRDefault="005579D5" w:rsidP="005579D5">
      <w:pPr>
        <w:spacing w:after="0" w:line="240" w:lineRule="exact"/>
        <w:rPr>
          <w:del w:id="4558" w:author="Yann Bourdeau" w:date="2014-02-06T16:23:00Z"/>
          <w:rFonts w:ascii="MS Reference Sans Serif" w:hAnsi="MS Reference Sans Serif"/>
          <w:szCs w:val="22"/>
          <w:lang w:val="en-CA"/>
        </w:rPr>
      </w:pPr>
      <w:del w:id="4559" w:author="Yann Bourdeau" w:date="2014-02-06T16:23:00Z">
        <w:r w:rsidRPr="00381014" w:rsidDel="00FC0E8D">
          <w:rPr>
            <w:rFonts w:ascii="MS Reference Sans Serif" w:hAnsi="MS Reference Sans Serif"/>
            <w:szCs w:val="22"/>
            <w:lang w:val="en-CA"/>
          </w:rPr>
          <w:tab/>
          <w:delText>AttribValueMap values;</w:delText>
        </w:r>
      </w:del>
    </w:p>
    <w:p w14:paraId="77869FB7" w14:textId="094D0973" w:rsidR="005579D5" w:rsidRPr="00381014" w:rsidDel="00FC0E8D" w:rsidRDefault="005579D5" w:rsidP="005579D5">
      <w:pPr>
        <w:spacing w:after="0" w:line="240" w:lineRule="exact"/>
        <w:rPr>
          <w:del w:id="4560" w:author="Yann Bourdeau" w:date="2014-02-06T16:23:00Z"/>
          <w:rFonts w:ascii="MS Reference Sans Serif" w:hAnsi="MS Reference Sans Serif"/>
          <w:szCs w:val="22"/>
          <w:lang w:val="en-CA"/>
        </w:rPr>
      </w:pPr>
      <w:del w:id="4561" w:author="Yann Bourdeau" w:date="2014-02-06T16:23:00Z">
        <w:r w:rsidRPr="00381014" w:rsidDel="00FC0E8D">
          <w:rPr>
            <w:rFonts w:ascii="MS Reference Sans Serif" w:hAnsi="MS Reference Sans Serif"/>
            <w:szCs w:val="22"/>
            <w:lang w:val="en-CA"/>
          </w:rPr>
          <w:tab/>
          <w:delText>std::string errorMsg;</w:delText>
        </w:r>
      </w:del>
    </w:p>
    <w:p w14:paraId="02AA1CCE" w14:textId="485E0CA2" w:rsidR="005579D5" w:rsidRPr="00381014" w:rsidDel="00FC0E8D" w:rsidRDefault="005579D5" w:rsidP="005579D5">
      <w:pPr>
        <w:spacing w:after="0" w:line="240" w:lineRule="exact"/>
        <w:rPr>
          <w:del w:id="4562" w:author="Yann Bourdeau" w:date="2014-02-06T16:23:00Z"/>
          <w:rFonts w:ascii="MS Reference Sans Serif" w:hAnsi="MS Reference Sans Serif"/>
          <w:szCs w:val="22"/>
          <w:lang w:val="en-CA"/>
        </w:rPr>
      </w:pPr>
      <w:del w:id="4563" w:author="Yann Bourdeau" w:date="2014-02-06T16:23:00Z">
        <w:r w:rsidRPr="00381014" w:rsidDel="00FC0E8D">
          <w:rPr>
            <w:rFonts w:ascii="MS Reference Sans Serif" w:hAnsi="MS Reference Sans Serif"/>
            <w:szCs w:val="22"/>
            <w:lang w:val="en-CA"/>
          </w:rPr>
          <w:tab/>
          <w:delText>std::string xp("/subscriber/field");</w:delText>
        </w:r>
      </w:del>
    </w:p>
    <w:p w14:paraId="531FBEE9" w14:textId="2F5C60DF" w:rsidR="005579D5" w:rsidRPr="00381014" w:rsidDel="00FC0E8D" w:rsidRDefault="005579D5" w:rsidP="005579D5">
      <w:pPr>
        <w:spacing w:after="0" w:line="240" w:lineRule="exact"/>
        <w:rPr>
          <w:del w:id="4564" w:author="Yann Bourdeau" w:date="2014-02-06T16:23:00Z"/>
          <w:rFonts w:ascii="MS Reference Sans Serif" w:hAnsi="MS Reference Sans Serif"/>
          <w:szCs w:val="22"/>
          <w:lang w:val="en-CA"/>
        </w:rPr>
      </w:pPr>
      <w:del w:id="4565" w:author="Yann Bourdeau" w:date="2014-02-06T16:23:00Z">
        <w:r w:rsidRPr="00381014" w:rsidDel="00FC0E8D">
          <w:rPr>
            <w:rFonts w:ascii="MS Reference Sans Serif" w:hAnsi="MS Reference Sans Serif"/>
            <w:szCs w:val="22"/>
            <w:lang w:val="en-CA"/>
          </w:rPr>
          <w:tab/>
          <w:delText>Error::type t= parse(xml,values,fi,errorMsg,xp,false,false);</w:delText>
        </w:r>
      </w:del>
    </w:p>
    <w:p w14:paraId="03EBD3B5" w14:textId="581777EC" w:rsidR="005579D5" w:rsidRPr="00381014" w:rsidDel="00FC0E8D" w:rsidRDefault="005579D5" w:rsidP="005579D5">
      <w:pPr>
        <w:spacing w:after="0" w:line="240" w:lineRule="exact"/>
        <w:rPr>
          <w:del w:id="4566" w:author="Yann Bourdeau" w:date="2014-02-06T16:23:00Z"/>
          <w:rFonts w:ascii="MS Reference Sans Serif" w:hAnsi="MS Reference Sans Serif"/>
          <w:szCs w:val="22"/>
          <w:lang w:val="en-CA"/>
        </w:rPr>
      </w:pPr>
      <w:del w:id="4567" w:author="Yann Bourdeau" w:date="2014-02-06T16:23:00Z">
        <w:r w:rsidRPr="00381014" w:rsidDel="00FC0E8D">
          <w:rPr>
            <w:rFonts w:ascii="MS Reference Sans Serif" w:hAnsi="MS Reference Sans Serif"/>
            <w:szCs w:val="22"/>
            <w:lang w:val="en-CA"/>
          </w:rPr>
          <w:tab/>
          <w:delText>EXPECT_EQ(Error::None,t);</w:delText>
        </w:r>
      </w:del>
    </w:p>
    <w:p w14:paraId="09256FD1" w14:textId="4D503D27" w:rsidR="005579D5" w:rsidRPr="00381014" w:rsidDel="00FC0E8D" w:rsidRDefault="005579D5" w:rsidP="005579D5">
      <w:pPr>
        <w:spacing w:after="0" w:line="240" w:lineRule="exact"/>
        <w:rPr>
          <w:del w:id="4568" w:author="Yann Bourdeau" w:date="2014-02-06T16:23:00Z"/>
          <w:rFonts w:ascii="MS Reference Sans Serif" w:hAnsi="MS Reference Sans Serif"/>
          <w:szCs w:val="22"/>
          <w:lang w:val="en-CA"/>
        </w:rPr>
      </w:pPr>
      <w:del w:id="4569" w:author="Yann Bourdeau" w:date="2014-02-06T16:23:00Z">
        <w:r w:rsidRPr="00381014" w:rsidDel="00FC0E8D">
          <w:rPr>
            <w:rFonts w:ascii="MS Reference Sans Serif" w:hAnsi="MS Reference Sans Serif"/>
            <w:szCs w:val="22"/>
            <w:lang w:val="en-CA"/>
          </w:rPr>
          <w:tab/>
          <w:delText>xml="&lt;?xml version=\"1.0\" encoding=\"UTF-8\"?&gt;&lt;subscriber&gt;&lt;field name=\"name1\"&gt;name1value&lt;/field&gt;&lt;field name=\"name5\"&gt;name5value&lt;/field&gt;&lt;field name=\"name4\"&gt;name4value&lt;/field&gt;&lt;field name=\"name6\"&gt;name6value&lt;/field&gt;&lt;field name=\"billingday\"&gt;0&lt;/field&gt;&lt;/subscriber&gt;";</w:delText>
        </w:r>
      </w:del>
    </w:p>
    <w:p w14:paraId="7C3F6D14" w14:textId="44D61AC9" w:rsidR="005579D5" w:rsidRPr="00164192" w:rsidDel="00FC0E8D" w:rsidRDefault="005579D5" w:rsidP="005579D5">
      <w:pPr>
        <w:spacing w:after="0" w:line="240" w:lineRule="exact"/>
        <w:rPr>
          <w:del w:id="4570" w:author="Yann Bourdeau" w:date="2014-02-06T16:23:00Z"/>
          <w:rFonts w:ascii="MS Reference Sans Serif" w:hAnsi="MS Reference Sans Serif"/>
          <w:szCs w:val="22"/>
        </w:rPr>
      </w:pPr>
      <w:del w:id="4571" w:author="Yann Bourdeau" w:date="2014-02-06T16:23:00Z">
        <w:r w:rsidRPr="00381014" w:rsidDel="00FC0E8D">
          <w:rPr>
            <w:rFonts w:ascii="MS Reference Sans Serif" w:hAnsi="MS Reference Sans Serif"/>
            <w:szCs w:val="22"/>
            <w:lang w:val="en-CA"/>
          </w:rPr>
          <w:tab/>
        </w:r>
        <w:r w:rsidRPr="00164192" w:rsidDel="00FC0E8D">
          <w:rPr>
            <w:rFonts w:ascii="MS Reference Sans Serif" w:hAnsi="MS Reference Sans Serif"/>
            <w:szCs w:val="22"/>
          </w:rPr>
          <w:delText>t= parse(xml,values,fi,errorMsg,xp,true,false);</w:delText>
        </w:r>
      </w:del>
    </w:p>
    <w:p w14:paraId="28489566" w14:textId="3DC70733" w:rsidR="005579D5" w:rsidRPr="00381014" w:rsidDel="00FC0E8D" w:rsidRDefault="005579D5" w:rsidP="005579D5">
      <w:pPr>
        <w:spacing w:after="0" w:line="240" w:lineRule="exact"/>
        <w:rPr>
          <w:del w:id="4572" w:author="Yann Bourdeau" w:date="2014-02-06T16:23:00Z"/>
          <w:rFonts w:ascii="MS Reference Sans Serif" w:hAnsi="MS Reference Sans Serif"/>
          <w:szCs w:val="22"/>
          <w:lang w:val="en-CA"/>
        </w:rPr>
      </w:pPr>
      <w:del w:id="4573" w:author="Yann Bourdeau" w:date="2014-02-06T16:23:00Z">
        <w:r w:rsidRPr="00164192" w:rsidDel="00FC0E8D">
          <w:rPr>
            <w:rFonts w:ascii="MS Reference Sans Serif" w:hAnsi="MS Reference Sans Serif"/>
            <w:szCs w:val="22"/>
          </w:rPr>
          <w:tab/>
        </w:r>
        <w:r w:rsidRPr="00381014" w:rsidDel="00FC0E8D">
          <w:rPr>
            <w:rFonts w:ascii="MS Reference Sans Serif" w:hAnsi="MS Reference Sans Serif"/>
            <w:szCs w:val="22"/>
            <w:lang w:val="en-CA"/>
          </w:rPr>
          <w:delText>EXPECT_EQ(Error::UniqueKeyNotFound,t);</w:delText>
        </w:r>
      </w:del>
    </w:p>
    <w:p w14:paraId="03982AB9" w14:textId="24BEE332" w:rsidR="005579D5" w:rsidRPr="00381014" w:rsidDel="00FC0E8D" w:rsidRDefault="005579D5" w:rsidP="005579D5">
      <w:pPr>
        <w:spacing w:after="0" w:line="240" w:lineRule="exact"/>
        <w:rPr>
          <w:del w:id="4574" w:author="Yann Bourdeau" w:date="2014-02-06T16:23:00Z"/>
          <w:rFonts w:ascii="MS Reference Sans Serif" w:hAnsi="MS Reference Sans Serif"/>
          <w:szCs w:val="22"/>
          <w:lang w:val="en-CA"/>
        </w:rPr>
      </w:pPr>
      <w:del w:id="4575" w:author="Yann Bourdeau" w:date="2014-02-06T16:23:00Z">
        <w:r w:rsidRPr="00381014" w:rsidDel="00FC0E8D">
          <w:rPr>
            <w:rFonts w:ascii="MS Reference Sans Serif" w:hAnsi="MS Reference Sans Serif"/>
            <w:szCs w:val="22"/>
            <w:lang w:val="en-CA"/>
          </w:rPr>
          <w:tab/>
          <w:delText>xml="&lt;?xml version=\"1.0\" encoding=\"UTF-8\"?&gt;&lt;subscriber&gt;&lt;field name=\"name1\"&gt;name1value&lt;/field&gt;&lt;field name=\"billingday\"&gt;0&lt;/field&gt;&lt;/subscriber&gt;";</w:delText>
        </w:r>
      </w:del>
    </w:p>
    <w:p w14:paraId="7FABA550" w14:textId="320A7237" w:rsidR="005579D5" w:rsidRPr="00164192" w:rsidDel="00FC0E8D" w:rsidRDefault="005579D5" w:rsidP="005579D5">
      <w:pPr>
        <w:spacing w:after="0" w:line="240" w:lineRule="exact"/>
        <w:rPr>
          <w:del w:id="4576" w:author="Yann Bourdeau" w:date="2014-02-06T16:23:00Z"/>
          <w:rFonts w:ascii="MS Reference Sans Serif" w:hAnsi="MS Reference Sans Serif"/>
          <w:szCs w:val="22"/>
        </w:rPr>
      </w:pPr>
      <w:del w:id="4577" w:author="Yann Bourdeau" w:date="2014-02-06T16:23:00Z">
        <w:r w:rsidRPr="00381014" w:rsidDel="00FC0E8D">
          <w:rPr>
            <w:rFonts w:ascii="MS Reference Sans Serif" w:hAnsi="MS Reference Sans Serif"/>
            <w:szCs w:val="22"/>
            <w:lang w:val="en-CA"/>
          </w:rPr>
          <w:tab/>
        </w:r>
        <w:r w:rsidRPr="00164192" w:rsidDel="00FC0E8D">
          <w:rPr>
            <w:rFonts w:ascii="MS Reference Sans Serif" w:hAnsi="MS Reference Sans Serif"/>
            <w:szCs w:val="22"/>
          </w:rPr>
          <w:delText>t= parse(xml,values,fi,errorMsg,xp,false,false);</w:delText>
        </w:r>
      </w:del>
    </w:p>
    <w:p w14:paraId="76F1F169" w14:textId="7DCAAD83" w:rsidR="005579D5" w:rsidRPr="00381014" w:rsidDel="00FC0E8D" w:rsidRDefault="005579D5" w:rsidP="005579D5">
      <w:pPr>
        <w:spacing w:after="0" w:line="240" w:lineRule="exact"/>
        <w:rPr>
          <w:del w:id="4578" w:author="Yann Bourdeau" w:date="2014-02-06T16:23:00Z"/>
          <w:rFonts w:ascii="MS Reference Sans Serif" w:hAnsi="MS Reference Sans Serif"/>
          <w:szCs w:val="22"/>
          <w:lang w:val="en-CA"/>
        </w:rPr>
      </w:pPr>
      <w:del w:id="4579" w:author="Yann Bourdeau" w:date="2014-02-06T16:23:00Z">
        <w:r w:rsidRPr="00164192" w:rsidDel="00FC0E8D">
          <w:rPr>
            <w:rFonts w:ascii="MS Reference Sans Serif" w:hAnsi="MS Reference Sans Serif"/>
            <w:szCs w:val="22"/>
          </w:rPr>
          <w:tab/>
        </w:r>
        <w:r w:rsidRPr="00381014" w:rsidDel="00FC0E8D">
          <w:rPr>
            <w:rFonts w:ascii="MS Reference Sans Serif" w:hAnsi="MS Reference Sans Serif"/>
            <w:szCs w:val="22"/>
            <w:lang w:val="en-CA"/>
          </w:rPr>
          <w:delText>AttribValueMap::iterator iter=values.find(1);</w:delText>
        </w:r>
      </w:del>
    </w:p>
    <w:p w14:paraId="3AC73305" w14:textId="48F43667" w:rsidR="005579D5" w:rsidRPr="00381014" w:rsidDel="00FC0E8D" w:rsidRDefault="005579D5" w:rsidP="005579D5">
      <w:pPr>
        <w:spacing w:after="0" w:line="240" w:lineRule="exact"/>
        <w:rPr>
          <w:del w:id="4580" w:author="Yann Bourdeau" w:date="2014-02-06T16:23:00Z"/>
          <w:rFonts w:ascii="MS Reference Sans Serif" w:hAnsi="MS Reference Sans Serif"/>
          <w:szCs w:val="22"/>
          <w:lang w:val="en-CA"/>
        </w:rPr>
      </w:pPr>
      <w:del w:id="4581" w:author="Yann Bourdeau" w:date="2014-02-06T16:23:00Z">
        <w:r w:rsidRPr="00381014" w:rsidDel="00FC0E8D">
          <w:rPr>
            <w:rFonts w:ascii="MS Reference Sans Serif" w:hAnsi="MS Reference Sans Serif"/>
            <w:szCs w:val="22"/>
            <w:lang w:val="en-CA"/>
          </w:rPr>
          <w:tab/>
          <w:delText>EXPECT_NE(iter , values.end());</w:delText>
        </w:r>
      </w:del>
    </w:p>
    <w:p w14:paraId="06FD139F" w14:textId="06B56ACC" w:rsidR="005579D5" w:rsidRPr="00381014" w:rsidDel="00FC0E8D" w:rsidRDefault="005579D5" w:rsidP="005579D5">
      <w:pPr>
        <w:spacing w:after="0" w:line="240" w:lineRule="exact"/>
        <w:rPr>
          <w:del w:id="4582" w:author="Yann Bourdeau" w:date="2014-02-06T16:23:00Z"/>
          <w:rFonts w:ascii="MS Reference Sans Serif" w:hAnsi="MS Reference Sans Serif"/>
          <w:szCs w:val="22"/>
          <w:lang w:val="en-CA"/>
        </w:rPr>
      </w:pPr>
      <w:del w:id="4583" w:author="Yann Bourdeau" w:date="2014-02-06T16:23:00Z">
        <w:r w:rsidRPr="00381014" w:rsidDel="00FC0E8D">
          <w:rPr>
            <w:rFonts w:ascii="MS Reference Sans Serif" w:hAnsi="MS Reference Sans Serif"/>
            <w:szCs w:val="22"/>
            <w:lang w:val="en-CA"/>
          </w:rPr>
          <w:tab/>
          <w:delText>iter=values.find(11);</w:delText>
        </w:r>
      </w:del>
    </w:p>
    <w:p w14:paraId="35E67535" w14:textId="2ED74228" w:rsidR="005579D5" w:rsidRPr="00381014" w:rsidDel="00FC0E8D" w:rsidRDefault="005579D5" w:rsidP="005579D5">
      <w:pPr>
        <w:spacing w:after="0" w:line="240" w:lineRule="exact"/>
        <w:rPr>
          <w:del w:id="4584" w:author="Yann Bourdeau" w:date="2014-02-06T16:23:00Z"/>
          <w:rFonts w:ascii="MS Reference Sans Serif" w:hAnsi="MS Reference Sans Serif"/>
          <w:szCs w:val="22"/>
          <w:lang w:val="en-CA"/>
        </w:rPr>
      </w:pPr>
      <w:del w:id="4585" w:author="Yann Bourdeau" w:date="2014-02-06T16:23:00Z">
        <w:r w:rsidRPr="00381014" w:rsidDel="00FC0E8D">
          <w:rPr>
            <w:rFonts w:ascii="MS Reference Sans Serif" w:hAnsi="MS Reference Sans Serif"/>
            <w:szCs w:val="22"/>
            <w:lang w:val="en-CA"/>
          </w:rPr>
          <w:tab/>
          <w:delText>EXPECT_NE(iter , values.end());</w:delText>
        </w:r>
      </w:del>
    </w:p>
    <w:p w14:paraId="652B3FCE" w14:textId="2E72902B" w:rsidR="005579D5" w:rsidRPr="00381014" w:rsidDel="00FC0E8D" w:rsidRDefault="005579D5" w:rsidP="005579D5">
      <w:pPr>
        <w:spacing w:after="0" w:line="240" w:lineRule="exact"/>
        <w:rPr>
          <w:del w:id="4586" w:author="Yann Bourdeau" w:date="2014-02-06T16:23:00Z"/>
          <w:rFonts w:ascii="MS Reference Sans Serif" w:hAnsi="MS Reference Sans Serif"/>
          <w:szCs w:val="22"/>
          <w:lang w:val="en-CA"/>
        </w:rPr>
      </w:pPr>
      <w:del w:id="4587" w:author="Yann Bourdeau" w:date="2014-02-06T16:23:00Z">
        <w:r w:rsidRPr="00381014" w:rsidDel="00FC0E8D">
          <w:rPr>
            <w:rFonts w:ascii="MS Reference Sans Serif" w:hAnsi="MS Reference Sans Serif"/>
            <w:szCs w:val="22"/>
            <w:lang w:val="en-CA"/>
          </w:rPr>
          <w:tab/>
          <w:delText>iter=values.find(2);</w:delText>
        </w:r>
      </w:del>
    </w:p>
    <w:p w14:paraId="473B9B9A" w14:textId="46A8FC07" w:rsidR="005579D5" w:rsidRPr="00381014" w:rsidDel="00FC0E8D" w:rsidRDefault="005579D5" w:rsidP="005579D5">
      <w:pPr>
        <w:spacing w:after="0" w:line="240" w:lineRule="exact"/>
        <w:rPr>
          <w:del w:id="4588" w:author="Yann Bourdeau" w:date="2014-02-06T16:23:00Z"/>
          <w:rFonts w:ascii="MS Reference Sans Serif" w:hAnsi="MS Reference Sans Serif"/>
          <w:szCs w:val="22"/>
          <w:lang w:val="en-CA"/>
        </w:rPr>
      </w:pPr>
      <w:del w:id="4589" w:author="Yann Bourdeau" w:date="2014-02-06T16:23:00Z">
        <w:r w:rsidRPr="00381014" w:rsidDel="00FC0E8D">
          <w:rPr>
            <w:rFonts w:ascii="MS Reference Sans Serif" w:hAnsi="MS Reference Sans Serif"/>
            <w:szCs w:val="22"/>
            <w:lang w:val="en-CA"/>
          </w:rPr>
          <w:tab/>
          <w:delText>EXPECT_EQ(iter , values.end());</w:delText>
        </w:r>
      </w:del>
    </w:p>
    <w:p w14:paraId="54CD2DA6" w14:textId="3FB56EE5" w:rsidR="005579D5" w:rsidRPr="00381014" w:rsidDel="00FC0E8D" w:rsidRDefault="005579D5" w:rsidP="005579D5">
      <w:pPr>
        <w:spacing w:after="0" w:line="240" w:lineRule="exact"/>
        <w:rPr>
          <w:del w:id="4590" w:author="Yann Bourdeau" w:date="2014-02-06T16:23:00Z"/>
          <w:rFonts w:ascii="MS Reference Sans Serif" w:hAnsi="MS Reference Sans Serif"/>
          <w:szCs w:val="22"/>
          <w:lang w:val="en-CA"/>
        </w:rPr>
      </w:pPr>
      <w:del w:id="4591" w:author="Yann Bourdeau" w:date="2014-02-06T16:23:00Z">
        <w:r w:rsidRPr="00381014" w:rsidDel="00FC0E8D">
          <w:rPr>
            <w:rFonts w:ascii="MS Reference Sans Serif" w:hAnsi="MS Reference Sans Serif"/>
            <w:szCs w:val="22"/>
            <w:lang w:val="en-CA"/>
          </w:rPr>
          <w:tab/>
        </w:r>
      </w:del>
    </w:p>
    <w:p w14:paraId="5E5D16D0" w14:textId="053641D7" w:rsidR="005579D5" w:rsidRPr="00381014" w:rsidDel="00FC0E8D" w:rsidRDefault="005579D5" w:rsidP="005579D5">
      <w:pPr>
        <w:spacing w:after="0" w:line="240" w:lineRule="exact"/>
        <w:rPr>
          <w:del w:id="4592" w:author="Yann Bourdeau" w:date="2014-02-06T16:23:00Z"/>
          <w:rFonts w:ascii="MS Reference Sans Serif" w:hAnsi="MS Reference Sans Serif"/>
          <w:szCs w:val="22"/>
          <w:lang w:val="en-CA"/>
        </w:rPr>
      </w:pPr>
      <w:del w:id="4593" w:author="Yann Bourdeau" w:date="2014-02-06T16:23:00Z">
        <w:r w:rsidRPr="00381014" w:rsidDel="00FC0E8D">
          <w:rPr>
            <w:rFonts w:ascii="MS Reference Sans Serif" w:hAnsi="MS Reference Sans Serif"/>
            <w:szCs w:val="22"/>
            <w:lang w:val="en-CA"/>
          </w:rPr>
          <w:tab/>
          <w:delText>// now test validatenai</w:delText>
        </w:r>
      </w:del>
    </w:p>
    <w:p w14:paraId="34411DC7" w14:textId="4B17805A" w:rsidR="005579D5" w:rsidRPr="00381014" w:rsidDel="00FC0E8D" w:rsidRDefault="005579D5" w:rsidP="005579D5">
      <w:pPr>
        <w:spacing w:after="0" w:line="240" w:lineRule="exact"/>
        <w:rPr>
          <w:del w:id="4594" w:author="Yann Bourdeau" w:date="2014-02-06T16:23:00Z"/>
          <w:rFonts w:ascii="MS Reference Sans Serif" w:hAnsi="MS Reference Sans Serif"/>
          <w:szCs w:val="22"/>
          <w:lang w:val="en-CA"/>
        </w:rPr>
      </w:pPr>
      <w:del w:id="4595" w:author="Yann Bourdeau" w:date="2014-02-06T16:23:00Z">
        <w:r w:rsidRPr="00381014" w:rsidDel="00FC0E8D">
          <w:rPr>
            <w:rFonts w:ascii="MS Reference Sans Serif" w:hAnsi="MS Reference Sans Serif"/>
            <w:szCs w:val="22"/>
            <w:lang w:val="en-CA"/>
          </w:rPr>
          <w:tab/>
          <w:delText>Error::type vnError=validateNai("nai","ybourdea@ybcode.dyndns.org");</w:delText>
        </w:r>
      </w:del>
    </w:p>
    <w:p w14:paraId="41202A91" w14:textId="2A5BE39A" w:rsidR="005579D5" w:rsidRPr="00381014" w:rsidDel="00FC0E8D" w:rsidRDefault="005579D5" w:rsidP="005579D5">
      <w:pPr>
        <w:spacing w:after="0" w:line="240" w:lineRule="exact"/>
        <w:rPr>
          <w:del w:id="4596" w:author="Yann Bourdeau" w:date="2014-02-06T16:23:00Z"/>
          <w:rFonts w:ascii="MS Reference Sans Serif" w:hAnsi="MS Reference Sans Serif"/>
          <w:szCs w:val="22"/>
          <w:lang w:val="en-CA"/>
        </w:rPr>
      </w:pPr>
      <w:del w:id="4597" w:author="Yann Bourdeau" w:date="2014-02-06T16:23:00Z">
        <w:r w:rsidRPr="00381014" w:rsidDel="00FC0E8D">
          <w:rPr>
            <w:rFonts w:ascii="MS Reference Sans Serif" w:hAnsi="MS Reference Sans Serif"/>
            <w:szCs w:val="22"/>
            <w:lang w:val="en-CA"/>
          </w:rPr>
          <w:tab/>
          <w:delText>EXPECT_EQ(Error::None,vnError);</w:delText>
        </w:r>
      </w:del>
    </w:p>
    <w:p w14:paraId="0A0DDD43" w14:textId="3CE10137" w:rsidR="005579D5" w:rsidRPr="00381014" w:rsidDel="00FC0E8D" w:rsidRDefault="005579D5" w:rsidP="005579D5">
      <w:pPr>
        <w:spacing w:after="0" w:line="240" w:lineRule="exact"/>
        <w:rPr>
          <w:del w:id="4598" w:author="Yann Bourdeau" w:date="2014-02-06T16:23:00Z"/>
          <w:rFonts w:ascii="MS Reference Sans Serif" w:hAnsi="MS Reference Sans Serif"/>
          <w:szCs w:val="22"/>
          <w:lang w:val="en-CA"/>
        </w:rPr>
      </w:pPr>
      <w:del w:id="4599" w:author="Yann Bourdeau" w:date="2014-02-06T16:23:00Z">
        <w:r w:rsidRPr="00381014" w:rsidDel="00FC0E8D">
          <w:rPr>
            <w:rFonts w:ascii="MS Reference Sans Serif" w:hAnsi="MS Reference Sans Serif"/>
            <w:szCs w:val="22"/>
            <w:lang w:val="en-CA"/>
          </w:rPr>
          <w:tab/>
          <w:delText>vnError=validateNai("nonai","ybourdea@ybcode.dyndns.org");</w:delText>
        </w:r>
      </w:del>
    </w:p>
    <w:p w14:paraId="50EE0BFC" w14:textId="3E279CA2" w:rsidR="005579D5" w:rsidRPr="00381014" w:rsidDel="00FC0E8D" w:rsidRDefault="005579D5" w:rsidP="005579D5">
      <w:pPr>
        <w:spacing w:after="0" w:line="240" w:lineRule="exact"/>
        <w:rPr>
          <w:del w:id="4600" w:author="Yann Bourdeau" w:date="2014-02-06T16:23:00Z"/>
          <w:rFonts w:ascii="MS Reference Sans Serif" w:hAnsi="MS Reference Sans Serif"/>
          <w:szCs w:val="22"/>
          <w:lang w:val="en-CA"/>
        </w:rPr>
      </w:pPr>
      <w:del w:id="4601" w:author="Yann Bourdeau" w:date="2014-02-06T16:23:00Z">
        <w:r w:rsidRPr="00381014" w:rsidDel="00FC0E8D">
          <w:rPr>
            <w:rFonts w:ascii="MS Reference Sans Serif" w:hAnsi="MS Reference Sans Serif"/>
            <w:szCs w:val="22"/>
            <w:lang w:val="en-CA"/>
          </w:rPr>
          <w:tab/>
          <w:delText>EXPECT_EQ(Error::None,vnError);</w:delText>
        </w:r>
      </w:del>
    </w:p>
    <w:p w14:paraId="574EA8AC" w14:textId="67538EDF" w:rsidR="005579D5" w:rsidRPr="00381014" w:rsidDel="00FC0E8D" w:rsidRDefault="005579D5" w:rsidP="005579D5">
      <w:pPr>
        <w:spacing w:after="0" w:line="240" w:lineRule="exact"/>
        <w:rPr>
          <w:del w:id="4602" w:author="Yann Bourdeau" w:date="2014-02-06T16:23:00Z"/>
          <w:rFonts w:ascii="MS Reference Sans Serif" w:hAnsi="MS Reference Sans Serif"/>
          <w:szCs w:val="22"/>
          <w:lang w:val="en-CA"/>
        </w:rPr>
      </w:pPr>
      <w:del w:id="4603" w:author="Yann Bourdeau" w:date="2014-02-06T16:23:00Z">
        <w:r w:rsidRPr="00381014" w:rsidDel="00FC0E8D">
          <w:rPr>
            <w:rFonts w:ascii="MS Reference Sans Serif" w:hAnsi="MS Reference Sans Serif"/>
            <w:szCs w:val="22"/>
            <w:lang w:val="en-CA"/>
          </w:rPr>
          <w:tab/>
          <w:delText>vnError=validateNai("nonai","ybourdea@");</w:delText>
        </w:r>
      </w:del>
    </w:p>
    <w:p w14:paraId="7FA9BE6C" w14:textId="06F7A574" w:rsidR="005579D5" w:rsidRPr="00381014" w:rsidDel="00FC0E8D" w:rsidRDefault="005579D5" w:rsidP="005579D5">
      <w:pPr>
        <w:spacing w:after="0" w:line="240" w:lineRule="exact"/>
        <w:rPr>
          <w:del w:id="4604" w:author="Yann Bourdeau" w:date="2014-02-06T16:23:00Z"/>
          <w:rFonts w:ascii="MS Reference Sans Serif" w:hAnsi="MS Reference Sans Serif"/>
          <w:szCs w:val="22"/>
          <w:lang w:val="en-CA"/>
        </w:rPr>
      </w:pPr>
      <w:del w:id="4605" w:author="Yann Bourdeau" w:date="2014-02-06T16:23:00Z">
        <w:r w:rsidRPr="00381014" w:rsidDel="00FC0E8D">
          <w:rPr>
            <w:rFonts w:ascii="MS Reference Sans Serif" w:hAnsi="MS Reference Sans Serif"/>
            <w:szCs w:val="22"/>
            <w:lang w:val="en-CA"/>
          </w:rPr>
          <w:tab/>
          <w:delText>EXPECT_EQ(Error::None,vnError);</w:delText>
        </w:r>
      </w:del>
    </w:p>
    <w:p w14:paraId="2DFB43AD" w14:textId="567FB567" w:rsidR="005579D5" w:rsidRPr="00381014" w:rsidDel="00FC0E8D" w:rsidRDefault="005579D5" w:rsidP="005579D5">
      <w:pPr>
        <w:spacing w:after="0" w:line="240" w:lineRule="exact"/>
        <w:rPr>
          <w:del w:id="4606" w:author="Yann Bourdeau" w:date="2014-02-06T16:23:00Z"/>
          <w:rFonts w:ascii="MS Reference Sans Serif" w:hAnsi="MS Reference Sans Serif"/>
          <w:szCs w:val="22"/>
          <w:lang w:val="en-CA"/>
        </w:rPr>
      </w:pPr>
      <w:del w:id="4607" w:author="Yann Bourdeau" w:date="2014-02-06T16:23:00Z">
        <w:r w:rsidRPr="00381014" w:rsidDel="00FC0E8D">
          <w:rPr>
            <w:rFonts w:ascii="MS Reference Sans Serif" w:hAnsi="MS Reference Sans Serif"/>
            <w:szCs w:val="22"/>
            <w:lang w:val="en-CA"/>
          </w:rPr>
          <w:tab/>
          <w:delText>vnError=validateNai("nai","ybourdea@");</w:delText>
        </w:r>
      </w:del>
    </w:p>
    <w:p w14:paraId="1B6002DD" w14:textId="66FF21CA" w:rsidR="005579D5" w:rsidRPr="00381014" w:rsidDel="00FC0E8D" w:rsidRDefault="005579D5" w:rsidP="005579D5">
      <w:pPr>
        <w:spacing w:after="0" w:line="240" w:lineRule="exact"/>
        <w:rPr>
          <w:del w:id="4608" w:author="Yann Bourdeau" w:date="2014-02-06T16:23:00Z"/>
          <w:rFonts w:ascii="MS Reference Sans Serif" w:hAnsi="MS Reference Sans Serif"/>
          <w:szCs w:val="22"/>
          <w:lang w:val="en-CA"/>
        </w:rPr>
      </w:pPr>
      <w:del w:id="4609" w:author="Yann Bourdeau" w:date="2014-02-06T16:23:00Z">
        <w:r w:rsidRPr="00381014" w:rsidDel="00FC0E8D">
          <w:rPr>
            <w:rFonts w:ascii="MS Reference Sans Serif" w:hAnsi="MS Reference Sans Serif"/>
            <w:szCs w:val="22"/>
            <w:lang w:val="en-CA"/>
          </w:rPr>
          <w:tab/>
          <w:delText>EXPECT_EQ(Error::InvalidNai,vnError);</w:delText>
        </w:r>
      </w:del>
    </w:p>
    <w:p w14:paraId="4D5AA8E8" w14:textId="3DD5D107" w:rsidR="005579D5" w:rsidRPr="00381014" w:rsidDel="00FC0E8D" w:rsidRDefault="005579D5" w:rsidP="005579D5">
      <w:pPr>
        <w:spacing w:after="0" w:line="240" w:lineRule="exact"/>
        <w:rPr>
          <w:del w:id="4610" w:author="Yann Bourdeau" w:date="2014-02-06T16:23:00Z"/>
          <w:rFonts w:ascii="MS Reference Sans Serif" w:hAnsi="MS Reference Sans Serif"/>
          <w:szCs w:val="22"/>
          <w:lang w:val="en-CA"/>
        </w:rPr>
      </w:pPr>
      <w:del w:id="4611" w:author="Yann Bourdeau" w:date="2014-02-06T16:23:00Z">
        <w:r w:rsidRPr="00381014" w:rsidDel="00FC0E8D">
          <w:rPr>
            <w:rFonts w:ascii="MS Reference Sans Serif" w:hAnsi="MS Reference Sans Serif"/>
            <w:szCs w:val="22"/>
            <w:lang w:val="en-CA"/>
          </w:rPr>
          <w:tab/>
        </w:r>
      </w:del>
    </w:p>
    <w:p w14:paraId="2A0EB735" w14:textId="568B677F" w:rsidR="005579D5" w:rsidRPr="00381014" w:rsidDel="00FC0E8D" w:rsidRDefault="005579D5" w:rsidP="005579D5">
      <w:pPr>
        <w:spacing w:after="0" w:line="240" w:lineRule="exact"/>
        <w:rPr>
          <w:del w:id="4612" w:author="Yann Bourdeau" w:date="2014-02-06T16:23:00Z"/>
          <w:rFonts w:ascii="MS Reference Sans Serif" w:hAnsi="MS Reference Sans Serif"/>
          <w:szCs w:val="22"/>
          <w:lang w:val="en-CA"/>
        </w:rPr>
      </w:pPr>
      <w:del w:id="4613" w:author="Yann Bourdeau" w:date="2014-02-06T16:23:00Z">
        <w:r w:rsidRPr="00381014" w:rsidDel="00FC0E8D">
          <w:rPr>
            <w:rFonts w:ascii="MS Reference Sans Serif" w:hAnsi="MS Reference Sans Serif"/>
            <w:szCs w:val="22"/>
            <w:lang w:val="en-CA"/>
          </w:rPr>
          <w:tab/>
          <w:delText>// now test validate billing day</w:delText>
        </w:r>
      </w:del>
    </w:p>
    <w:p w14:paraId="11972773" w14:textId="6AA5CDBB" w:rsidR="005579D5" w:rsidRPr="00381014" w:rsidDel="00FC0E8D" w:rsidRDefault="005579D5" w:rsidP="005579D5">
      <w:pPr>
        <w:spacing w:after="0" w:line="240" w:lineRule="exact"/>
        <w:rPr>
          <w:del w:id="4614" w:author="Yann Bourdeau" w:date="2014-02-06T16:23:00Z"/>
          <w:rFonts w:ascii="MS Reference Sans Serif" w:hAnsi="MS Reference Sans Serif"/>
          <w:szCs w:val="22"/>
          <w:lang w:val="en-CA"/>
        </w:rPr>
      </w:pPr>
      <w:del w:id="4615" w:author="Yann Bourdeau" w:date="2014-02-06T16:23:00Z">
        <w:r w:rsidRPr="00381014" w:rsidDel="00FC0E8D">
          <w:rPr>
            <w:rFonts w:ascii="MS Reference Sans Serif" w:hAnsi="MS Reference Sans Serif"/>
            <w:szCs w:val="22"/>
            <w:lang w:val="en-CA"/>
          </w:rPr>
          <w:tab/>
          <w:delText>std::string val("0");</w:delText>
        </w:r>
      </w:del>
    </w:p>
    <w:p w14:paraId="6ED12D48" w14:textId="221D302C" w:rsidR="005579D5" w:rsidRPr="00381014" w:rsidDel="00FC0E8D" w:rsidRDefault="005579D5" w:rsidP="005579D5">
      <w:pPr>
        <w:spacing w:after="0" w:line="240" w:lineRule="exact"/>
        <w:rPr>
          <w:del w:id="4616" w:author="Yann Bourdeau" w:date="2014-02-06T16:23:00Z"/>
          <w:rFonts w:ascii="MS Reference Sans Serif" w:hAnsi="MS Reference Sans Serif"/>
          <w:szCs w:val="22"/>
          <w:lang w:val="en-CA"/>
        </w:rPr>
      </w:pPr>
      <w:del w:id="4617" w:author="Yann Bourdeau" w:date="2014-02-06T16:23:00Z">
        <w:r w:rsidRPr="00381014" w:rsidDel="00FC0E8D">
          <w:rPr>
            <w:rFonts w:ascii="MS Reference Sans Serif" w:hAnsi="MS Reference Sans Serif"/>
            <w:szCs w:val="22"/>
            <w:lang w:val="en-CA"/>
          </w:rPr>
          <w:tab/>
          <w:delText>Error::type vbdError=validateBillingDay("billingday",val,fi);</w:delText>
        </w:r>
      </w:del>
    </w:p>
    <w:p w14:paraId="69C3206F" w14:textId="765ACFFB" w:rsidR="005579D5" w:rsidRPr="00381014" w:rsidDel="00FC0E8D" w:rsidRDefault="005579D5" w:rsidP="005579D5">
      <w:pPr>
        <w:spacing w:after="0" w:line="240" w:lineRule="exact"/>
        <w:rPr>
          <w:del w:id="4618" w:author="Yann Bourdeau" w:date="2014-02-06T16:23:00Z"/>
          <w:rFonts w:ascii="MS Reference Sans Serif" w:hAnsi="MS Reference Sans Serif"/>
          <w:szCs w:val="22"/>
          <w:lang w:val="en-CA"/>
        </w:rPr>
      </w:pPr>
      <w:del w:id="4619" w:author="Yann Bourdeau" w:date="2014-02-06T16:23:00Z">
        <w:r w:rsidRPr="00381014" w:rsidDel="00FC0E8D">
          <w:rPr>
            <w:rFonts w:ascii="MS Reference Sans Serif" w:hAnsi="MS Reference Sans Serif"/>
            <w:szCs w:val="22"/>
            <w:lang w:val="en-CA"/>
          </w:rPr>
          <w:tab/>
          <w:delText>EXPECT_EQ(Error::None,vbdError);</w:delText>
        </w:r>
      </w:del>
    </w:p>
    <w:p w14:paraId="7DC03722" w14:textId="2DC6F9F1" w:rsidR="005579D5" w:rsidRPr="00381014" w:rsidDel="00FC0E8D" w:rsidRDefault="005579D5" w:rsidP="005579D5">
      <w:pPr>
        <w:spacing w:after="0" w:line="240" w:lineRule="exact"/>
        <w:rPr>
          <w:del w:id="4620" w:author="Yann Bourdeau" w:date="2014-02-06T16:23:00Z"/>
          <w:rFonts w:ascii="MS Reference Sans Serif" w:hAnsi="MS Reference Sans Serif"/>
          <w:szCs w:val="22"/>
          <w:lang w:val="en-CA"/>
        </w:rPr>
      </w:pPr>
      <w:del w:id="4621" w:author="Yann Bourdeau" w:date="2014-02-06T16:23:00Z">
        <w:r w:rsidRPr="00381014" w:rsidDel="00FC0E8D">
          <w:rPr>
            <w:rFonts w:ascii="MS Reference Sans Serif" w:hAnsi="MS Reference Sans Serif"/>
            <w:szCs w:val="22"/>
            <w:lang w:val="en-CA"/>
          </w:rPr>
          <w:tab/>
          <w:delText>std::string validateVal("0");</w:delText>
        </w:r>
      </w:del>
    </w:p>
    <w:p w14:paraId="52101A5F" w14:textId="5B9BACA8" w:rsidR="005579D5" w:rsidRPr="00381014" w:rsidDel="00FC0E8D" w:rsidRDefault="005579D5" w:rsidP="005579D5">
      <w:pPr>
        <w:spacing w:after="0" w:line="240" w:lineRule="exact"/>
        <w:rPr>
          <w:del w:id="4622" w:author="Yann Bourdeau" w:date="2014-02-06T16:23:00Z"/>
          <w:rFonts w:ascii="MS Reference Sans Serif" w:hAnsi="MS Reference Sans Serif"/>
          <w:szCs w:val="22"/>
          <w:lang w:val="en-CA"/>
        </w:rPr>
      </w:pPr>
      <w:del w:id="4623" w:author="Yann Bourdeau" w:date="2014-02-06T16:23:00Z">
        <w:r w:rsidRPr="00381014" w:rsidDel="00FC0E8D">
          <w:rPr>
            <w:rFonts w:ascii="MS Reference Sans Serif" w:hAnsi="MS Reference Sans Serif"/>
            <w:szCs w:val="22"/>
            <w:lang w:val="en-CA"/>
          </w:rPr>
          <w:tab/>
          <w:delText>EXPECT_EQ(validateVal,val);</w:delText>
        </w:r>
      </w:del>
    </w:p>
    <w:p w14:paraId="4ED094A3" w14:textId="7E3BA0B0" w:rsidR="005579D5" w:rsidRPr="00381014" w:rsidDel="00FC0E8D" w:rsidRDefault="005579D5" w:rsidP="005579D5">
      <w:pPr>
        <w:spacing w:after="0" w:line="240" w:lineRule="exact"/>
        <w:rPr>
          <w:del w:id="4624" w:author="Yann Bourdeau" w:date="2014-02-06T16:23:00Z"/>
          <w:rFonts w:ascii="MS Reference Sans Serif" w:hAnsi="MS Reference Sans Serif"/>
          <w:szCs w:val="22"/>
          <w:lang w:val="en-CA"/>
        </w:rPr>
      </w:pPr>
    </w:p>
    <w:p w14:paraId="32E32129" w14:textId="53069172" w:rsidR="005579D5" w:rsidRPr="00381014" w:rsidDel="00FC0E8D" w:rsidRDefault="005579D5" w:rsidP="005579D5">
      <w:pPr>
        <w:spacing w:after="0" w:line="240" w:lineRule="exact"/>
        <w:rPr>
          <w:del w:id="4625" w:author="Yann Bourdeau" w:date="2014-02-06T16:23:00Z"/>
          <w:rFonts w:ascii="MS Reference Sans Serif" w:hAnsi="MS Reference Sans Serif"/>
          <w:szCs w:val="22"/>
          <w:lang w:val="en-CA"/>
        </w:rPr>
      </w:pPr>
      <w:del w:id="4626" w:author="Yann Bourdeau" w:date="2014-02-06T16:23:00Z">
        <w:r w:rsidRPr="00381014" w:rsidDel="00FC0E8D">
          <w:rPr>
            <w:rFonts w:ascii="MS Reference Sans Serif" w:hAnsi="MS Reference Sans Serif"/>
            <w:szCs w:val="22"/>
            <w:lang w:val="en-CA"/>
          </w:rPr>
          <w:tab/>
          <w:delText>val.clear();</w:delText>
        </w:r>
      </w:del>
    </w:p>
    <w:p w14:paraId="4E7BE39B" w14:textId="2200B49E" w:rsidR="005579D5" w:rsidRPr="00381014" w:rsidDel="00FC0E8D" w:rsidRDefault="005579D5" w:rsidP="005579D5">
      <w:pPr>
        <w:spacing w:after="0" w:line="240" w:lineRule="exact"/>
        <w:rPr>
          <w:del w:id="4627" w:author="Yann Bourdeau" w:date="2014-02-06T16:23:00Z"/>
          <w:rFonts w:ascii="MS Reference Sans Serif" w:hAnsi="MS Reference Sans Serif"/>
          <w:szCs w:val="22"/>
          <w:lang w:val="en-CA"/>
        </w:rPr>
      </w:pPr>
      <w:del w:id="4628" w:author="Yann Bourdeau" w:date="2014-02-06T16:23:00Z">
        <w:r w:rsidRPr="00381014" w:rsidDel="00FC0E8D">
          <w:rPr>
            <w:rFonts w:ascii="MS Reference Sans Serif" w:hAnsi="MS Reference Sans Serif"/>
            <w:szCs w:val="22"/>
            <w:lang w:val="en-CA"/>
          </w:rPr>
          <w:tab/>
          <w:delText>vbdError=validateBillingDay("billingday",val,fi);</w:delText>
        </w:r>
      </w:del>
    </w:p>
    <w:p w14:paraId="01D7969E" w14:textId="6615BD7F" w:rsidR="005579D5" w:rsidRPr="00381014" w:rsidDel="00FC0E8D" w:rsidRDefault="005579D5" w:rsidP="005579D5">
      <w:pPr>
        <w:spacing w:after="0" w:line="240" w:lineRule="exact"/>
        <w:rPr>
          <w:del w:id="4629" w:author="Yann Bourdeau" w:date="2014-02-06T16:23:00Z"/>
          <w:rFonts w:ascii="MS Reference Sans Serif" w:hAnsi="MS Reference Sans Serif"/>
          <w:szCs w:val="22"/>
          <w:lang w:val="en-CA"/>
        </w:rPr>
      </w:pPr>
      <w:del w:id="4630" w:author="Yann Bourdeau" w:date="2014-02-06T16:23:00Z">
        <w:r w:rsidRPr="00381014" w:rsidDel="00FC0E8D">
          <w:rPr>
            <w:rFonts w:ascii="MS Reference Sans Serif" w:hAnsi="MS Reference Sans Serif"/>
            <w:szCs w:val="22"/>
            <w:lang w:val="en-CA"/>
          </w:rPr>
          <w:tab/>
          <w:delText>EXPECT_EQ(Error::None,vbdError);</w:delText>
        </w:r>
      </w:del>
    </w:p>
    <w:p w14:paraId="46B9CEB1" w14:textId="68D87E34" w:rsidR="005579D5" w:rsidRPr="00381014" w:rsidDel="00FC0E8D" w:rsidRDefault="005579D5" w:rsidP="005579D5">
      <w:pPr>
        <w:spacing w:after="0" w:line="240" w:lineRule="exact"/>
        <w:rPr>
          <w:del w:id="4631" w:author="Yann Bourdeau" w:date="2014-02-06T16:23:00Z"/>
          <w:rFonts w:ascii="MS Reference Sans Serif" w:hAnsi="MS Reference Sans Serif"/>
          <w:szCs w:val="22"/>
          <w:lang w:val="en-CA"/>
        </w:rPr>
      </w:pPr>
      <w:del w:id="4632" w:author="Yann Bourdeau" w:date="2014-02-06T16:23:00Z">
        <w:r w:rsidRPr="00381014" w:rsidDel="00FC0E8D">
          <w:rPr>
            <w:rFonts w:ascii="MS Reference Sans Serif" w:hAnsi="MS Reference Sans Serif"/>
            <w:szCs w:val="22"/>
            <w:lang w:val="en-CA"/>
          </w:rPr>
          <w:tab/>
          <w:delText>EXPECT_EQ(validateVal,val);</w:delText>
        </w:r>
      </w:del>
    </w:p>
    <w:p w14:paraId="613B24FB" w14:textId="546E88DA" w:rsidR="005579D5" w:rsidRPr="00381014" w:rsidDel="00FC0E8D" w:rsidRDefault="005579D5" w:rsidP="005579D5">
      <w:pPr>
        <w:spacing w:after="0" w:line="240" w:lineRule="exact"/>
        <w:rPr>
          <w:del w:id="4633" w:author="Yann Bourdeau" w:date="2014-02-06T16:23:00Z"/>
          <w:rFonts w:ascii="MS Reference Sans Serif" w:hAnsi="MS Reference Sans Serif"/>
          <w:szCs w:val="22"/>
          <w:lang w:val="en-CA"/>
        </w:rPr>
      </w:pPr>
    </w:p>
    <w:p w14:paraId="3506A95F" w14:textId="1869B0BF" w:rsidR="005579D5" w:rsidRPr="00381014" w:rsidDel="00FC0E8D" w:rsidRDefault="005579D5" w:rsidP="005579D5">
      <w:pPr>
        <w:spacing w:after="0" w:line="240" w:lineRule="exact"/>
        <w:rPr>
          <w:del w:id="4634" w:author="Yann Bourdeau" w:date="2014-02-06T16:23:00Z"/>
          <w:rFonts w:ascii="MS Reference Sans Serif" w:hAnsi="MS Reference Sans Serif"/>
          <w:szCs w:val="22"/>
          <w:lang w:val="en-CA"/>
        </w:rPr>
      </w:pPr>
      <w:del w:id="4635" w:author="Yann Bourdeau" w:date="2014-02-06T16:23:00Z">
        <w:r w:rsidRPr="00381014" w:rsidDel="00FC0E8D">
          <w:rPr>
            <w:rFonts w:ascii="MS Reference Sans Serif" w:hAnsi="MS Reference Sans Serif"/>
            <w:szCs w:val="22"/>
            <w:lang w:val="en-CA"/>
          </w:rPr>
          <w:tab/>
          <w:delText>policy::profile::FieldInformation fibd;</w:delText>
        </w:r>
      </w:del>
    </w:p>
    <w:p w14:paraId="5B9C6279" w14:textId="20DCE0B4" w:rsidR="005579D5" w:rsidRPr="00381014" w:rsidDel="00FC0E8D" w:rsidRDefault="005579D5" w:rsidP="005579D5">
      <w:pPr>
        <w:spacing w:after="0" w:line="240" w:lineRule="exact"/>
        <w:rPr>
          <w:del w:id="4636" w:author="Yann Bourdeau" w:date="2014-02-06T16:23:00Z"/>
          <w:rFonts w:ascii="MS Reference Sans Serif" w:hAnsi="MS Reference Sans Serif"/>
          <w:szCs w:val="22"/>
          <w:lang w:val="en-CA"/>
        </w:rPr>
      </w:pPr>
      <w:del w:id="4637" w:author="Yann Bourdeau" w:date="2014-02-06T16:23:00Z">
        <w:r w:rsidRPr="00381014" w:rsidDel="00FC0E8D">
          <w:rPr>
            <w:rFonts w:ascii="MS Reference Sans Serif" w:hAnsi="MS Reference Sans Serif"/>
            <w:szCs w:val="22"/>
            <w:lang w:val="en-CA"/>
          </w:rPr>
          <w:tab/>
          <w:delText>fibd.insert</w:delText>
        </w:r>
      </w:del>
    </w:p>
    <w:p w14:paraId="197AA84E" w14:textId="090C2ED6" w:rsidR="005579D5" w:rsidRPr="00381014" w:rsidDel="00FC0E8D" w:rsidRDefault="005579D5" w:rsidP="005579D5">
      <w:pPr>
        <w:spacing w:after="0" w:line="240" w:lineRule="exact"/>
        <w:rPr>
          <w:del w:id="4638" w:author="Yann Bourdeau" w:date="2014-02-06T16:23:00Z"/>
          <w:rFonts w:ascii="MS Reference Sans Serif" w:hAnsi="MS Reference Sans Serif"/>
          <w:szCs w:val="22"/>
          <w:lang w:val="en-CA"/>
        </w:rPr>
      </w:pPr>
      <w:del w:id="4639" w:author="Yann Bourdeau" w:date="2014-02-06T16:23:00Z">
        <w:r w:rsidRPr="00381014" w:rsidDel="00FC0E8D">
          <w:rPr>
            <w:rFonts w:ascii="MS Reference Sans Serif" w:hAnsi="MS Reference Sans Serif"/>
            <w:szCs w:val="22"/>
            <w:lang w:val="en-CA"/>
          </w:rPr>
          <w:delText xml:space="preserve">        (blueslice::policy::profile::FieldInfo</w:delText>
        </w:r>
      </w:del>
    </w:p>
    <w:p w14:paraId="119784D7" w14:textId="0BD7911A" w:rsidR="005579D5" w:rsidRPr="00381014" w:rsidDel="00FC0E8D" w:rsidRDefault="005579D5" w:rsidP="005579D5">
      <w:pPr>
        <w:spacing w:after="0" w:line="240" w:lineRule="exact"/>
        <w:rPr>
          <w:del w:id="4640" w:author="Yann Bourdeau" w:date="2014-02-06T16:23:00Z"/>
          <w:rFonts w:ascii="MS Reference Sans Serif" w:hAnsi="MS Reference Sans Serif"/>
          <w:szCs w:val="22"/>
          <w:lang w:val="en-CA"/>
        </w:rPr>
      </w:pPr>
      <w:del w:id="4641" w:author="Yann Bourdeau" w:date="2014-02-06T16:23:00Z">
        <w:r w:rsidRPr="00381014" w:rsidDel="00FC0E8D">
          <w:rPr>
            <w:rFonts w:ascii="MS Reference Sans Serif" w:hAnsi="MS Reference Sans Serif"/>
            <w:szCs w:val="22"/>
            <w:lang w:val="en-CA"/>
          </w:rPr>
          <w:delText xml:space="preserve">         ((EAttribute)1, "name1",</w:delText>
        </w:r>
      </w:del>
    </w:p>
    <w:p w14:paraId="7CCFF109" w14:textId="0AA4A2EC" w:rsidR="005579D5" w:rsidRPr="00381014" w:rsidDel="00FC0E8D" w:rsidRDefault="005579D5" w:rsidP="005579D5">
      <w:pPr>
        <w:spacing w:after="0" w:line="240" w:lineRule="exact"/>
        <w:rPr>
          <w:del w:id="4642" w:author="Yann Bourdeau" w:date="2014-02-06T16:23:00Z"/>
          <w:rFonts w:ascii="MS Reference Sans Serif" w:hAnsi="MS Reference Sans Serif"/>
          <w:szCs w:val="22"/>
          <w:lang w:val="en-CA"/>
        </w:rPr>
      </w:pPr>
      <w:del w:id="4643" w:author="Yann Bourdeau" w:date="2014-02-06T16:23:00Z">
        <w:r w:rsidRPr="00381014" w:rsidDel="00FC0E8D">
          <w:rPr>
            <w:rFonts w:ascii="MS Reference Sans Serif" w:hAnsi="MS Reference Sans Serif"/>
            <w:szCs w:val="22"/>
            <w:lang w:val="en-CA"/>
          </w:rPr>
          <w:delText xml:space="preserve">          false,</w:delText>
        </w:r>
      </w:del>
    </w:p>
    <w:p w14:paraId="505EEAAB" w14:textId="65C86770" w:rsidR="005579D5" w:rsidRPr="00381014" w:rsidDel="00FC0E8D" w:rsidRDefault="005579D5" w:rsidP="005579D5">
      <w:pPr>
        <w:spacing w:after="0" w:line="240" w:lineRule="exact"/>
        <w:rPr>
          <w:del w:id="4644" w:author="Yann Bourdeau" w:date="2014-02-06T16:23:00Z"/>
          <w:rFonts w:ascii="MS Reference Sans Serif" w:hAnsi="MS Reference Sans Serif"/>
          <w:szCs w:val="22"/>
          <w:lang w:val="en-CA"/>
        </w:rPr>
      </w:pPr>
      <w:del w:id="4645" w:author="Yann Bourdeau" w:date="2014-02-06T16:23:00Z">
        <w:r w:rsidRPr="00381014" w:rsidDel="00FC0E8D">
          <w:rPr>
            <w:rFonts w:ascii="MS Reference Sans Serif" w:hAnsi="MS Reference Sans Serif"/>
            <w:szCs w:val="22"/>
            <w:lang w:val="en-CA"/>
          </w:rPr>
          <w:delText xml:space="preserve">          false,</w:delText>
        </w:r>
      </w:del>
    </w:p>
    <w:p w14:paraId="645D7A76" w14:textId="165F9729" w:rsidR="005579D5" w:rsidRPr="00381014" w:rsidDel="00FC0E8D" w:rsidRDefault="005579D5" w:rsidP="005579D5">
      <w:pPr>
        <w:spacing w:after="0" w:line="240" w:lineRule="exact"/>
        <w:rPr>
          <w:del w:id="4646" w:author="Yann Bourdeau" w:date="2014-02-06T16:23:00Z"/>
          <w:rFonts w:ascii="MS Reference Sans Serif" w:hAnsi="MS Reference Sans Serif"/>
          <w:szCs w:val="22"/>
          <w:lang w:val="en-CA"/>
        </w:rPr>
      </w:pPr>
      <w:del w:id="4647" w:author="Yann Bourdeau" w:date="2014-02-06T16:23:00Z">
        <w:r w:rsidRPr="00381014" w:rsidDel="00FC0E8D">
          <w:rPr>
            <w:rFonts w:ascii="MS Reference Sans Serif" w:hAnsi="MS Reference Sans Serif"/>
            <w:szCs w:val="22"/>
            <w:lang w:val="en-CA"/>
          </w:rPr>
          <w:delText xml:space="preserve">          false,</w:delText>
        </w:r>
      </w:del>
    </w:p>
    <w:p w14:paraId="712FE09F" w14:textId="0B5DC03C" w:rsidR="005579D5" w:rsidRPr="00381014" w:rsidDel="00FC0E8D" w:rsidRDefault="005579D5" w:rsidP="005579D5">
      <w:pPr>
        <w:spacing w:after="0" w:line="240" w:lineRule="exact"/>
        <w:rPr>
          <w:del w:id="4648" w:author="Yann Bourdeau" w:date="2014-02-06T16:23:00Z"/>
          <w:rFonts w:ascii="MS Reference Sans Serif" w:hAnsi="MS Reference Sans Serif"/>
          <w:szCs w:val="22"/>
          <w:lang w:val="en-CA"/>
        </w:rPr>
      </w:pPr>
      <w:del w:id="4649" w:author="Yann Bourdeau" w:date="2014-02-06T16:23:00Z">
        <w:r w:rsidRPr="00381014" w:rsidDel="00FC0E8D">
          <w:rPr>
            <w:rFonts w:ascii="MS Reference Sans Serif" w:hAnsi="MS Reference Sans Serif"/>
            <w:szCs w:val="22"/>
            <w:lang w:val="en-CA"/>
          </w:rPr>
          <w:delText xml:space="preserve">          false,</w:delText>
        </w:r>
      </w:del>
    </w:p>
    <w:p w14:paraId="54C93935" w14:textId="10F8B54F" w:rsidR="005579D5" w:rsidRPr="00381014" w:rsidDel="00FC0E8D" w:rsidRDefault="005579D5" w:rsidP="005579D5">
      <w:pPr>
        <w:spacing w:after="0" w:line="240" w:lineRule="exact"/>
        <w:rPr>
          <w:del w:id="4650" w:author="Yann Bourdeau" w:date="2014-02-06T16:23:00Z"/>
          <w:rFonts w:ascii="MS Reference Sans Serif" w:hAnsi="MS Reference Sans Serif"/>
          <w:szCs w:val="22"/>
          <w:lang w:val="en-CA"/>
        </w:rPr>
      </w:pPr>
      <w:del w:id="4651" w:author="Yann Bourdeau" w:date="2014-02-06T16:23:00Z">
        <w:r w:rsidRPr="00381014" w:rsidDel="00FC0E8D">
          <w:rPr>
            <w:rFonts w:ascii="MS Reference Sans Serif" w:hAnsi="MS Reference Sans Serif"/>
            <w:szCs w:val="22"/>
            <w:lang w:val="en-CA"/>
          </w:rPr>
          <w:delText xml:space="preserve">          false,</w:delText>
        </w:r>
      </w:del>
    </w:p>
    <w:p w14:paraId="46A4936D" w14:textId="12021ECD" w:rsidR="005579D5" w:rsidRPr="00381014" w:rsidDel="00FC0E8D" w:rsidRDefault="005579D5" w:rsidP="005579D5">
      <w:pPr>
        <w:spacing w:after="0" w:line="240" w:lineRule="exact"/>
        <w:rPr>
          <w:del w:id="4652" w:author="Yann Bourdeau" w:date="2014-02-06T16:23:00Z"/>
          <w:rFonts w:ascii="MS Reference Sans Serif" w:hAnsi="MS Reference Sans Serif"/>
          <w:szCs w:val="22"/>
          <w:lang w:val="en-CA"/>
        </w:rPr>
      </w:pPr>
      <w:del w:id="4653" w:author="Yann Bourdeau" w:date="2014-02-06T16:23:00Z">
        <w:r w:rsidRPr="00381014" w:rsidDel="00FC0E8D">
          <w:rPr>
            <w:rFonts w:ascii="MS Reference Sans Serif" w:hAnsi="MS Reference Sans Serif"/>
            <w:szCs w:val="22"/>
            <w:lang w:val="en-CA"/>
          </w:rPr>
          <w:delText xml:space="preserve">          false,</w:delText>
        </w:r>
      </w:del>
    </w:p>
    <w:p w14:paraId="32B88907" w14:textId="0232A2BF" w:rsidR="005579D5" w:rsidRPr="00381014" w:rsidDel="00FC0E8D" w:rsidRDefault="005579D5" w:rsidP="005579D5">
      <w:pPr>
        <w:spacing w:after="0" w:line="240" w:lineRule="exact"/>
        <w:rPr>
          <w:del w:id="4654" w:author="Yann Bourdeau" w:date="2014-02-06T16:23:00Z"/>
          <w:rFonts w:ascii="MS Reference Sans Serif" w:hAnsi="MS Reference Sans Serif"/>
          <w:szCs w:val="22"/>
          <w:lang w:val="en-CA"/>
        </w:rPr>
      </w:pPr>
      <w:del w:id="4655" w:author="Yann Bourdeau" w:date="2014-02-06T16:23:00Z">
        <w:r w:rsidRPr="00381014" w:rsidDel="00FC0E8D">
          <w:rPr>
            <w:rFonts w:ascii="MS Reference Sans Serif" w:hAnsi="MS Reference Sans Serif"/>
            <w:szCs w:val="22"/>
            <w:lang w:val="en-CA"/>
          </w:rPr>
          <w:delText xml:space="preserve">          "defaultvalue",</w:delText>
        </w:r>
      </w:del>
    </w:p>
    <w:p w14:paraId="6C6D8F82" w14:textId="13C676D3" w:rsidR="005579D5" w:rsidRPr="00381014" w:rsidDel="00FC0E8D" w:rsidRDefault="005579D5" w:rsidP="005579D5">
      <w:pPr>
        <w:spacing w:after="0" w:line="240" w:lineRule="exact"/>
        <w:rPr>
          <w:del w:id="4656" w:author="Yann Bourdeau" w:date="2014-02-06T16:23:00Z"/>
          <w:rFonts w:ascii="MS Reference Sans Serif" w:hAnsi="MS Reference Sans Serif"/>
          <w:szCs w:val="22"/>
          <w:lang w:val="en-CA"/>
        </w:rPr>
      </w:pPr>
      <w:del w:id="4657" w:author="Yann Bourdeau" w:date="2014-02-06T16:23:00Z">
        <w:r w:rsidRPr="00381014" w:rsidDel="00FC0E8D">
          <w:rPr>
            <w:rFonts w:ascii="MS Reference Sans Serif" w:hAnsi="MS Reference Sans Serif"/>
            <w:szCs w:val="22"/>
            <w:lang w:val="en-CA"/>
          </w:rPr>
          <w:delText xml:space="preserve">          false,</w:delText>
        </w:r>
      </w:del>
    </w:p>
    <w:p w14:paraId="42275062" w14:textId="27CECB0E" w:rsidR="005579D5" w:rsidRPr="00381014" w:rsidDel="00FC0E8D" w:rsidRDefault="005579D5" w:rsidP="005579D5">
      <w:pPr>
        <w:spacing w:after="0" w:line="240" w:lineRule="exact"/>
        <w:rPr>
          <w:del w:id="4658" w:author="Yann Bourdeau" w:date="2014-02-06T16:23:00Z"/>
          <w:rFonts w:ascii="MS Reference Sans Serif" w:hAnsi="MS Reference Sans Serif"/>
          <w:szCs w:val="22"/>
          <w:lang w:val="en-CA"/>
        </w:rPr>
      </w:pPr>
      <w:del w:id="4659" w:author="Yann Bourdeau" w:date="2014-02-06T16:23:00Z">
        <w:r w:rsidRPr="00381014" w:rsidDel="00FC0E8D">
          <w:rPr>
            <w:rFonts w:ascii="MS Reference Sans Serif" w:hAnsi="MS Reference Sans Serif"/>
            <w:szCs w:val="22"/>
            <w:lang w:val="en-CA"/>
          </w:rPr>
          <w:delText xml:space="preserve">          0,</w:delText>
        </w:r>
      </w:del>
    </w:p>
    <w:p w14:paraId="794397A4" w14:textId="058253EB" w:rsidR="005579D5" w:rsidRPr="00381014" w:rsidDel="00FC0E8D" w:rsidRDefault="005579D5" w:rsidP="005579D5">
      <w:pPr>
        <w:spacing w:after="0" w:line="240" w:lineRule="exact"/>
        <w:rPr>
          <w:del w:id="4660" w:author="Yann Bourdeau" w:date="2014-02-06T16:23:00Z"/>
          <w:rFonts w:ascii="MS Reference Sans Serif" w:hAnsi="MS Reference Sans Serif"/>
          <w:szCs w:val="22"/>
          <w:lang w:val="en-CA"/>
        </w:rPr>
      </w:pPr>
      <w:del w:id="4661" w:author="Yann Bourdeau" w:date="2014-02-06T16:23:00Z">
        <w:r w:rsidRPr="00381014" w:rsidDel="00FC0E8D">
          <w:rPr>
            <w:rFonts w:ascii="MS Reference Sans Serif" w:hAnsi="MS Reference Sans Serif"/>
            <w:szCs w:val="22"/>
            <w:lang w:val="en-CA"/>
          </w:rPr>
          <w:delText xml:space="preserve">          0,</w:delText>
        </w:r>
      </w:del>
    </w:p>
    <w:p w14:paraId="311D58D4" w14:textId="0ED1D02E" w:rsidR="005579D5" w:rsidRPr="00381014" w:rsidDel="00FC0E8D" w:rsidRDefault="005579D5" w:rsidP="005579D5">
      <w:pPr>
        <w:spacing w:after="0" w:line="240" w:lineRule="exact"/>
        <w:rPr>
          <w:del w:id="4662" w:author="Yann Bourdeau" w:date="2014-02-06T16:23:00Z"/>
          <w:rFonts w:ascii="MS Reference Sans Serif" w:hAnsi="MS Reference Sans Serif"/>
          <w:szCs w:val="22"/>
          <w:lang w:val="en-CA"/>
        </w:rPr>
      </w:pPr>
      <w:del w:id="4663" w:author="Yann Bourdeau" w:date="2014-02-06T16:23:00Z">
        <w:r w:rsidRPr="00381014" w:rsidDel="00FC0E8D">
          <w:rPr>
            <w:rFonts w:ascii="MS Reference Sans Serif" w:hAnsi="MS Reference Sans Serif"/>
            <w:szCs w:val="22"/>
            <w:lang w:val="en-CA"/>
          </w:rPr>
          <w:delText xml:space="preserve">          0));</w:delText>
        </w:r>
      </w:del>
    </w:p>
    <w:p w14:paraId="4DE5865F" w14:textId="6898BDB2" w:rsidR="005579D5" w:rsidRPr="00381014" w:rsidDel="00FC0E8D" w:rsidRDefault="005579D5" w:rsidP="005579D5">
      <w:pPr>
        <w:spacing w:after="0" w:line="240" w:lineRule="exact"/>
        <w:rPr>
          <w:del w:id="4664" w:author="Yann Bourdeau" w:date="2014-02-06T16:23:00Z"/>
          <w:rFonts w:ascii="MS Reference Sans Serif" w:hAnsi="MS Reference Sans Serif"/>
          <w:szCs w:val="22"/>
          <w:lang w:val="en-CA"/>
        </w:rPr>
      </w:pPr>
      <w:del w:id="4665" w:author="Yann Bourdeau" w:date="2014-02-06T16:23:00Z">
        <w:r w:rsidRPr="00381014" w:rsidDel="00FC0E8D">
          <w:rPr>
            <w:rFonts w:ascii="MS Reference Sans Serif" w:hAnsi="MS Reference Sans Serif"/>
            <w:szCs w:val="22"/>
            <w:lang w:val="en-CA"/>
          </w:rPr>
          <w:tab/>
          <w:delText>vbdError=validateBillingDay("billingday",val,fibd);</w:delText>
        </w:r>
      </w:del>
    </w:p>
    <w:p w14:paraId="7960BDAE" w14:textId="3E6A874D" w:rsidR="005579D5" w:rsidRPr="00381014" w:rsidDel="00FC0E8D" w:rsidRDefault="005579D5" w:rsidP="005579D5">
      <w:pPr>
        <w:spacing w:after="0" w:line="240" w:lineRule="exact"/>
        <w:rPr>
          <w:del w:id="4666" w:author="Yann Bourdeau" w:date="2014-02-06T16:23:00Z"/>
          <w:rFonts w:ascii="MS Reference Sans Serif" w:hAnsi="MS Reference Sans Serif"/>
          <w:szCs w:val="22"/>
          <w:lang w:val="en-CA"/>
        </w:rPr>
      </w:pPr>
      <w:del w:id="4667" w:author="Yann Bourdeau" w:date="2014-02-06T16:23:00Z">
        <w:r w:rsidRPr="00381014" w:rsidDel="00FC0E8D">
          <w:rPr>
            <w:rFonts w:ascii="MS Reference Sans Serif" w:hAnsi="MS Reference Sans Serif"/>
            <w:szCs w:val="22"/>
            <w:lang w:val="en-CA"/>
          </w:rPr>
          <w:tab/>
          <w:delText>EXPECT_EQ(Error::FieldNotFound,vbdError);</w:delText>
        </w:r>
      </w:del>
    </w:p>
    <w:p w14:paraId="0F59ADE1" w14:textId="71201DB5" w:rsidR="005579D5" w:rsidRPr="00381014" w:rsidDel="00FC0E8D" w:rsidRDefault="005579D5" w:rsidP="005579D5">
      <w:pPr>
        <w:spacing w:after="0" w:line="240" w:lineRule="exact"/>
        <w:rPr>
          <w:del w:id="4668" w:author="Yann Bourdeau" w:date="2014-02-06T16:23:00Z"/>
          <w:rFonts w:ascii="MS Reference Sans Serif" w:hAnsi="MS Reference Sans Serif"/>
          <w:szCs w:val="22"/>
          <w:lang w:val="en-CA"/>
        </w:rPr>
      </w:pPr>
      <w:del w:id="4669" w:author="Yann Bourdeau" w:date="2014-02-06T16:23:00Z">
        <w:r w:rsidRPr="00381014" w:rsidDel="00FC0E8D">
          <w:rPr>
            <w:rFonts w:ascii="MS Reference Sans Serif" w:hAnsi="MS Reference Sans Serif"/>
            <w:szCs w:val="22"/>
            <w:lang w:val="en-CA"/>
          </w:rPr>
          <w:tab/>
        </w:r>
      </w:del>
    </w:p>
    <w:p w14:paraId="7E705957" w14:textId="1635853E" w:rsidR="005579D5" w:rsidRPr="00381014" w:rsidDel="00FC0E8D" w:rsidRDefault="005579D5" w:rsidP="005579D5">
      <w:pPr>
        <w:spacing w:after="0" w:line="240" w:lineRule="exact"/>
        <w:rPr>
          <w:del w:id="4670" w:author="Yann Bourdeau" w:date="2014-02-06T16:23:00Z"/>
          <w:rFonts w:ascii="MS Reference Sans Serif" w:hAnsi="MS Reference Sans Serif"/>
          <w:szCs w:val="22"/>
          <w:lang w:val="en-CA"/>
        </w:rPr>
      </w:pPr>
      <w:del w:id="4671" w:author="Yann Bourdeau" w:date="2014-02-06T16:23:00Z">
        <w:r w:rsidRPr="00381014" w:rsidDel="00FC0E8D">
          <w:rPr>
            <w:rFonts w:ascii="MS Reference Sans Serif" w:hAnsi="MS Reference Sans Serif"/>
            <w:szCs w:val="22"/>
            <w:lang w:val="en-CA"/>
          </w:rPr>
          <w:tab/>
          <w:delText>// Parse quota</w:delText>
        </w:r>
      </w:del>
    </w:p>
    <w:p w14:paraId="37205F2F" w14:textId="387977F0" w:rsidR="005579D5" w:rsidRPr="00381014" w:rsidDel="00FC0E8D" w:rsidRDefault="005579D5" w:rsidP="005579D5">
      <w:pPr>
        <w:spacing w:after="0" w:line="240" w:lineRule="exact"/>
        <w:rPr>
          <w:del w:id="4672" w:author="Yann Bourdeau" w:date="2014-02-06T16:23:00Z"/>
          <w:rFonts w:ascii="MS Reference Sans Serif" w:hAnsi="MS Reference Sans Serif"/>
          <w:szCs w:val="22"/>
          <w:lang w:val="en-CA"/>
        </w:rPr>
      </w:pPr>
      <w:del w:id="4673" w:author="Yann Bourdeau" w:date="2014-02-06T16:23:00Z">
        <w:r w:rsidRPr="00381014" w:rsidDel="00FC0E8D">
          <w:rPr>
            <w:rFonts w:ascii="MS Reference Sans Serif" w:hAnsi="MS Reference Sans Serif"/>
            <w:szCs w:val="22"/>
            <w:lang w:val="en-CA"/>
          </w:rPr>
          <w:tab/>
          <w:delText>std::string xmlQuota("&lt;?xml version=\"1.0\" encoding=\"UTF-8\"?&gt;&lt;usage&gt;&lt;version&gt;1&lt;/version&gt;&lt;quota name=\"name4\" name4=\"allo\"&gt;&lt;name1&gt;name1value&lt;/name1&gt;&lt;name2&gt;name2value&lt;/name2&gt;&lt;name4&gt;name4value&lt;/name4&gt;&lt;/quota&gt;&lt;/usage&gt;");</w:delText>
        </w:r>
      </w:del>
    </w:p>
    <w:p w14:paraId="6FF05C39" w14:textId="085116FC" w:rsidR="005579D5" w:rsidRPr="00381014" w:rsidDel="00FC0E8D" w:rsidRDefault="005579D5" w:rsidP="005579D5">
      <w:pPr>
        <w:spacing w:after="0" w:line="240" w:lineRule="exact"/>
        <w:rPr>
          <w:del w:id="4674" w:author="Yann Bourdeau" w:date="2014-02-06T16:23:00Z"/>
          <w:rFonts w:ascii="MS Reference Sans Serif" w:hAnsi="MS Reference Sans Serif"/>
          <w:szCs w:val="22"/>
          <w:lang w:val="en-CA"/>
        </w:rPr>
      </w:pPr>
      <w:del w:id="4675" w:author="Yann Bourdeau" w:date="2014-02-06T16:23:00Z">
        <w:r w:rsidRPr="00381014" w:rsidDel="00FC0E8D">
          <w:rPr>
            <w:rFonts w:ascii="MS Reference Sans Serif" w:hAnsi="MS Reference Sans Serif"/>
            <w:szCs w:val="22"/>
            <w:lang w:val="en-CA"/>
          </w:rPr>
          <w:tab/>
          <w:delText>std::string version;</w:delText>
        </w:r>
      </w:del>
    </w:p>
    <w:p w14:paraId="730EE1DA" w14:textId="4AB2C4CE" w:rsidR="005579D5" w:rsidRPr="00381014" w:rsidDel="00FC0E8D" w:rsidRDefault="005579D5" w:rsidP="005579D5">
      <w:pPr>
        <w:spacing w:after="0" w:line="240" w:lineRule="exact"/>
        <w:rPr>
          <w:del w:id="4676" w:author="Yann Bourdeau" w:date="2014-02-06T16:23:00Z"/>
          <w:rFonts w:ascii="MS Reference Sans Serif" w:hAnsi="MS Reference Sans Serif"/>
          <w:szCs w:val="22"/>
          <w:lang w:val="en-CA"/>
        </w:rPr>
      </w:pPr>
      <w:del w:id="4677" w:author="Yann Bourdeau" w:date="2014-02-06T16:23:00Z">
        <w:r w:rsidRPr="00381014" w:rsidDel="00FC0E8D">
          <w:rPr>
            <w:rFonts w:ascii="MS Reference Sans Serif" w:hAnsi="MS Reference Sans Serif"/>
            <w:szCs w:val="22"/>
            <w:lang w:val="en-CA"/>
          </w:rPr>
          <w:tab/>
          <w:delText>std::map&lt;std::string, AttribValueMap&gt; valuespq;</w:delText>
        </w:r>
      </w:del>
    </w:p>
    <w:p w14:paraId="1CFB5ECF" w14:textId="4CC6A8CA" w:rsidR="005579D5" w:rsidRPr="00164192" w:rsidDel="00FC0E8D" w:rsidRDefault="005579D5" w:rsidP="005579D5">
      <w:pPr>
        <w:spacing w:after="0" w:line="240" w:lineRule="exact"/>
        <w:rPr>
          <w:del w:id="4678" w:author="Yann Bourdeau" w:date="2014-02-06T16:23:00Z"/>
          <w:rFonts w:ascii="MS Reference Sans Serif" w:hAnsi="MS Reference Sans Serif"/>
          <w:szCs w:val="22"/>
        </w:rPr>
      </w:pPr>
      <w:del w:id="4679" w:author="Yann Bourdeau" w:date="2014-02-06T16:23:00Z">
        <w:r w:rsidRPr="00381014" w:rsidDel="00FC0E8D">
          <w:rPr>
            <w:rFonts w:ascii="MS Reference Sans Serif" w:hAnsi="MS Reference Sans Serif"/>
            <w:szCs w:val="22"/>
            <w:lang w:val="en-CA"/>
          </w:rPr>
          <w:tab/>
        </w:r>
        <w:r w:rsidRPr="00164192" w:rsidDel="00FC0E8D">
          <w:rPr>
            <w:rFonts w:ascii="MS Reference Sans Serif" w:hAnsi="MS Reference Sans Serif"/>
            <w:szCs w:val="22"/>
          </w:rPr>
          <w:delText>Error::type errorPq=parseQuota(xmlQuota,version,valuespq,fi);</w:delText>
        </w:r>
      </w:del>
    </w:p>
    <w:p w14:paraId="7270F35A" w14:textId="5EDB53FA" w:rsidR="005579D5" w:rsidRPr="00381014" w:rsidDel="00FC0E8D" w:rsidRDefault="005579D5" w:rsidP="005579D5">
      <w:pPr>
        <w:spacing w:after="0" w:line="240" w:lineRule="exact"/>
        <w:rPr>
          <w:del w:id="4680" w:author="Yann Bourdeau" w:date="2014-02-06T16:23:00Z"/>
          <w:rFonts w:ascii="MS Reference Sans Serif" w:hAnsi="MS Reference Sans Serif"/>
          <w:szCs w:val="22"/>
          <w:lang w:val="en-CA"/>
        </w:rPr>
      </w:pPr>
      <w:del w:id="4681" w:author="Yann Bourdeau" w:date="2014-02-06T16:23:00Z">
        <w:r w:rsidRPr="00164192" w:rsidDel="00FC0E8D">
          <w:rPr>
            <w:rFonts w:ascii="MS Reference Sans Serif" w:hAnsi="MS Reference Sans Serif"/>
            <w:szCs w:val="22"/>
          </w:rPr>
          <w:tab/>
        </w:r>
        <w:r w:rsidRPr="00381014" w:rsidDel="00FC0E8D">
          <w:rPr>
            <w:rFonts w:ascii="MS Reference Sans Serif" w:hAnsi="MS Reference Sans Serif"/>
            <w:szCs w:val="22"/>
            <w:lang w:val="en-CA"/>
          </w:rPr>
          <w:delText>EXPECT_EQ(Error::None,errorPq);</w:delText>
        </w:r>
      </w:del>
    </w:p>
    <w:p w14:paraId="7234C0D3" w14:textId="0FF1E041" w:rsidR="005579D5" w:rsidRPr="00381014" w:rsidDel="00FC0E8D" w:rsidRDefault="005579D5" w:rsidP="005579D5">
      <w:pPr>
        <w:spacing w:after="0" w:line="240" w:lineRule="exact"/>
        <w:rPr>
          <w:del w:id="4682" w:author="Yann Bourdeau" w:date="2014-02-06T16:23:00Z"/>
          <w:rFonts w:ascii="MS Reference Sans Serif" w:hAnsi="MS Reference Sans Serif"/>
          <w:szCs w:val="22"/>
          <w:lang w:val="en-CA"/>
        </w:rPr>
      </w:pPr>
      <w:del w:id="4683" w:author="Yann Bourdeau" w:date="2014-02-06T16:23:00Z">
        <w:r w:rsidRPr="00381014" w:rsidDel="00FC0E8D">
          <w:rPr>
            <w:rFonts w:ascii="MS Reference Sans Serif" w:hAnsi="MS Reference Sans Serif"/>
            <w:szCs w:val="22"/>
            <w:lang w:val="en-CA"/>
          </w:rPr>
          <w:tab/>
          <w:delText>std::string versionVal("1");</w:delText>
        </w:r>
      </w:del>
    </w:p>
    <w:p w14:paraId="6CD645AD" w14:textId="7D6BBADA" w:rsidR="005579D5" w:rsidRPr="00381014" w:rsidDel="00FC0E8D" w:rsidRDefault="005579D5" w:rsidP="005579D5">
      <w:pPr>
        <w:spacing w:after="0" w:line="240" w:lineRule="exact"/>
        <w:rPr>
          <w:del w:id="4684" w:author="Yann Bourdeau" w:date="2014-02-06T16:23:00Z"/>
          <w:rFonts w:ascii="MS Reference Sans Serif" w:hAnsi="MS Reference Sans Serif"/>
          <w:szCs w:val="22"/>
          <w:lang w:val="en-CA"/>
        </w:rPr>
      </w:pPr>
      <w:del w:id="4685" w:author="Yann Bourdeau" w:date="2014-02-06T16:23:00Z">
        <w:r w:rsidRPr="00381014" w:rsidDel="00FC0E8D">
          <w:rPr>
            <w:rFonts w:ascii="MS Reference Sans Serif" w:hAnsi="MS Reference Sans Serif"/>
            <w:szCs w:val="22"/>
            <w:lang w:val="en-CA"/>
          </w:rPr>
          <w:tab/>
          <w:delText>EXPECT_EQ(versionVal,version);</w:delText>
        </w:r>
      </w:del>
    </w:p>
    <w:p w14:paraId="733BF4C2" w14:textId="0ADC79B8" w:rsidR="005579D5" w:rsidRPr="00381014" w:rsidDel="00FC0E8D" w:rsidRDefault="005579D5" w:rsidP="005579D5">
      <w:pPr>
        <w:spacing w:after="0" w:line="240" w:lineRule="exact"/>
        <w:rPr>
          <w:del w:id="4686" w:author="Yann Bourdeau" w:date="2014-02-06T16:23:00Z"/>
          <w:rFonts w:ascii="MS Reference Sans Serif" w:hAnsi="MS Reference Sans Serif"/>
          <w:szCs w:val="22"/>
          <w:lang w:val="en-CA"/>
        </w:rPr>
      </w:pPr>
      <w:del w:id="4687" w:author="Yann Bourdeau" w:date="2014-02-06T16:23:00Z">
        <w:r w:rsidRPr="00381014" w:rsidDel="00FC0E8D">
          <w:rPr>
            <w:rFonts w:ascii="MS Reference Sans Serif" w:hAnsi="MS Reference Sans Serif"/>
            <w:szCs w:val="22"/>
            <w:lang w:val="en-CA"/>
          </w:rPr>
          <w:tab/>
          <w:delText>std::map&lt;std::string, AttribValueMap&gt;::iterator iter2=valuespq.find("pastrouve");</w:delText>
        </w:r>
      </w:del>
    </w:p>
    <w:p w14:paraId="5E299A81" w14:textId="055AF84D" w:rsidR="005579D5" w:rsidRPr="00381014" w:rsidDel="00FC0E8D" w:rsidRDefault="005579D5" w:rsidP="005579D5">
      <w:pPr>
        <w:spacing w:after="0" w:line="240" w:lineRule="exact"/>
        <w:rPr>
          <w:del w:id="4688" w:author="Yann Bourdeau" w:date="2014-02-06T16:23:00Z"/>
          <w:rFonts w:ascii="MS Reference Sans Serif" w:hAnsi="MS Reference Sans Serif"/>
          <w:szCs w:val="22"/>
          <w:lang w:val="en-CA"/>
        </w:rPr>
      </w:pPr>
      <w:del w:id="4689" w:author="Yann Bourdeau" w:date="2014-02-06T16:23:00Z">
        <w:r w:rsidRPr="00381014" w:rsidDel="00FC0E8D">
          <w:rPr>
            <w:rFonts w:ascii="MS Reference Sans Serif" w:hAnsi="MS Reference Sans Serif"/>
            <w:szCs w:val="22"/>
            <w:lang w:val="en-CA"/>
          </w:rPr>
          <w:tab/>
          <w:delText>EXPECT_EQ(valuespq.end(),iter2);</w:delText>
        </w:r>
      </w:del>
    </w:p>
    <w:p w14:paraId="7D193395" w14:textId="0DF467F6" w:rsidR="005579D5" w:rsidRPr="00381014" w:rsidDel="00FC0E8D" w:rsidRDefault="005579D5" w:rsidP="005579D5">
      <w:pPr>
        <w:spacing w:after="0" w:line="240" w:lineRule="exact"/>
        <w:rPr>
          <w:del w:id="4690" w:author="Yann Bourdeau" w:date="2014-02-06T16:23:00Z"/>
          <w:rFonts w:ascii="MS Reference Sans Serif" w:hAnsi="MS Reference Sans Serif"/>
          <w:szCs w:val="22"/>
          <w:lang w:val="en-CA"/>
        </w:rPr>
      </w:pPr>
    </w:p>
    <w:p w14:paraId="4ADCCA79" w14:textId="137EB62A" w:rsidR="005579D5" w:rsidRPr="00381014" w:rsidDel="00FC0E8D" w:rsidRDefault="005579D5" w:rsidP="005579D5">
      <w:pPr>
        <w:spacing w:after="0" w:line="240" w:lineRule="exact"/>
        <w:rPr>
          <w:del w:id="4691" w:author="Yann Bourdeau" w:date="2014-02-06T16:23:00Z"/>
          <w:rFonts w:ascii="MS Reference Sans Serif" w:hAnsi="MS Reference Sans Serif"/>
          <w:szCs w:val="22"/>
          <w:lang w:val="en-CA"/>
        </w:rPr>
      </w:pPr>
      <w:del w:id="4692" w:author="Yann Bourdeau" w:date="2014-02-06T16:23:00Z">
        <w:r w:rsidRPr="00381014" w:rsidDel="00FC0E8D">
          <w:rPr>
            <w:rFonts w:ascii="MS Reference Sans Serif" w:hAnsi="MS Reference Sans Serif"/>
            <w:szCs w:val="22"/>
            <w:lang w:val="en-CA"/>
          </w:rPr>
          <w:tab/>
          <w:delText>iter2=valuespq.find("allo");</w:delText>
        </w:r>
      </w:del>
    </w:p>
    <w:p w14:paraId="13505ACD" w14:textId="683F22B9" w:rsidR="005579D5" w:rsidRPr="00381014" w:rsidDel="00FC0E8D" w:rsidRDefault="005579D5" w:rsidP="005579D5">
      <w:pPr>
        <w:spacing w:after="0" w:line="240" w:lineRule="exact"/>
        <w:rPr>
          <w:del w:id="4693" w:author="Yann Bourdeau" w:date="2014-02-06T16:23:00Z"/>
          <w:rFonts w:ascii="MS Reference Sans Serif" w:hAnsi="MS Reference Sans Serif"/>
          <w:szCs w:val="22"/>
          <w:lang w:val="en-CA"/>
        </w:rPr>
      </w:pPr>
      <w:del w:id="4694" w:author="Yann Bourdeau" w:date="2014-02-06T16:23:00Z">
        <w:r w:rsidRPr="00381014" w:rsidDel="00FC0E8D">
          <w:rPr>
            <w:rFonts w:ascii="MS Reference Sans Serif" w:hAnsi="MS Reference Sans Serif"/>
            <w:szCs w:val="22"/>
            <w:lang w:val="en-CA"/>
          </w:rPr>
          <w:tab/>
          <w:delText>EXPECT_NE(valuespq.end(),iter2);</w:delText>
        </w:r>
      </w:del>
    </w:p>
    <w:p w14:paraId="0CB831F5" w14:textId="57E6F65E" w:rsidR="005579D5" w:rsidRPr="00381014" w:rsidDel="00FC0E8D" w:rsidRDefault="005579D5" w:rsidP="005579D5">
      <w:pPr>
        <w:spacing w:after="0" w:line="240" w:lineRule="exact"/>
        <w:rPr>
          <w:del w:id="4695" w:author="Yann Bourdeau" w:date="2014-02-06T16:23:00Z"/>
          <w:rFonts w:ascii="MS Reference Sans Serif" w:hAnsi="MS Reference Sans Serif"/>
          <w:szCs w:val="22"/>
          <w:lang w:val="en-CA"/>
        </w:rPr>
      </w:pPr>
      <w:del w:id="4696" w:author="Yann Bourdeau" w:date="2014-02-06T16:23:00Z">
        <w:r w:rsidRPr="00381014" w:rsidDel="00FC0E8D">
          <w:rPr>
            <w:rFonts w:ascii="MS Reference Sans Serif" w:hAnsi="MS Reference Sans Serif"/>
            <w:szCs w:val="22"/>
            <w:lang w:val="en-CA"/>
          </w:rPr>
          <w:tab/>
        </w:r>
      </w:del>
    </w:p>
    <w:p w14:paraId="1161426C" w14:textId="0702E239" w:rsidR="005579D5" w:rsidRPr="00381014" w:rsidDel="00FC0E8D" w:rsidRDefault="005579D5" w:rsidP="005579D5">
      <w:pPr>
        <w:spacing w:after="0" w:line="240" w:lineRule="exact"/>
        <w:rPr>
          <w:del w:id="4697" w:author="Yann Bourdeau" w:date="2014-02-06T16:23:00Z"/>
          <w:rFonts w:ascii="MS Reference Sans Serif" w:hAnsi="MS Reference Sans Serif"/>
          <w:szCs w:val="22"/>
          <w:lang w:val="en-CA"/>
        </w:rPr>
      </w:pPr>
      <w:del w:id="4698" w:author="Yann Bourdeau" w:date="2014-02-06T16:23:00Z">
        <w:r w:rsidRPr="00381014" w:rsidDel="00FC0E8D">
          <w:rPr>
            <w:rFonts w:ascii="MS Reference Sans Serif" w:hAnsi="MS Reference Sans Serif"/>
            <w:szCs w:val="22"/>
            <w:lang w:val="en-CA"/>
          </w:rPr>
          <w:tab/>
        </w:r>
      </w:del>
    </w:p>
    <w:p w14:paraId="5B3DE879" w14:textId="2CB23BA6" w:rsidR="005579D5" w:rsidRPr="00381014" w:rsidDel="00FC0E8D" w:rsidRDefault="005579D5" w:rsidP="005579D5">
      <w:pPr>
        <w:spacing w:after="0" w:line="240" w:lineRule="exact"/>
        <w:rPr>
          <w:del w:id="4699" w:author="Yann Bourdeau" w:date="2014-02-06T16:23:00Z"/>
          <w:rFonts w:ascii="MS Reference Sans Serif" w:hAnsi="MS Reference Sans Serif"/>
          <w:szCs w:val="22"/>
          <w:lang w:val="en-CA"/>
        </w:rPr>
      </w:pPr>
      <w:del w:id="4700" w:author="Yann Bourdeau" w:date="2014-02-06T16:23:00Z">
        <w:r w:rsidRPr="00381014" w:rsidDel="00FC0E8D">
          <w:rPr>
            <w:rFonts w:ascii="MS Reference Sans Serif" w:hAnsi="MS Reference Sans Serif"/>
            <w:szCs w:val="22"/>
            <w:lang w:val="en-CA"/>
          </w:rPr>
          <w:delText xml:space="preserve">    EXPECT_NE(iter2-&gt;second.end(),iter2-&gt;second.find(1));</w:delText>
        </w:r>
      </w:del>
    </w:p>
    <w:p w14:paraId="710C4F7B" w14:textId="4041CBE3" w:rsidR="005579D5" w:rsidRPr="00381014" w:rsidDel="00FC0E8D" w:rsidRDefault="005579D5" w:rsidP="005579D5">
      <w:pPr>
        <w:spacing w:after="0" w:line="240" w:lineRule="exact"/>
        <w:rPr>
          <w:del w:id="4701" w:author="Yann Bourdeau" w:date="2014-02-06T16:23:00Z"/>
          <w:rFonts w:ascii="MS Reference Sans Serif" w:hAnsi="MS Reference Sans Serif"/>
          <w:szCs w:val="22"/>
          <w:lang w:val="en-CA"/>
        </w:rPr>
      </w:pPr>
      <w:del w:id="4702" w:author="Yann Bourdeau" w:date="2014-02-06T16:23:00Z">
        <w:r w:rsidRPr="00381014" w:rsidDel="00FC0E8D">
          <w:rPr>
            <w:rFonts w:ascii="MS Reference Sans Serif" w:hAnsi="MS Reference Sans Serif"/>
            <w:szCs w:val="22"/>
            <w:lang w:val="en-CA"/>
          </w:rPr>
          <w:tab/>
          <w:delText>EXPECT_EQ(iter2-&gt;second.end(),iter2-&gt;second.find(2));</w:delText>
        </w:r>
      </w:del>
    </w:p>
    <w:p w14:paraId="0052269C" w14:textId="69CBBFD4" w:rsidR="005579D5" w:rsidRPr="00381014" w:rsidDel="00FC0E8D" w:rsidRDefault="005579D5" w:rsidP="005579D5">
      <w:pPr>
        <w:spacing w:after="0" w:line="240" w:lineRule="exact"/>
        <w:rPr>
          <w:del w:id="4703" w:author="Yann Bourdeau" w:date="2014-02-06T16:23:00Z"/>
          <w:rFonts w:ascii="MS Reference Sans Serif" w:hAnsi="MS Reference Sans Serif"/>
          <w:szCs w:val="22"/>
          <w:lang w:val="en-CA"/>
        </w:rPr>
      </w:pPr>
      <w:del w:id="4704" w:author="Yann Bourdeau" w:date="2014-02-06T16:23:00Z">
        <w:r w:rsidRPr="00381014" w:rsidDel="00FC0E8D">
          <w:rPr>
            <w:rFonts w:ascii="MS Reference Sans Serif" w:hAnsi="MS Reference Sans Serif"/>
            <w:szCs w:val="22"/>
            <w:lang w:val="en-CA"/>
          </w:rPr>
          <w:tab/>
        </w:r>
      </w:del>
    </w:p>
    <w:p w14:paraId="6A9FEB23" w14:textId="1973CD7B" w:rsidR="005579D5" w:rsidRPr="00381014" w:rsidDel="00FC0E8D" w:rsidRDefault="005579D5" w:rsidP="005579D5">
      <w:pPr>
        <w:spacing w:after="0" w:line="240" w:lineRule="exact"/>
        <w:rPr>
          <w:del w:id="4705" w:author="Yann Bourdeau" w:date="2014-02-06T16:23:00Z"/>
          <w:rFonts w:ascii="MS Reference Sans Serif" w:hAnsi="MS Reference Sans Serif"/>
          <w:szCs w:val="22"/>
          <w:lang w:val="en-CA"/>
        </w:rPr>
      </w:pPr>
      <w:del w:id="4706" w:author="Yann Bourdeau" w:date="2014-02-06T16:23:00Z">
        <w:r w:rsidRPr="00381014" w:rsidDel="00FC0E8D">
          <w:rPr>
            <w:rFonts w:ascii="MS Reference Sans Serif" w:hAnsi="MS Reference Sans Serif"/>
            <w:szCs w:val="22"/>
            <w:lang w:val="en-CA"/>
          </w:rPr>
          <w:delText>}</w:delText>
        </w:r>
      </w:del>
    </w:p>
    <w:p w14:paraId="140C8DF6" w14:textId="0A9EAAF9" w:rsidR="005579D5" w:rsidRPr="00381014" w:rsidDel="00FC0E8D" w:rsidRDefault="005579D5" w:rsidP="005579D5">
      <w:pPr>
        <w:spacing w:after="0" w:line="240" w:lineRule="exact"/>
        <w:rPr>
          <w:del w:id="4707" w:author="Yann Bourdeau" w:date="2014-02-06T16:23:00Z"/>
          <w:rFonts w:ascii="MS Reference Sans Serif" w:hAnsi="MS Reference Sans Serif"/>
          <w:szCs w:val="22"/>
          <w:lang w:val="en-CA"/>
        </w:rPr>
      </w:pPr>
    </w:p>
    <w:p w14:paraId="40AEDBFA" w14:textId="3989EBFF" w:rsidR="005579D5" w:rsidRPr="00381014" w:rsidDel="00FC0E8D" w:rsidRDefault="005579D5" w:rsidP="005579D5">
      <w:pPr>
        <w:spacing w:after="0" w:line="240" w:lineRule="exact"/>
        <w:rPr>
          <w:del w:id="4708" w:author="Yann Bourdeau" w:date="2014-02-06T16:23:00Z"/>
          <w:rFonts w:ascii="MS Reference Sans Serif" w:hAnsi="MS Reference Sans Serif"/>
          <w:szCs w:val="22"/>
          <w:lang w:val="en-CA"/>
        </w:rPr>
      </w:pPr>
      <w:del w:id="4709" w:author="Yann Bourdeau" w:date="2014-02-06T16:23:00Z">
        <w:r w:rsidRPr="00381014" w:rsidDel="00FC0E8D">
          <w:rPr>
            <w:rFonts w:ascii="MS Reference Sans Serif" w:hAnsi="MS Reference Sans Serif"/>
            <w:szCs w:val="22"/>
            <w:lang w:val="en-CA"/>
          </w:rPr>
          <w:delText>TEST(TestProfileSuite,TestGenerate)</w:delText>
        </w:r>
      </w:del>
    </w:p>
    <w:p w14:paraId="0F39D5D9" w14:textId="646FFD07" w:rsidR="005579D5" w:rsidRPr="00381014" w:rsidDel="00FC0E8D" w:rsidRDefault="005579D5" w:rsidP="005579D5">
      <w:pPr>
        <w:spacing w:after="0" w:line="240" w:lineRule="exact"/>
        <w:rPr>
          <w:del w:id="4710" w:author="Yann Bourdeau" w:date="2014-02-06T16:23:00Z"/>
          <w:rFonts w:ascii="MS Reference Sans Serif" w:hAnsi="MS Reference Sans Serif"/>
          <w:szCs w:val="22"/>
          <w:lang w:val="en-CA"/>
        </w:rPr>
      </w:pPr>
      <w:del w:id="4711" w:author="Yann Bourdeau" w:date="2014-02-06T16:23:00Z">
        <w:r w:rsidRPr="00381014" w:rsidDel="00FC0E8D">
          <w:rPr>
            <w:rFonts w:ascii="MS Reference Sans Serif" w:hAnsi="MS Reference Sans Serif"/>
            <w:szCs w:val="22"/>
            <w:lang w:val="en-CA"/>
          </w:rPr>
          <w:delText>{</w:delText>
        </w:r>
      </w:del>
    </w:p>
    <w:p w14:paraId="38CD9902" w14:textId="4DCE9F95" w:rsidR="005579D5" w:rsidRPr="00381014" w:rsidDel="00FC0E8D" w:rsidRDefault="005579D5" w:rsidP="005579D5">
      <w:pPr>
        <w:spacing w:after="0" w:line="240" w:lineRule="exact"/>
        <w:rPr>
          <w:del w:id="4712" w:author="Yann Bourdeau" w:date="2014-02-06T16:23:00Z"/>
          <w:rFonts w:ascii="MS Reference Sans Serif" w:hAnsi="MS Reference Sans Serif"/>
          <w:szCs w:val="22"/>
          <w:lang w:val="en-CA"/>
        </w:rPr>
      </w:pPr>
      <w:del w:id="4713" w:author="Yann Bourdeau" w:date="2014-02-06T16:23:00Z">
        <w:r w:rsidRPr="00381014" w:rsidDel="00FC0E8D">
          <w:rPr>
            <w:rFonts w:ascii="MS Reference Sans Serif" w:hAnsi="MS Reference Sans Serif"/>
            <w:szCs w:val="22"/>
            <w:lang w:val="en-CA"/>
          </w:rPr>
          <w:tab/>
          <w:delText>policy::profile::FieldInformation fi;</w:delText>
        </w:r>
      </w:del>
    </w:p>
    <w:p w14:paraId="4273BDE3" w14:textId="721FF8F4" w:rsidR="005579D5" w:rsidRPr="00381014" w:rsidDel="00FC0E8D" w:rsidRDefault="005579D5" w:rsidP="005579D5">
      <w:pPr>
        <w:spacing w:after="0" w:line="240" w:lineRule="exact"/>
        <w:rPr>
          <w:del w:id="4714" w:author="Yann Bourdeau" w:date="2014-02-06T16:23:00Z"/>
          <w:rFonts w:ascii="MS Reference Sans Serif" w:hAnsi="MS Reference Sans Serif"/>
          <w:szCs w:val="22"/>
          <w:lang w:val="en-CA"/>
        </w:rPr>
      </w:pPr>
      <w:del w:id="4715" w:author="Yann Bourdeau" w:date="2014-02-06T16:23:00Z">
        <w:r w:rsidRPr="00381014" w:rsidDel="00FC0E8D">
          <w:rPr>
            <w:rFonts w:ascii="MS Reference Sans Serif" w:hAnsi="MS Reference Sans Serif"/>
            <w:szCs w:val="22"/>
            <w:lang w:val="en-CA"/>
          </w:rPr>
          <w:tab/>
          <w:delText>std::string name1("name1");</w:delText>
        </w:r>
      </w:del>
    </w:p>
    <w:p w14:paraId="6D489756" w14:textId="146FBBD7" w:rsidR="005579D5" w:rsidRPr="00381014" w:rsidDel="00FC0E8D" w:rsidRDefault="005579D5" w:rsidP="005579D5">
      <w:pPr>
        <w:spacing w:after="0" w:line="240" w:lineRule="exact"/>
        <w:rPr>
          <w:del w:id="4716" w:author="Yann Bourdeau" w:date="2014-02-06T16:23:00Z"/>
          <w:rFonts w:ascii="MS Reference Sans Serif" w:hAnsi="MS Reference Sans Serif"/>
          <w:szCs w:val="22"/>
          <w:lang w:val="en-CA"/>
        </w:rPr>
      </w:pPr>
      <w:del w:id="4717" w:author="Yann Bourdeau" w:date="2014-02-06T16:23:00Z">
        <w:r w:rsidRPr="00381014" w:rsidDel="00FC0E8D">
          <w:rPr>
            <w:rFonts w:ascii="MS Reference Sans Serif" w:hAnsi="MS Reference Sans Serif"/>
            <w:szCs w:val="22"/>
            <w:lang w:val="en-CA"/>
          </w:rPr>
          <w:tab/>
          <w:delText>fi.insert</w:delText>
        </w:r>
      </w:del>
    </w:p>
    <w:p w14:paraId="14E2B156" w14:textId="077FD0EB" w:rsidR="005579D5" w:rsidRPr="00381014" w:rsidDel="00FC0E8D" w:rsidRDefault="005579D5" w:rsidP="005579D5">
      <w:pPr>
        <w:spacing w:after="0" w:line="240" w:lineRule="exact"/>
        <w:rPr>
          <w:del w:id="4718" w:author="Yann Bourdeau" w:date="2014-02-06T16:23:00Z"/>
          <w:rFonts w:ascii="MS Reference Sans Serif" w:hAnsi="MS Reference Sans Serif"/>
          <w:szCs w:val="22"/>
          <w:lang w:val="en-CA"/>
        </w:rPr>
      </w:pPr>
      <w:del w:id="4719" w:author="Yann Bourdeau" w:date="2014-02-06T16:23:00Z">
        <w:r w:rsidRPr="00381014" w:rsidDel="00FC0E8D">
          <w:rPr>
            <w:rFonts w:ascii="MS Reference Sans Serif" w:hAnsi="MS Reference Sans Serif"/>
            <w:szCs w:val="22"/>
            <w:lang w:val="en-CA"/>
          </w:rPr>
          <w:delText xml:space="preserve">        (blueslice::policy::profile::FieldInfo</w:delText>
        </w:r>
      </w:del>
    </w:p>
    <w:p w14:paraId="57B9E3B8" w14:textId="05DA43ED" w:rsidR="005579D5" w:rsidRPr="00381014" w:rsidDel="00FC0E8D" w:rsidRDefault="005579D5" w:rsidP="005579D5">
      <w:pPr>
        <w:spacing w:after="0" w:line="240" w:lineRule="exact"/>
        <w:rPr>
          <w:del w:id="4720" w:author="Yann Bourdeau" w:date="2014-02-06T16:23:00Z"/>
          <w:rFonts w:ascii="MS Reference Sans Serif" w:hAnsi="MS Reference Sans Serif"/>
          <w:szCs w:val="22"/>
          <w:lang w:val="en-CA"/>
        </w:rPr>
      </w:pPr>
      <w:del w:id="4721" w:author="Yann Bourdeau" w:date="2014-02-06T16:23:00Z">
        <w:r w:rsidRPr="00381014" w:rsidDel="00FC0E8D">
          <w:rPr>
            <w:rFonts w:ascii="MS Reference Sans Serif" w:hAnsi="MS Reference Sans Serif"/>
            <w:szCs w:val="22"/>
            <w:lang w:val="en-CA"/>
          </w:rPr>
          <w:delText xml:space="preserve">         ((EAttribute)1, name1,</w:delText>
        </w:r>
      </w:del>
    </w:p>
    <w:p w14:paraId="1161DB85" w14:textId="5B47BEDA" w:rsidR="005579D5" w:rsidRPr="00381014" w:rsidDel="00FC0E8D" w:rsidRDefault="005579D5" w:rsidP="005579D5">
      <w:pPr>
        <w:spacing w:after="0" w:line="240" w:lineRule="exact"/>
        <w:rPr>
          <w:del w:id="4722" w:author="Yann Bourdeau" w:date="2014-02-06T16:23:00Z"/>
          <w:rFonts w:ascii="MS Reference Sans Serif" w:hAnsi="MS Reference Sans Serif"/>
          <w:szCs w:val="22"/>
          <w:lang w:val="en-CA"/>
        </w:rPr>
      </w:pPr>
      <w:del w:id="4723" w:author="Yann Bourdeau" w:date="2014-02-06T16:23:00Z">
        <w:r w:rsidRPr="00381014" w:rsidDel="00FC0E8D">
          <w:rPr>
            <w:rFonts w:ascii="MS Reference Sans Serif" w:hAnsi="MS Reference Sans Serif"/>
            <w:szCs w:val="22"/>
            <w:lang w:val="en-CA"/>
          </w:rPr>
          <w:delText xml:space="preserve">          false,</w:delText>
        </w:r>
      </w:del>
    </w:p>
    <w:p w14:paraId="722F3057" w14:textId="2179A3BC" w:rsidR="005579D5" w:rsidRPr="00381014" w:rsidDel="00FC0E8D" w:rsidRDefault="005579D5" w:rsidP="005579D5">
      <w:pPr>
        <w:spacing w:after="0" w:line="240" w:lineRule="exact"/>
        <w:rPr>
          <w:del w:id="4724" w:author="Yann Bourdeau" w:date="2014-02-06T16:23:00Z"/>
          <w:rFonts w:ascii="MS Reference Sans Serif" w:hAnsi="MS Reference Sans Serif"/>
          <w:szCs w:val="22"/>
          <w:lang w:val="en-CA"/>
        </w:rPr>
      </w:pPr>
      <w:del w:id="4725" w:author="Yann Bourdeau" w:date="2014-02-06T16:23:00Z">
        <w:r w:rsidRPr="00381014" w:rsidDel="00FC0E8D">
          <w:rPr>
            <w:rFonts w:ascii="MS Reference Sans Serif" w:hAnsi="MS Reference Sans Serif"/>
            <w:szCs w:val="22"/>
            <w:lang w:val="en-CA"/>
          </w:rPr>
          <w:delText xml:space="preserve">          false,</w:delText>
        </w:r>
      </w:del>
    </w:p>
    <w:p w14:paraId="175E6E32" w14:textId="41BE0482" w:rsidR="005579D5" w:rsidRPr="00381014" w:rsidDel="00FC0E8D" w:rsidRDefault="005579D5" w:rsidP="005579D5">
      <w:pPr>
        <w:spacing w:after="0" w:line="240" w:lineRule="exact"/>
        <w:rPr>
          <w:del w:id="4726" w:author="Yann Bourdeau" w:date="2014-02-06T16:23:00Z"/>
          <w:rFonts w:ascii="MS Reference Sans Serif" w:hAnsi="MS Reference Sans Serif"/>
          <w:szCs w:val="22"/>
          <w:lang w:val="en-CA"/>
        </w:rPr>
      </w:pPr>
      <w:del w:id="4727" w:author="Yann Bourdeau" w:date="2014-02-06T16:23:00Z">
        <w:r w:rsidRPr="00381014" w:rsidDel="00FC0E8D">
          <w:rPr>
            <w:rFonts w:ascii="MS Reference Sans Serif" w:hAnsi="MS Reference Sans Serif"/>
            <w:szCs w:val="22"/>
            <w:lang w:val="en-CA"/>
          </w:rPr>
          <w:delText xml:space="preserve">          false,</w:delText>
        </w:r>
      </w:del>
    </w:p>
    <w:p w14:paraId="1CB63FEB" w14:textId="26DED3D9" w:rsidR="005579D5" w:rsidRPr="00381014" w:rsidDel="00FC0E8D" w:rsidRDefault="005579D5" w:rsidP="005579D5">
      <w:pPr>
        <w:spacing w:after="0" w:line="240" w:lineRule="exact"/>
        <w:rPr>
          <w:del w:id="4728" w:author="Yann Bourdeau" w:date="2014-02-06T16:23:00Z"/>
          <w:rFonts w:ascii="MS Reference Sans Serif" w:hAnsi="MS Reference Sans Serif"/>
          <w:szCs w:val="22"/>
          <w:lang w:val="en-CA"/>
        </w:rPr>
      </w:pPr>
      <w:del w:id="4729" w:author="Yann Bourdeau" w:date="2014-02-06T16:23:00Z">
        <w:r w:rsidRPr="00381014" w:rsidDel="00FC0E8D">
          <w:rPr>
            <w:rFonts w:ascii="MS Reference Sans Serif" w:hAnsi="MS Reference Sans Serif"/>
            <w:szCs w:val="22"/>
            <w:lang w:val="en-CA"/>
          </w:rPr>
          <w:delText xml:space="preserve">          false,</w:delText>
        </w:r>
      </w:del>
    </w:p>
    <w:p w14:paraId="16BEE65A" w14:textId="2798C874" w:rsidR="005579D5" w:rsidRPr="00381014" w:rsidDel="00FC0E8D" w:rsidRDefault="005579D5" w:rsidP="005579D5">
      <w:pPr>
        <w:spacing w:after="0" w:line="240" w:lineRule="exact"/>
        <w:rPr>
          <w:del w:id="4730" w:author="Yann Bourdeau" w:date="2014-02-06T16:23:00Z"/>
          <w:rFonts w:ascii="MS Reference Sans Serif" w:hAnsi="MS Reference Sans Serif"/>
          <w:szCs w:val="22"/>
          <w:lang w:val="en-CA"/>
        </w:rPr>
      </w:pPr>
      <w:del w:id="4731" w:author="Yann Bourdeau" w:date="2014-02-06T16:23:00Z">
        <w:r w:rsidRPr="00381014" w:rsidDel="00FC0E8D">
          <w:rPr>
            <w:rFonts w:ascii="MS Reference Sans Serif" w:hAnsi="MS Reference Sans Serif"/>
            <w:szCs w:val="22"/>
            <w:lang w:val="en-CA"/>
          </w:rPr>
          <w:delText xml:space="preserve">          false,</w:delText>
        </w:r>
      </w:del>
    </w:p>
    <w:p w14:paraId="3497C537" w14:textId="0C75E6E5" w:rsidR="005579D5" w:rsidRPr="00381014" w:rsidDel="00FC0E8D" w:rsidRDefault="005579D5" w:rsidP="005579D5">
      <w:pPr>
        <w:spacing w:after="0" w:line="240" w:lineRule="exact"/>
        <w:rPr>
          <w:del w:id="4732" w:author="Yann Bourdeau" w:date="2014-02-06T16:23:00Z"/>
          <w:rFonts w:ascii="MS Reference Sans Serif" w:hAnsi="MS Reference Sans Serif"/>
          <w:szCs w:val="22"/>
          <w:lang w:val="en-CA"/>
        </w:rPr>
      </w:pPr>
      <w:del w:id="4733" w:author="Yann Bourdeau" w:date="2014-02-06T16:23:00Z">
        <w:r w:rsidRPr="00381014" w:rsidDel="00FC0E8D">
          <w:rPr>
            <w:rFonts w:ascii="MS Reference Sans Serif" w:hAnsi="MS Reference Sans Serif"/>
            <w:szCs w:val="22"/>
            <w:lang w:val="en-CA"/>
          </w:rPr>
          <w:delText xml:space="preserve">          false,</w:delText>
        </w:r>
      </w:del>
    </w:p>
    <w:p w14:paraId="3D75A380" w14:textId="625245E1" w:rsidR="005579D5" w:rsidRPr="00381014" w:rsidDel="00FC0E8D" w:rsidRDefault="005579D5" w:rsidP="005579D5">
      <w:pPr>
        <w:spacing w:after="0" w:line="240" w:lineRule="exact"/>
        <w:rPr>
          <w:del w:id="4734" w:author="Yann Bourdeau" w:date="2014-02-06T16:23:00Z"/>
          <w:rFonts w:ascii="MS Reference Sans Serif" w:hAnsi="MS Reference Sans Serif"/>
          <w:szCs w:val="22"/>
          <w:lang w:val="en-CA"/>
        </w:rPr>
      </w:pPr>
      <w:del w:id="4735" w:author="Yann Bourdeau" w:date="2014-02-06T16:23:00Z">
        <w:r w:rsidRPr="00381014" w:rsidDel="00FC0E8D">
          <w:rPr>
            <w:rFonts w:ascii="MS Reference Sans Serif" w:hAnsi="MS Reference Sans Serif"/>
            <w:szCs w:val="22"/>
            <w:lang w:val="en-CA"/>
          </w:rPr>
          <w:delText xml:space="preserve">          "defaultvalue",</w:delText>
        </w:r>
      </w:del>
    </w:p>
    <w:p w14:paraId="650E3B24" w14:textId="51394120" w:rsidR="005579D5" w:rsidRPr="00381014" w:rsidDel="00FC0E8D" w:rsidRDefault="005579D5" w:rsidP="005579D5">
      <w:pPr>
        <w:spacing w:after="0" w:line="240" w:lineRule="exact"/>
        <w:rPr>
          <w:del w:id="4736" w:author="Yann Bourdeau" w:date="2014-02-06T16:23:00Z"/>
          <w:rFonts w:ascii="MS Reference Sans Serif" w:hAnsi="MS Reference Sans Serif"/>
          <w:szCs w:val="22"/>
          <w:lang w:val="en-CA"/>
        </w:rPr>
      </w:pPr>
      <w:del w:id="4737" w:author="Yann Bourdeau" w:date="2014-02-06T16:23:00Z">
        <w:r w:rsidRPr="00381014" w:rsidDel="00FC0E8D">
          <w:rPr>
            <w:rFonts w:ascii="MS Reference Sans Serif" w:hAnsi="MS Reference Sans Serif"/>
            <w:szCs w:val="22"/>
            <w:lang w:val="en-CA"/>
          </w:rPr>
          <w:delText xml:space="preserve">          false,</w:delText>
        </w:r>
      </w:del>
    </w:p>
    <w:p w14:paraId="6DFFC584" w14:textId="17C5EE9D" w:rsidR="005579D5" w:rsidRPr="00381014" w:rsidDel="00FC0E8D" w:rsidRDefault="005579D5" w:rsidP="005579D5">
      <w:pPr>
        <w:spacing w:after="0" w:line="240" w:lineRule="exact"/>
        <w:rPr>
          <w:del w:id="4738" w:author="Yann Bourdeau" w:date="2014-02-06T16:23:00Z"/>
          <w:rFonts w:ascii="MS Reference Sans Serif" w:hAnsi="MS Reference Sans Serif"/>
          <w:szCs w:val="22"/>
          <w:lang w:val="en-CA"/>
        </w:rPr>
      </w:pPr>
      <w:del w:id="4739" w:author="Yann Bourdeau" w:date="2014-02-06T16:23:00Z">
        <w:r w:rsidRPr="00381014" w:rsidDel="00FC0E8D">
          <w:rPr>
            <w:rFonts w:ascii="MS Reference Sans Serif" w:hAnsi="MS Reference Sans Serif"/>
            <w:szCs w:val="22"/>
            <w:lang w:val="en-CA"/>
          </w:rPr>
          <w:delText xml:space="preserve">          0,</w:delText>
        </w:r>
      </w:del>
    </w:p>
    <w:p w14:paraId="0849594F" w14:textId="372B4A6F" w:rsidR="005579D5" w:rsidRPr="00381014" w:rsidDel="00FC0E8D" w:rsidRDefault="005579D5" w:rsidP="005579D5">
      <w:pPr>
        <w:spacing w:after="0" w:line="240" w:lineRule="exact"/>
        <w:rPr>
          <w:del w:id="4740" w:author="Yann Bourdeau" w:date="2014-02-06T16:23:00Z"/>
          <w:rFonts w:ascii="MS Reference Sans Serif" w:hAnsi="MS Reference Sans Serif"/>
          <w:szCs w:val="22"/>
          <w:lang w:val="en-CA"/>
        </w:rPr>
      </w:pPr>
      <w:del w:id="4741" w:author="Yann Bourdeau" w:date="2014-02-06T16:23:00Z">
        <w:r w:rsidRPr="00381014" w:rsidDel="00FC0E8D">
          <w:rPr>
            <w:rFonts w:ascii="MS Reference Sans Serif" w:hAnsi="MS Reference Sans Serif"/>
            <w:szCs w:val="22"/>
            <w:lang w:val="en-CA"/>
          </w:rPr>
          <w:delText xml:space="preserve">          0,</w:delText>
        </w:r>
      </w:del>
    </w:p>
    <w:p w14:paraId="00F3E506" w14:textId="4E272D17" w:rsidR="005579D5" w:rsidRPr="00381014" w:rsidDel="00FC0E8D" w:rsidRDefault="005579D5" w:rsidP="005579D5">
      <w:pPr>
        <w:spacing w:after="0" w:line="240" w:lineRule="exact"/>
        <w:rPr>
          <w:del w:id="4742" w:author="Yann Bourdeau" w:date="2014-02-06T16:23:00Z"/>
          <w:rFonts w:ascii="MS Reference Sans Serif" w:hAnsi="MS Reference Sans Serif"/>
          <w:szCs w:val="22"/>
          <w:lang w:val="en-CA"/>
        </w:rPr>
      </w:pPr>
      <w:del w:id="4743" w:author="Yann Bourdeau" w:date="2014-02-06T16:23:00Z">
        <w:r w:rsidRPr="00381014" w:rsidDel="00FC0E8D">
          <w:rPr>
            <w:rFonts w:ascii="MS Reference Sans Serif" w:hAnsi="MS Reference Sans Serif"/>
            <w:szCs w:val="22"/>
            <w:lang w:val="en-CA"/>
          </w:rPr>
          <w:delText xml:space="preserve">          0));</w:delText>
        </w:r>
      </w:del>
    </w:p>
    <w:p w14:paraId="27A5C8EF" w14:textId="4FF9A57E" w:rsidR="005579D5" w:rsidRPr="00381014" w:rsidDel="00FC0E8D" w:rsidRDefault="005579D5" w:rsidP="005579D5">
      <w:pPr>
        <w:spacing w:after="0" w:line="240" w:lineRule="exact"/>
        <w:rPr>
          <w:del w:id="4744" w:author="Yann Bourdeau" w:date="2014-02-06T16:23:00Z"/>
          <w:rFonts w:ascii="MS Reference Sans Serif" w:hAnsi="MS Reference Sans Serif"/>
          <w:szCs w:val="22"/>
          <w:lang w:val="en-CA"/>
        </w:rPr>
      </w:pPr>
    </w:p>
    <w:p w14:paraId="1E1A43AE" w14:textId="6334D2B1" w:rsidR="005579D5" w:rsidRPr="00381014" w:rsidDel="00FC0E8D" w:rsidRDefault="005579D5" w:rsidP="005579D5">
      <w:pPr>
        <w:spacing w:after="0" w:line="240" w:lineRule="exact"/>
        <w:rPr>
          <w:del w:id="4745" w:author="Yann Bourdeau" w:date="2014-02-06T16:23:00Z"/>
          <w:rFonts w:ascii="MS Reference Sans Serif" w:hAnsi="MS Reference Sans Serif"/>
          <w:szCs w:val="22"/>
          <w:lang w:val="en-CA"/>
        </w:rPr>
      </w:pPr>
      <w:del w:id="4746" w:author="Yann Bourdeau" w:date="2014-02-06T16:23:00Z">
        <w:r w:rsidRPr="00381014" w:rsidDel="00FC0E8D">
          <w:rPr>
            <w:rFonts w:ascii="MS Reference Sans Serif" w:hAnsi="MS Reference Sans Serif"/>
            <w:szCs w:val="22"/>
            <w:lang w:val="en-CA"/>
          </w:rPr>
          <w:tab/>
          <w:delText>fi.insert</w:delText>
        </w:r>
      </w:del>
    </w:p>
    <w:p w14:paraId="70A33ACB" w14:textId="665EA7FE" w:rsidR="005579D5" w:rsidRPr="00381014" w:rsidDel="00FC0E8D" w:rsidRDefault="005579D5" w:rsidP="005579D5">
      <w:pPr>
        <w:spacing w:after="0" w:line="240" w:lineRule="exact"/>
        <w:rPr>
          <w:del w:id="4747" w:author="Yann Bourdeau" w:date="2014-02-06T16:23:00Z"/>
          <w:rFonts w:ascii="MS Reference Sans Serif" w:hAnsi="MS Reference Sans Serif"/>
          <w:szCs w:val="22"/>
          <w:lang w:val="en-CA"/>
        </w:rPr>
      </w:pPr>
      <w:del w:id="4748" w:author="Yann Bourdeau" w:date="2014-02-06T16:23:00Z">
        <w:r w:rsidRPr="00381014" w:rsidDel="00FC0E8D">
          <w:rPr>
            <w:rFonts w:ascii="MS Reference Sans Serif" w:hAnsi="MS Reference Sans Serif"/>
            <w:szCs w:val="22"/>
            <w:lang w:val="en-CA"/>
          </w:rPr>
          <w:delText xml:space="preserve">        (blueslice::policy::profile::FieldInfo</w:delText>
        </w:r>
      </w:del>
    </w:p>
    <w:p w14:paraId="4113785E" w14:textId="68BCAA9D" w:rsidR="005579D5" w:rsidRPr="00381014" w:rsidDel="00FC0E8D" w:rsidRDefault="005579D5" w:rsidP="005579D5">
      <w:pPr>
        <w:spacing w:after="0" w:line="240" w:lineRule="exact"/>
        <w:rPr>
          <w:del w:id="4749" w:author="Yann Bourdeau" w:date="2014-02-06T16:23:00Z"/>
          <w:rFonts w:ascii="MS Reference Sans Serif" w:hAnsi="MS Reference Sans Serif"/>
          <w:szCs w:val="22"/>
          <w:lang w:val="en-CA"/>
        </w:rPr>
      </w:pPr>
      <w:del w:id="4750" w:author="Yann Bourdeau" w:date="2014-02-06T16:23:00Z">
        <w:r w:rsidRPr="00381014" w:rsidDel="00FC0E8D">
          <w:rPr>
            <w:rFonts w:ascii="MS Reference Sans Serif" w:hAnsi="MS Reference Sans Serif"/>
            <w:szCs w:val="22"/>
            <w:lang w:val="en-CA"/>
          </w:rPr>
          <w:delText xml:space="preserve">         ((EAttribute)2, "name2",</w:delText>
        </w:r>
      </w:del>
    </w:p>
    <w:p w14:paraId="22FD7EB3" w14:textId="3E8FC044" w:rsidR="005579D5" w:rsidRPr="00381014" w:rsidDel="00FC0E8D" w:rsidRDefault="005579D5" w:rsidP="005579D5">
      <w:pPr>
        <w:spacing w:after="0" w:line="240" w:lineRule="exact"/>
        <w:rPr>
          <w:del w:id="4751" w:author="Yann Bourdeau" w:date="2014-02-06T16:23:00Z"/>
          <w:rFonts w:ascii="MS Reference Sans Serif" w:hAnsi="MS Reference Sans Serif"/>
          <w:szCs w:val="22"/>
          <w:lang w:val="en-CA"/>
        </w:rPr>
      </w:pPr>
      <w:del w:id="4752" w:author="Yann Bourdeau" w:date="2014-02-06T16:23:00Z">
        <w:r w:rsidRPr="00381014" w:rsidDel="00FC0E8D">
          <w:rPr>
            <w:rFonts w:ascii="MS Reference Sans Serif" w:hAnsi="MS Reference Sans Serif"/>
            <w:szCs w:val="22"/>
            <w:lang w:val="en-CA"/>
          </w:rPr>
          <w:delText xml:space="preserve">          true,</w:delText>
        </w:r>
      </w:del>
    </w:p>
    <w:p w14:paraId="71F2569E" w14:textId="5ABA2946" w:rsidR="005579D5" w:rsidRPr="00381014" w:rsidDel="00FC0E8D" w:rsidRDefault="005579D5" w:rsidP="005579D5">
      <w:pPr>
        <w:spacing w:after="0" w:line="240" w:lineRule="exact"/>
        <w:rPr>
          <w:del w:id="4753" w:author="Yann Bourdeau" w:date="2014-02-06T16:23:00Z"/>
          <w:rFonts w:ascii="MS Reference Sans Serif" w:hAnsi="MS Reference Sans Serif"/>
          <w:szCs w:val="22"/>
          <w:lang w:val="en-CA"/>
        </w:rPr>
      </w:pPr>
      <w:del w:id="4754" w:author="Yann Bourdeau" w:date="2014-02-06T16:23:00Z">
        <w:r w:rsidRPr="00381014" w:rsidDel="00FC0E8D">
          <w:rPr>
            <w:rFonts w:ascii="MS Reference Sans Serif" w:hAnsi="MS Reference Sans Serif"/>
            <w:szCs w:val="22"/>
            <w:lang w:val="en-CA"/>
          </w:rPr>
          <w:delText xml:space="preserve">          false,</w:delText>
        </w:r>
      </w:del>
    </w:p>
    <w:p w14:paraId="78F1D113" w14:textId="2FB99468" w:rsidR="005579D5" w:rsidRPr="00381014" w:rsidDel="00FC0E8D" w:rsidRDefault="005579D5" w:rsidP="005579D5">
      <w:pPr>
        <w:spacing w:after="0" w:line="240" w:lineRule="exact"/>
        <w:rPr>
          <w:del w:id="4755" w:author="Yann Bourdeau" w:date="2014-02-06T16:23:00Z"/>
          <w:rFonts w:ascii="MS Reference Sans Serif" w:hAnsi="MS Reference Sans Serif"/>
          <w:szCs w:val="22"/>
          <w:lang w:val="en-CA"/>
        </w:rPr>
      </w:pPr>
      <w:del w:id="4756" w:author="Yann Bourdeau" w:date="2014-02-06T16:23:00Z">
        <w:r w:rsidRPr="00381014" w:rsidDel="00FC0E8D">
          <w:rPr>
            <w:rFonts w:ascii="MS Reference Sans Serif" w:hAnsi="MS Reference Sans Serif"/>
            <w:szCs w:val="22"/>
            <w:lang w:val="en-CA"/>
          </w:rPr>
          <w:delText xml:space="preserve">          false,</w:delText>
        </w:r>
      </w:del>
    </w:p>
    <w:p w14:paraId="6FEEB279" w14:textId="14AFA3A4" w:rsidR="005579D5" w:rsidRPr="00381014" w:rsidDel="00FC0E8D" w:rsidRDefault="005579D5" w:rsidP="005579D5">
      <w:pPr>
        <w:spacing w:after="0" w:line="240" w:lineRule="exact"/>
        <w:rPr>
          <w:del w:id="4757" w:author="Yann Bourdeau" w:date="2014-02-06T16:23:00Z"/>
          <w:rFonts w:ascii="MS Reference Sans Serif" w:hAnsi="MS Reference Sans Serif"/>
          <w:szCs w:val="22"/>
          <w:lang w:val="en-CA"/>
        </w:rPr>
      </w:pPr>
      <w:del w:id="4758" w:author="Yann Bourdeau" w:date="2014-02-06T16:23:00Z">
        <w:r w:rsidRPr="00381014" w:rsidDel="00FC0E8D">
          <w:rPr>
            <w:rFonts w:ascii="MS Reference Sans Serif" w:hAnsi="MS Reference Sans Serif"/>
            <w:szCs w:val="22"/>
            <w:lang w:val="en-CA"/>
          </w:rPr>
          <w:delText xml:space="preserve">          false,</w:delText>
        </w:r>
      </w:del>
    </w:p>
    <w:p w14:paraId="3341AD71" w14:textId="0A55833D" w:rsidR="005579D5" w:rsidRPr="00381014" w:rsidDel="00FC0E8D" w:rsidRDefault="005579D5" w:rsidP="005579D5">
      <w:pPr>
        <w:spacing w:after="0" w:line="240" w:lineRule="exact"/>
        <w:rPr>
          <w:del w:id="4759" w:author="Yann Bourdeau" w:date="2014-02-06T16:23:00Z"/>
          <w:rFonts w:ascii="MS Reference Sans Serif" w:hAnsi="MS Reference Sans Serif"/>
          <w:szCs w:val="22"/>
          <w:lang w:val="en-CA"/>
        </w:rPr>
      </w:pPr>
      <w:del w:id="4760" w:author="Yann Bourdeau" w:date="2014-02-06T16:23:00Z">
        <w:r w:rsidRPr="00381014" w:rsidDel="00FC0E8D">
          <w:rPr>
            <w:rFonts w:ascii="MS Reference Sans Serif" w:hAnsi="MS Reference Sans Serif"/>
            <w:szCs w:val="22"/>
            <w:lang w:val="en-CA"/>
          </w:rPr>
          <w:delText xml:space="preserve">          false,</w:delText>
        </w:r>
      </w:del>
    </w:p>
    <w:p w14:paraId="79A787A9" w14:textId="2CDBE940" w:rsidR="005579D5" w:rsidRPr="00381014" w:rsidDel="00FC0E8D" w:rsidRDefault="005579D5" w:rsidP="005579D5">
      <w:pPr>
        <w:spacing w:after="0" w:line="240" w:lineRule="exact"/>
        <w:rPr>
          <w:del w:id="4761" w:author="Yann Bourdeau" w:date="2014-02-06T16:23:00Z"/>
          <w:rFonts w:ascii="MS Reference Sans Serif" w:hAnsi="MS Reference Sans Serif"/>
          <w:szCs w:val="22"/>
          <w:lang w:val="en-CA"/>
        </w:rPr>
      </w:pPr>
      <w:del w:id="4762" w:author="Yann Bourdeau" w:date="2014-02-06T16:23:00Z">
        <w:r w:rsidRPr="00381014" w:rsidDel="00FC0E8D">
          <w:rPr>
            <w:rFonts w:ascii="MS Reference Sans Serif" w:hAnsi="MS Reference Sans Serif"/>
            <w:szCs w:val="22"/>
            <w:lang w:val="en-CA"/>
          </w:rPr>
          <w:delText xml:space="preserve">          false,</w:delText>
        </w:r>
      </w:del>
    </w:p>
    <w:p w14:paraId="2B0C66C4" w14:textId="2DC3EF09" w:rsidR="005579D5" w:rsidRPr="00381014" w:rsidDel="00FC0E8D" w:rsidRDefault="005579D5" w:rsidP="005579D5">
      <w:pPr>
        <w:spacing w:after="0" w:line="240" w:lineRule="exact"/>
        <w:rPr>
          <w:del w:id="4763" w:author="Yann Bourdeau" w:date="2014-02-06T16:23:00Z"/>
          <w:rFonts w:ascii="MS Reference Sans Serif" w:hAnsi="MS Reference Sans Serif"/>
          <w:szCs w:val="22"/>
          <w:lang w:val="en-CA"/>
        </w:rPr>
      </w:pPr>
      <w:del w:id="4764" w:author="Yann Bourdeau" w:date="2014-02-06T16:23:00Z">
        <w:r w:rsidRPr="00381014" w:rsidDel="00FC0E8D">
          <w:rPr>
            <w:rFonts w:ascii="MS Reference Sans Serif" w:hAnsi="MS Reference Sans Serif"/>
            <w:szCs w:val="22"/>
            <w:lang w:val="en-CA"/>
          </w:rPr>
          <w:delText xml:space="preserve">          "defaultvalue",</w:delText>
        </w:r>
      </w:del>
    </w:p>
    <w:p w14:paraId="15CF3729" w14:textId="6E779B7C" w:rsidR="005579D5" w:rsidRPr="00381014" w:rsidDel="00FC0E8D" w:rsidRDefault="005579D5" w:rsidP="005579D5">
      <w:pPr>
        <w:spacing w:after="0" w:line="240" w:lineRule="exact"/>
        <w:rPr>
          <w:del w:id="4765" w:author="Yann Bourdeau" w:date="2014-02-06T16:23:00Z"/>
          <w:rFonts w:ascii="MS Reference Sans Serif" w:hAnsi="MS Reference Sans Serif"/>
          <w:szCs w:val="22"/>
          <w:lang w:val="en-CA"/>
        </w:rPr>
      </w:pPr>
      <w:del w:id="4766" w:author="Yann Bourdeau" w:date="2014-02-06T16:23:00Z">
        <w:r w:rsidRPr="00381014" w:rsidDel="00FC0E8D">
          <w:rPr>
            <w:rFonts w:ascii="MS Reference Sans Serif" w:hAnsi="MS Reference Sans Serif"/>
            <w:szCs w:val="22"/>
            <w:lang w:val="en-CA"/>
          </w:rPr>
          <w:delText xml:space="preserve">          false,</w:delText>
        </w:r>
      </w:del>
    </w:p>
    <w:p w14:paraId="4983DE16" w14:textId="519858EE" w:rsidR="005579D5" w:rsidRPr="00381014" w:rsidDel="00FC0E8D" w:rsidRDefault="005579D5" w:rsidP="005579D5">
      <w:pPr>
        <w:spacing w:after="0" w:line="240" w:lineRule="exact"/>
        <w:rPr>
          <w:del w:id="4767" w:author="Yann Bourdeau" w:date="2014-02-06T16:23:00Z"/>
          <w:rFonts w:ascii="MS Reference Sans Serif" w:hAnsi="MS Reference Sans Serif"/>
          <w:szCs w:val="22"/>
          <w:lang w:val="en-CA"/>
        </w:rPr>
      </w:pPr>
      <w:del w:id="4768" w:author="Yann Bourdeau" w:date="2014-02-06T16:23:00Z">
        <w:r w:rsidRPr="00381014" w:rsidDel="00FC0E8D">
          <w:rPr>
            <w:rFonts w:ascii="MS Reference Sans Serif" w:hAnsi="MS Reference Sans Serif"/>
            <w:szCs w:val="22"/>
            <w:lang w:val="en-CA"/>
          </w:rPr>
          <w:delText xml:space="preserve">          0,</w:delText>
        </w:r>
      </w:del>
    </w:p>
    <w:p w14:paraId="62EBC2B0" w14:textId="630D4ED0" w:rsidR="005579D5" w:rsidRPr="00381014" w:rsidDel="00FC0E8D" w:rsidRDefault="005579D5" w:rsidP="005579D5">
      <w:pPr>
        <w:spacing w:after="0" w:line="240" w:lineRule="exact"/>
        <w:rPr>
          <w:del w:id="4769" w:author="Yann Bourdeau" w:date="2014-02-06T16:23:00Z"/>
          <w:rFonts w:ascii="MS Reference Sans Serif" w:hAnsi="MS Reference Sans Serif"/>
          <w:szCs w:val="22"/>
          <w:lang w:val="en-CA"/>
        </w:rPr>
      </w:pPr>
      <w:del w:id="4770" w:author="Yann Bourdeau" w:date="2014-02-06T16:23:00Z">
        <w:r w:rsidRPr="00381014" w:rsidDel="00FC0E8D">
          <w:rPr>
            <w:rFonts w:ascii="MS Reference Sans Serif" w:hAnsi="MS Reference Sans Serif"/>
            <w:szCs w:val="22"/>
            <w:lang w:val="en-CA"/>
          </w:rPr>
          <w:delText xml:space="preserve">          0,</w:delText>
        </w:r>
      </w:del>
    </w:p>
    <w:p w14:paraId="0998CBD5" w14:textId="73964B68" w:rsidR="005579D5" w:rsidRPr="00381014" w:rsidDel="00FC0E8D" w:rsidRDefault="005579D5" w:rsidP="005579D5">
      <w:pPr>
        <w:spacing w:after="0" w:line="240" w:lineRule="exact"/>
        <w:rPr>
          <w:del w:id="4771" w:author="Yann Bourdeau" w:date="2014-02-06T16:23:00Z"/>
          <w:rFonts w:ascii="MS Reference Sans Serif" w:hAnsi="MS Reference Sans Serif"/>
          <w:szCs w:val="22"/>
          <w:lang w:val="en-CA"/>
        </w:rPr>
      </w:pPr>
      <w:del w:id="4772" w:author="Yann Bourdeau" w:date="2014-02-06T16:23:00Z">
        <w:r w:rsidRPr="00381014" w:rsidDel="00FC0E8D">
          <w:rPr>
            <w:rFonts w:ascii="MS Reference Sans Serif" w:hAnsi="MS Reference Sans Serif"/>
            <w:szCs w:val="22"/>
            <w:lang w:val="en-CA"/>
          </w:rPr>
          <w:delText xml:space="preserve">          0));</w:delText>
        </w:r>
      </w:del>
    </w:p>
    <w:p w14:paraId="45D06174" w14:textId="5B46D992" w:rsidR="005579D5" w:rsidRPr="00381014" w:rsidDel="00FC0E8D" w:rsidRDefault="005579D5" w:rsidP="005579D5">
      <w:pPr>
        <w:spacing w:after="0" w:line="240" w:lineRule="exact"/>
        <w:rPr>
          <w:del w:id="4773" w:author="Yann Bourdeau" w:date="2014-02-06T16:23:00Z"/>
          <w:rFonts w:ascii="MS Reference Sans Serif" w:hAnsi="MS Reference Sans Serif"/>
          <w:szCs w:val="22"/>
          <w:lang w:val="en-CA"/>
        </w:rPr>
      </w:pPr>
      <w:del w:id="4774"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r>
      </w:del>
    </w:p>
    <w:p w14:paraId="66376605" w14:textId="7ED015D0" w:rsidR="005579D5" w:rsidRPr="00381014" w:rsidDel="00FC0E8D" w:rsidRDefault="005579D5" w:rsidP="005579D5">
      <w:pPr>
        <w:spacing w:after="0" w:line="240" w:lineRule="exact"/>
        <w:rPr>
          <w:del w:id="4775" w:author="Yann Bourdeau" w:date="2014-02-06T16:23:00Z"/>
          <w:rFonts w:ascii="MS Reference Sans Serif" w:hAnsi="MS Reference Sans Serif"/>
          <w:szCs w:val="22"/>
          <w:lang w:val="en-CA"/>
        </w:rPr>
      </w:pPr>
      <w:del w:id="4776" w:author="Yann Bourdeau" w:date="2014-02-06T16:23:00Z">
        <w:r w:rsidRPr="00381014" w:rsidDel="00FC0E8D">
          <w:rPr>
            <w:rFonts w:ascii="MS Reference Sans Serif" w:hAnsi="MS Reference Sans Serif"/>
            <w:szCs w:val="22"/>
            <w:lang w:val="en-CA"/>
          </w:rPr>
          <w:tab/>
          <w:delText>fi.insert</w:delText>
        </w:r>
      </w:del>
    </w:p>
    <w:p w14:paraId="7651C792" w14:textId="61A7CD56" w:rsidR="005579D5" w:rsidRPr="00381014" w:rsidDel="00FC0E8D" w:rsidRDefault="005579D5" w:rsidP="005579D5">
      <w:pPr>
        <w:spacing w:after="0" w:line="240" w:lineRule="exact"/>
        <w:rPr>
          <w:del w:id="4777" w:author="Yann Bourdeau" w:date="2014-02-06T16:23:00Z"/>
          <w:rFonts w:ascii="MS Reference Sans Serif" w:hAnsi="MS Reference Sans Serif"/>
          <w:szCs w:val="22"/>
          <w:lang w:val="en-CA"/>
        </w:rPr>
      </w:pPr>
      <w:del w:id="4778" w:author="Yann Bourdeau" w:date="2014-02-06T16:23:00Z">
        <w:r w:rsidRPr="00381014" w:rsidDel="00FC0E8D">
          <w:rPr>
            <w:rFonts w:ascii="MS Reference Sans Serif" w:hAnsi="MS Reference Sans Serif"/>
            <w:szCs w:val="22"/>
            <w:lang w:val="en-CA"/>
          </w:rPr>
          <w:delText xml:space="preserve">        (blueslice::policy::profile::FieldInfo</w:delText>
        </w:r>
      </w:del>
    </w:p>
    <w:p w14:paraId="3A62329C" w14:textId="4748B889" w:rsidR="005579D5" w:rsidRPr="00381014" w:rsidDel="00FC0E8D" w:rsidRDefault="005579D5" w:rsidP="005579D5">
      <w:pPr>
        <w:spacing w:after="0" w:line="240" w:lineRule="exact"/>
        <w:rPr>
          <w:del w:id="4779" w:author="Yann Bourdeau" w:date="2014-02-06T16:23:00Z"/>
          <w:rFonts w:ascii="MS Reference Sans Serif" w:hAnsi="MS Reference Sans Serif"/>
          <w:szCs w:val="22"/>
          <w:lang w:val="en-CA"/>
        </w:rPr>
      </w:pPr>
      <w:del w:id="4780" w:author="Yann Bourdeau" w:date="2014-02-06T16:23:00Z">
        <w:r w:rsidRPr="00381014" w:rsidDel="00FC0E8D">
          <w:rPr>
            <w:rFonts w:ascii="MS Reference Sans Serif" w:hAnsi="MS Reference Sans Serif"/>
            <w:szCs w:val="22"/>
            <w:lang w:val="en-CA"/>
          </w:rPr>
          <w:delText xml:space="preserve">         ((EAttribute)3, "name3",</w:delText>
        </w:r>
      </w:del>
    </w:p>
    <w:p w14:paraId="643C6D33" w14:textId="58BDBCD0" w:rsidR="005579D5" w:rsidRPr="00381014" w:rsidDel="00FC0E8D" w:rsidRDefault="005579D5" w:rsidP="005579D5">
      <w:pPr>
        <w:spacing w:after="0" w:line="240" w:lineRule="exact"/>
        <w:rPr>
          <w:del w:id="4781" w:author="Yann Bourdeau" w:date="2014-02-06T16:23:00Z"/>
          <w:rFonts w:ascii="MS Reference Sans Serif" w:hAnsi="MS Reference Sans Serif"/>
          <w:szCs w:val="22"/>
          <w:lang w:val="en-CA"/>
        </w:rPr>
      </w:pPr>
      <w:del w:id="4782" w:author="Yann Bourdeau" w:date="2014-02-06T16:23:00Z">
        <w:r w:rsidRPr="00381014" w:rsidDel="00FC0E8D">
          <w:rPr>
            <w:rFonts w:ascii="MS Reference Sans Serif" w:hAnsi="MS Reference Sans Serif"/>
            <w:szCs w:val="22"/>
            <w:lang w:val="en-CA"/>
          </w:rPr>
          <w:delText xml:space="preserve">          false,</w:delText>
        </w:r>
      </w:del>
    </w:p>
    <w:p w14:paraId="7D363842" w14:textId="069439FE" w:rsidR="005579D5" w:rsidRPr="00381014" w:rsidDel="00FC0E8D" w:rsidRDefault="005579D5" w:rsidP="005579D5">
      <w:pPr>
        <w:spacing w:after="0" w:line="240" w:lineRule="exact"/>
        <w:rPr>
          <w:del w:id="4783" w:author="Yann Bourdeau" w:date="2014-02-06T16:23:00Z"/>
          <w:rFonts w:ascii="MS Reference Sans Serif" w:hAnsi="MS Reference Sans Serif"/>
          <w:szCs w:val="22"/>
          <w:lang w:val="en-CA"/>
        </w:rPr>
      </w:pPr>
      <w:del w:id="4784" w:author="Yann Bourdeau" w:date="2014-02-06T16:23:00Z">
        <w:r w:rsidRPr="00381014" w:rsidDel="00FC0E8D">
          <w:rPr>
            <w:rFonts w:ascii="MS Reference Sans Serif" w:hAnsi="MS Reference Sans Serif"/>
            <w:szCs w:val="22"/>
            <w:lang w:val="en-CA"/>
          </w:rPr>
          <w:delText xml:space="preserve">          true,</w:delText>
        </w:r>
      </w:del>
    </w:p>
    <w:p w14:paraId="24192A0C" w14:textId="24448EF4" w:rsidR="005579D5" w:rsidRPr="00381014" w:rsidDel="00FC0E8D" w:rsidRDefault="005579D5" w:rsidP="005579D5">
      <w:pPr>
        <w:spacing w:after="0" w:line="240" w:lineRule="exact"/>
        <w:rPr>
          <w:del w:id="4785" w:author="Yann Bourdeau" w:date="2014-02-06T16:23:00Z"/>
          <w:rFonts w:ascii="MS Reference Sans Serif" w:hAnsi="MS Reference Sans Serif"/>
          <w:szCs w:val="22"/>
          <w:lang w:val="en-CA"/>
        </w:rPr>
      </w:pPr>
      <w:del w:id="4786" w:author="Yann Bourdeau" w:date="2014-02-06T16:23:00Z">
        <w:r w:rsidRPr="00381014" w:rsidDel="00FC0E8D">
          <w:rPr>
            <w:rFonts w:ascii="MS Reference Sans Serif" w:hAnsi="MS Reference Sans Serif"/>
            <w:szCs w:val="22"/>
            <w:lang w:val="en-CA"/>
          </w:rPr>
          <w:delText xml:space="preserve">          false,</w:delText>
        </w:r>
      </w:del>
    </w:p>
    <w:p w14:paraId="746EE1C0" w14:textId="5747E515" w:rsidR="005579D5" w:rsidRPr="00381014" w:rsidDel="00FC0E8D" w:rsidRDefault="005579D5" w:rsidP="005579D5">
      <w:pPr>
        <w:spacing w:after="0" w:line="240" w:lineRule="exact"/>
        <w:rPr>
          <w:del w:id="4787" w:author="Yann Bourdeau" w:date="2014-02-06T16:23:00Z"/>
          <w:rFonts w:ascii="MS Reference Sans Serif" w:hAnsi="MS Reference Sans Serif"/>
          <w:szCs w:val="22"/>
          <w:lang w:val="en-CA"/>
        </w:rPr>
      </w:pPr>
      <w:del w:id="4788" w:author="Yann Bourdeau" w:date="2014-02-06T16:23:00Z">
        <w:r w:rsidRPr="00381014" w:rsidDel="00FC0E8D">
          <w:rPr>
            <w:rFonts w:ascii="MS Reference Sans Serif" w:hAnsi="MS Reference Sans Serif"/>
            <w:szCs w:val="22"/>
            <w:lang w:val="en-CA"/>
          </w:rPr>
          <w:delText xml:space="preserve">          false,</w:delText>
        </w:r>
      </w:del>
    </w:p>
    <w:p w14:paraId="5CD78952" w14:textId="492C1C28" w:rsidR="005579D5" w:rsidRPr="00381014" w:rsidDel="00FC0E8D" w:rsidRDefault="005579D5" w:rsidP="005579D5">
      <w:pPr>
        <w:spacing w:after="0" w:line="240" w:lineRule="exact"/>
        <w:rPr>
          <w:del w:id="4789" w:author="Yann Bourdeau" w:date="2014-02-06T16:23:00Z"/>
          <w:rFonts w:ascii="MS Reference Sans Serif" w:hAnsi="MS Reference Sans Serif"/>
          <w:szCs w:val="22"/>
          <w:lang w:val="en-CA"/>
        </w:rPr>
      </w:pPr>
      <w:del w:id="4790" w:author="Yann Bourdeau" w:date="2014-02-06T16:23:00Z">
        <w:r w:rsidRPr="00381014" w:rsidDel="00FC0E8D">
          <w:rPr>
            <w:rFonts w:ascii="MS Reference Sans Serif" w:hAnsi="MS Reference Sans Serif"/>
            <w:szCs w:val="22"/>
            <w:lang w:val="en-CA"/>
          </w:rPr>
          <w:delText xml:space="preserve">          false,</w:delText>
        </w:r>
      </w:del>
    </w:p>
    <w:p w14:paraId="53BBF152" w14:textId="2825E198" w:rsidR="005579D5" w:rsidRPr="00381014" w:rsidDel="00FC0E8D" w:rsidRDefault="005579D5" w:rsidP="005579D5">
      <w:pPr>
        <w:spacing w:after="0" w:line="240" w:lineRule="exact"/>
        <w:rPr>
          <w:del w:id="4791" w:author="Yann Bourdeau" w:date="2014-02-06T16:23:00Z"/>
          <w:rFonts w:ascii="MS Reference Sans Serif" w:hAnsi="MS Reference Sans Serif"/>
          <w:szCs w:val="22"/>
          <w:lang w:val="en-CA"/>
        </w:rPr>
      </w:pPr>
      <w:del w:id="4792" w:author="Yann Bourdeau" w:date="2014-02-06T16:23:00Z">
        <w:r w:rsidRPr="00381014" w:rsidDel="00FC0E8D">
          <w:rPr>
            <w:rFonts w:ascii="MS Reference Sans Serif" w:hAnsi="MS Reference Sans Serif"/>
            <w:szCs w:val="22"/>
            <w:lang w:val="en-CA"/>
          </w:rPr>
          <w:delText xml:space="preserve">          false,</w:delText>
        </w:r>
      </w:del>
    </w:p>
    <w:p w14:paraId="6C25AB28" w14:textId="1C487C8E" w:rsidR="005579D5" w:rsidRPr="00381014" w:rsidDel="00FC0E8D" w:rsidRDefault="005579D5" w:rsidP="005579D5">
      <w:pPr>
        <w:spacing w:after="0" w:line="240" w:lineRule="exact"/>
        <w:rPr>
          <w:del w:id="4793" w:author="Yann Bourdeau" w:date="2014-02-06T16:23:00Z"/>
          <w:rFonts w:ascii="MS Reference Sans Serif" w:hAnsi="MS Reference Sans Serif"/>
          <w:szCs w:val="22"/>
          <w:lang w:val="en-CA"/>
        </w:rPr>
      </w:pPr>
      <w:del w:id="4794" w:author="Yann Bourdeau" w:date="2014-02-06T16:23:00Z">
        <w:r w:rsidRPr="00381014" w:rsidDel="00FC0E8D">
          <w:rPr>
            <w:rFonts w:ascii="MS Reference Sans Serif" w:hAnsi="MS Reference Sans Serif"/>
            <w:szCs w:val="22"/>
            <w:lang w:val="en-CA"/>
          </w:rPr>
          <w:delText xml:space="preserve">          "defaultvalue",</w:delText>
        </w:r>
      </w:del>
    </w:p>
    <w:p w14:paraId="7C240B99" w14:textId="40FEA161" w:rsidR="005579D5" w:rsidRPr="00381014" w:rsidDel="00FC0E8D" w:rsidRDefault="005579D5" w:rsidP="005579D5">
      <w:pPr>
        <w:spacing w:after="0" w:line="240" w:lineRule="exact"/>
        <w:rPr>
          <w:del w:id="4795" w:author="Yann Bourdeau" w:date="2014-02-06T16:23:00Z"/>
          <w:rFonts w:ascii="MS Reference Sans Serif" w:hAnsi="MS Reference Sans Serif"/>
          <w:szCs w:val="22"/>
          <w:lang w:val="en-CA"/>
        </w:rPr>
      </w:pPr>
      <w:del w:id="4796" w:author="Yann Bourdeau" w:date="2014-02-06T16:23:00Z">
        <w:r w:rsidRPr="00381014" w:rsidDel="00FC0E8D">
          <w:rPr>
            <w:rFonts w:ascii="MS Reference Sans Serif" w:hAnsi="MS Reference Sans Serif"/>
            <w:szCs w:val="22"/>
            <w:lang w:val="en-CA"/>
          </w:rPr>
          <w:delText xml:space="preserve">          false,</w:delText>
        </w:r>
      </w:del>
    </w:p>
    <w:p w14:paraId="0DDDE658" w14:textId="258D12D3" w:rsidR="005579D5" w:rsidRPr="00381014" w:rsidDel="00FC0E8D" w:rsidRDefault="005579D5" w:rsidP="005579D5">
      <w:pPr>
        <w:spacing w:after="0" w:line="240" w:lineRule="exact"/>
        <w:rPr>
          <w:del w:id="4797" w:author="Yann Bourdeau" w:date="2014-02-06T16:23:00Z"/>
          <w:rFonts w:ascii="MS Reference Sans Serif" w:hAnsi="MS Reference Sans Serif"/>
          <w:szCs w:val="22"/>
          <w:lang w:val="en-CA"/>
        </w:rPr>
      </w:pPr>
      <w:del w:id="4798" w:author="Yann Bourdeau" w:date="2014-02-06T16:23:00Z">
        <w:r w:rsidRPr="00381014" w:rsidDel="00FC0E8D">
          <w:rPr>
            <w:rFonts w:ascii="MS Reference Sans Serif" w:hAnsi="MS Reference Sans Serif"/>
            <w:szCs w:val="22"/>
            <w:lang w:val="en-CA"/>
          </w:rPr>
          <w:delText xml:space="preserve">          0,</w:delText>
        </w:r>
      </w:del>
    </w:p>
    <w:p w14:paraId="14DA77E4" w14:textId="1F2826DE" w:rsidR="005579D5" w:rsidRPr="00381014" w:rsidDel="00FC0E8D" w:rsidRDefault="005579D5" w:rsidP="005579D5">
      <w:pPr>
        <w:spacing w:after="0" w:line="240" w:lineRule="exact"/>
        <w:rPr>
          <w:del w:id="4799" w:author="Yann Bourdeau" w:date="2014-02-06T16:23:00Z"/>
          <w:rFonts w:ascii="MS Reference Sans Serif" w:hAnsi="MS Reference Sans Serif"/>
          <w:szCs w:val="22"/>
          <w:lang w:val="en-CA"/>
        </w:rPr>
      </w:pPr>
      <w:del w:id="4800" w:author="Yann Bourdeau" w:date="2014-02-06T16:23:00Z">
        <w:r w:rsidRPr="00381014" w:rsidDel="00FC0E8D">
          <w:rPr>
            <w:rFonts w:ascii="MS Reference Sans Serif" w:hAnsi="MS Reference Sans Serif"/>
            <w:szCs w:val="22"/>
            <w:lang w:val="en-CA"/>
          </w:rPr>
          <w:delText xml:space="preserve">          0,</w:delText>
        </w:r>
      </w:del>
    </w:p>
    <w:p w14:paraId="1C3628F7" w14:textId="46169E08" w:rsidR="005579D5" w:rsidRPr="00381014" w:rsidDel="00FC0E8D" w:rsidRDefault="005579D5" w:rsidP="005579D5">
      <w:pPr>
        <w:spacing w:after="0" w:line="240" w:lineRule="exact"/>
        <w:rPr>
          <w:del w:id="4801" w:author="Yann Bourdeau" w:date="2014-02-06T16:23:00Z"/>
          <w:rFonts w:ascii="MS Reference Sans Serif" w:hAnsi="MS Reference Sans Serif"/>
          <w:szCs w:val="22"/>
          <w:lang w:val="en-CA"/>
        </w:rPr>
      </w:pPr>
      <w:del w:id="4802" w:author="Yann Bourdeau" w:date="2014-02-06T16:23:00Z">
        <w:r w:rsidRPr="00381014" w:rsidDel="00FC0E8D">
          <w:rPr>
            <w:rFonts w:ascii="MS Reference Sans Serif" w:hAnsi="MS Reference Sans Serif"/>
            <w:szCs w:val="22"/>
            <w:lang w:val="en-CA"/>
          </w:rPr>
          <w:delText xml:space="preserve">          0));</w:delText>
        </w:r>
      </w:del>
    </w:p>
    <w:p w14:paraId="64CE5BFA" w14:textId="6CB981BB" w:rsidR="005579D5" w:rsidRPr="00381014" w:rsidDel="00FC0E8D" w:rsidRDefault="005579D5" w:rsidP="005579D5">
      <w:pPr>
        <w:spacing w:after="0" w:line="240" w:lineRule="exact"/>
        <w:rPr>
          <w:del w:id="4803" w:author="Yann Bourdeau" w:date="2014-02-06T16:23:00Z"/>
          <w:rFonts w:ascii="MS Reference Sans Serif" w:hAnsi="MS Reference Sans Serif"/>
          <w:szCs w:val="22"/>
          <w:lang w:val="en-CA"/>
        </w:rPr>
      </w:pPr>
    </w:p>
    <w:p w14:paraId="5BAB7443" w14:textId="1BAA6220" w:rsidR="005579D5" w:rsidRPr="00381014" w:rsidDel="00FC0E8D" w:rsidRDefault="005579D5" w:rsidP="005579D5">
      <w:pPr>
        <w:spacing w:after="0" w:line="240" w:lineRule="exact"/>
        <w:rPr>
          <w:del w:id="4804" w:author="Yann Bourdeau" w:date="2014-02-06T16:23:00Z"/>
          <w:rFonts w:ascii="MS Reference Sans Serif" w:hAnsi="MS Reference Sans Serif"/>
          <w:szCs w:val="22"/>
          <w:lang w:val="en-CA"/>
        </w:rPr>
      </w:pPr>
      <w:del w:id="4805" w:author="Yann Bourdeau" w:date="2014-02-06T16:23:00Z">
        <w:r w:rsidRPr="00381014" w:rsidDel="00FC0E8D">
          <w:rPr>
            <w:rFonts w:ascii="MS Reference Sans Serif" w:hAnsi="MS Reference Sans Serif"/>
            <w:szCs w:val="22"/>
            <w:lang w:val="en-CA"/>
          </w:rPr>
          <w:tab/>
          <w:delText>fi.insert</w:delText>
        </w:r>
      </w:del>
    </w:p>
    <w:p w14:paraId="5B982480" w14:textId="2A7AEB37" w:rsidR="005579D5" w:rsidRPr="00381014" w:rsidDel="00FC0E8D" w:rsidRDefault="005579D5" w:rsidP="005579D5">
      <w:pPr>
        <w:spacing w:after="0" w:line="240" w:lineRule="exact"/>
        <w:rPr>
          <w:del w:id="4806" w:author="Yann Bourdeau" w:date="2014-02-06T16:23:00Z"/>
          <w:rFonts w:ascii="MS Reference Sans Serif" w:hAnsi="MS Reference Sans Serif"/>
          <w:szCs w:val="22"/>
          <w:lang w:val="en-CA"/>
        </w:rPr>
      </w:pPr>
      <w:del w:id="4807" w:author="Yann Bourdeau" w:date="2014-02-06T16:23:00Z">
        <w:r w:rsidRPr="00381014" w:rsidDel="00FC0E8D">
          <w:rPr>
            <w:rFonts w:ascii="MS Reference Sans Serif" w:hAnsi="MS Reference Sans Serif"/>
            <w:szCs w:val="22"/>
            <w:lang w:val="en-CA"/>
          </w:rPr>
          <w:delText xml:space="preserve">        (blueslice::policy::profile::FieldInfo</w:delText>
        </w:r>
      </w:del>
    </w:p>
    <w:p w14:paraId="76BD2D7F" w14:textId="7DE01A65" w:rsidR="005579D5" w:rsidRPr="00381014" w:rsidDel="00FC0E8D" w:rsidRDefault="005579D5" w:rsidP="005579D5">
      <w:pPr>
        <w:spacing w:after="0" w:line="240" w:lineRule="exact"/>
        <w:rPr>
          <w:del w:id="4808" w:author="Yann Bourdeau" w:date="2014-02-06T16:23:00Z"/>
          <w:rFonts w:ascii="MS Reference Sans Serif" w:hAnsi="MS Reference Sans Serif"/>
          <w:szCs w:val="22"/>
          <w:lang w:val="en-CA"/>
        </w:rPr>
      </w:pPr>
      <w:del w:id="4809" w:author="Yann Bourdeau" w:date="2014-02-06T16:23:00Z">
        <w:r w:rsidRPr="00381014" w:rsidDel="00FC0E8D">
          <w:rPr>
            <w:rFonts w:ascii="MS Reference Sans Serif" w:hAnsi="MS Reference Sans Serif"/>
            <w:szCs w:val="22"/>
            <w:lang w:val="en-CA"/>
          </w:rPr>
          <w:delText xml:space="preserve">         ((EAttribute)4, "name4",</w:delText>
        </w:r>
      </w:del>
    </w:p>
    <w:p w14:paraId="528749A9" w14:textId="4EED6EB2" w:rsidR="005579D5" w:rsidRPr="00381014" w:rsidDel="00FC0E8D" w:rsidRDefault="005579D5" w:rsidP="005579D5">
      <w:pPr>
        <w:spacing w:after="0" w:line="240" w:lineRule="exact"/>
        <w:rPr>
          <w:del w:id="4810" w:author="Yann Bourdeau" w:date="2014-02-06T16:23:00Z"/>
          <w:rFonts w:ascii="MS Reference Sans Serif" w:hAnsi="MS Reference Sans Serif"/>
          <w:szCs w:val="22"/>
          <w:lang w:val="en-CA"/>
        </w:rPr>
      </w:pPr>
      <w:del w:id="4811" w:author="Yann Bourdeau" w:date="2014-02-06T16:23:00Z">
        <w:r w:rsidRPr="00381014" w:rsidDel="00FC0E8D">
          <w:rPr>
            <w:rFonts w:ascii="MS Reference Sans Serif" w:hAnsi="MS Reference Sans Serif"/>
            <w:szCs w:val="22"/>
            <w:lang w:val="en-CA"/>
          </w:rPr>
          <w:delText xml:space="preserve">          false,</w:delText>
        </w:r>
      </w:del>
    </w:p>
    <w:p w14:paraId="2B21C139" w14:textId="2E8AA9CD" w:rsidR="005579D5" w:rsidRPr="00381014" w:rsidDel="00FC0E8D" w:rsidRDefault="005579D5" w:rsidP="005579D5">
      <w:pPr>
        <w:spacing w:after="0" w:line="240" w:lineRule="exact"/>
        <w:rPr>
          <w:del w:id="4812" w:author="Yann Bourdeau" w:date="2014-02-06T16:23:00Z"/>
          <w:rFonts w:ascii="MS Reference Sans Serif" w:hAnsi="MS Reference Sans Serif"/>
          <w:szCs w:val="22"/>
          <w:lang w:val="en-CA"/>
        </w:rPr>
      </w:pPr>
      <w:del w:id="4813" w:author="Yann Bourdeau" w:date="2014-02-06T16:23:00Z">
        <w:r w:rsidRPr="00381014" w:rsidDel="00FC0E8D">
          <w:rPr>
            <w:rFonts w:ascii="MS Reference Sans Serif" w:hAnsi="MS Reference Sans Serif"/>
            <w:szCs w:val="22"/>
            <w:lang w:val="en-CA"/>
          </w:rPr>
          <w:delText xml:space="preserve">          false,</w:delText>
        </w:r>
      </w:del>
    </w:p>
    <w:p w14:paraId="48FE5F9A" w14:textId="6D5A21FD" w:rsidR="005579D5" w:rsidRPr="00381014" w:rsidDel="00FC0E8D" w:rsidRDefault="005579D5" w:rsidP="005579D5">
      <w:pPr>
        <w:spacing w:after="0" w:line="240" w:lineRule="exact"/>
        <w:rPr>
          <w:del w:id="4814" w:author="Yann Bourdeau" w:date="2014-02-06T16:23:00Z"/>
          <w:rFonts w:ascii="MS Reference Sans Serif" w:hAnsi="MS Reference Sans Serif"/>
          <w:szCs w:val="22"/>
          <w:lang w:val="en-CA"/>
        </w:rPr>
      </w:pPr>
      <w:del w:id="4815" w:author="Yann Bourdeau" w:date="2014-02-06T16:23:00Z">
        <w:r w:rsidRPr="00381014" w:rsidDel="00FC0E8D">
          <w:rPr>
            <w:rFonts w:ascii="MS Reference Sans Serif" w:hAnsi="MS Reference Sans Serif"/>
            <w:szCs w:val="22"/>
            <w:lang w:val="en-CA"/>
          </w:rPr>
          <w:delText xml:space="preserve">          true,</w:delText>
        </w:r>
      </w:del>
    </w:p>
    <w:p w14:paraId="61A6841D" w14:textId="0ECC481D" w:rsidR="005579D5" w:rsidRPr="00381014" w:rsidDel="00FC0E8D" w:rsidRDefault="005579D5" w:rsidP="005579D5">
      <w:pPr>
        <w:spacing w:after="0" w:line="240" w:lineRule="exact"/>
        <w:rPr>
          <w:del w:id="4816" w:author="Yann Bourdeau" w:date="2014-02-06T16:23:00Z"/>
          <w:rFonts w:ascii="MS Reference Sans Serif" w:hAnsi="MS Reference Sans Serif"/>
          <w:szCs w:val="22"/>
          <w:lang w:val="en-CA"/>
        </w:rPr>
      </w:pPr>
      <w:del w:id="4817" w:author="Yann Bourdeau" w:date="2014-02-06T16:23:00Z">
        <w:r w:rsidRPr="00381014" w:rsidDel="00FC0E8D">
          <w:rPr>
            <w:rFonts w:ascii="MS Reference Sans Serif" w:hAnsi="MS Reference Sans Serif"/>
            <w:szCs w:val="22"/>
            <w:lang w:val="en-CA"/>
          </w:rPr>
          <w:delText xml:space="preserve">          false,</w:delText>
        </w:r>
      </w:del>
    </w:p>
    <w:p w14:paraId="4C273F53" w14:textId="1F28CD8D" w:rsidR="005579D5" w:rsidRPr="00381014" w:rsidDel="00FC0E8D" w:rsidRDefault="005579D5" w:rsidP="005579D5">
      <w:pPr>
        <w:spacing w:after="0" w:line="240" w:lineRule="exact"/>
        <w:rPr>
          <w:del w:id="4818" w:author="Yann Bourdeau" w:date="2014-02-06T16:23:00Z"/>
          <w:rFonts w:ascii="MS Reference Sans Serif" w:hAnsi="MS Reference Sans Serif"/>
          <w:szCs w:val="22"/>
          <w:lang w:val="en-CA"/>
        </w:rPr>
      </w:pPr>
      <w:del w:id="4819" w:author="Yann Bourdeau" w:date="2014-02-06T16:23:00Z">
        <w:r w:rsidRPr="00381014" w:rsidDel="00FC0E8D">
          <w:rPr>
            <w:rFonts w:ascii="MS Reference Sans Serif" w:hAnsi="MS Reference Sans Serif"/>
            <w:szCs w:val="22"/>
            <w:lang w:val="en-CA"/>
          </w:rPr>
          <w:delText xml:space="preserve">          false,</w:delText>
        </w:r>
      </w:del>
    </w:p>
    <w:p w14:paraId="18B5377C" w14:textId="05150029" w:rsidR="005579D5" w:rsidRPr="00381014" w:rsidDel="00FC0E8D" w:rsidRDefault="005579D5" w:rsidP="005579D5">
      <w:pPr>
        <w:spacing w:after="0" w:line="240" w:lineRule="exact"/>
        <w:rPr>
          <w:del w:id="4820" w:author="Yann Bourdeau" w:date="2014-02-06T16:23:00Z"/>
          <w:rFonts w:ascii="MS Reference Sans Serif" w:hAnsi="MS Reference Sans Serif"/>
          <w:szCs w:val="22"/>
          <w:lang w:val="en-CA"/>
        </w:rPr>
      </w:pPr>
      <w:del w:id="4821" w:author="Yann Bourdeau" w:date="2014-02-06T16:23:00Z">
        <w:r w:rsidRPr="00381014" w:rsidDel="00FC0E8D">
          <w:rPr>
            <w:rFonts w:ascii="MS Reference Sans Serif" w:hAnsi="MS Reference Sans Serif"/>
            <w:szCs w:val="22"/>
            <w:lang w:val="en-CA"/>
          </w:rPr>
          <w:delText xml:space="preserve">          false,</w:delText>
        </w:r>
      </w:del>
    </w:p>
    <w:p w14:paraId="7B1E4BD6" w14:textId="3BAE841D" w:rsidR="005579D5" w:rsidRPr="00381014" w:rsidDel="00FC0E8D" w:rsidRDefault="005579D5" w:rsidP="005579D5">
      <w:pPr>
        <w:spacing w:after="0" w:line="240" w:lineRule="exact"/>
        <w:rPr>
          <w:del w:id="4822" w:author="Yann Bourdeau" w:date="2014-02-06T16:23:00Z"/>
          <w:rFonts w:ascii="MS Reference Sans Serif" w:hAnsi="MS Reference Sans Serif"/>
          <w:szCs w:val="22"/>
          <w:lang w:val="en-CA"/>
        </w:rPr>
      </w:pPr>
      <w:del w:id="4823" w:author="Yann Bourdeau" w:date="2014-02-06T16:23:00Z">
        <w:r w:rsidRPr="00381014" w:rsidDel="00FC0E8D">
          <w:rPr>
            <w:rFonts w:ascii="MS Reference Sans Serif" w:hAnsi="MS Reference Sans Serif"/>
            <w:szCs w:val="22"/>
            <w:lang w:val="en-CA"/>
          </w:rPr>
          <w:delText xml:space="preserve">          "defaultvalue",</w:delText>
        </w:r>
      </w:del>
    </w:p>
    <w:p w14:paraId="54504EFF" w14:textId="2ECCB0B4" w:rsidR="005579D5" w:rsidRPr="00381014" w:rsidDel="00FC0E8D" w:rsidRDefault="005579D5" w:rsidP="005579D5">
      <w:pPr>
        <w:spacing w:after="0" w:line="240" w:lineRule="exact"/>
        <w:rPr>
          <w:del w:id="4824" w:author="Yann Bourdeau" w:date="2014-02-06T16:23:00Z"/>
          <w:rFonts w:ascii="MS Reference Sans Serif" w:hAnsi="MS Reference Sans Serif"/>
          <w:szCs w:val="22"/>
          <w:lang w:val="en-CA"/>
        </w:rPr>
      </w:pPr>
      <w:del w:id="4825" w:author="Yann Bourdeau" w:date="2014-02-06T16:23:00Z">
        <w:r w:rsidRPr="00381014" w:rsidDel="00FC0E8D">
          <w:rPr>
            <w:rFonts w:ascii="MS Reference Sans Serif" w:hAnsi="MS Reference Sans Serif"/>
            <w:szCs w:val="22"/>
            <w:lang w:val="en-CA"/>
          </w:rPr>
          <w:delText xml:space="preserve">          false,</w:delText>
        </w:r>
      </w:del>
    </w:p>
    <w:p w14:paraId="27F36906" w14:textId="09B73776" w:rsidR="005579D5" w:rsidRPr="00381014" w:rsidDel="00FC0E8D" w:rsidRDefault="005579D5" w:rsidP="005579D5">
      <w:pPr>
        <w:spacing w:after="0" w:line="240" w:lineRule="exact"/>
        <w:rPr>
          <w:del w:id="4826" w:author="Yann Bourdeau" w:date="2014-02-06T16:23:00Z"/>
          <w:rFonts w:ascii="MS Reference Sans Serif" w:hAnsi="MS Reference Sans Serif"/>
          <w:szCs w:val="22"/>
          <w:lang w:val="en-CA"/>
        </w:rPr>
      </w:pPr>
      <w:del w:id="4827" w:author="Yann Bourdeau" w:date="2014-02-06T16:23:00Z">
        <w:r w:rsidRPr="00381014" w:rsidDel="00FC0E8D">
          <w:rPr>
            <w:rFonts w:ascii="MS Reference Sans Serif" w:hAnsi="MS Reference Sans Serif"/>
            <w:szCs w:val="22"/>
            <w:lang w:val="en-CA"/>
          </w:rPr>
          <w:delText xml:space="preserve">          0,</w:delText>
        </w:r>
      </w:del>
    </w:p>
    <w:p w14:paraId="4010E398" w14:textId="64F6CCB5" w:rsidR="005579D5" w:rsidRPr="00381014" w:rsidDel="00FC0E8D" w:rsidRDefault="005579D5" w:rsidP="005579D5">
      <w:pPr>
        <w:spacing w:after="0" w:line="240" w:lineRule="exact"/>
        <w:rPr>
          <w:del w:id="4828" w:author="Yann Bourdeau" w:date="2014-02-06T16:23:00Z"/>
          <w:rFonts w:ascii="MS Reference Sans Serif" w:hAnsi="MS Reference Sans Serif"/>
          <w:szCs w:val="22"/>
          <w:lang w:val="en-CA"/>
        </w:rPr>
      </w:pPr>
      <w:del w:id="4829" w:author="Yann Bourdeau" w:date="2014-02-06T16:23:00Z">
        <w:r w:rsidRPr="00381014" w:rsidDel="00FC0E8D">
          <w:rPr>
            <w:rFonts w:ascii="MS Reference Sans Serif" w:hAnsi="MS Reference Sans Serif"/>
            <w:szCs w:val="22"/>
            <w:lang w:val="en-CA"/>
          </w:rPr>
          <w:delText xml:space="preserve">          0,</w:delText>
        </w:r>
      </w:del>
    </w:p>
    <w:p w14:paraId="62F824F2" w14:textId="1A11CB14" w:rsidR="005579D5" w:rsidRPr="00381014" w:rsidDel="00FC0E8D" w:rsidRDefault="005579D5" w:rsidP="005579D5">
      <w:pPr>
        <w:spacing w:after="0" w:line="240" w:lineRule="exact"/>
        <w:rPr>
          <w:del w:id="4830" w:author="Yann Bourdeau" w:date="2014-02-06T16:23:00Z"/>
          <w:rFonts w:ascii="MS Reference Sans Serif" w:hAnsi="MS Reference Sans Serif"/>
          <w:szCs w:val="22"/>
          <w:lang w:val="en-CA"/>
        </w:rPr>
      </w:pPr>
      <w:del w:id="4831" w:author="Yann Bourdeau" w:date="2014-02-06T16:23:00Z">
        <w:r w:rsidRPr="00381014" w:rsidDel="00FC0E8D">
          <w:rPr>
            <w:rFonts w:ascii="MS Reference Sans Serif" w:hAnsi="MS Reference Sans Serif"/>
            <w:szCs w:val="22"/>
            <w:lang w:val="en-CA"/>
          </w:rPr>
          <w:delText xml:space="preserve">          0));</w:delText>
        </w:r>
      </w:del>
    </w:p>
    <w:p w14:paraId="64AE32E0" w14:textId="37A875A3" w:rsidR="005579D5" w:rsidRPr="00381014" w:rsidDel="00FC0E8D" w:rsidRDefault="005579D5" w:rsidP="005579D5">
      <w:pPr>
        <w:spacing w:after="0" w:line="240" w:lineRule="exact"/>
        <w:rPr>
          <w:del w:id="4832" w:author="Yann Bourdeau" w:date="2014-02-06T16:23:00Z"/>
          <w:rFonts w:ascii="MS Reference Sans Serif" w:hAnsi="MS Reference Sans Serif"/>
          <w:szCs w:val="22"/>
          <w:lang w:val="en-CA"/>
        </w:rPr>
      </w:pPr>
    </w:p>
    <w:p w14:paraId="09E2A8D9" w14:textId="5E1EA35E" w:rsidR="005579D5" w:rsidRPr="00381014" w:rsidDel="00FC0E8D" w:rsidRDefault="005579D5" w:rsidP="005579D5">
      <w:pPr>
        <w:spacing w:after="0" w:line="240" w:lineRule="exact"/>
        <w:rPr>
          <w:del w:id="4833" w:author="Yann Bourdeau" w:date="2014-02-06T16:23:00Z"/>
          <w:rFonts w:ascii="MS Reference Sans Serif" w:hAnsi="MS Reference Sans Serif"/>
          <w:szCs w:val="22"/>
          <w:lang w:val="en-CA"/>
        </w:rPr>
      </w:pPr>
      <w:del w:id="4834" w:author="Yann Bourdeau" w:date="2014-02-06T16:23:00Z">
        <w:r w:rsidRPr="00381014" w:rsidDel="00FC0E8D">
          <w:rPr>
            <w:rFonts w:ascii="MS Reference Sans Serif" w:hAnsi="MS Reference Sans Serif"/>
            <w:szCs w:val="22"/>
            <w:lang w:val="en-CA"/>
          </w:rPr>
          <w:tab/>
          <w:delText>fi.insert</w:delText>
        </w:r>
      </w:del>
    </w:p>
    <w:p w14:paraId="57744EC5" w14:textId="16085C01" w:rsidR="005579D5" w:rsidRPr="00381014" w:rsidDel="00FC0E8D" w:rsidRDefault="005579D5" w:rsidP="005579D5">
      <w:pPr>
        <w:spacing w:after="0" w:line="240" w:lineRule="exact"/>
        <w:rPr>
          <w:del w:id="4835" w:author="Yann Bourdeau" w:date="2014-02-06T16:23:00Z"/>
          <w:rFonts w:ascii="MS Reference Sans Serif" w:hAnsi="MS Reference Sans Serif"/>
          <w:szCs w:val="22"/>
          <w:lang w:val="en-CA"/>
        </w:rPr>
      </w:pPr>
      <w:del w:id="4836" w:author="Yann Bourdeau" w:date="2014-02-06T16:23:00Z">
        <w:r w:rsidRPr="00381014" w:rsidDel="00FC0E8D">
          <w:rPr>
            <w:rFonts w:ascii="MS Reference Sans Serif" w:hAnsi="MS Reference Sans Serif"/>
            <w:szCs w:val="22"/>
            <w:lang w:val="en-CA"/>
          </w:rPr>
          <w:delText xml:space="preserve">        (blueslice::policy::profile::FieldInfo</w:delText>
        </w:r>
      </w:del>
    </w:p>
    <w:p w14:paraId="23FEAF6A" w14:textId="779D8BD4" w:rsidR="005579D5" w:rsidRPr="00381014" w:rsidDel="00FC0E8D" w:rsidRDefault="005579D5" w:rsidP="005579D5">
      <w:pPr>
        <w:spacing w:after="0" w:line="240" w:lineRule="exact"/>
        <w:rPr>
          <w:del w:id="4837" w:author="Yann Bourdeau" w:date="2014-02-06T16:23:00Z"/>
          <w:rFonts w:ascii="MS Reference Sans Serif" w:hAnsi="MS Reference Sans Serif"/>
          <w:szCs w:val="22"/>
          <w:lang w:val="en-CA"/>
        </w:rPr>
      </w:pPr>
      <w:del w:id="4838" w:author="Yann Bourdeau" w:date="2014-02-06T16:23:00Z">
        <w:r w:rsidRPr="00381014" w:rsidDel="00FC0E8D">
          <w:rPr>
            <w:rFonts w:ascii="MS Reference Sans Serif" w:hAnsi="MS Reference Sans Serif"/>
            <w:szCs w:val="22"/>
            <w:lang w:val="en-CA"/>
          </w:rPr>
          <w:delText xml:space="preserve">         ((EAttribute)5, "name5",</w:delText>
        </w:r>
      </w:del>
    </w:p>
    <w:p w14:paraId="7C9C32CC" w14:textId="0EDF4A68" w:rsidR="005579D5" w:rsidRPr="00381014" w:rsidDel="00FC0E8D" w:rsidRDefault="005579D5" w:rsidP="005579D5">
      <w:pPr>
        <w:spacing w:after="0" w:line="240" w:lineRule="exact"/>
        <w:rPr>
          <w:del w:id="4839" w:author="Yann Bourdeau" w:date="2014-02-06T16:23:00Z"/>
          <w:rFonts w:ascii="MS Reference Sans Serif" w:hAnsi="MS Reference Sans Serif"/>
          <w:szCs w:val="22"/>
          <w:lang w:val="en-CA"/>
        </w:rPr>
      </w:pPr>
      <w:del w:id="4840" w:author="Yann Bourdeau" w:date="2014-02-06T16:23:00Z">
        <w:r w:rsidRPr="00381014" w:rsidDel="00FC0E8D">
          <w:rPr>
            <w:rFonts w:ascii="MS Reference Sans Serif" w:hAnsi="MS Reference Sans Serif"/>
            <w:szCs w:val="22"/>
            <w:lang w:val="en-CA"/>
          </w:rPr>
          <w:delText xml:space="preserve">          false,</w:delText>
        </w:r>
      </w:del>
    </w:p>
    <w:p w14:paraId="0F55AC48" w14:textId="65F23FF4" w:rsidR="005579D5" w:rsidRPr="00381014" w:rsidDel="00FC0E8D" w:rsidRDefault="005579D5" w:rsidP="005579D5">
      <w:pPr>
        <w:spacing w:after="0" w:line="240" w:lineRule="exact"/>
        <w:rPr>
          <w:del w:id="4841" w:author="Yann Bourdeau" w:date="2014-02-06T16:23:00Z"/>
          <w:rFonts w:ascii="MS Reference Sans Serif" w:hAnsi="MS Reference Sans Serif"/>
          <w:szCs w:val="22"/>
          <w:lang w:val="en-CA"/>
        </w:rPr>
      </w:pPr>
      <w:del w:id="4842" w:author="Yann Bourdeau" w:date="2014-02-06T16:23:00Z">
        <w:r w:rsidRPr="00381014" w:rsidDel="00FC0E8D">
          <w:rPr>
            <w:rFonts w:ascii="MS Reference Sans Serif" w:hAnsi="MS Reference Sans Serif"/>
            <w:szCs w:val="22"/>
            <w:lang w:val="en-CA"/>
          </w:rPr>
          <w:delText xml:space="preserve">          false,</w:delText>
        </w:r>
      </w:del>
    </w:p>
    <w:p w14:paraId="64BEF67C" w14:textId="3B1FC455" w:rsidR="005579D5" w:rsidRPr="00381014" w:rsidDel="00FC0E8D" w:rsidRDefault="005579D5" w:rsidP="005579D5">
      <w:pPr>
        <w:spacing w:after="0" w:line="240" w:lineRule="exact"/>
        <w:rPr>
          <w:del w:id="4843" w:author="Yann Bourdeau" w:date="2014-02-06T16:23:00Z"/>
          <w:rFonts w:ascii="MS Reference Sans Serif" w:hAnsi="MS Reference Sans Serif"/>
          <w:szCs w:val="22"/>
          <w:lang w:val="en-CA"/>
        </w:rPr>
      </w:pPr>
      <w:del w:id="4844" w:author="Yann Bourdeau" w:date="2014-02-06T16:23:00Z">
        <w:r w:rsidRPr="00381014" w:rsidDel="00FC0E8D">
          <w:rPr>
            <w:rFonts w:ascii="MS Reference Sans Serif" w:hAnsi="MS Reference Sans Serif"/>
            <w:szCs w:val="22"/>
            <w:lang w:val="en-CA"/>
          </w:rPr>
          <w:delText xml:space="preserve">          false,</w:delText>
        </w:r>
      </w:del>
    </w:p>
    <w:p w14:paraId="0D02D2F5" w14:textId="5B0C4A23" w:rsidR="005579D5" w:rsidRPr="00381014" w:rsidDel="00FC0E8D" w:rsidRDefault="005579D5" w:rsidP="005579D5">
      <w:pPr>
        <w:spacing w:after="0" w:line="240" w:lineRule="exact"/>
        <w:rPr>
          <w:del w:id="4845" w:author="Yann Bourdeau" w:date="2014-02-06T16:23:00Z"/>
          <w:rFonts w:ascii="MS Reference Sans Serif" w:hAnsi="MS Reference Sans Serif"/>
          <w:szCs w:val="22"/>
          <w:lang w:val="en-CA"/>
        </w:rPr>
      </w:pPr>
      <w:del w:id="4846" w:author="Yann Bourdeau" w:date="2014-02-06T16:23:00Z">
        <w:r w:rsidRPr="00381014" w:rsidDel="00FC0E8D">
          <w:rPr>
            <w:rFonts w:ascii="MS Reference Sans Serif" w:hAnsi="MS Reference Sans Serif"/>
            <w:szCs w:val="22"/>
            <w:lang w:val="en-CA"/>
          </w:rPr>
          <w:delText xml:space="preserve">          true,</w:delText>
        </w:r>
      </w:del>
    </w:p>
    <w:p w14:paraId="4063C7A9" w14:textId="65872B84" w:rsidR="005579D5" w:rsidRPr="00381014" w:rsidDel="00FC0E8D" w:rsidRDefault="005579D5" w:rsidP="005579D5">
      <w:pPr>
        <w:spacing w:after="0" w:line="240" w:lineRule="exact"/>
        <w:rPr>
          <w:del w:id="4847" w:author="Yann Bourdeau" w:date="2014-02-06T16:23:00Z"/>
          <w:rFonts w:ascii="MS Reference Sans Serif" w:hAnsi="MS Reference Sans Serif"/>
          <w:szCs w:val="22"/>
          <w:lang w:val="en-CA"/>
        </w:rPr>
      </w:pPr>
      <w:del w:id="4848" w:author="Yann Bourdeau" w:date="2014-02-06T16:23:00Z">
        <w:r w:rsidRPr="00381014" w:rsidDel="00FC0E8D">
          <w:rPr>
            <w:rFonts w:ascii="MS Reference Sans Serif" w:hAnsi="MS Reference Sans Serif"/>
            <w:szCs w:val="22"/>
            <w:lang w:val="en-CA"/>
          </w:rPr>
          <w:delText xml:space="preserve">          false,</w:delText>
        </w:r>
      </w:del>
    </w:p>
    <w:p w14:paraId="4EEF833F" w14:textId="65F67B6E" w:rsidR="005579D5" w:rsidRPr="00381014" w:rsidDel="00FC0E8D" w:rsidRDefault="005579D5" w:rsidP="005579D5">
      <w:pPr>
        <w:spacing w:after="0" w:line="240" w:lineRule="exact"/>
        <w:rPr>
          <w:del w:id="4849" w:author="Yann Bourdeau" w:date="2014-02-06T16:23:00Z"/>
          <w:rFonts w:ascii="MS Reference Sans Serif" w:hAnsi="MS Reference Sans Serif"/>
          <w:szCs w:val="22"/>
          <w:lang w:val="en-CA"/>
        </w:rPr>
      </w:pPr>
      <w:del w:id="4850" w:author="Yann Bourdeau" w:date="2014-02-06T16:23:00Z">
        <w:r w:rsidRPr="00381014" w:rsidDel="00FC0E8D">
          <w:rPr>
            <w:rFonts w:ascii="MS Reference Sans Serif" w:hAnsi="MS Reference Sans Serif"/>
            <w:szCs w:val="22"/>
            <w:lang w:val="en-CA"/>
          </w:rPr>
          <w:delText xml:space="preserve">          false,</w:delText>
        </w:r>
      </w:del>
    </w:p>
    <w:p w14:paraId="558AF475" w14:textId="1F44F5ED" w:rsidR="005579D5" w:rsidRPr="00381014" w:rsidDel="00FC0E8D" w:rsidRDefault="005579D5" w:rsidP="005579D5">
      <w:pPr>
        <w:spacing w:after="0" w:line="240" w:lineRule="exact"/>
        <w:rPr>
          <w:del w:id="4851" w:author="Yann Bourdeau" w:date="2014-02-06T16:23:00Z"/>
          <w:rFonts w:ascii="MS Reference Sans Serif" w:hAnsi="MS Reference Sans Serif"/>
          <w:szCs w:val="22"/>
          <w:lang w:val="en-CA"/>
        </w:rPr>
      </w:pPr>
      <w:del w:id="4852" w:author="Yann Bourdeau" w:date="2014-02-06T16:23:00Z">
        <w:r w:rsidRPr="00381014" w:rsidDel="00FC0E8D">
          <w:rPr>
            <w:rFonts w:ascii="MS Reference Sans Serif" w:hAnsi="MS Reference Sans Serif"/>
            <w:szCs w:val="22"/>
            <w:lang w:val="en-CA"/>
          </w:rPr>
          <w:delText xml:space="preserve">          "defaultvalue",</w:delText>
        </w:r>
      </w:del>
    </w:p>
    <w:p w14:paraId="4ED10DE9" w14:textId="682BEAAA" w:rsidR="005579D5" w:rsidRPr="00381014" w:rsidDel="00FC0E8D" w:rsidRDefault="005579D5" w:rsidP="005579D5">
      <w:pPr>
        <w:spacing w:after="0" w:line="240" w:lineRule="exact"/>
        <w:rPr>
          <w:del w:id="4853" w:author="Yann Bourdeau" w:date="2014-02-06T16:23:00Z"/>
          <w:rFonts w:ascii="MS Reference Sans Serif" w:hAnsi="MS Reference Sans Serif"/>
          <w:szCs w:val="22"/>
          <w:lang w:val="en-CA"/>
        </w:rPr>
      </w:pPr>
      <w:del w:id="4854" w:author="Yann Bourdeau" w:date="2014-02-06T16:23:00Z">
        <w:r w:rsidRPr="00381014" w:rsidDel="00FC0E8D">
          <w:rPr>
            <w:rFonts w:ascii="MS Reference Sans Serif" w:hAnsi="MS Reference Sans Serif"/>
            <w:szCs w:val="22"/>
            <w:lang w:val="en-CA"/>
          </w:rPr>
          <w:delText xml:space="preserve">          false,</w:delText>
        </w:r>
      </w:del>
    </w:p>
    <w:p w14:paraId="450F8294" w14:textId="751A3AB1" w:rsidR="005579D5" w:rsidRPr="00381014" w:rsidDel="00FC0E8D" w:rsidRDefault="005579D5" w:rsidP="005579D5">
      <w:pPr>
        <w:spacing w:after="0" w:line="240" w:lineRule="exact"/>
        <w:rPr>
          <w:del w:id="4855" w:author="Yann Bourdeau" w:date="2014-02-06T16:23:00Z"/>
          <w:rFonts w:ascii="MS Reference Sans Serif" w:hAnsi="MS Reference Sans Serif"/>
          <w:szCs w:val="22"/>
          <w:lang w:val="en-CA"/>
        </w:rPr>
      </w:pPr>
      <w:del w:id="4856" w:author="Yann Bourdeau" w:date="2014-02-06T16:23:00Z">
        <w:r w:rsidRPr="00381014" w:rsidDel="00FC0E8D">
          <w:rPr>
            <w:rFonts w:ascii="MS Reference Sans Serif" w:hAnsi="MS Reference Sans Serif"/>
            <w:szCs w:val="22"/>
            <w:lang w:val="en-CA"/>
          </w:rPr>
          <w:delText xml:space="preserve">          0,</w:delText>
        </w:r>
      </w:del>
    </w:p>
    <w:p w14:paraId="7F1146EC" w14:textId="672BC840" w:rsidR="005579D5" w:rsidRPr="00381014" w:rsidDel="00FC0E8D" w:rsidRDefault="005579D5" w:rsidP="005579D5">
      <w:pPr>
        <w:spacing w:after="0" w:line="240" w:lineRule="exact"/>
        <w:rPr>
          <w:del w:id="4857" w:author="Yann Bourdeau" w:date="2014-02-06T16:23:00Z"/>
          <w:rFonts w:ascii="MS Reference Sans Serif" w:hAnsi="MS Reference Sans Serif"/>
          <w:szCs w:val="22"/>
          <w:lang w:val="en-CA"/>
        </w:rPr>
      </w:pPr>
      <w:del w:id="4858" w:author="Yann Bourdeau" w:date="2014-02-06T16:23:00Z">
        <w:r w:rsidRPr="00381014" w:rsidDel="00FC0E8D">
          <w:rPr>
            <w:rFonts w:ascii="MS Reference Sans Serif" w:hAnsi="MS Reference Sans Serif"/>
            <w:szCs w:val="22"/>
            <w:lang w:val="en-CA"/>
          </w:rPr>
          <w:delText xml:space="preserve">          0,</w:delText>
        </w:r>
      </w:del>
    </w:p>
    <w:p w14:paraId="54DABFCC" w14:textId="576386B8" w:rsidR="005579D5" w:rsidRPr="00381014" w:rsidDel="00FC0E8D" w:rsidRDefault="005579D5" w:rsidP="005579D5">
      <w:pPr>
        <w:spacing w:after="0" w:line="240" w:lineRule="exact"/>
        <w:rPr>
          <w:del w:id="4859" w:author="Yann Bourdeau" w:date="2014-02-06T16:23:00Z"/>
          <w:rFonts w:ascii="MS Reference Sans Serif" w:hAnsi="MS Reference Sans Serif"/>
          <w:szCs w:val="22"/>
          <w:lang w:val="en-CA"/>
        </w:rPr>
      </w:pPr>
      <w:del w:id="4860" w:author="Yann Bourdeau" w:date="2014-02-06T16:23:00Z">
        <w:r w:rsidRPr="00381014" w:rsidDel="00FC0E8D">
          <w:rPr>
            <w:rFonts w:ascii="MS Reference Sans Serif" w:hAnsi="MS Reference Sans Serif"/>
            <w:szCs w:val="22"/>
            <w:lang w:val="en-CA"/>
          </w:rPr>
          <w:delText xml:space="preserve">          0));</w:delText>
        </w:r>
      </w:del>
    </w:p>
    <w:p w14:paraId="66FCDCE2" w14:textId="20342267" w:rsidR="005579D5" w:rsidRPr="00381014" w:rsidDel="00FC0E8D" w:rsidRDefault="005579D5" w:rsidP="005579D5">
      <w:pPr>
        <w:spacing w:after="0" w:line="240" w:lineRule="exact"/>
        <w:rPr>
          <w:del w:id="4861" w:author="Yann Bourdeau" w:date="2014-02-06T16:23:00Z"/>
          <w:rFonts w:ascii="MS Reference Sans Serif" w:hAnsi="MS Reference Sans Serif"/>
          <w:szCs w:val="22"/>
          <w:lang w:val="en-CA"/>
        </w:rPr>
      </w:pPr>
    </w:p>
    <w:p w14:paraId="0DB2B9E6" w14:textId="48564E04" w:rsidR="005579D5" w:rsidRPr="00381014" w:rsidDel="00FC0E8D" w:rsidRDefault="005579D5" w:rsidP="005579D5">
      <w:pPr>
        <w:spacing w:after="0" w:line="240" w:lineRule="exact"/>
        <w:rPr>
          <w:del w:id="4862" w:author="Yann Bourdeau" w:date="2014-02-06T16:23:00Z"/>
          <w:rFonts w:ascii="MS Reference Sans Serif" w:hAnsi="MS Reference Sans Serif"/>
          <w:szCs w:val="22"/>
          <w:lang w:val="en-CA"/>
        </w:rPr>
      </w:pPr>
      <w:del w:id="4863" w:author="Yann Bourdeau" w:date="2014-02-06T16:23:00Z">
        <w:r w:rsidRPr="00381014" w:rsidDel="00FC0E8D">
          <w:rPr>
            <w:rFonts w:ascii="MS Reference Sans Serif" w:hAnsi="MS Reference Sans Serif"/>
            <w:szCs w:val="22"/>
            <w:lang w:val="en-CA"/>
          </w:rPr>
          <w:tab/>
          <w:delText>fi.insert</w:delText>
        </w:r>
      </w:del>
    </w:p>
    <w:p w14:paraId="1C926055" w14:textId="21B12794" w:rsidR="005579D5" w:rsidRPr="00381014" w:rsidDel="00FC0E8D" w:rsidRDefault="005579D5" w:rsidP="005579D5">
      <w:pPr>
        <w:spacing w:after="0" w:line="240" w:lineRule="exact"/>
        <w:rPr>
          <w:del w:id="4864" w:author="Yann Bourdeau" w:date="2014-02-06T16:23:00Z"/>
          <w:rFonts w:ascii="MS Reference Sans Serif" w:hAnsi="MS Reference Sans Serif"/>
          <w:szCs w:val="22"/>
          <w:lang w:val="en-CA"/>
        </w:rPr>
      </w:pPr>
      <w:del w:id="4865" w:author="Yann Bourdeau" w:date="2014-02-06T16:23:00Z">
        <w:r w:rsidRPr="00381014" w:rsidDel="00FC0E8D">
          <w:rPr>
            <w:rFonts w:ascii="MS Reference Sans Serif" w:hAnsi="MS Reference Sans Serif"/>
            <w:szCs w:val="22"/>
            <w:lang w:val="en-CA"/>
          </w:rPr>
          <w:delText xml:space="preserve">        (blueslice::policy::profile::FieldInfo</w:delText>
        </w:r>
      </w:del>
    </w:p>
    <w:p w14:paraId="36866410" w14:textId="7CDC233E" w:rsidR="005579D5" w:rsidRPr="00381014" w:rsidDel="00FC0E8D" w:rsidRDefault="005579D5" w:rsidP="005579D5">
      <w:pPr>
        <w:spacing w:after="0" w:line="240" w:lineRule="exact"/>
        <w:rPr>
          <w:del w:id="4866" w:author="Yann Bourdeau" w:date="2014-02-06T16:23:00Z"/>
          <w:rFonts w:ascii="MS Reference Sans Serif" w:hAnsi="MS Reference Sans Serif"/>
          <w:szCs w:val="22"/>
          <w:lang w:val="en-CA"/>
        </w:rPr>
      </w:pPr>
      <w:del w:id="4867" w:author="Yann Bourdeau" w:date="2014-02-06T16:23:00Z">
        <w:r w:rsidRPr="00381014" w:rsidDel="00FC0E8D">
          <w:rPr>
            <w:rFonts w:ascii="MS Reference Sans Serif" w:hAnsi="MS Reference Sans Serif"/>
            <w:szCs w:val="22"/>
            <w:lang w:val="en-CA"/>
          </w:rPr>
          <w:delText xml:space="preserve">         ((EAttribute)6, "name6",</w:delText>
        </w:r>
      </w:del>
    </w:p>
    <w:p w14:paraId="5CB982B7" w14:textId="6A8AA9BB" w:rsidR="005579D5" w:rsidRPr="00381014" w:rsidDel="00FC0E8D" w:rsidRDefault="005579D5" w:rsidP="005579D5">
      <w:pPr>
        <w:spacing w:after="0" w:line="240" w:lineRule="exact"/>
        <w:rPr>
          <w:del w:id="4868" w:author="Yann Bourdeau" w:date="2014-02-06T16:23:00Z"/>
          <w:rFonts w:ascii="MS Reference Sans Serif" w:hAnsi="MS Reference Sans Serif"/>
          <w:szCs w:val="22"/>
          <w:lang w:val="en-CA"/>
        </w:rPr>
      </w:pPr>
      <w:del w:id="4869" w:author="Yann Bourdeau" w:date="2014-02-06T16:23:00Z">
        <w:r w:rsidRPr="00381014" w:rsidDel="00FC0E8D">
          <w:rPr>
            <w:rFonts w:ascii="MS Reference Sans Serif" w:hAnsi="MS Reference Sans Serif"/>
            <w:szCs w:val="22"/>
            <w:lang w:val="en-CA"/>
          </w:rPr>
          <w:delText xml:space="preserve">          false,</w:delText>
        </w:r>
      </w:del>
    </w:p>
    <w:p w14:paraId="53D89C91" w14:textId="2C2D9323" w:rsidR="005579D5" w:rsidRPr="00381014" w:rsidDel="00FC0E8D" w:rsidRDefault="005579D5" w:rsidP="005579D5">
      <w:pPr>
        <w:spacing w:after="0" w:line="240" w:lineRule="exact"/>
        <w:rPr>
          <w:del w:id="4870" w:author="Yann Bourdeau" w:date="2014-02-06T16:23:00Z"/>
          <w:rFonts w:ascii="MS Reference Sans Serif" w:hAnsi="MS Reference Sans Serif"/>
          <w:szCs w:val="22"/>
          <w:lang w:val="en-CA"/>
        </w:rPr>
      </w:pPr>
      <w:del w:id="4871" w:author="Yann Bourdeau" w:date="2014-02-06T16:23:00Z">
        <w:r w:rsidRPr="00381014" w:rsidDel="00FC0E8D">
          <w:rPr>
            <w:rFonts w:ascii="MS Reference Sans Serif" w:hAnsi="MS Reference Sans Serif"/>
            <w:szCs w:val="22"/>
            <w:lang w:val="en-CA"/>
          </w:rPr>
          <w:delText xml:space="preserve">          false,</w:delText>
        </w:r>
      </w:del>
    </w:p>
    <w:p w14:paraId="37FB4AB5" w14:textId="006C75A6" w:rsidR="005579D5" w:rsidRPr="00381014" w:rsidDel="00FC0E8D" w:rsidRDefault="005579D5" w:rsidP="005579D5">
      <w:pPr>
        <w:spacing w:after="0" w:line="240" w:lineRule="exact"/>
        <w:rPr>
          <w:del w:id="4872" w:author="Yann Bourdeau" w:date="2014-02-06T16:23:00Z"/>
          <w:rFonts w:ascii="MS Reference Sans Serif" w:hAnsi="MS Reference Sans Serif"/>
          <w:szCs w:val="22"/>
          <w:lang w:val="en-CA"/>
        </w:rPr>
      </w:pPr>
      <w:del w:id="4873" w:author="Yann Bourdeau" w:date="2014-02-06T16:23:00Z">
        <w:r w:rsidRPr="00381014" w:rsidDel="00FC0E8D">
          <w:rPr>
            <w:rFonts w:ascii="MS Reference Sans Serif" w:hAnsi="MS Reference Sans Serif"/>
            <w:szCs w:val="22"/>
            <w:lang w:val="en-CA"/>
          </w:rPr>
          <w:delText xml:space="preserve">          false,</w:delText>
        </w:r>
      </w:del>
    </w:p>
    <w:p w14:paraId="3E6DC809" w14:textId="40739414" w:rsidR="005579D5" w:rsidRPr="00381014" w:rsidDel="00FC0E8D" w:rsidRDefault="005579D5" w:rsidP="005579D5">
      <w:pPr>
        <w:spacing w:after="0" w:line="240" w:lineRule="exact"/>
        <w:rPr>
          <w:del w:id="4874" w:author="Yann Bourdeau" w:date="2014-02-06T16:23:00Z"/>
          <w:rFonts w:ascii="MS Reference Sans Serif" w:hAnsi="MS Reference Sans Serif"/>
          <w:szCs w:val="22"/>
          <w:lang w:val="en-CA"/>
        </w:rPr>
      </w:pPr>
      <w:del w:id="4875" w:author="Yann Bourdeau" w:date="2014-02-06T16:23:00Z">
        <w:r w:rsidRPr="00381014" w:rsidDel="00FC0E8D">
          <w:rPr>
            <w:rFonts w:ascii="MS Reference Sans Serif" w:hAnsi="MS Reference Sans Serif"/>
            <w:szCs w:val="22"/>
            <w:lang w:val="en-CA"/>
          </w:rPr>
          <w:delText xml:space="preserve">          false,</w:delText>
        </w:r>
      </w:del>
    </w:p>
    <w:p w14:paraId="149FE9A6" w14:textId="220F48E2" w:rsidR="005579D5" w:rsidRPr="00381014" w:rsidDel="00FC0E8D" w:rsidRDefault="005579D5" w:rsidP="005579D5">
      <w:pPr>
        <w:spacing w:after="0" w:line="240" w:lineRule="exact"/>
        <w:rPr>
          <w:del w:id="4876" w:author="Yann Bourdeau" w:date="2014-02-06T16:23:00Z"/>
          <w:rFonts w:ascii="MS Reference Sans Serif" w:hAnsi="MS Reference Sans Serif"/>
          <w:szCs w:val="22"/>
          <w:lang w:val="en-CA"/>
        </w:rPr>
      </w:pPr>
      <w:del w:id="4877" w:author="Yann Bourdeau" w:date="2014-02-06T16:23:00Z">
        <w:r w:rsidRPr="00381014" w:rsidDel="00FC0E8D">
          <w:rPr>
            <w:rFonts w:ascii="MS Reference Sans Serif" w:hAnsi="MS Reference Sans Serif"/>
            <w:szCs w:val="22"/>
            <w:lang w:val="en-CA"/>
          </w:rPr>
          <w:delText xml:space="preserve">          true,</w:delText>
        </w:r>
      </w:del>
    </w:p>
    <w:p w14:paraId="55D339C1" w14:textId="25F70F32" w:rsidR="005579D5" w:rsidRPr="00381014" w:rsidDel="00FC0E8D" w:rsidRDefault="005579D5" w:rsidP="005579D5">
      <w:pPr>
        <w:spacing w:after="0" w:line="240" w:lineRule="exact"/>
        <w:rPr>
          <w:del w:id="4878" w:author="Yann Bourdeau" w:date="2014-02-06T16:23:00Z"/>
          <w:rFonts w:ascii="MS Reference Sans Serif" w:hAnsi="MS Reference Sans Serif"/>
          <w:szCs w:val="22"/>
          <w:lang w:val="en-CA"/>
        </w:rPr>
      </w:pPr>
      <w:del w:id="4879" w:author="Yann Bourdeau" w:date="2014-02-06T16:23:00Z">
        <w:r w:rsidRPr="00381014" w:rsidDel="00FC0E8D">
          <w:rPr>
            <w:rFonts w:ascii="MS Reference Sans Serif" w:hAnsi="MS Reference Sans Serif"/>
            <w:szCs w:val="22"/>
            <w:lang w:val="en-CA"/>
          </w:rPr>
          <w:delText xml:space="preserve">          false,</w:delText>
        </w:r>
      </w:del>
    </w:p>
    <w:p w14:paraId="235B80A6" w14:textId="5719B5E3" w:rsidR="005579D5" w:rsidRPr="00381014" w:rsidDel="00FC0E8D" w:rsidRDefault="005579D5" w:rsidP="005579D5">
      <w:pPr>
        <w:spacing w:after="0" w:line="240" w:lineRule="exact"/>
        <w:rPr>
          <w:del w:id="4880" w:author="Yann Bourdeau" w:date="2014-02-06T16:23:00Z"/>
          <w:rFonts w:ascii="MS Reference Sans Serif" w:hAnsi="MS Reference Sans Serif"/>
          <w:szCs w:val="22"/>
          <w:lang w:val="en-CA"/>
        </w:rPr>
      </w:pPr>
      <w:del w:id="4881" w:author="Yann Bourdeau" w:date="2014-02-06T16:23:00Z">
        <w:r w:rsidRPr="00381014" w:rsidDel="00FC0E8D">
          <w:rPr>
            <w:rFonts w:ascii="MS Reference Sans Serif" w:hAnsi="MS Reference Sans Serif"/>
            <w:szCs w:val="22"/>
            <w:lang w:val="en-CA"/>
          </w:rPr>
          <w:delText xml:space="preserve">          "defaultvalue",</w:delText>
        </w:r>
      </w:del>
    </w:p>
    <w:p w14:paraId="08632A7D" w14:textId="5A02B813" w:rsidR="005579D5" w:rsidRPr="00381014" w:rsidDel="00FC0E8D" w:rsidRDefault="005579D5" w:rsidP="005579D5">
      <w:pPr>
        <w:spacing w:after="0" w:line="240" w:lineRule="exact"/>
        <w:rPr>
          <w:del w:id="4882" w:author="Yann Bourdeau" w:date="2014-02-06T16:23:00Z"/>
          <w:rFonts w:ascii="MS Reference Sans Serif" w:hAnsi="MS Reference Sans Serif"/>
          <w:szCs w:val="22"/>
          <w:lang w:val="en-CA"/>
        </w:rPr>
      </w:pPr>
      <w:del w:id="4883" w:author="Yann Bourdeau" w:date="2014-02-06T16:23:00Z">
        <w:r w:rsidRPr="00381014" w:rsidDel="00FC0E8D">
          <w:rPr>
            <w:rFonts w:ascii="MS Reference Sans Serif" w:hAnsi="MS Reference Sans Serif"/>
            <w:szCs w:val="22"/>
            <w:lang w:val="en-CA"/>
          </w:rPr>
          <w:delText xml:space="preserve">          false,</w:delText>
        </w:r>
      </w:del>
    </w:p>
    <w:p w14:paraId="5F61AA24" w14:textId="3BAD9C67" w:rsidR="005579D5" w:rsidRPr="00381014" w:rsidDel="00FC0E8D" w:rsidRDefault="005579D5" w:rsidP="005579D5">
      <w:pPr>
        <w:spacing w:after="0" w:line="240" w:lineRule="exact"/>
        <w:rPr>
          <w:del w:id="4884" w:author="Yann Bourdeau" w:date="2014-02-06T16:23:00Z"/>
          <w:rFonts w:ascii="MS Reference Sans Serif" w:hAnsi="MS Reference Sans Serif"/>
          <w:szCs w:val="22"/>
          <w:lang w:val="en-CA"/>
        </w:rPr>
      </w:pPr>
      <w:del w:id="4885" w:author="Yann Bourdeau" w:date="2014-02-06T16:23:00Z">
        <w:r w:rsidRPr="00381014" w:rsidDel="00FC0E8D">
          <w:rPr>
            <w:rFonts w:ascii="MS Reference Sans Serif" w:hAnsi="MS Reference Sans Serif"/>
            <w:szCs w:val="22"/>
            <w:lang w:val="en-CA"/>
          </w:rPr>
          <w:delText xml:space="preserve">          0,</w:delText>
        </w:r>
      </w:del>
    </w:p>
    <w:p w14:paraId="40C911C7" w14:textId="0F89DADD" w:rsidR="005579D5" w:rsidRPr="00381014" w:rsidDel="00FC0E8D" w:rsidRDefault="005579D5" w:rsidP="005579D5">
      <w:pPr>
        <w:spacing w:after="0" w:line="240" w:lineRule="exact"/>
        <w:rPr>
          <w:del w:id="4886" w:author="Yann Bourdeau" w:date="2014-02-06T16:23:00Z"/>
          <w:rFonts w:ascii="MS Reference Sans Serif" w:hAnsi="MS Reference Sans Serif"/>
          <w:szCs w:val="22"/>
          <w:lang w:val="en-CA"/>
        </w:rPr>
      </w:pPr>
      <w:del w:id="4887" w:author="Yann Bourdeau" w:date="2014-02-06T16:23:00Z">
        <w:r w:rsidRPr="00381014" w:rsidDel="00FC0E8D">
          <w:rPr>
            <w:rFonts w:ascii="MS Reference Sans Serif" w:hAnsi="MS Reference Sans Serif"/>
            <w:szCs w:val="22"/>
            <w:lang w:val="en-CA"/>
          </w:rPr>
          <w:delText xml:space="preserve">          0,</w:delText>
        </w:r>
      </w:del>
    </w:p>
    <w:p w14:paraId="7CBBCBF1" w14:textId="6764DD1D" w:rsidR="005579D5" w:rsidRPr="00381014" w:rsidDel="00FC0E8D" w:rsidRDefault="005579D5" w:rsidP="005579D5">
      <w:pPr>
        <w:spacing w:after="0" w:line="240" w:lineRule="exact"/>
        <w:rPr>
          <w:del w:id="4888" w:author="Yann Bourdeau" w:date="2014-02-06T16:23:00Z"/>
          <w:rFonts w:ascii="MS Reference Sans Serif" w:hAnsi="MS Reference Sans Serif"/>
          <w:szCs w:val="22"/>
          <w:lang w:val="en-CA"/>
        </w:rPr>
      </w:pPr>
      <w:del w:id="4889" w:author="Yann Bourdeau" w:date="2014-02-06T16:23:00Z">
        <w:r w:rsidRPr="00381014" w:rsidDel="00FC0E8D">
          <w:rPr>
            <w:rFonts w:ascii="MS Reference Sans Serif" w:hAnsi="MS Reference Sans Serif"/>
            <w:szCs w:val="22"/>
            <w:lang w:val="en-CA"/>
          </w:rPr>
          <w:delText xml:space="preserve">          0));</w:delText>
        </w:r>
      </w:del>
    </w:p>
    <w:p w14:paraId="4B8BD5C9" w14:textId="23838844" w:rsidR="005579D5" w:rsidRPr="00381014" w:rsidDel="00FC0E8D" w:rsidRDefault="005579D5" w:rsidP="005579D5">
      <w:pPr>
        <w:spacing w:after="0" w:line="240" w:lineRule="exact"/>
        <w:rPr>
          <w:del w:id="4890" w:author="Yann Bourdeau" w:date="2014-02-06T16:23:00Z"/>
          <w:rFonts w:ascii="MS Reference Sans Serif" w:hAnsi="MS Reference Sans Serif"/>
          <w:szCs w:val="22"/>
          <w:lang w:val="en-CA"/>
        </w:rPr>
      </w:pPr>
    </w:p>
    <w:p w14:paraId="4E9555F6" w14:textId="4E157071" w:rsidR="005579D5" w:rsidRPr="00381014" w:rsidDel="00FC0E8D" w:rsidRDefault="005579D5" w:rsidP="005579D5">
      <w:pPr>
        <w:spacing w:after="0" w:line="240" w:lineRule="exact"/>
        <w:rPr>
          <w:del w:id="4891" w:author="Yann Bourdeau" w:date="2014-02-06T16:23:00Z"/>
          <w:rFonts w:ascii="MS Reference Sans Serif" w:hAnsi="MS Reference Sans Serif"/>
          <w:szCs w:val="22"/>
          <w:lang w:val="en-CA"/>
        </w:rPr>
      </w:pPr>
      <w:del w:id="4892" w:author="Yann Bourdeau" w:date="2014-02-06T16:23:00Z">
        <w:r w:rsidRPr="00381014" w:rsidDel="00FC0E8D">
          <w:rPr>
            <w:rFonts w:ascii="MS Reference Sans Serif" w:hAnsi="MS Reference Sans Serif"/>
            <w:szCs w:val="22"/>
            <w:lang w:val="en-CA"/>
          </w:rPr>
          <w:tab/>
          <w:delText>fi.insert</w:delText>
        </w:r>
      </w:del>
    </w:p>
    <w:p w14:paraId="520FA551" w14:textId="15605B8B" w:rsidR="005579D5" w:rsidRPr="00381014" w:rsidDel="00FC0E8D" w:rsidRDefault="005579D5" w:rsidP="005579D5">
      <w:pPr>
        <w:spacing w:after="0" w:line="240" w:lineRule="exact"/>
        <w:rPr>
          <w:del w:id="4893" w:author="Yann Bourdeau" w:date="2014-02-06T16:23:00Z"/>
          <w:rFonts w:ascii="MS Reference Sans Serif" w:hAnsi="MS Reference Sans Serif"/>
          <w:szCs w:val="22"/>
          <w:lang w:val="en-CA"/>
        </w:rPr>
      </w:pPr>
      <w:del w:id="4894" w:author="Yann Bourdeau" w:date="2014-02-06T16:23:00Z">
        <w:r w:rsidRPr="00381014" w:rsidDel="00FC0E8D">
          <w:rPr>
            <w:rFonts w:ascii="MS Reference Sans Serif" w:hAnsi="MS Reference Sans Serif"/>
            <w:szCs w:val="22"/>
            <w:lang w:val="en-CA"/>
          </w:rPr>
          <w:delText xml:space="preserve">        (blueslice::policy::profile::FieldInfo</w:delText>
        </w:r>
      </w:del>
    </w:p>
    <w:p w14:paraId="3D46044B" w14:textId="42B92F30" w:rsidR="005579D5" w:rsidRPr="00381014" w:rsidDel="00FC0E8D" w:rsidRDefault="005579D5" w:rsidP="005579D5">
      <w:pPr>
        <w:spacing w:after="0" w:line="240" w:lineRule="exact"/>
        <w:rPr>
          <w:del w:id="4895" w:author="Yann Bourdeau" w:date="2014-02-06T16:23:00Z"/>
          <w:rFonts w:ascii="MS Reference Sans Serif" w:hAnsi="MS Reference Sans Serif"/>
          <w:szCs w:val="22"/>
          <w:lang w:val="en-CA"/>
        </w:rPr>
      </w:pPr>
      <w:del w:id="4896" w:author="Yann Bourdeau" w:date="2014-02-06T16:23:00Z">
        <w:r w:rsidRPr="00381014" w:rsidDel="00FC0E8D">
          <w:rPr>
            <w:rFonts w:ascii="MS Reference Sans Serif" w:hAnsi="MS Reference Sans Serif"/>
            <w:szCs w:val="22"/>
            <w:lang w:val="en-CA"/>
          </w:rPr>
          <w:delText xml:space="preserve">         ((EAttribute)7, "name7",</w:delText>
        </w:r>
      </w:del>
    </w:p>
    <w:p w14:paraId="421F925A" w14:textId="169EC107" w:rsidR="005579D5" w:rsidRPr="00381014" w:rsidDel="00FC0E8D" w:rsidRDefault="005579D5" w:rsidP="005579D5">
      <w:pPr>
        <w:spacing w:after="0" w:line="240" w:lineRule="exact"/>
        <w:rPr>
          <w:del w:id="4897" w:author="Yann Bourdeau" w:date="2014-02-06T16:23:00Z"/>
          <w:rFonts w:ascii="MS Reference Sans Serif" w:hAnsi="MS Reference Sans Serif"/>
          <w:szCs w:val="22"/>
          <w:lang w:val="en-CA"/>
        </w:rPr>
      </w:pPr>
      <w:del w:id="4898" w:author="Yann Bourdeau" w:date="2014-02-06T16:23:00Z">
        <w:r w:rsidRPr="00381014" w:rsidDel="00FC0E8D">
          <w:rPr>
            <w:rFonts w:ascii="MS Reference Sans Serif" w:hAnsi="MS Reference Sans Serif"/>
            <w:szCs w:val="22"/>
            <w:lang w:val="en-CA"/>
          </w:rPr>
          <w:delText xml:space="preserve">          false,</w:delText>
        </w:r>
      </w:del>
    </w:p>
    <w:p w14:paraId="503E701E" w14:textId="732CD244" w:rsidR="005579D5" w:rsidRPr="00381014" w:rsidDel="00FC0E8D" w:rsidRDefault="005579D5" w:rsidP="005579D5">
      <w:pPr>
        <w:spacing w:after="0" w:line="240" w:lineRule="exact"/>
        <w:rPr>
          <w:del w:id="4899" w:author="Yann Bourdeau" w:date="2014-02-06T16:23:00Z"/>
          <w:rFonts w:ascii="MS Reference Sans Serif" w:hAnsi="MS Reference Sans Serif"/>
          <w:szCs w:val="22"/>
          <w:lang w:val="en-CA"/>
        </w:rPr>
      </w:pPr>
      <w:del w:id="4900" w:author="Yann Bourdeau" w:date="2014-02-06T16:23:00Z">
        <w:r w:rsidRPr="00381014" w:rsidDel="00FC0E8D">
          <w:rPr>
            <w:rFonts w:ascii="MS Reference Sans Serif" w:hAnsi="MS Reference Sans Serif"/>
            <w:szCs w:val="22"/>
            <w:lang w:val="en-CA"/>
          </w:rPr>
          <w:delText xml:space="preserve">          false,</w:delText>
        </w:r>
      </w:del>
    </w:p>
    <w:p w14:paraId="06601E8C" w14:textId="148CE3C3" w:rsidR="005579D5" w:rsidRPr="00381014" w:rsidDel="00FC0E8D" w:rsidRDefault="005579D5" w:rsidP="005579D5">
      <w:pPr>
        <w:spacing w:after="0" w:line="240" w:lineRule="exact"/>
        <w:rPr>
          <w:del w:id="4901" w:author="Yann Bourdeau" w:date="2014-02-06T16:23:00Z"/>
          <w:rFonts w:ascii="MS Reference Sans Serif" w:hAnsi="MS Reference Sans Serif"/>
          <w:szCs w:val="22"/>
          <w:lang w:val="en-CA"/>
        </w:rPr>
      </w:pPr>
      <w:del w:id="4902" w:author="Yann Bourdeau" w:date="2014-02-06T16:23:00Z">
        <w:r w:rsidRPr="00381014" w:rsidDel="00FC0E8D">
          <w:rPr>
            <w:rFonts w:ascii="MS Reference Sans Serif" w:hAnsi="MS Reference Sans Serif"/>
            <w:szCs w:val="22"/>
            <w:lang w:val="en-CA"/>
          </w:rPr>
          <w:delText xml:space="preserve">          false,</w:delText>
        </w:r>
      </w:del>
    </w:p>
    <w:p w14:paraId="308086B3" w14:textId="360C868A" w:rsidR="005579D5" w:rsidRPr="00381014" w:rsidDel="00FC0E8D" w:rsidRDefault="005579D5" w:rsidP="005579D5">
      <w:pPr>
        <w:spacing w:after="0" w:line="240" w:lineRule="exact"/>
        <w:rPr>
          <w:del w:id="4903" w:author="Yann Bourdeau" w:date="2014-02-06T16:23:00Z"/>
          <w:rFonts w:ascii="MS Reference Sans Serif" w:hAnsi="MS Reference Sans Serif"/>
          <w:szCs w:val="22"/>
          <w:lang w:val="en-CA"/>
        </w:rPr>
      </w:pPr>
      <w:del w:id="4904" w:author="Yann Bourdeau" w:date="2014-02-06T16:23:00Z">
        <w:r w:rsidRPr="00381014" w:rsidDel="00FC0E8D">
          <w:rPr>
            <w:rFonts w:ascii="MS Reference Sans Serif" w:hAnsi="MS Reference Sans Serif"/>
            <w:szCs w:val="22"/>
            <w:lang w:val="en-CA"/>
          </w:rPr>
          <w:delText xml:space="preserve">          false,</w:delText>
        </w:r>
      </w:del>
    </w:p>
    <w:p w14:paraId="4DBC5073" w14:textId="158FCCC6" w:rsidR="005579D5" w:rsidRPr="00381014" w:rsidDel="00FC0E8D" w:rsidRDefault="005579D5" w:rsidP="005579D5">
      <w:pPr>
        <w:spacing w:after="0" w:line="240" w:lineRule="exact"/>
        <w:rPr>
          <w:del w:id="4905" w:author="Yann Bourdeau" w:date="2014-02-06T16:23:00Z"/>
          <w:rFonts w:ascii="MS Reference Sans Serif" w:hAnsi="MS Reference Sans Serif"/>
          <w:szCs w:val="22"/>
          <w:lang w:val="en-CA"/>
        </w:rPr>
      </w:pPr>
      <w:del w:id="4906" w:author="Yann Bourdeau" w:date="2014-02-06T16:23:00Z">
        <w:r w:rsidRPr="00381014" w:rsidDel="00FC0E8D">
          <w:rPr>
            <w:rFonts w:ascii="MS Reference Sans Serif" w:hAnsi="MS Reference Sans Serif"/>
            <w:szCs w:val="22"/>
            <w:lang w:val="en-CA"/>
          </w:rPr>
          <w:delText xml:space="preserve">          false,</w:delText>
        </w:r>
      </w:del>
    </w:p>
    <w:p w14:paraId="4C673A4C" w14:textId="1270F02D" w:rsidR="005579D5" w:rsidRPr="00381014" w:rsidDel="00FC0E8D" w:rsidRDefault="005579D5" w:rsidP="005579D5">
      <w:pPr>
        <w:spacing w:after="0" w:line="240" w:lineRule="exact"/>
        <w:rPr>
          <w:del w:id="4907" w:author="Yann Bourdeau" w:date="2014-02-06T16:23:00Z"/>
          <w:rFonts w:ascii="MS Reference Sans Serif" w:hAnsi="MS Reference Sans Serif"/>
          <w:szCs w:val="22"/>
          <w:lang w:val="en-CA"/>
        </w:rPr>
      </w:pPr>
      <w:del w:id="4908" w:author="Yann Bourdeau" w:date="2014-02-06T16:23:00Z">
        <w:r w:rsidRPr="00381014" w:rsidDel="00FC0E8D">
          <w:rPr>
            <w:rFonts w:ascii="MS Reference Sans Serif" w:hAnsi="MS Reference Sans Serif"/>
            <w:szCs w:val="22"/>
            <w:lang w:val="en-CA"/>
          </w:rPr>
          <w:delText xml:space="preserve">          true,</w:delText>
        </w:r>
      </w:del>
    </w:p>
    <w:p w14:paraId="2F344C61" w14:textId="40F8A0A7" w:rsidR="005579D5" w:rsidRPr="00381014" w:rsidDel="00FC0E8D" w:rsidRDefault="005579D5" w:rsidP="005579D5">
      <w:pPr>
        <w:spacing w:after="0" w:line="240" w:lineRule="exact"/>
        <w:rPr>
          <w:del w:id="4909" w:author="Yann Bourdeau" w:date="2014-02-06T16:23:00Z"/>
          <w:rFonts w:ascii="MS Reference Sans Serif" w:hAnsi="MS Reference Sans Serif"/>
          <w:szCs w:val="22"/>
          <w:lang w:val="en-CA"/>
        </w:rPr>
      </w:pPr>
      <w:del w:id="4910" w:author="Yann Bourdeau" w:date="2014-02-06T16:23:00Z">
        <w:r w:rsidRPr="00381014" w:rsidDel="00FC0E8D">
          <w:rPr>
            <w:rFonts w:ascii="MS Reference Sans Serif" w:hAnsi="MS Reference Sans Serif"/>
            <w:szCs w:val="22"/>
            <w:lang w:val="en-CA"/>
          </w:rPr>
          <w:delText xml:space="preserve">          "defaultvalue",</w:delText>
        </w:r>
      </w:del>
    </w:p>
    <w:p w14:paraId="0462E5C1" w14:textId="055EF099" w:rsidR="005579D5" w:rsidRPr="00381014" w:rsidDel="00FC0E8D" w:rsidRDefault="005579D5" w:rsidP="005579D5">
      <w:pPr>
        <w:spacing w:after="0" w:line="240" w:lineRule="exact"/>
        <w:rPr>
          <w:del w:id="4911" w:author="Yann Bourdeau" w:date="2014-02-06T16:23:00Z"/>
          <w:rFonts w:ascii="MS Reference Sans Serif" w:hAnsi="MS Reference Sans Serif"/>
          <w:szCs w:val="22"/>
          <w:lang w:val="en-CA"/>
        </w:rPr>
      </w:pPr>
      <w:del w:id="4912" w:author="Yann Bourdeau" w:date="2014-02-06T16:23:00Z">
        <w:r w:rsidRPr="00381014" w:rsidDel="00FC0E8D">
          <w:rPr>
            <w:rFonts w:ascii="MS Reference Sans Serif" w:hAnsi="MS Reference Sans Serif"/>
            <w:szCs w:val="22"/>
            <w:lang w:val="en-CA"/>
          </w:rPr>
          <w:delText xml:space="preserve">          false,</w:delText>
        </w:r>
      </w:del>
    </w:p>
    <w:p w14:paraId="6114DFA6" w14:textId="1D8A562E" w:rsidR="005579D5" w:rsidRPr="00381014" w:rsidDel="00FC0E8D" w:rsidRDefault="005579D5" w:rsidP="005579D5">
      <w:pPr>
        <w:spacing w:after="0" w:line="240" w:lineRule="exact"/>
        <w:rPr>
          <w:del w:id="4913" w:author="Yann Bourdeau" w:date="2014-02-06T16:23:00Z"/>
          <w:rFonts w:ascii="MS Reference Sans Serif" w:hAnsi="MS Reference Sans Serif"/>
          <w:szCs w:val="22"/>
          <w:lang w:val="en-CA"/>
        </w:rPr>
      </w:pPr>
      <w:del w:id="4914" w:author="Yann Bourdeau" w:date="2014-02-06T16:23:00Z">
        <w:r w:rsidRPr="00381014" w:rsidDel="00FC0E8D">
          <w:rPr>
            <w:rFonts w:ascii="MS Reference Sans Serif" w:hAnsi="MS Reference Sans Serif"/>
            <w:szCs w:val="22"/>
            <w:lang w:val="en-CA"/>
          </w:rPr>
          <w:delText xml:space="preserve">          0,</w:delText>
        </w:r>
      </w:del>
    </w:p>
    <w:p w14:paraId="78D4C888" w14:textId="56AFC32D" w:rsidR="005579D5" w:rsidRPr="00381014" w:rsidDel="00FC0E8D" w:rsidRDefault="005579D5" w:rsidP="005579D5">
      <w:pPr>
        <w:spacing w:after="0" w:line="240" w:lineRule="exact"/>
        <w:rPr>
          <w:del w:id="4915" w:author="Yann Bourdeau" w:date="2014-02-06T16:23:00Z"/>
          <w:rFonts w:ascii="MS Reference Sans Serif" w:hAnsi="MS Reference Sans Serif"/>
          <w:szCs w:val="22"/>
          <w:lang w:val="en-CA"/>
        </w:rPr>
      </w:pPr>
      <w:del w:id="4916" w:author="Yann Bourdeau" w:date="2014-02-06T16:23:00Z">
        <w:r w:rsidRPr="00381014" w:rsidDel="00FC0E8D">
          <w:rPr>
            <w:rFonts w:ascii="MS Reference Sans Serif" w:hAnsi="MS Reference Sans Serif"/>
            <w:szCs w:val="22"/>
            <w:lang w:val="en-CA"/>
          </w:rPr>
          <w:delText xml:space="preserve">          0,</w:delText>
        </w:r>
      </w:del>
    </w:p>
    <w:p w14:paraId="161DF275" w14:textId="2DC9E74B" w:rsidR="005579D5" w:rsidRPr="00381014" w:rsidDel="00FC0E8D" w:rsidRDefault="005579D5" w:rsidP="005579D5">
      <w:pPr>
        <w:spacing w:after="0" w:line="240" w:lineRule="exact"/>
        <w:rPr>
          <w:del w:id="4917" w:author="Yann Bourdeau" w:date="2014-02-06T16:23:00Z"/>
          <w:rFonts w:ascii="MS Reference Sans Serif" w:hAnsi="MS Reference Sans Serif"/>
          <w:szCs w:val="22"/>
          <w:lang w:val="en-CA"/>
        </w:rPr>
      </w:pPr>
      <w:del w:id="4918" w:author="Yann Bourdeau" w:date="2014-02-06T16:23:00Z">
        <w:r w:rsidRPr="00381014" w:rsidDel="00FC0E8D">
          <w:rPr>
            <w:rFonts w:ascii="MS Reference Sans Serif" w:hAnsi="MS Reference Sans Serif"/>
            <w:szCs w:val="22"/>
            <w:lang w:val="en-CA"/>
          </w:rPr>
          <w:delText xml:space="preserve">          0));</w:delText>
        </w:r>
      </w:del>
    </w:p>
    <w:p w14:paraId="15EB3F75" w14:textId="35BB05FB" w:rsidR="005579D5" w:rsidRPr="00381014" w:rsidDel="00FC0E8D" w:rsidRDefault="005579D5" w:rsidP="005579D5">
      <w:pPr>
        <w:spacing w:after="0" w:line="240" w:lineRule="exact"/>
        <w:rPr>
          <w:del w:id="4919" w:author="Yann Bourdeau" w:date="2014-02-06T16:23:00Z"/>
          <w:rFonts w:ascii="MS Reference Sans Serif" w:hAnsi="MS Reference Sans Serif"/>
          <w:szCs w:val="22"/>
          <w:lang w:val="en-CA"/>
        </w:rPr>
      </w:pPr>
    </w:p>
    <w:p w14:paraId="7CEE33E2" w14:textId="78EAF075" w:rsidR="005579D5" w:rsidRPr="00381014" w:rsidDel="00FC0E8D" w:rsidRDefault="005579D5" w:rsidP="005579D5">
      <w:pPr>
        <w:spacing w:after="0" w:line="240" w:lineRule="exact"/>
        <w:rPr>
          <w:del w:id="4920" w:author="Yann Bourdeau" w:date="2014-02-06T16:23:00Z"/>
          <w:rFonts w:ascii="MS Reference Sans Serif" w:hAnsi="MS Reference Sans Serif"/>
          <w:szCs w:val="22"/>
          <w:lang w:val="en-CA"/>
        </w:rPr>
      </w:pPr>
      <w:del w:id="4921" w:author="Yann Bourdeau" w:date="2014-02-06T16:23:00Z">
        <w:r w:rsidRPr="00381014" w:rsidDel="00FC0E8D">
          <w:rPr>
            <w:rFonts w:ascii="MS Reference Sans Serif" w:hAnsi="MS Reference Sans Serif"/>
            <w:szCs w:val="22"/>
            <w:lang w:val="en-CA"/>
          </w:rPr>
          <w:tab/>
          <w:delText>fi.insert</w:delText>
        </w:r>
      </w:del>
    </w:p>
    <w:p w14:paraId="594950C6" w14:textId="72439BD8" w:rsidR="005579D5" w:rsidRPr="00381014" w:rsidDel="00FC0E8D" w:rsidRDefault="005579D5" w:rsidP="005579D5">
      <w:pPr>
        <w:spacing w:after="0" w:line="240" w:lineRule="exact"/>
        <w:rPr>
          <w:del w:id="4922" w:author="Yann Bourdeau" w:date="2014-02-06T16:23:00Z"/>
          <w:rFonts w:ascii="MS Reference Sans Serif" w:hAnsi="MS Reference Sans Serif"/>
          <w:szCs w:val="22"/>
          <w:lang w:val="en-CA"/>
        </w:rPr>
      </w:pPr>
      <w:del w:id="4923" w:author="Yann Bourdeau" w:date="2014-02-06T16:23:00Z">
        <w:r w:rsidRPr="00381014" w:rsidDel="00FC0E8D">
          <w:rPr>
            <w:rFonts w:ascii="MS Reference Sans Serif" w:hAnsi="MS Reference Sans Serif"/>
            <w:szCs w:val="22"/>
            <w:lang w:val="en-CA"/>
          </w:rPr>
          <w:delText xml:space="preserve">        (blueslice::policy::profile::FieldInfo</w:delText>
        </w:r>
      </w:del>
    </w:p>
    <w:p w14:paraId="6CAC9684" w14:textId="7A6D2493" w:rsidR="005579D5" w:rsidRPr="00381014" w:rsidDel="00FC0E8D" w:rsidRDefault="005579D5" w:rsidP="005579D5">
      <w:pPr>
        <w:spacing w:after="0" w:line="240" w:lineRule="exact"/>
        <w:rPr>
          <w:del w:id="4924" w:author="Yann Bourdeau" w:date="2014-02-06T16:23:00Z"/>
          <w:rFonts w:ascii="MS Reference Sans Serif" w:hAnsi="MS Reference Sans Serif"/>
          <w:szCs w:val="22"/>
          <w:lang w:val="en-CA"/>
        </w:rPr>
      </w:pPr>
      <w:del w:id="4925" w:author="Yann Bourdeau" w:date="2014-02-06T16:23:00Z">
        <w:r w:rsidRPr="00381014" w:rsidDel="00FC0E8D">
          <w:rPr>
            <w:rFonts w:ascii="MS Reference Sans Serif" w:hAnsi="MS Reference Sans Serif"/>
            <w:szCs w:val="22"/>
            <w:lang w:val="en-CA"/>
          </w:rPr>
          <w:delText xml:space="preserve">         ((EAttribute)8, "name8",</w:delText>
        </w:r>
      </w:del>
    </w:p>
    <w:p w14:paraId="341736F2" w14:textId="357B25AE" w:rsidR="005579D5" w:rsidRPr="00381014" w:rsidDel="00FC0E8D" w:rsidRDefault="005579D5" w:rsidP="005579D5">
      <w:pPr>
        <w:spacing w:after="0" w:line="240" w:lineRule="exact"/>
        <w:rPr>
          <w:del w:id="4926" w:author="Yann Bourdeau" w:date="2014-02-06T16:23:00Z"/>
          <w:rFonts w:ascii="MS Reference Sans Serif" w:hAnsi="MS Reference Sans Serif"/>
          <w:szCs w:val="22"/>
          <w:lang w:val="en-CA"/>
        </w:rPr>
      </w:pPr>
      <w:del w:id="4927" w:author="Yann Bourdeau" w:date="2014-02-06T16:23:00Z">
        <w:r w:rsidRPr="00381014" w:rsidDel="00FC0E8D">
          <w:rPr>
            <w:rFonts w:ascii="MS Reference Sans Serif" w:hAnsi="MS Reference Sans Serif"/>
            <w:szCs w:val="22"/>
            <w:lang w:val="en-CA"/>
          </w:rPr>
          <w:delText xml:space="preserve">          false,</w:delText>
        </w:r>
      </w:del>
    </w:p>
    <w:p w14:paraId="79A3B874" w14:textId="409E9EB3" w:rsidR="005579D5" w:rsidRPr="00381014" w:rsidDel="00FC0E8D" w:rsidRDefault="005579D5" w:rsidP="005579D5">
      <w:pPr>
        <w:spacing w:after="0" w:line="240" w:lineRule="exact"/>
        <w:rPr>
          <w:del w:id="4928" w:author="Yann Bourdeau" w:date="2014-02-06T16:23:00Z"/>
          <w:rFonts w:ascii="MS Reference Sans Serif" w:hAnsi="MS Reference Sans Serif"/>
          <w:szCs w:val="22"/>
          <w:lang w:val="en-CA"/>
        </w:rPr>
      </w:pPr>
      <w:del w:id="4929" w:author="Yann Bourdeau" w:date="2014-02-06T16:23:00Z">
        <w:r w:rsidRPr="00381014" w:rsidDel="00FC0E8D">
          <w:rPr>
            <w:rFonts w:ascii="MS Reference Sans Serif" w:hAnsi="MS Reference Sans Serif"/>
            <w:szCs w:val="22"/>
            <w:lang w:val="en-CA"/>
          </w:rPr>
          <w:delText xml:space="preserve">          false,</w:delText>
        </w:r>
      </w:del>
    </w:p>
    <w:p w14:paraId="18E8327A" w14:textId="14780A06" w:rsidR="005579D5" w:rsidRPr="00381014" w:rsidDel="00FC0E8D" w:rsidRDefault="005579D5" w:rsidP="005579D5">
      <w:pPr>
        <w:spacing w:after="0" w:line="240" w:lineRule="exact"/>
        <w:rPr>
          <w:del w:id="4930" w:author="Yann Bourdeau" w:date="2014-02-06T16:23:00Z"/>
          <w:rFonts w:ascii="MS Reference Sans Serif" w:hAnsi="MS Reference Sans Serif"/>
          <w:szCs w:val="22"/>
          <w:lang w:val="en-CA"/>
        </w:rPr>
      </w:pPr>
      <w:del w:id="4931" w:author="Yann Bourdeau" w:date="2014-02-06T16:23:00Z">
        <w:r w:rsidRPr="00381014" w:rsidDel="00FC0E8D">
          <w:rPr>
            <w:rFonts w:ascii="MS Reference Sans Serif" w:hAnsi="MS Reference Sans Serif"/>
            <w:szCs w:val="22"/>
            <w:lang w:val="en-CA"/>
          </w:rPr>
          <w:delText xml:space="preserve">          false,</w:delText>
        </w:r>
      </w:del>
    </w:p>
    <w:p w14:paraId="1EE5415F" w14:textId="1BB08ABB" w:rsidR="005579D5" w:rsidRPr="00381014" w:rsidDel="00FC0E8D" w:rsidRDefault="005579D5" w:rsidP="005579D5">
      <w:pPr>
        <w:spacing w:after="0" w:line="240" w:lineRule="exact"/>
        <w:rPr>
          <w:del w:id="4932" w:author="Yann Bourdeau" w:date="2014-02-06T16:23:00Z"/>
          <w:rFonts w:ascii="MS Reference Sans Serif" w:hAnsi="MS Reference Sans Serif"/>
          <w:szCs w:val="22"/>
          <w:lang w:val="en-CA"/>
        </w:rPr>
      </w:pPr>
      <w:del w:id="4933" w:author="Yann Bourdeau" w:date="2014-02-06T16:23:00Z">
        <w:r w:rsidRPr="00381014" w:rsidDel="00FC0E8D">
          <w:rPr>
            <w:rFonts w:ascii="MS Reference Sans Serif" w:hAnsi="MS Reference Sans Serif"/>
            <w:szCs w:val="22"/>
            <w:lang w:val="en-CA"/>
          </w:rPr>
          <w:delText xml:space="preserve">          false,</w:delText>
        </w:r>
      </w:del>
    </w:p>
    <w:p w14:paraId="5C09A530" w14:textId="10D5DA8C" w:rsidR="005579D5" w:rsidRPr="00381014" w:rsidDel="00FC0E8D" w:rsidRDefault="005579D5" w:rsidP="005579D5">
      <w:pPr>
        <w:spacing w:after="0" w:line="240" w:lineRule="exact"/>
        <w:rPr>
          <w:del w:id="4934" w:author="Yann Bourdeau" w:date="2014-02-06T16:23:00Z"/>
          <w:rFonts w:ascii="MS Reference Sans Serif" w:hAnsi="MS Reference Sans Serif"/>
          <w:szCs w:val="22"/>
          <w:lang w:val="en-CA"/>
        </w:rPr>
      </w:pPr>
      <w:del w:id="4935" w:author="Yann Bourdeau" w:date="2014-02-06T16:23:00Z">
        <w:r w:rsidRPr="00381014" w:rsidDel="00FC0E8D">
          <w:rPr>
            <w:rFonts w:ascii="MS Reference Sans Serif" w:hAnsi="MS Reference Sans Serif"/>
            <w:szCs w:val="22"/>
            <w:lang w:val="en-CA"/>
          </w:rPr>
          <w:delText xml:space="preserve">          false,</w:delText>
        </w:r>
      </w:del>
    </w:p>
    <w:p w14:paraId="79130DCE" w14:textId="39039263" w:rsidR="005579D5" w:rsidRPr="00381014" w:rsidDel="00FC0E8D" w:rsidRDefault="005579D5" w:rsidP="005579D5">
      <w:pPr>
        <w:spacing w:after="0" w:line="240" w:lineRule="exact"/>
        <w:rPr>
          <w:del w:id="4936" w:author="Yann Bourdeau" w:date="2014-02-06T16:23:00Z"/>
          <w:rFonts w:ascii="MS Reference Sans Serif" w:hAnsi="MS Reference Sans Serif"/>
          <w:szCs w:val="22"/>
          <w:lang w:val="en-CA"/>
        </w:rPr>
      </w:pPr>
      <w:del w:id="4937" w:author="Yann Bourdeau" w:date="2014-02-06T16:23:00Z">
        <w:r w:rsidRPr="00381014" w:rsidDel="00FC0E8D">
          <w:rPr>
            <w:rFonts w:ascii="MS Reference Sans Serif" w:hAnsi="MS Reference Sans Serif"/>
            <w:szCs w:val="22"/>
            <w:lang w:val="en-CA"/>
          </w:rPr>
          <w:delText xml:space="preserve">          false,</w:delText>
        </w:r>
      </w:del>
    </w:p>
    <w:p w14:paraId="6B05A333" w14:textId="60D2534A" w:rsidR="005579D5" w:rsidRPr="00381014" w:rsidDel="00FC0E8D" w:rsidRDefault="005579D5" w:rsidP="005579D5">
      <w:pPr>
        <w:spacing w:after="0" w:line="240" w:lineRule="exact"/>
        <w:rPr>
          <w:del w:id="4938" w:author="Yann Bourdeau" w:date="2014-02-06T16:23:00Z"/>
          <w:rFonts w:ascii="MS Reference Sans Serif" w:hAnsi="MS Reference Sans Serif"/>
          <w:szCs w:val="22"/>
          <w:lang w:val="en-CA"/>
        </w:rPr>
      </w:pPr>
      <w:del w:id="4939" w:author="Yann Bourdeau" w:date="2014-02-06T16:23:00Z">
        <w:r w:rsidRPr="00381014" w:rsidDel="00FC0E8D">
          <w:rPr>
            <w:rFonts w:ascii="MS Reference Sans Serif" w:hAnsi="MS Reference Sans Serif"/>
            <w:szCs w:val="22"/>
            <w:lang w:val="en-CA"/>
          </w:rPr>
          <w:delText xml:space="preserve">          "defaultvalue",</w:delText>
        </w:r>
      </w:del>
    </w:p>
    <w:p w14:paraId="5252D609" w14:textId="39FBE4D8" w:rsidR="005579D5" w:rsidRPr="00381014" w:rsidDel="00FC0E8D" w:rsidRDefault="005579D5" w:rsidP="005579D5">
      <w:pPr>
        <w:spacing w:after="0" w:line="240" w:lineRule="exact"/>
        <w:rPr>
          <w:del w:id="4940" w:author="Yann Bourdeau" w:date="2014-02-06T16:23:00Z"/>
          <w:rFonts w:ascii="MS Reference Sans Serif" w:hAnsi="MS Reference Sans Serif"/>
          <w:szCs w:val="22"/>
          <w:lang w:val="en-CA"/>
        </w:rPr>
      </w:pPr>
      <w:del w:id="4941" w:author="Yann Bourdeau" w:date="2014-02-06T16:23:00Z">
        <w:r w:rsidRPr="00381014" w:rsidDel="00FC0E8D">
          <w:rPr>
            <w:rFonts w:ascii="MS Reference Sans Serif" w:hAnsi="MS Reference Sans Serif"/>
            <w:szCs w:val="22"/>
            <w:lang w:val="en-CA"/>
          </w:rPr>
          <w:delText xml:space="preserve">          true,</w:delText>
        </w:r>
      </w:del>
    </w:p>
    <w:p w14:paraId="4EE9F082" w14:textId="4BB37B94" w:rsidR="005579D5" w:rsidRPr="00381014" w:rsidDel="00FC0E8D" w:rsidRDefault="005579D5" w:rsidP="005579D5">
      <w:pPr>
        <w:spacing w:after="0" w:line="240" w:lineRule="exact"/>
        <w:rPr>
          <w:del w:id="4942" w:author="Yann Bourdeau" w:date="2014-02-06T16:23:00Z"/>
          <w:rFonts w:ascii="MS Reference Sans Serif" w:hAnsi="MS Reference Sans Serif"/>
          <w:szCs w:val="22"/>
          <w:lang w:val="en-CA"/>
        </w:rPr>
      </w:pPr>
      <w:del w:id="4943" w:author="Yann Bourdeau" w:date="2014-02-06T16:23:00Z">
        <w:r w:rsidRPr="00381014" w:rsidDel="00FC0E8D">
          <w:rPr>
            <w:rFonts w:ascii="MS Reference Sans Serif" w:hAnsi="MS Reference Sans Serif"/>
            <w:szCs w:val="22"/>
            <w:lang w:val="en-CA"/>
          </w:rPr>
          <w:delText xml:space="preserve">          0,</w:delText>
        </w:r>
      </w:del>
    </w:p>
    <w:p w14:paraId="7FBC91E0" w14:textId="5ED07EEE" w:rsidR="005579D5" w:rsidRPr="00381014" w:rsidDel="00FC0E8D" w:rsidRDefault="005579D5" w:rsidP="005579D5">
      <w:pPr>
        <w:spacing w:after="0" w:line="240" w:lineRule="exact"/>
        <w:rPr>
          <w:del w:id="4944" w:author="Yann Bourdeau" w:date="2014-02-06T16:23:00Z"/>
          <w:rFonts w:ascii="MS Reference Sans Serif" w:hAnsi="MS Reference Sans Serif"/>
          <w:szCs w:val="22"/>
          <w:lang w:val="en-CA"/>
        </w:rPr>
      </w:pPr>
      <w:del w:id="4945" w:author="Yann Bourdeau" w:date="2014-02-06T16:23:00Z">
        <w:r w:rsidRPr="00381014" w:rsidDel="00FC0E8D">
          <w:rPr>
            <w:rFonts w:ascii="MS Reference Sans Serif" w:hAnsi="MS Reference Sans Serif"/>
            <w:szCs w:val="22"/>
            <w:lang w:val="en-CA"/>
          </w:rPr>
          <w:delText xml:space="preserve">          0,</w:delText>
        </w:r>
      </w:del>
    </w:p>
    <w:p w14:paraId="003538BD" w14:textId="124823C8" w:rsidR="005579D5" w:rsidRPr="00381014" w:rsidDel="00FC0E8D" w:rsidRDefault="005579D5" w:rsidP="005579D5">
      <w:pPr>
        <w:spacing w:after="0" w:line="240" w:lineRule="exact"/>
        <w:rPr>
          <w:del w:id="4946" w:author="Yann Bourdeau" w:date="2014-02-06T16:23:00Z"/>
          <w:rFonts w:ascii="MS Reference Sans Serif" w:hAnsi="MS Reference Sans Serif"/>
          <w:szCs w:val="22"/>
          <w:lang w:val="en-CA"/>
        </w:rPr>
      </w:pPr>
      <w:del w:id="4947" w:author="Yann Bourdeau" w:date="2014-02-06T16:23:00Z">
        <w:r w:rsidRPr="00381014" w:rsidDel="00FC0E8D">
          <w:rPr>
            <w:rFonts w:ascii="MS Reference Sans Serif" w:hAnsi="MS Reference Sans Serif"/>
            <w:szCs w:val="22"/>
            <w:lang w:val="en-CA"/>
          </w:rPr>
          <w:delText xml:space="preserve">          0));</w:delText>
        </w:r>
      </w:del>
    </w:p>
    <w:p w14:paraId="14CE4F9A" w14:textId="7491769C" w:rsidR="005579D5" w:rsidRPr="00381014" w:rsidDel="00FC0E8D" w:rsidRDefault="005579D5" w:rsidP="005579D5">
      <w:pPr>
        <w:spacing w:after="0" w:line="240" w:lineRule="exact"/>
        <w:rPr>
          <w:del w:id="4948" w:author="Yann Bourdeau" w:date="2014-02-06T16:23:00Z"/>
          <w:rFonts w:ascii="MS Reference Sans Serif" w:hAnsi="MS Reference Sans Serif"/>
          <w:szCs w:val="22"/>
          <w:lang w:val="en-CA"/>
        </w:rPr>
      </w:pPr>
    </w:p>
    <w:p w14:paraId="49D08F7A" w14:textId="520D084A" w:rsidR="005579D5" w:rsidRPr="00381014" w:rsidDel="00FC0E8D" w:rsidRDefault="005579D5" w:rsidP="005579D5">
      <w:pPr>
        <w:spacing w:after="0" w:line="240" w:lineRule="exact"/>
        <w:rPr>
          <w:del w:id="4949" w:author="Yann Bourdeau" w:date="2014-02-06T16:23:00Z"/>
          <w:rFonts w:ascii="MS Reference Sans Serif" w:hAnsi="MS Reference Sans Serif"/>
          <w:szCs w:val="22"/>
          <w:lang w:val="en-CA"/>
        </w:rPr>
      </w:pPr>
      <w:del w:id="4950" w:author="Yann Bourdeau" w:date="2014-02-06T16:23:00Z">
        <w:r w:rsidRPr="00381014" w:rsidDel="00FC0E8D">
          <w:rPr>
            <w:rFonts w:ascii="MS Reference Sans Serif" w:hAnsi="MS Reference Sans Serif"/>
            <w:szCs w:val="22"/>
            <w:lang w:val="en-CA"/>
          </w:rPr>
          <w:tab/>
          <w:delText>fi.insert</w:delText>
        </w:r>
      </w:del>
    </w:p>
    <w:p w14:paraId="611D1CEE" w14:textId="07107B2E" w:rsidR="005579D5" w:rsidRPr="00381014" w:rsidDel="00FC0E8D" w:rsidRDefault="005579D5" w:rsidP="005579D5">
      <w:pPr>
        <w:spacing w:after="0" w:line="240" w:lineRule="exact"/>
        <w:rPr>
          <w:del w:id="4951" w:author="Yann Bourdeau" w:date="2014-02-06T16:23:00Z"/>
          <w:rFonts w:ascii="MS Reference Sans Serif" w:hAnsi="MS Reference Sans Serif"/>
          <w:szCs w:val="22"/>
          <w:lang w:val="en-CA"/>
        </w:rPr>
      </w:pPr>
      <w:del w:id="4952" w:author="Yann Bourdeau" w:date="2014-02-06T16:23:00Z">
        <w:r w:rsidRPr="00381014" w:rsidDel="00FC0E8D">
          <w:rPr>
            <w:rFonts w:ascii="MS Reference Sans Serif" w:hAnsi="MS Reference Sans Serif"/>
            <w:szCs w:val="22"/>
            <w:lang w:val="en-CA"/>
          </w:rPr>
          <w:delText xml:space="preserve">        (blueslice::policy::profile::FieldInfo</w:delText>
        </w:r>
      </w:del>
    </w:p>
    <w:p w14:paraId="34EBD22B" w14:textId="55902D76" w:rsidR="005579D5" w:rsidRPr="00381014" w:rsidDel="00FC0E8D" w:rsidRDefault="005579D5" w:rsidP="005579D5">
      <w:pPr>
        <w:spacing w:after="0" w:line="240" w:lineRule="exact"/>
        <w:rPr>
          <w:del w:id="4953" w:author="Yann Bourdeau" w:date="2014-02-06T16:23:00Z"/>
          <w:rFonts w:ascii="MS Reference Sans Serif" w:hAnsi="MS Reference Sans Serif"/>
          <w:szCs w:val="22"/>
          <w:lang w:val="en-CA"/>
        </w:rPr>
      </w:pPr>
      <w:del w:id="4954" w:author="Yann Bourdeau" w:date="2014-02-06T16:23:00Z">
        <w:r w:rsidRPr="00381014" w:rsidDel="00FC0E8D">
          <w:rPr>
            <w:rFonts w:ascii="MS Reference Sans Serif" w:hAnsi="MS Reference Sans Serif"/>
            <w:szCs w:val="22"/>
            <w:lang w:val="en-CA"/>
          </w:rPr>
          <w:delText xml:space="preserve">         ((EAttribute)9, "name9",</w:delText>
        </w:r>
      </w:del>
    </w:p>
    <w:p w14:paraId="55EA9130" w14:textId="3273B08D" w:rsidR="005579D5" w:rsidRPr="00381014" w:rsidDel="00FC0E8D" w:rsidRDefault="005579D5" w:rsidP="005579D5">
      <w:pPr>
        <w:spacing w:after="0" w:line="240" w:lineRule="exact"/>
        <w:rPr>
          <w:del w:id="4955" w:author="Yann Bourdeau" w:date="2014-02-06T16:23:00Z"/>
          <w:rFonts w:ascii="MS Reference Sans Serif" w:hAnsi="MS Reference Sans Serif"/>
          <w:szCs w:val="22"/>
          <w:lang w:val="en-CA"/>
        </w:rPr>
      </w:pPr>
      <w:del w:id="4956" w:author="Yann Bourdeau" w:date="2014-02-06T16:23:00Z">
        <w:r w:rsidRPr="00381014" w:rsidDel="00FC0E8D">
          <w:rPr>
            <w:rFonts w:ascii="MS Reference Sans Serif" w:hAnsi="MS Reference Sans Serif"/>
            <w:szCs w:val="22"/>
            <w:lang w:val="en-CA"/>
          </w:rPr>
          <w:delText xml:space="preserve">          false,</w:delText>
        </w:r>
      </w:del>
    </w:p>
    <w:p w14:paraId="22D0C8EA" w14:textId="586E6AF9" w:rsidR="005579D5" w:rsidRPr="00381014" w:rsidDel="00FC0E8D" w:rsidRDefault="005579D5" w:rsidP="005579D5">
      <w:pPr>
        <w:spacing w:after="0" w:line="240" w:lineRule="exact"/>
        <w:rPr>
          <w:del w:id="4957" w:author="Yann Bourdeau" w:date="2014-02-06T16:23:00Z"/>
          <w:rFonts w:ascii="MS Reference Sans Serif" w:hAnsi="MS Reference Sans Serif"/>
          <w:szCs w:val="22"/>
          <w:lang w:val="en-CA"/>
        </w:rPr>
      </w:pPr>
      <w:del w:id="4958" w:author="Yann Bourdeau" w:date="2014-02-06T16:23:00Z">
        <w:r w:rsidRPr="00381014" w:rsidDel="00FC0E8D">
          <w:rPr>
            <w:rFonts w:ascii="MS Reference Sans Serif" w:hAnsi="MS Reference Sans Serif"/>
            <w:szCs w:val="22"/>
            <w:lang w:val="en-CA"/>
          </w:rPr>
          <w:delText xml:space="preserve">          false,</w:delText>
        </w:r>
      </w:del>
    </w:p>
    <w:p w14:paraId="3EB870C1" w14:textId="79F634F5" w:rsidR="005579D5" w:rsidRPr="00381014" w:rsidDel="00FC0E8D" w:rsidRDefault="005579D5" w:rsidP="005579D5">
      <w:pPr>
        <w:spacing w:after="0" w:line="240" w:lineRule="exact"/>
        <w:rPr>
          <w:del w:id="4959" w:author="Yann Bourdeau" w:date="2014-02-06T16:23:00Z"/>
          <w:rFonts w:ascii="MS Reference Sans Serif" w:hAnsi="MS Reference Sans Serif"/>
          <w:szCs w:val="22"/>
          <w:lang w:val="en-CA"/>
        </w:rPr>
      </w:pPr>
      <w:del w:id="4960" w:author="Yann Bourdeau" w:date="2014-02-06T16:23:00Z">
        <w:r w:rsidRPr="00381014" w:rsidDel="00FC0E8D">
          <w:rPr>
            <w:rFonts w:ascii="MS Reference Sans Serif" w:hAnsi="MS Reference Sans Serif"/>
            <w:szCs w:val="22"/>
            <w:lang w:val="en-CA"/>
          </w:rPr>
          <w:delText xml:space="preserve">          false,</w:delText>
        </w:r>
      </w:del>
    </w:p>
    <w:p w14:paraId="44CA7B59" w14:textId="2CEA957E" w:rsidR="005579D5" w:rsidRPr="00381014" w:rsidDel="00FC0E8D" w:rsidRDefault="005579D5" w:rsidP="005579D5">
      <w:pPr>
        <w:spacing w:after="0" w:line="240" w:lineRule="exact"/>
        <w:rPr>
          <w:del w:id="4961" w:author="Yann Bourdeau" w:date="2014-02-06T16:23:00Z"/>
          <w:rFonts w:ascii="MS Reference Sans Serif" w:hAnsi="MS Reference Sans Serif"/>
          <w:szCs w:val="22"/>
          <w:lang w:val="en-CA"/>
        </w:rPr>
      </w:pPr>
      <w:del w:id="4962" w:author="Yann Bourdeau" w:date="2014-02-06T16:23:00Z">
        <w:r w:rsidRPr="00381014" w:rsidDel="00FC0E8D">
          <w:rPr>
            <w:rFonts w:ascii="MS Reference Sans Serif" w:hAnsi="MS Reference Sans Serif"/>
            <w:szCs w:val="22"/>
            <w:lang w:val="en-CA"/>
          </w:rPr>
          <w:delText xml:space="preserve">          false,</w:delText>
        </w:r>
      </w:del>
    </w:p>
    <w:p w14:paraId="26EADA01" w14:textId="47EB63BF" w:rsidR="005579D5" w:rsidRPr="00381014" w:rsidDel="00FC0E8D" w:rsidRDefault="005579D5" w:rsidP="005579D5">
      <w:pPr>
        <w:spacing w:after="0" w:line="240" w:lineRule="exact"/>
        <w:rPr>
          <w:del w:id="4963" w:author="Yann Bourdeau" w:date="2014-02-06T16:23:00Z"/>
          <w:rFonts w:ascii="MS Reference Sans Serif" w:hAnsi="MS Reference Sans Serif"/>
          <w:szCs w:val="22"/>
          <w:lang w:val="en-CA"/>
        </w:rPr>
      </w:pPr>
      <w:del w:id="4964" w:author="Yann Bourdeau" w:date="2014-02-06T16:23:00Z">
        <w:r w:rsidRPr="00381014" w:rsidDel="00FC0E8D">
          <w:rPr>
            <w:rFonts w:ascii="MS Reference Sans Serif" w:hAnsi="MS Reference Sans Serif"/>
            <w:szCs w:val="22"/>
            <w:lang w:val="en-CA"/>
          </w:rPr>
          <w:delText xml:space="preserve">          false,</w:delText>
        </w:r>
      </w:del>
    </w:p>
    <w:p w14:paraId="1ABA1595" w14:textId="3CB10201" w:rsidR="005579D5" w:rsidRPr="00381014" w:rsidDel="00FC0E8D" w:rsidRDefault="005579D5" w:rsidP="005579D5">
      <w:pPr>
        <w:spacing w:after="0" w:line="240" w:lineRule="exact"/>
        <w:rPr>
          <w:del w:id="4965" w:author="Yann Bourdeau" w:date="2014-02-06T16:23:00Z"/>
          <w:rFonts w:ascii="MS Reference Sans Serif" w:hAnsi="MS Reference Sans Serif"/>
          <w:szCs w:val="22"/>
          <w:lang w:val="en-CA"/>
        </w:rPr>
      </w:pPr>
      <w:del w:id="4966" w:author="Yann Bourdeau" w:date="2014-02-06T16:23:00Z">
        <w:r w:rsidRPr="00381014" w:rsidDel="00FC0E8D">
          <w:rPr>
            <w:rFonts w:ascii="MS Reference Sans Serif" w:hAnsi="MS Reference Sans Serif"/>
            <w:szCs w:val="22"/>
            <w:lang w:val="en-CA"/>
          </w:rPr>
          <w:delText xml:space="preserve">          false,</w:delText>
        </w:r>
      </w:del>
    </w:p>
    <w:p w14:paraId="6FDAB7F6" w14:textId="2E53C4CF" w:rsidR="005579D5" w:rsidRPr="00381014" w:rsidDel="00FC0E8D" w:rsidRDefault="005579D5" w:rsidP="005579D5">
      <w:pPr>
        <w:spacing w:after="0" w:line="240" w:lineRule="exact"/>
        <w:rPr>
          <w:del w:id="4967" w:author="Yann Bourdeau" w:date="2014-02-06T16:23:00Z"/>
          <w:rFonts w:ascii="MS Reference Sans Serif" w:hAnsi="MS Reference Sans Serif"/>
          <w:szCs w:val="22"/>
          <w:lang w:val="en-CA"/>
        </w:rPr>
      </w:pPr>
      <w:del w:id="4968" w:author="Yann Bourdeau" w:date="2014-02-06T16:23:00Z">
        <w:r w:rsidRPr="00381014" w:rsidDel="00FC0E8D">
          <w:rPr>
            <w:rFonts w:ascii="MS Reference Sans Serif" w:hAnsi="MS Reference Sans Serif"/>
            <w:szCs w:val="22"/>
            <w:lang w:val="en-CA"/>
          </w:rPr>
          <w:delText xml:space="preserve">          "defaultvalue",</w:delText>
        </w:r>
      </w:del>
    </w:p>
    <w:p w14:paraId="34D05978" w14:textId="6D835B7B" w:rsidR="005579D5" w:rsidRPr="00381014" w:rsidDel="00FC0E8D" w:rsidRDefault="005579D5" w:rsidP="005579D5">
      <w:pPr>
        <w:spacing w:after="0" w:line="240" w:lineRule="exact"/>
        <w:rPr>
          <w:del w:id="4969" w:author="Yann Bourdeau" w:date="2014-02-06T16:23:00Z"/>
          <w:rFonts w:ascii="MS Reference Sans Serif" w:hAnsi="MS Reference Sans Serif"/>
          <w:szCs w:val="22"/>
          <w:lang w:val="en-CA"/>
        </w:rPr>
      </w:pPr>
      <w:del w:id="4970" w:author="Yann Bourdeau" w:date="2014-02-06T16:23:00Z">
        <w:r w:rsidRPr="00381014" w:rsidDel="00FC0E8D">
          <w:rPr>
            <w:rFonts w:ascii="MS Reference Sans Serif" w:hAnsi="MS Reference Sans Serif"/>
            <w:szCs w:val="22"/>
            <w:lang w:val="en-CA"/>
          </w:rPr>
          <w:delText xml:space="preserve">          false,</w:delText>
        </w:r>
      </w:del>
    </w:p>
    <w:p w14:paraId="3805293C" w14:textId="76B033B7" w:rsidR="005579D5" w:rsidRPr="00381014" w:rsidDel="00FC0E8D" w:rsidRDefault="005579D5" w:rsidP="005579D5">
      <w:pPr>
        <w:spacing w:after="0" w:line="240" w:lineRule="exact"/>
        <w:rPr>
          <w:del w:id="4971" w:author="Yann Bourdeau" w:date="2014-02-06T16:23:00Z"/>
          <w:rFonts w:ascii="MS Reference Sans Serif" w:hAnsi="MS Reference Sans Serif"/>
          <w:szCs w:val="22"/>
          <w:lang w:val="en-CA"/>
        </w:rPr>
      </w:pPr>
      <w:del w:id="4972" w:author="Yann Bourdeau" w:date="2014-02-06T16:23:00Z">
        <w:r w:rsidRPr="00381014" w:rsidDel="00FC0E8D">
          <w:rPr>
            <w:rFonts w:ascii="MS Reference Sans Serif" w:hAnsi="MS Reference Sans Serif"/>
            <w:szCs w:val="22"/>
            <w:lang w:val="en-CA"/>
          </w:rPr>
          <w:delText xml:space="preserve">          1,</w:delText>
        </w:r>
      </w:del>
    </w:p>
    <w:p w14:paraId="390BB811" w14:textId="4A9E409A" w:rsidR="005579D5" w:rsidRPr="00381014" w:rsidDel="00FC0E8D" w:rsidRDefault="005579D5" w:rsidP="005579D5">
      <w:pPr>
        <w:spacing w:after="0" w:line="240" w:lineRule="exact"/>
        <w:rPr>
          <w:del w:id="4973" w:author="Yann Bourdeau" w:date="2014-02-06T16:23:00Z"/>
          <w:rFonts w:ascii="MS Reference Sans Serif" w:hAnsi="MS Reference Sans Serif"/>
          <w:szCs w:val="22"/>
          <w:lang w:val="en-CA"/>
        </w:rPr>
      </w:pPr>
      <w:del w:id="4974" w:author="Yann Bourdeau" w:date="2014-02-06T16:23:00Z">
        <w:r w:rsidRPr="00381014" w:rsidDel="00FC0E8D">
          <w:rPr>
            <w:rFonts w:ascii="MS Reference Sans Serif" w:hAnsi="MS Reference Sans Serif"/>
            <w:szCs w:val="22"/>
            <w:lang w:val="en-CA"/>
          </w:rPr>
          <w:delText xml:space="preserve">          0,</w:delText>
        </w:r>
      </w:del>
    </w:p>
    <w:p w14:paraId="11A132C7" w14:textId="7645479B" w:rsidR="005579D5" w:rsidRPr="00381014" w:rsidDel="00FC0E8D" w:rsidRDefault="005579D5" w:rsidP="005579D5">
      <w:pPr>
        <w:spacing w:after="0" w:line="240" w:lineRule="exact"/>
        <w:rPr>
          <w:del w:id="4975" w:author="Yann Bourdeau" w:date="2014-02-06T16:23:00Z"/>
          <w:rFonts w:ascii="MS Reference Sans Serif" w:hAnsi="MS Reference Sans Serif"/>
          <w:szCs w:val="22"/>
          <w:lang w:val="en-CA"/>
        </w:rPr>
      </w:pPr>
      <w:del w:id="4976" w:author="Yann Bourdeau" w:date="2014-02-06T16:23:00Z">
        <w:r w:rsidRPr="00381014" w:rsidDel="00FC0E8D">
          <w:rPr>
            <w:rFonts w:ascii="MS Reference Sans Serif" w:hAnsi="MS Reference Sans Serif"/>
            <w:szCs w:val="22"/>
            <w:lang w:val="en-CA"/>
          </w:rPr>
          <w:delText xml:space="preserve">          0));</w:delText>
        </w:r>
      </w:del>
    </w:p>
    <w:p w14:paraId="7025C485" w14:textId="5AD90F66" w:rsidR="005579D5" w:rsidRPr="00381014" w:rsidDel="00FC0E8D" w:rsidRDefault="005579D5" w:rsidP="005579D5">
      <w:pPr>
        <w:spacing w:after="0" w:line="240" w:lineRule="exact"/>
        <w:rPr>
          <w:del w:id="4977" w:author="Yann Bourdeau" w:date="2014-02-06T16:23:00Z"/>
          <w:rFonts w:ascii="MS Reference Sans Serif" w:hAnsi="MS Reference Sans Serif"/>
          <w:szCs w:val="22"/>
          <w:lang w:val="en-CA"/>
        </w:rPr>
      </w:pPr>
    </w:p>
    <w:p w14:paraId="73F1266A" w14:textId="6B5A112A" w:rsidR="005579D5" w:rsidRPr="00381014" w:rsidDel="00FC0E8D" w:rsidRDefault="005579D5" w:rsidP="005579D5">
      <w:pPr>
        <w:spacing w:after="0" w:line="240" w:lineRule="exact"/>
        <w:rPr>
          <w:del w:id="4978" w:author="Yann Bourdeau" w:date="2014-02-06T16:23:00Z"/>
          <w:rFonts w:ascii="MS Reference Sans Serif" w:hAnsi="MS Reference Sans Serif"/>
          <w:szCs w:val="22"/>
          <w:lang w:val="en-CA"/>
        </w:rPr>
      </w:pPr>
      <w:del w:id="4979" w:author="Yann Bourdeau" w:date="2014-02-06T16:23:00Z">
        <w:r w:rsidRPr="00381014" w:rsidDel="00FC0E8D">
          <w:rPr>
            <w:rFonts w:ascii="MS Reference Sans Serif" w:hAnsi="MS Reference Sans Serif"/>
            <w:szCs w:val="22"/>
            <w:lang w:val="en-CA"/>
          </w:rPr>
          <w:tab/>
          <w:delText>fi.insert</w:delText>
        </w:r>
      </w:del>
    </w:p>
    <w:p w14:paraId="055B9358" w14:textId="44D4E0A2" w:rsidR="005579D5" w:rsidRPr="00381014" w:rsidDel="00FC0E8D" w:rsidRDefault="005579D5" w:rsidP="005579D5">
      <w:pPr>
        <w:spacing w:after="0" w:line="240" w:lineRule="exact"/>
        <w:rPr>
          <w:del w:id="4980" w:author="Yann Bourdeau" w:date="2014-02-06T16:23:00Z"/>
          <w:rFonts w:ascii="MS Reference Sans Serif" w:hAnsi="MS Reference Sans Serif"/>
          <w:szCs w:val="22"/>
          <w:lang w:val="en-CA"/>
        </w:rPr>
      </w:pPr>
      <w:del w:id="4981" w:author="Yann Bourdeau" w:date="2014-02-06T16:23:00Z">
        <w:r w:rsidRPr="00381014" w:rsidDel="00FC0E8D">
          <w:rPr>
            <w:rFonts w:ascii="MS Reference Sans Serif" w:hAnsi="MS Reference Sans Serif"/>
            <w:szCs w:val="22"/>
            <w:lang w:val="en-CA"/>
          </w:rPr>
          <w:delText xml:space="preserve">        (blueslice::policy::profile::FieldInfo</w:delText>
        </w:r>
      </w:del>
    </w:p>
    <w:p w14:paraId="25303A90" w14:textId="4DF0A318" w:rsidR="005579D5" w:rsidRPr="00381014" w:rsidDel="00FC0E8D" w:rsidRDefault="005579D5" w:rsidP="005579D5">
      <w:pPr>
        <w:spacing w:after="0" w:line="240" w:lineRule="exact"/>
        <w:rPr>
          <w:del w:id="4982" w:author="Yann Bourdeau" w:date="2014-02-06T16:23:00Z"/>
          <w:rFonts w:ascii="MS Reference Sans Serif" w:hAnsi="MS Reference Sans Serif"/>
          <w:szCs w:val="22"/>
          <w:lang w:val="en-CA"/>
        </w:rPr>
      </w:pPr>
      <w:del w:id="4983" w:author="Yann Bourdeau" w:date="2014-02-06T16:23:00Z">
        <w:r w:rsidRPr="00381014" w:rsidDel="00FC0E8D">
          <w:rPr>
            <w:rFonts w:ascii="MS Reference Sans Serif" w:hAnsi="MS Reference Sans Serif"/>
            <w:szCs w:val="22"/>
            <w:lang w:val="en-CA"/>
          </w:rPr>
          <w:delText xml:space="preserve">         ((EAttribute)10, "name10",</w:delText>
        </w:r>
      </w:del>
    </w:p>
    <w:p w14:paraId="46436481" w14:textId="599C159E" w:rsidR="005579D5" w:rsidRPr="00381014" w:rsidDel="00FC0E8D" w:rsidRDefault="005579D5" w:rsidP="005579D5">
      <w:pPr>
        <w:spacing w:after="0" w:line="240" w:lineRule="exact"/>
        <w:rPr>
          <w:del w:id="4984" w:author="Yann Bourdeau" w:date="2014-02-06T16:23:00Z"/>
          <w:rFonts w:ascii="MS Reference Sans Serif" w:hAnsi="MS Reference Sans Serif"/>
          <w:szCs w:val="22"/>
          <w:lang w:val="en-CA"/>
        </w:rPr>
      </w:pPr>
      <w:del w:id="4985" w:author="Yann Bourdeau" w:date="2014-02-06T16:23:00Z">
        <w:r w:rsidRPr="00381014" w:rsidDel="00FC0E8D">
          <w:rPr>
            <w:rFonts w:ascii="MS Reference Sans Serif" w:hAnsi="MS Reference Sans Serif"/>
            <w:szCs w:val="22"/>
            <w:lang w:val="en-CA"/>
          </w:rPr>
          <w:delText xml:space="preserve">          false,</w:delText>
        </w:r>
      </w:del>
    </w:p>
    <w:p w14:paraId="22737990" w14:textId="287A9AEA" w:rsidR="005579D5" w:rsidRPr="00381014" w:rsidDel="00FC0E8D" w:rsidRDefault="005579D5" w:rsidP="005579D5">
      <w:pPr>
        <w:spacing w:after="0" w:line="240" w:lineRule="exact"/>
        <w:rPr>
          <w:del w:id="4986" w:author="Yann Bourdeau" w:date="2014-02-06T16:23:00Z"/>
          <w:rFonts w:ascii="MS Reference Sans Serif" w:hAnsi="MS Reference Sans Serif"/>
          <w:szCs w:val="22"/>
          <w:lang w:val="en-CA"/>
        </w:rPr>
      </w:pPr>
      <w:del w:id="4987" w:author="Yann Bourdeau" w:date="2014-02-06T16:23:00Z">
        <w:r w:rsidRPr="00381014" w:rsidDel="00FC0E8D">
          <w:rPr>
            <w:rFonts w:ascii="MS Reference Sans Serif" w:hAnsi="MS Reference Sans Serif"/>
            <w:szCs w:val="22"/>
            <w:lang w:val="en-CA"/>
          </w:rPr>
          <w:delText xml:space="preserve">          false,</w:delText>
        </w:r>
      </w:del>
    </w:p>
    <w:p w14:paraId="430B54D7" w14:textId="4A2F438A" w:rsidR="005579D5" w:rsidRPr="00381014" w:rsidDel="00FC0E8D" w:rsidRDefault="005579D5" w:rsidP="005579D5">
      <w:pPr>
        <w:spacing w:after="0" w:line="240" w:lineRule="exact"/>
        <w:rPr>
          <w:del w:id="4988" w:author="Yann Bourdeau" w:date="2014-02-06T16:23:00Z"/>
          <w:rFonts w:ascii="MS Reference Sans Serif" w:hAnsi="MS Reference Sans Serif"/>
          <w:szCs w:val="22"/>
          <w:lang w:val="en-CA"/>
        </w:rPr>
      </w:pPr>
      <w:del w:id="4989" w:author="Yann Bourdeau" w:date="2014-02-06T16:23:00Z">
        <w:r w:rsidRPr="00381014" w:rsidDel="00FC0E8D">
          <w:rPr>
            <w:rFonts w:ascii="MS Reference Sans Serif" w:hAnsi="MS Reference Sans Serif"/>
            <w:szCs w:val="22"/>
            <w:lang w:val="en-CA"/>
          </w:rPr>
          <w:delText xml:space="preserve">          false,</w:delText>
        </w:r>
      </w:del>
    </w:p>
    <w:p w14:paraId="24C2998B" w14:textId="101CA939" w:rsidR="005579D5" w:rsidRPr="00381014" w:rsidDel="00FC0E8D" w:rsidRDefault="005579D5" w:rsidP="005579D5">
      <w:pPr>
        <w:spacing w:after="0" w:line="240" w:lineRule="exact"/>
        <w:rPr>
          <w:del w:id="4990" w:author="Yann Bourdeau" w:date="2014-02-06T16:23:00Z"/>
          <w:rFonts w:ascii="MS Reference Sans Serif" w:hAnsi="MS Reference Sans Serif"/>
          <w:szCs w:val="22"/>
          <w:lang w:val="en-CA"/>
        </w:rPr>
      </w:pPr>
      <w:del w:id="4991" w:author="Yann Bourdeau" w:date="2014-02-06T16:23:00Z">
        <w:r w:rsidRPr="00381014" w:rsidDel="00FC0E8D">
          <w:rPr>
            <w:rFonts w:ascii="MS Reference Sans Serif" w:hAnsi="MS Reference Sans Serif"/>
            <w:szCs w:val="22"/>
            <w:lang w:val="en-CA"/>
          </w:rPr>
          <w:delText xml:space="preserve">          false,</w:delText>
        </w:r>
      </w:del>
    </w:p>
    <w:p w14:paraId="58893061" w14:textId="0005AB16" w:rsidR="005579D5" w:rsidRPr="00381014" w:rsidDel="00FC0E8D" w:rsidRDefault="005579D5" w:rsidP="005579D5">
      <w:pPr>
        <w:spacing w:after="0" w:line="240" w:lineRule="exact"/>
        <w:rPr>
          <w:del w:id="4992" w:author="Yann Bourdeau" w:date="2014-02-06T16:23:00Z"/>
          <w:rFonts w:ascii="MS Reference Sans Serif" w:hAnsi="MS Reference Sans Serif"/>
          <w:szCs w:val="22"/>
          <w:lang w:val="en-CA"/>
        </w:rPr>
      </w:pPr>
      <w:del w:id="4993" w:author="Yann Bourdeau" w:date="2014-02-06T16:23:00Z">
        <w:r w:rsidRPr="00381014" w:rsidDel="00FC0E8D">
          <w:rPr>
            <w:rFonts w:ascii="MS Reference Sans Serif" w:hAnsi="MS Reference Sans Serif"/>
            <w:szCs w:val="22"/>
            <w:lang w:val="en-CA"/>
          </w:rPr>
          <w:delText xml:space="preserve">          false,</w:delText>
        </w:r>
      </w:del>
    </w:p>
    <w:p w14:paraId="2211CCA3" w14:textId="1747211C" w:rsidR="005579D5" w:rsidRPr="00381014" w:rsidDel="00FC0E8D" w:rsidRDefault="005579D5" w:rsidP="005579D5">
      <w:pPr>
        <w:spacing w:after="0" w:line="240" w:lineRule="exact"/>
        <w:rPr>
          <w:del w:id="4994" w:author="Yann Bourdeau" w:date="2014-02-06T16:23:00Z"/>
          <w:rFonts w:ascii="MS Reference Sans Serif" w:hAnsi="MS Reference Sans Serif"/>
          <w:szCs w:val="22"/>
          <w:lang w:val="en-CA"/>
        </w:rPr>
      </w:pPr>
      <w:del w:id="4995" w:author="Yann Bourdeau" w:date="2014-02-06T16:23:00Z">
        <w:r w:rsidRPr="00381014" w:rsidDel="00FC0E8D">
          <w:rPr>
            <w:rFonts w:ascii="MS Reference Sans Serif" w:hAnsi="MS Reference Sans Serif"/>
            <w:szCs w:val="22"/>
            <w:lang w:val="en-CA"/>
          </w:rPr>
          <w:delText xml:space="preserve">          false,</w:delText>
        </w:r>
      </w:del>
    </w:p>
    <w:p w14:paraId="1FE44310" w14:textId="5A96D652" w:rsidR="005579D5" w:rsidRPr="00381014" w:rsidDel="00FC0E8D" w:rsidRDefault="005579D5" w:rsidP="005579D5">
      <w:pPr>
        <w:spacing w:after="0" w:line="240" w:lineRule="exact"/>
        <w:rPr>
          <w:del w:id="4996" w:author="Yann Bourdeau" w:date="2014-02-06T16:23:00Z"/>
          <w:rFonts w:ascii="MS Reference Sans Serif" w:hAnsi="MS Reference Sans Serif"/>
          <w:szCs w:val="22"/>
          <w:lang w:val="en-CA"/>
        </w:rPr>
      </w:pPr>
      <w:del w:id="4997" w:author="Yann Bourdeau" w:date="2014-02-06T16:23:00Z">
        <w:r w:rsidRPr="00381014" w:rsidDel="00FC0E8D">
          <w:rPr>
            <w:rFonts w:ascii="MS Reference Sans Serif" w:hAnsi="MS Reference Sans Serif"/>
            <w:szCs w:val="22"/>
            <w:lang w:val="en-CA"/>
          </w:rPr>
          <w:delText xml:space="preserve">          "defaultvalue",</w:delText>
        </w:r>
      </w:del>
    </w:p>
    <w:p w14:paraId="12ED78FC" w14:textId="583D489F" w:rsidR="005579D5" w:rsidRPr="00381014" w:rsidDel="00FC0E8D" w:rsidRDefault="005579D5" w:rsidP="005579D5">
      <w:pPr>
        <w:spacing w:after="0" w:line="240" w:lineRule="exact"/>
        <w:rPr>
          <w:del w:id="4998" w:author="Yann Bourdeau" w:date="2014-02-06T16:23:00Z"/>
          <w:rFonts w:ascii="MS Reference Sans Serif" w:hAnsi="MS Reference Sans Serif"/>
          <w:szCs w:val="22"/>
          <w:lang w:val="en-CA"/>
        </w:rPr>
      </w:pPr>
      <w:del w:id="4999" w:author="Yann Bourdeau" w:date="2014-02-06T16:23:00Z">
        <w:r w:rsidRPr="00381014" w:rsidDel="00FC0E8D">
          <w:rPr>
            <w:rFonts w:ascii="MS Reference Sans Serif" w:hAnsi="MS Reference Sans Serif"/>
            <w:szCs w:val="22"/>
            <w:lang w:val="en-CA"/>
          </w:rPr>
          <w:delText xml:space="preserve">          false,</w:delText>
        </w:r>
      </w:del>
    </w:p>
    <w:p w14:paraId="3B47098E" w14:textId="2747C82C" w:rsidR="005579D5" w:rsidRPr="00381014" w:rsidDel="00FC0E8D" w:rsidRDefault="005579D5" w:rsidP="005579D5">
      <w:pPr>
        <w:spacing w:after="0" w:line="240" w:lineRule="exact"/>
        <w:rPr>
          <w:del w:id="5000" w:author="Yann Bourdeau" w:date="2014-02-06T16:23:00Z"/>
          <w:rFonts w:ascii="MS Reference Sans Serif" w:hAnsi="MS Reference Sans Serif"/>
          <w:szCs w:val="22"/>
          <w:lang w:val="en-CA"/>
        </w:rPr>
      </w:pPr>
      <w:del w:id="5001" w:author="Yann Bourdeau" w:date="2014-02-06T16:23:00Z">
        <w:r w:rsidRPr="00381014" w:rsidDel="00FC0E8D">
          <w:rPr>
            <w:rFonts w:ascii="MS Reference Sans Serif" w:hAnsi="MS Reference Sans Serif"/>
            <w:szCs w:val="22"/>
            <w:lang w:val="en-CA"/>
          </w:rPr>
          <w:delText xml:space="preserve">          0,</w:delText>
        </w:r>
      </w:del>
    </w:p>
    <w:p w14:paraId="2F46544B" w14:textId="5DDEF52C" w:rsidR="005579D5" w:rsidRPr="00381014" w:rsidDel="00FC0E8D" w:rsidRDefault="005579D5" w:rsidP="005579D5">
      <w:pPr>
        <w:spacing w:after="0" w:line="240" w:lineRule="exact"/>
        <w:rPr>
          <w:del w:id="5002" w:author="Yann Bourdeau" w:date="2014-02-06T16:23:00Z"/>
          <w:rFonts w:ascii="MS Reference Sans Serif" w:hAnsi="MS Reference Sans Serif"/>
          <w:szCs w:val="22"/>
          <w:lang w:val="en-CA"/>
        </w:rPr>
      </w:pPr>
      <w:del w:id="5003" w:author="Yann Bourdeau" w:date="2014-02-06T16:23:00Z">
        <w:r w:rsidRPr="00381014" w:rsidDel="00FC0E8D">
          <w:rPr>
            <w:rFonts w:ascii="MS Reference Sans Serif" w:hAnsi="MS Reference Sans Serif"/>
            <w:szCs w:val="22"/>
            <w:lang w:val="en-CA"/>
          </w:rPr>
          <w:delText xml:space="preserve">          1,</w:delText>
        </w:r>
      </w:del>
    </w:p>
    <w:p w14:paraId="381C9491" w14:textId="722AA9B2" w:rsidR="005579D5" w:rsidRPr="00381014" w:rsidDel="00FC0E8D" w:rsidRDefault="005579D5" w:rsidP="005579D5">
      <w:pPr>
        <w:spacing w:after="0" w:line="240" w:lineRule="exact"/>
        <w:rPr>
          <w:del w:id="5004" w:author="Yann Bourdeau" w:date="2014-02-06T16:23:00Z"/>
          <w:rFonts w:ascii="MS Reference Sans Serif" w:hAnsi="MS Reference Sans Serif"/>
          <w:szCs w:val="22"/>
          <w:lang w:val="en-CA"/>
        </w:rPr>
      </w:pPr>
      <w:del w:id="5005" w:author="Yann Bourdeau" w:date="2014-02-06T16:23:00Z">
        <w:r w:rsidRPr="00381014" w:rsidDel="00FC0E8D">
          <w:rPr>
            <w:rFonts w:ascii="MS Reference Sans Serif" w:hAnsi="MS Reference Sans Serif"/>
            <w:szCs w:val="22"/>
            <w:lang w:val="en-CA"/>
          </w:rPr>
          <w:delText xml:space="preserve">          0));</w:delText>
        </w:r>
      </w:del>
    </w:p>
    <w:p w14:paraId="3B7C57EA" w14:textId="69BD026E" w:rsidR="005579D5" w:rsidRPr="00381014" w:rsidDel="00FC0E8D" w:rsidRDefault="005579D5" w:rsidP="005579D5">
      <w:pPr>
        <w:spacing w:after="0" w:line="240" w:lineRule="exact"/>
        <w:rPr>
          <w:del w:id="5006" w:author="Yann Bourdeau" w:date="2014-02-06T16:23:00Z"/>
          <w:rFonts w:ascii="MS Reference Sans Serif" w:hAnsi="MS Reference Sans Serif"/>
          <w:szCs w:val="22"/>
          <w:lang w:val="en-CA"/>
        </w:rPr>
      </w:pPr>
    </w:p>
    <w:p w14:paraId="2C4592A9" w14:textId="5F742492" w:rsidR="005579D5" w:rsidRPr="00381014" w:rsidDel="00FC0E8D" w:rsidRDefault="005579D5" w:rsidP="005579D5">
      <w:pPr>
        <w:spacing w:after="0" w:line="240" w:lineRule="exact"/>
        <w:rPr>
          <w:del w:id="5007" w:author="Yann Bourdeau" w:date="2014-02-06T16:23:00Z"/>
          <w:rFonts w:ascii="MS Reference Sans Serif" w:hAnsi="MS Reference Sans Serif"/>
          <w:szCs w:val="22"/>
          <w:lang w:val="en-CA"/>
        </w:rPr>
      </w:pPr>
      <w:del w:id="5008" w:author="Yann Bourdeau" w:date="2014-02-06T16:23:00Z">
        <w:r w:rsidRPr="00381014" w:rsidDel="00FC0E8D">
          <w:rPr>
            <w:rFonts w:ascii="MS Reference Sans Serif" w:hAnsi="MS Reference Sans Serif"/>
            <w:szCs w:val="22"/>
            <w:lang w:val="en-CA"/>
          </w:rPr>
          <w:tab/>
          <w:delText>fi.insert</w:delText>
        </w:r>
      </w:del>
    </w:p>
    <w:p w14:paraId="04183165" w14:textId="2E7F3922" w:rsidR="005579D5" w:rsidRPr="00381014" w:rsidDel="00FC0E8D" w:rsidRDefault="005579D5" w:rsidP="005579D5">
      <w:pPr>
        <w:spacing w:after="0" w:line="240" w:lineRule="exact"/>
        <w:rPr>
          <w:del w:id="5009" w:author="Yann Bourdeau" w:date="2014-02-06T16:23:00Z"/>
          <w:rFonts w:ascii="MS Reference Sans Serif" w:hAnsi="MS Reference Sans Serif"/>
          <w:szCs w:val="22"/>
          <w:lang w:val="en-CA"/>
        </w:rPr>
      </w:pPr>
      <w:del w:id="5010" w:author="Yann Bourdeau" w:date="2014-02-06T16:23:00Z">
        <w:r w:rsidRPr="00381014" w:rsidDel="00FC0E8D">
          <w:rPr>
            <w:rFonts w:ascii="MS Reference Sans Serif" w:hAnsi="MS Reference Sans Serif"/>
            <w:szCs w:val="22"/>
            <w:lang w:val="en-CA"/>
          </w:rPr>
          <w:delText xml:space="preserve">        (blueslice::policy::profile::FieldInfo</w:delText>
        </w:r>
      </w:del>
    </w:p>
    <w:p w14:paraId="2F2B948F" w14:textId="0BD7CA04" w:rsidR="005579D5" w:rsidRPr="00381014" w:rsidDel="00FC0E8D" w:rsidRDefault="005579D5" w:rsidP="005579D5">
      <w:pPr>
        <w:spacing w:after="0" w:line="240" w:lineRule="exact"/>
        <w:rPr>
          <w:del w:id="5011" w:author="Yann Bourdeau" w:date="2014-02-06T16:23:00Z"/>
          <w:rFonts w:ascii="MS Reference Sans Serif" w:hAnsi="MS Reference Sans Serif"/>
          <w:szCs w:val="22"/>
          <w:lang w:val="en-CA"/>
        </w:rPr>
      </w:pPr>
      <w:del w:id="5012" w:author="Yann Bourdeau" w:date="2014-02-06T16:23:00Z">
        <w:r w:rsidRPr="00381014" w:rsidDel="00FC0E8D">
          <w:rPr>
            <w:rFonts w:ascii="MS Reference Sans Serif" w:hAnsi="MS Reference Sans Serif"/>
            <w:szCs w:val="22"/>
            <w:lang w:val="en-CA"/>
          </w:rPr>
          <w:delText xml:space="preserve">         ((EAttribute)11, "billingday",</w:delText>
        </w:r>
      </w:del>
    </w:p>
    <w:p w14:paraId="35EEF383" w14:textId="3D83139D" w:rsidR="005579D5" w:rsidRPr="00381014" w:rsidDel="00FC0E8D" w:rsidRDefault="005579D5" w:rsidP="005579D5">
      <w:pPr>
        <w:spacing w:after="0" w:line="240" w:lineRule="exact"/>
        <w:rPr>
          <w:del w:id="5013" w:author="Yann Bourdeau" w:date="2014-02-06T16:23:00Z"/>
          <w:rFonts w:ascii="MS Reference Sans Serif" w:hAnsi="MS Reference Sans Serif"/>
          <w:szCs w:val="22"/>
          <w:lang w:val="en-CA"/>
        </w:rPr>
      </w:pPr>
      <w:del w:id="5014" w:author="Yann Bourdeau" w:date="2014-02-06T16:23:00Z">
        <w:r w:rsidRPr="00381014" w:rsidDel="00FC0E8D">
          <w:rPr>
            <w:rFonts w:ascii="MS Reference Sans Serif" w:hAnsi="MS Reference Sans Serif"/>
            <w:szCs w:val="22"/>
            <w:lang w:val="en-CA"/>
          </w:rPr>
          <w:delText xml:space="preserve">          false,</w:delText>
        </w:r>
      </w:del>
    </w:p>
    <w:p w14:paraId="2B00BFF5" w14:textId="198545D8" w:rsidR="005579D5" w:rsidRPr="00381014" w:rsidDel="00FC0E8D" w:rsidRDefault="005579D5" w:rsidP="005579D5">
      <w:pPr>
        <w:spacing w:after="0" w:line="240" w:lineRule="exact"/>
        <w:rPr>
          <w:del w:id="5015" w:author="Yann Bourdeau" w:date="2014-02-06T16:23:00Z"/>
          <w:rFonts w:ascii="MS Reference Sans Serif" w:hAnsi="MS Reference Sans Serif"/>
          <w:szCs w:val="22"/>
          <w:lang w:val="en-CA"/>
        </w:rPr>
      </w:pPr>
      <w:del w:id="5016" w:author="Yann Bourdeau" w:date="2014-02-06T16:23:00Z">
        <w:r w:rsidRPr="00381014" w:rsidDel="00FC0E8D">
          <w:rPr>
            <w:rFonts w:ascii="MS Reference Sans Serif" w:hAnsi="MS Reference Sans Serif"/>
            <w:szCs w:val="22"/>
            <w:lang w:val="en-CA"/>
          </w:rPr>
          <w:delText xml:space="preserve">          false,</w:delText>
        </w:r>
      </w:del>
    </w:p>
    <w:p w14:paraId="56D0EBE6" w14:textId="17FFFDAB" w:rsidR="005579D5" w:rsidRPr="00381014" w:rsidDel="00FC0E8D" w:rsidRDefault="005579D5" w:rsidP="005579D5">
      <w:pPr>
        <w:spacing w:after="0" w:line="240" w:lineRule="exact"/>
        <w:rPr>
          <w:del w:id="5017" w:author="Yann Bourdeau" w:date="2014-02-06T16:23:00Z"/>
          <w:rFonts w:ascii="MS Reference Sans Serif" w:hAnsi="MS Reference Sans Serif"/>
          <w:szCs w:val="22"/>
          <w:lang w:val="en-CA"/>
        </w:rPr>
      </w:pPr>
      <w:del w:id="5018" w:author="Yann Bourdeau" w:date="2014-02-06T16:23:00Z">
        <w:r w:rsidRPr="00381014" w:rsidDel="00FC0E8D">
          <w:rPr>
            <w:rFonts w:ascii="MS Reference Sans Serif" w:hAnsi="MS Reference Sans Serif"/>
            <w:szCs w:val="22"/>
            <w:lang w:val="en-CA"/>
          </w:rPr>
          <w:delText xml:space="preserve">          false,</w:delText>
        </w:r>
      </w:del>
    </w:p>
    <w:p w14:paraId="27F6C4DA" w14:textId="442AE898" w:rsidR="005579D5" w:rsidRPr="00381014" w:rsidDel="00FC0E8D" w:rsidRDefault="005579D5" w:rsidP="005579D5">
      <w:pPr>
        <w:spacing w:after="0" w:line="240" w:lineRule="exact"/>
        <w:rPr>
          <w:del w:id="5019" w:author="Yann Bourdeau" w:date="2014-02-06T16:23:00Z"/>
          <w:rFonts w:ascii="MS Reference Sans Serif" w:hAnsi="MS Reference Sans Serif"/>
          <w:szCs w:val="22"/>
          <w:lang w:val="en-CA"/>
        </w:rPr>
      </w:pPr>
      <w:del w:id="5020" w:author="Yann Bourdeau" w:date="2014-02-06T16:23:00Z">
        <w:r w:rsidRPr="00381014" w:rsidDel="00FC0E8D">
          <w:rPr>
            <w:rFonts w:ascii="MS Reference Sans Serif" w:hAnsi="MS Reference Sans Serif"/>
            <w:szCs w:val="22"/>
            <w:lang w:val="en-CA"/>
          </w:rPr>
          <w:delText xml:space="preserve">          false,</w:delText>
        </w:r>
      </w:del>
    </w:p>
    <w:p w14:paraId="40EAA10F" w14:textId="0D03E8EF" w:rsidR="005579D5" w:rsidRPr="00381014" w:rsidDel="00FC0E8D" w:rsidRDefault="005579D5" w:rsidP="005579D5">
      <w:pPr>
        <w:spacing w:after="0" w:line="240" w:lineRule="exact"/>
        <w:rPr>
          <w:del w:id="5021" w:author="Yann Bourdeau" w:date="2014-02-06T16:23:00Z"/>
          <w:rFonts w:ascii="MS Reference Sans Serif" w:hAnsi="MS Reference Sans Serif"/>
          <w:szCs w:val="22"/>
          <w:lang w:val="en-CA"/>
        </w:rPr>
      </w:pPr>
      <w:del w:id="5022" w:author="Yann Bourdeau" w:date="2014-02-06T16:23:00Z">
        <w:r w:rsidRPr="00381014" w:rsidDel="00FC0E8D">
          <w:rPr>
            <w:rFonts w:ascii="MS Reference Sans Serif" w:hAnsi="MS Reference Sans Serif"/>
            <w:szCs w:val="22"/>
            <w:lang w:val="en-CA"/>
          </w:rPr>
          <w:delText xml:space="preserve">          false,</w:delText>
        </w:r>
      </w:del>
    </w:p>
    <w:p w14:paraId="04318954" w14:textId="61D77593" w:rsidR="005579D5" w:rsidRPr="00381014" w:rsidDel="00FC0E8D" w:rsidRDefault="005579D5" w:rsidP="005579D5">
      <w:pPr>
        <w:spacing w:after="0" w:line="240" w:lineRule="exact"/>
        <w:rPr>
          <w:del w:id="5023" w:author="Yann Bourdeau" w:date="2014-02-06T16:23:00Z"/>
          <w:rFonts w:ascii="MS Reference Sans Serif" w:hAnsi="MS Reference Sans Serif"/>
          <w:szCs w:val="22"/>
          <w:lang w:val="en-CA"/>
        </w:rPr>
      </w:pPr>
      <w:del w:id="5024" w:author="Yann Bourdeau" w:date="2014-02-06T16:23:00Z">
        <w:r w:rsidRPr="00381014" w:rsidDel="00FC0E8D">
          <w:rPr>
            <w:rFonts w:ascii="MS Reference Sans Serif" w:hAnsi="MS Reference Sans Serif"/>
            <w:szCs w:val="22"/>
            <w:lang w:val="en-CA"/>
          </w:rPr>
          <w:delText xml:space="preserve">          false,</w:delText>
        </w:r>
      </w:del>
    </w:p>
    <w:p w14:paraId="7B6E1CED" w14:textId="54406459" w:rsidR="005579D5" w:rsidRPr="00381014" w:rsidDel="00FC0E8D" w:rsidRDefault="005579D5" w:rsidP="005579D5">
      <w:pPr>
        <w:spacing w:after="0" w:line="240" w:lineRule="exact"/>
        <w:rPr>
          <w:del w:id="5025" w:author="Yann Bourdeau" w:date="2014-02-06T16:23:00Z"/>
          <w:rFonts w:ascii="MS Reference Sans Serif" w:hAnsi="MS Reference Sans Serif"/>
          <w:szCs w:val="22"/>
          <w:lang w:val="en-CA"/>
        </w:rPr>
      </w:pPr>
      <w:del w:id="5026" w:author="Yann Bourdeau" w:date="2014-02-06T16:23:00Z">
        <w:r w:rsidRPr="00381014" w:rsidDel="00FC0E8D">
          <w:rPr>
            <w:rFonts w:ascii="MS Reference Sans Serif" w:hAnsi="MS Reference Sans Serif"/>
            <w:szCs w:val="22"/>
            <w:lang w:val="en-CA"/>
          </w:rPr>
          <w:delText xml:space="preserve">          "defaultvalue",</w:delText>
        </w:r>
      </w:del>
    </w:p>
    <w:p w14:paraId="4A589FE4" w14:textId="240AD2CB" w:rsidR="005579D5" w:rsidRPr="00381014" w:rsidDel="00FC0E8D" w:rsidRDefault="005579D5" w:rsidP="005579D5">
      <w:pPr>
        <w:spacing w:after="0" w:line="240" w:lineRule="exact"/>
        <w:rPr>
          <w:del w:id="5027" w:author="Yann Bourdeau" w:date="2014-02-06T16:23:00Z"/>
          <w:rFonts w:ascii="MS Reference Sans Serif" w:hAnsi="MS Reference Sans Serif"/>
          <w:szCs w:val="22"/>
          <w:lang w:val="en-CA"/>
        </w:rPr>
      </w:pPr>
      <w:del w:id="5028" w:author="Yann Bourdeau" w:date="2014-02-06T16:23:00Z">
        <w:r w:rsidRPr="00381014" w:rsidDel="00FC0E8D">
          <w:rPr>
            <w:rFonts w:ascii="MS Reference Sans Serif" w:hAnsi="MS Reference Sans Serif"/>
            <w:szCs w:val="22"/>
            <w:lang w:val="en-CA"/>
          </w:rPr>
          <w:delText xml:space="preserve">          false,</w:delText>
        </w:r>
      </w:del>
    </w:p>
    <w:p w14:paraId="44FAC7F8" w14:textId="5D6E817E" w:rsidR="005579D5" w:rsidRPr="00381014" w:rsidDel="00FC0E8D" w:rsidRDefault="005579D5" w:rsidP="005579D5">
      <w:pPr>
        <w:spacing w:after="0" w:line="240" w:lineRule="exact"/>
        <w:rPr>
          <w:del w:id="5029" w:author="Yann Bourdeau" w:date="2014-02-06T16:23:00Z"/>
          <w:rFonts w:ascii="MS Reference Sans Serif" w:hAnsi="MS Reference Sans Serif"/>
          <w:szCs w:val="22"/>
          <w:lang w:val="en-CA"/>
        </w:rPr>
      </w:pPr>
      <w:del w:id="5030" w:author="Yann Bourdeau" w:date="2014-02-06T16:23:00Z">
        <w:r w:rsidRPr="00381014" w:rsidDel="00FC0E8D">
          <w:rPr>
            <w:rFonts w:ascii="MS Reference Sans Serif" w:hAnsi="MS Reference Sans Serif"/>
            <w:szCs w:val="22"/>
            <w:lang w:val="en-CA"/>
          </w:rPr>
          <w:delText xml:space="preserve">          0,</w:delText>
        </w:r>
      </w:del>
    </w:p>
    <w:p w14:paraId="63D63C46" w14:textId="5AFA95E1" w:rsidR="005579D5" w:rsidRPr="00381014" w:rsidDel="00FC0E8D" w:rsidRDefault="005579D5" w:rsidP="005579D5">
      <w:pPr>
        <w:spacing w:after="0" w:line="240" w:lineRule="exact"/>
        <w:rPr>
          <w:del w:id="5031" w:author="Yann Bourdeau" w:date="2014-02-06T16:23:00Z"/>
          <w:rFonts w:ascii="MS Reference Sans Serif" w:hAnsi="MS Reference Sans Serif"/>
          <w:szCs w:val="22"/>
          <w:lang w:val="en-CA"/>
        </w:rPr>
      </w:pPr>
      <w:del w:id="5032" w:author="Yann Bourdeau" w:date="2014-02-06T16:23:00Z">
        <w:r w:rsidRPr="00381014" w:rsidDel="00FC0E8D">
          <w:rPr>
            <w:rFonts w:ascii="MS Reference Sans Serif" w:hAnsi="MS Reference Sans Serif"/>
            <w:szCs w:val="22"/>
            <w:lang w:val="en-CA"/>
          </w:rPr>
          <w:delText xml:space="preserve">          1,</w:delText>
        </w:r>
      </w:del>
    </w:p>
    <w:p w14:paraId="2CD338B3" w14:textId="7FFD164B" w:rsidR="005579D5" w:rsidRPr="00381014" w:rsidDel="00FC0E8D" w:rsidRDefault="005579D5" w:rsidP="005579D5">
      <w:pPr>
        <w:spacing w:after="0" w:line="240" w:lineRule="exact"/>
        <w:rPr>
          <w:del w:id="5033" w:author="Yann Bourdeau" w:date="2014-02-06T16:23:00Z"/>
          <w:rFonts w:ascii="MS Reference Sans Serif" w:hAnsi="MS Reference Sans Serif"/>
          <w:szCs w:val="22"/>
          <w:lang w:val="en-CA"/>
        </w:rPr>
      </w:pPr>
      <w:del w:id="5034" w:author="Yann Bourdeau" w:date="2014-02-06T16:23:00Z">
        <w:r w:rsidRPr="00381014" w:rsidDel="00FC0E8D">
          <w:rPr>
            <w:rFonts w:ascii="MS Reference Sans Serif" w:hAnsi="MS Reference Sans Serif"/>
            <w:szCs w:val="22"/>
            <w:lang w:val="en-CA"/>
          </w:rPr>
          <w:delText xml:space="preserve">          0));</w:delText>
        </w:r>
      </w:del>
    </w:p>
    <w:p w14:paraId="3E32FAC0" w14:textId="4D72B693" w:rsidR="005579D5" w:rsidRPr="00381014" w:rsidDel="00FC0E8D" w:rsidRDefault="005579D5" w:rsidP="005579D5">
      <w:pPr>
        <w:spacing w:after="0" w:line="240" w:lineRule="exact"/>
        <w:rPr>
          <w:del w:id="5035" w:author="Yann Bourdeau" w:date="2014-02-06T16:23:00Z"/>
          <w:rFonts w:ascii="MS Reference Sans Serif" w:hAnsi="MS Reference Sans Serif"/>
          <w:szCs w:val="22"/>
          <w:lang w:val="en-CA"/>
        </w:rPr>
      </w:pPr>
      <w:del w:id="5036" w:author="Yann Bourdeau" w:date="2014-02-06T16:23:00Z">
        <w:r w:rsidRPr="00381014" w:rsidDel="00FC0E8D">
          <w:rPr>
            <w:rFonts w:ascii="MS Reference Sans Serif" w:hAnsi="MS Reference Sans Serif"/>
            <w:szCs w:val="22"/>
            <w:lang w:val="en-CA"/>
          </w:rPr>
          <w:tab/>
        </w:r>
      </w:del>
    </w:p>
    <w:p w14:paraId="44CA7BC8" w14:textId="6EE71010" w:rsidR="005579D5" w:rsidRPr="00381014" w:rsidDel="00FC0E8D" w:rsidRDefault="005579D5" w:rsidP="005579D5">
      <w:pPr>
        <w:spacing w:after="0" w:line="240" w:lineRule="exact"/>
        <w:rPr>
          <w:del w:id="5037" w:author="Yann Bourdeau" w:date="2014-02-06T16:23:00Z"/>
          <w:rFonts w:ascii="MS Reference Sans Serif" w:hAnsi="MS Reference Sans Serif"/>
          <w:szCs w:val="22"/>
          <w:lang w:val="en-CA"/>
        </w:rPr>
      </w:pPr>
      <w:del w:id="5038" w:author="Yann Bourdeau" w:date="2014-02-06T16:23:00Z">
        <w:r w:rsidRPr="00381014" w:rsidDel="00FC0E8D">
          <w:rPr>
            <w:rFonts w:ascii="MS Reference Sans Serif" w:hAnsi="MS Reference Sans Serif"/>
            <w:szCs w:val="22"/>
            <w:lang w:val="en-CA"/>
          </w:rPr>
          <w:tab/>
          <w:delText>std::string xml;</w:delText>
        </w:r>
      </w:del>
    </w:p>
    <w:p w14:paraId="26FB6DF1" w14:textId="4FAF4FAF" w:rsidR="005579D5" w:rsidRPr="00381014" w:rsidDel="00FC0E8D" w:rsidRDefault="005579D5" w:rsidP="005579D5">
      <w:pPr>
        <w:spacing w:after="0" w:line="240" w:lineRule="exact"/>
        <w:rPr>
          <w:del w:id="5039" w:author="Yann Bourdeau" w:date="2014-02-06T16:23:00Z"/>
          <w:rFonts w:ascii="MS Reference Sans Serif" w:hAnsi="MS Reference Sans Serif"/>
          <w:szCs w:val="22"/>
          <w:lang w:val="en-CA"/>
        </w:rPr>
      </w:pPr>
      <w:del w:id="5040" w:author="Yann Bourdeau" w:date="2014-02-06T16:23:00Z">
        <w:r w:rsidRPr="00381014" w:rsidDel="00FC0E8D">
          <w:rPr>
            <w:rFonts w:ascii="MS Reference Sans Serif" w:hAnsi="MS Reference Sans Serif"/>
            <w:szCs w:val="22"/>
            <w:lang w:val="en-CA"/>
          </w:rPr>
          <w:tab/>
          <w:delText>AttribValueMap values;</w:delText>
        </w:r>
      </w:del>
    </w:p>
    <w:p w14:paraId="16B57891" w14:textId="3591313D" w:rsidR="005579D5" w:rsidRPr="00381014" w:rsidDel="00FC0E8D" w:rsidRDefault="005579D5" w:rsidP="005579D5">
      <w:pPr>
        <w:spacing w:after="0" w:line="240" w:lineRule="exact"/>
        <w:rPr>
          <w:del w:id="5041" w:author="Yann Bourdeau" w:date="2014-02-06T16:23:00Z"/>
          <w:rFonts w:ascii="MS Reference Sans Serif" w:hAnsi="MS Reference Sans Serif"/>
          <w:szCs w:val="22"/>
          <w:lang w:val="en-CA"/>
        </w:rPr>
      </w:pPr>
      <w:del w:id="5042" w:author="Yann Bourdeau" w:date="2014-02-06T16:23:00Z">
        <w:r w:rsidRPr="00381014" w:rsidDel="00FC0E8D">
          <w:rPr>
            <w:rFonts w:ascii="MS Reference Sans Serif" w:hAnsi="MS Reference Sans Serif"/>
            <w:szCs w:val="22"/>
            <w:lang w:val="en-CA"/>
          </w:rPr>
          <w:tab/>
          <w:delText>values.insert(pair&lt;unsigned int, std::string&gt;(1,"value1"));</w:delText>
        </w:r>
      </w:del>
    </w:p>
    <w:p w14:paraId="4ADF0720" w14:textId="046EF63D" w:rsidR="005579D5" w:rsidRPr="00381014" w:rsidDel="00FC0E8D" w:rsidRDefault="005579D5" w:rsidP="005579D5">
      <w:pPr>
        <w:spacing w:after="0" w:line="240" w:lineRule="exact"/>
        <w:rPr>
          <w:del w:id="5043" w:author="Yann Bourdeau" w:date="2014-02-06T16:23:00Z"/>
          <w:rFonts w:ascii="MS Reference Sans Serif" w:hAnsi="MS Reference Sans Serif"/>
          <w:szCs w:val="22"/>
          <w:lang w:val="en-CA"/>
        </w:rPr>
      </w:pPr>
      <w:del w:id="5044" w:author="Yann Bourdeau" w:date="2014-02-06T16:23:00Z">
        <w:r w:rsidRPr="00381014" w:rsidDel="00FC0E8D">
          <w:rPr>
            <w:rFonts w:ascii="MS Reference Sans Serif" w:hAnsi="MS Reference Sans Serif"/>
            <w:szCs w:val="22"/>
            <w:lang w:val="en-CA"/>
          </w:rPr>
          <w:tab/>
          <w:delText>values.insert(pair&lt;unsigned int, std::string&gt;(11,"0"));</w:delText>
        </w:r>
      </w:del>
    </w:p>
    <w:p w14:paraId="69213628" w14:textId="2FE92694" w:rsidR="005579D5" w:rsidRPr="00381014" w:rsidDel="00FC0E8D" w:rsidRDefault="005579D5" w:rsidP="005579D5">
      <w:pPr>
        <w:spacing w:after="0" w:line="240" w:lineRule="exact"/>
        <w:rPr>
          <w:del w:id="5045" w:author="Yann Bourdeau" w:date="2014-02-06T16:23:00Z"/>
          <w:rFonts w:ascii="MS Reference Sans Serif" w:hAnsi="MS Reference Sans Serif"/>
          <w:szCs w:val="22"/>
          <w:lang w:val="en-CA"/>
        </w:rPr>
      </w:pPr>
    </w:p>
    <w:p w14:paraId="3A278D13" w14:textId="3A10A707" w:rsidR="005579D5" w:rsidRPr="00381014" w:rsidDel="00FC0E8D" w:rsidRDefault="005579D5" w:rsidP="005579D5">
      <w:pPr>
        <w:spacing w:after="0" w:line="240" w:lineRule="exact"/>
        <w:rPr>
          <w:del w:id="5046" w:author="Yann Bourdeau" w:date="2014-02-06T16:23:00Z"/>
          <w:rFonts w:ascii="MS Reference Sans Serif" w:hAnsi="MS Reference Sans Serif"/>
          <w:szCs w:val="22"/>
          <w:lang w:val="en-CA"/>
        </w:rPr>
      </w:pPr>
      <w:del w:id="5047" w:author="Yann Bourdeau" w:date="2014-02-06T16:23:00Z">
        <w:r w:rsidRPr="00381014" w:rsidDel="00FC0E8D">
          <w:rPr>
            <w:rFonts w:ascii="MS Reference Sans Serif" w:hAnsi="MS Reference Sans Serif"/>
            <w:szCs w:val="22"/>
            <w:lang w:val="en-CA"/>
          </w:rPr>
          <w:tab/>
          <w:delText>generate(xml,values,fi,true);</w:delText>
        </w:r>
      </w:del>
    </w:p>
    <w:p w14:paraId="1A5BE500" w14:textId="7B25C8B6" w:rsidR="005579D5" w:rsidRPr="00381014" w:rsidDel="00FC0E8D" w:rsidRDefault="005579D5" w:rsidP="005579D5">
      <w:pPr>
        <w:spacing w:after="0" w:line="240" w:lineRule="exact"/>
        <w:rPr>
          <w:del w:id="5048" w:author="Yann Bourdeau" w:date="2014-02-06T16:23:00Z"/>
          <w:rFonts w:ascii="MS Reference Sans Serif" w:hAnsi="MS Reference Sans Serif"/>
          <w:szCs w:val="22"/>
          <w:lang w:val="en-CA"/>
        </w:rPr>
      </w:pPr>
      <w:del w:id="5049" w:author="Yann Bourdeau" w:date="2014-02-06T16:23:00Z">
        <w:r w:rsidRPr="00381014" w:rsidDel="00FC0E8D">
          <w:rPr>
            <w:rFonts w:ascii="MS Reference Sans Serif" w:hAnsi="MS Reference Sans Serif"/>
            <w:szCs w:val="22"/>
            <w:lang w:val="en-CA"/>
          </w:rPr>
          <w:tab/>
          <w:delText>std::string result("&lt;?xml version=\"1.0\" encoding=\"UTF-8\"?&gt;\n&lt;subscriber&gt;&lt;field name=\"name1\"&gt;value1&lt;/field&gt;&lt;field name=\"billingday\"&gt;0&lt;/field&gt;&lt;/subscriber&gt;\n");</w:delText>
        </w:r>
      </w:del>
    </w:p>
    <w:p w14:paraId="526CF555" w14:textId="3CD01B3C" w:rsidR="005579D5" w:rsidRPr="00381014" w:rsidDel="00FC0E8D" w:rsidRDefault="005579D5" w:rsidP="005579D5">
      <w:pPr>
        <w:spacing w:after="0" w:line="240" w:lineRule="exact"/>
        <w:rPr>
          <w:del w:id="5050" w:author="Yann Bourdeau" w:date="2014-02-06T16:23:00Z"/>
          <w:rFonts w:ascii="MS Reference Sans Serif" w:hAnsi="MS Reference Sans Serif"/>
          <w:szCs w:val="22"/>
          <w:lang w:val="en-CA"/>
        </w:rPr>
      </w:pPr>
      <w:del w:id="5051" w:author="Yann Bourdeau" w:date="2014-02-06T16:23:00Z">
        <w:r w:rsidRPr="00381014" w:rsidDel="00FC0E8D">
          <w:rPr>
            <w:rFonts w:ascii="MS Reference Sans Serif" w:hAnsi="MS Reference Sans Serif"/>
            <w:szCs w:val="22"/>
            <w:lang w:val="en-CA"/>
          </w:rPr>
          <w:tab/>
          <w:delText>EXPECT_EQ(result,xml);</w:delText>
        </w:r>
      </w:del>
    </w:p>
    <w:p w14:paraId="390CB0E5" w14:textId="16B19AA6" w:rsidR="005579D5" w:rsidRPr="00381014" w:rsidDel="00FC0E8D" w:rsidRDefault="005579D5" w:rsidP="005579D5">
      <w:pPr>
        <w:spacing w:after="0" w:line="240" w:lineRule="exact"/>
        <w:rPr>
          <w:del w:id="5052" w:author="Yann Bourdeau" w:date="2014-02-06T16:23:00Z"/>
          <w:rFonts w:ascii="MS Reference Sans Serif" w:hAnsi="MS Reference Sans Serif"/>
          <w:szCs w:val="22"/>
          <w:lang w:val="en-CA"/>
        </w:rPr>
      </w:pPr>
    </w:p>
    <w:p w14:paraId="36EB1410" w14:textId="7E7BB456" w:rsidR="005579D5" w:rsidRPr="00381014" w:rsidDel="00FC0E8D" w:rsidRDefault="005579D5" w:rsidP="005579D5">
      <w:pPr>
        <w:spacing w:after="0" w:line="240" w:lineRule="exact"/>
        <w:rPr>
          <w:del w:id="5053" w:author="Yann Bourdeau" w:date="2014-02-06T16:23:00Z"/>
          <w:rFonts w:ascii="MS Reference Sans Serif" w:hAnsi="MS Reference Sans Serif"/>
          <w:szCs w:val="22"/>
          <w:lang w:val="en-CA"/>
        </w:rPr>
      </w:pPr>
      <w:del w:id="5054" w:author="Yann Bourdeau" w:date="2014-02-06T16:23:00Z">
        <w:r w:rsidRPr="00381014" w:rsidDel="00FC0E8D">
          <w:rPr>
            <w:rFonts w:ascii="MS Reference Sans Serif" w:hAnsi="MS Reference Sans Serif"/>
            <w:szCs w:val="22"/>
            <w:lang w:val="en-CA"/>
          </w:rPr>
          <w:tab/>
          <w:delText>std::map&lt;std::string, AttribValueMap&gt; valuespq;</w:delText>
        </w:r>
      </w:del>
    </w:p>
    <w:p w14:paraId="736D7F9A" w14:textId="3C131CF4" w:rsidR="005579D5" w:rsidRPr="00381014" w:rsidDel="00FC0E8D" w:rsidRDefault="005579D5" w:rsidP="005579D5">
      <w:pPr>
        <w:spacing w:after="0" w:line="240" w:lineRule="exact"/>
        <w:rPr>
          <w:del w:id="5055" w:author="Yann Bourdeau" w:date="2014-02-06T16:23:00Z"/>
          <w:rFonts w:ascii="MS Reference Sans Serif" w:hAnsi="MS Reference Sans Serif"/>
          <w:szCs w:val="22"/>
          <w:lang w:val="en-CA"/>
        </w:rPr>
      </w:pPr>
      <w:del w:id="5056" w:author="Yann Bourdeau" w:date="2014-02-06T16:23:00Z">
        <w:r w:rsidRPr="00381014" w:rsidDel="00FC0E8D">
          <w:rPr>
            <w:rFonts w:ascii="MS Reference Sans Serif" w:hAnsi="MS Reference Sans Serif"/>
            <w:szCs w:val="22"/>
            <w:lang w:val="en-CA"/>
          </w:rPr>
          <w:tab/>
          <w:delText>valuespq["q1"]=values;</w:delText>
        </w:r>
      </w:del>
    </w:p>
    <w:p w14:paraId="4AC53653" w14:textId="79E97BF8" w:rsidR="005579D5" w:rsidRPr="00381014" w:rsidDel="00FC0E8D" w:rsidRDefault="005579D5" w:rsidP="005579D5">
      <w:pPr>
        <w:spacing w:after="0" w:line="240" w:lineRule="exact"/>
        <w:rPr>
          <w:del w:id="5057" w:author="Yann Bourdeau" w:date="2014-02-06T16:23:00Z"/>
          <w:rFonts w:ascii="MS Reference Sans Serif" w:hAnsi="MS Reference Sans Serif"/>
          <w:szCs w:val="22"/>
          <w:lang w:val="en-CA"/>
        </w:rPr>
      </w:pPr>
      <w:del w:id="5058" w:author="Yann Bourdeau" w:date="2014-02-06T16:23:00Z">
        <w:r w:rsidRPr="00381014" w:rsidDel="00FC0E8D">
          <w:rPr>
            <w:rFonts w:ascii="MS Reference Sans Serif" w:hAnsi="MS Reference Sans Serif"/>
            <w:szCs w:val="22"/>
            <w:lang w:val="en-CA"/>
          </w:rPr>
          <w:tab/>
          <w:delText>xml=generateQuota(valuespq,fi);</w:delText>
        </w:r>
      </w:del>
    </w:p>
    <w:p w14:paraId="0AC1DFE7" w14:textId="0AC3FE9F" w:rsidR="005579D5" w:rsidRPr="00381014" w:rsidDel="00FC0E8D" w:rsidRDefault="005579D5" w:rsidP="005579D5">
      <w:pPr>
        <w:spacing w:after="0" w:line="240" w:lineRule="exact"/>
        <w:rPr>
          <w:del w:id="5059" w:author="Yann Bourdeau" w:date="2014-02-06T16:23:00Z"/>
          <w:rFonts w:ascii="MS Reference Sans Serif" w:hAnsi="MS Reference Sans Serif"/>
          <w:szCs w:val="22"/>
          <w:lang w:val="en-CA"/>
        </w:rPr>
      </w:pPr>
      <w:del w:id="5060" w:author="Yann Bourdeau" w:date="2014-02-06T16:23:00Z">
        <w:r w:rsidRPr="00381014" w:rsidDel="00FC0E8D">
          <w:rPr>
            <w:rFonts w:ascii="MS Reference Sans Serif" w:hAnsi="MS Reference Sans Serif"/>
            <w:szCs w:val="22"/>
            <w:lang w:val="en-CA"/>
          </w:rPr>
          <w:tab/>
          <w:delText xml:space="preserve">result="&lt;?xml version=\"1.0\" encoding=\"UTF-8\"?&gt;\n&lt;usage&gt;&lt;version&gt;1&lt;/version&gt;\n&lt;quota name=\"\"&gt;&lt;name1&gt;value1&lt;/name1&gt;\n&lt;name7&gt;defaultvalue&lt;/name7&gt;\n&lt;billingday&gt;0&lt;/billingday&gt;\n&lt;/quota&gt;\n&lt;/usage&gt;\n"; </w:delText>
        </w:r>
      </w:del>
    </w:p>
    <w:p w14:paraId="4AB75AEA" w14:textId="09B6C6E4" w:rsidR="005579D5" w:rsidRPr="00381014" w:rsidDel="00FC0E8D" w:rsidRDefault="005579D5" w:rsidP="005579D5">
      <w:pPr>
        <w:spacing w:after="0" w:line="240" w:lineRule="exact"/>
        <w:rPr>
          <w:del w:id="5061" w:author="Yann Bourdeau" w:date="2014-02-06T16:23:00Z"/>
          <w:rFonts w:ascii="MS Reference Sans Serif" w:hAnsi="MS Reference Sans Serif"/>
          <w:szCs w:val="22"/>
          <w:lang w:val="en-CA"/>
        </w:rPr>
      </w:pPr>
      <w:del w:id="5062" w:author="Yann Bourdeau" w:date="2014-02-06T16:23:00Z">
        <w:r w:rsidRPr="00381014" w:rsidDel="00FC0E8D">
          <w:rPr>
            <w:rFonts w:ascii="MS Reference Sans Serif" w:hAnsi="MS Reference Sans Serif"/>
            <w:szCs w:val="22"/>
            <w:lang w:val="en-CA"/>
          </w:rPr>
          <w:tab/>
          <w:delText>EXPECT_EQ(result,xml);</w:delText>
        </w:r>
      </w:del>
    </w:p>
    <w:p w14:paraId="77278D1C" w14:textId="3A94A014" w:rsidR="005579D5" w:rsidRPr="00381014" w:rsidDel="00FC0E8D" w:rsidRDefault="005579D5" w:rsidP="005579D5">
      <w:pPr>
        <w:spacing w:after="0" w:line="240" w:lineRule="exact"/>
        <w:rPr>
          <w:del w:id="5063" w:author="Yann Bourdeau" w:date="2014-02-06T16:23:00Z"/>
          <w:rFonts w:ascii="MS Reference Sans Serif" w:hAnsi="MS Reference Sans Serif"/>
          <w:szCs w:val="22"/>
          <w:lang w:val="en-CA"/>
        </w:rPr>
      </w:pPr>
      <w:del w:id="5064" w:author="Yann Bourdeau" w:date="2014-02-06T16:23:00Z">
        <w:r w:rsidRPr="00381014" w:rsidDel="00FC0E8D">
          <w:rPr>
            <w:rFonts w:ascii="MS Reference Sans Serif" w:hAnsi="MS Reference Sans Serif"/>
            <w:szCs w:val="22"/>
            <w:lang w:val="en-CA"/>
          </w:rPr>
          <w:delText>}</w:delText>
        </w:r>
      </w:del>
    </w:p>
    <w:p w14:paraId="435D5DAA" w14:textId="72CDEDDD" w:rsidR="005579D5" w:rsidRPr="00381014" w:rsidDel="00FC0E8D" w:rsidRDefault="005579D5" w:rsidP="005579D5">
      <w:pPr>
        <w:rPr>
          <w:del w:id="5065" w:author="Yann Bourdeau" w:date="2014-02-06T16:23:00Z"/>
          <w:lang w:val="en-CA"/>
        </w:rPr>
      </w:pPr>
    </w:p>
    <w:p w14:paraId="466C9641" w14:textId="0D34B4B8" w:rsidR="00BF6A15" w:rsidRPr="00381014" w:rsidDel="00FC0E8D" w:rsidRDefault="00CF32AE" w:rsidP="005579D5">
      <w:pPr>
        <w:pStyle w:val="Sous-sous-section"/>
        <w:rPr>
          <w:del w:id="5066" w:author="Yann Bourdeau" w:date="2014-02-06T16:23:00Z"/>
          <w:lang w:val="en-CA"/>
        </w:rPr>
      </w:pPr>
      <w:del w:id="5067" w:author="Yann Bourdeau" w:date="2014-02-06T16:23:00Z">
        <w:r w:rsidDel="00FC0E8D">
          <w:fldChar w:fldCharType="begin"/>
        </w:r>
        <w:r w:rsidRPr="00381014" w:rsidDel="00FC0E8D">
          <w:rPr>
            <w:lang w:val="en-CA"/>
          </w:rPr>
          <w:delInstrText xml:space="preserve"> SEQ annexe\* ALPHABETIC\c  \* MERGEFORMAT </w:delInstrText>
        </w:r>
        <w:r w:rsidDel="00FC0E8D">
          <w:fldChar w:fldCharType="separate"/>
        </w:r>
        <w:r w:rsidR="000F3CFA" w:rsidDel="00FC0E8D">
          <w:rPr>
            <w:lang w:val="en-CA"/>
          </w:rPr>
          <w:delText xml:space="preserve"> </w:delText>
        </w:r>
        <w:r w:rsidDel="00FC0E8D">
          <w:fldChar w:fldCharType="end"/>
        </w:r>
      </w:del>
    </w:p>
    <w:p w14:paraId="2A0AF3DA" w14:textId="04B790BC" w:rsidR="00BF6A15" w:rsidRPr="00381014" w:rsidDel="00FC0E8D" w:rsidRDefault="00BF6A15">
      <w:pPr>
        <w:spacing w:after="0" w:line="240" w:lineRule="auto"/>
        <w:ind w:firstLine="0"/>
        <w:jc w:val="left"/>
        <w:rPr>
          <w:del w:id="5068" w:author="Yann Bourdeau" w:date="2014-02-06T16:23:00Z"/>
          <w:lang w:val="en-CA"/>
        </w:rPr>
      </w:pPr>
      <w:del w:id="5069" w:author="Yann Bourdeau" w:date="2014-02-06T16:23:00Z">
        <w:r w:rsidRPr="00381014" w:rsidDel="00FC0E8D">
          <w:rPr>
            <w:lang w:val="en-CA"/>
          </w:rPr>
          <w:br w:type="page"/>
        </w:r>
      </w:del>
    </w:p>
    <w:p w14:paraId="6FDF0B36" w14:textId="3384F0FE" w:rsidR="005579D5" w:rsidRPr="00AF4897" w:rsidDel="00FC0E8D" w:rsidRDefault="005579D5" w:rsidP="00AF4897">
      <w:pPr>
        <w:rPr>
          <w:del w:id="5070" w:author="Yann Bourdeau" w:date="2014-02-06T16:23:00Z"/>
          <w:b/>
          <w:lang w:val="en-CA"/>
        </w:rPr>
      </w:pPr>
      <w:del w:id="5071" w:author="Yann Bourdeau" w:date="2014-02-06T16:23:00Z">
        <w:r w:rsidRPr="00AF4897" w:rsidDel="00FC0E8D">
          <w:rPr>
            <w:b/>
            <w:lang w:val="en-CA"/>
          </w:rPr>
          <w:delText>TestxmlGTest.cxx</w:delText>
        </w:r>
      </w:del>
    </w:p>
    <w:p w14:paraId="5ABE0942" w14:textId="2FE5E9DC" w:rsidR="005579D5" w:rsidRPr="00381014" w:rsidDel="00FC0E8D" w:rsidRDefault="005579D5" w:rsidP="005579D5">
      <w:pPr>
        <w:spacing w:after="0" w:line="240" w:lineRule="exact"/>
        <w:rPr>
          <w:del w:id="5072" w:author="Yann Bourdeau" w:date="2014-02-06T16:23:00Z"/>
          <w:rFonts w:ascii="MS Reference Sans Serif" w:hAnsi="MS Reference Sans Serif"/>
          <w:szCs w:val="22"/>
          <w:lang w:val="en-CA"/>
        </w:rPr>
      </w:pPr>
      <w:del w:id="5073" w:author="Yann Bourdeau" w:date="2014-02-06T16:23:00Z">
        <w:r w:rsidRPr="00381014" w:rsidDel="00FC0E8D">
          <w:rPr>
            <w:rFonts w:ascii="MS Reference Sans Serif" w:hAnsi="MS Reference Sans Serif"/>
            <w:szCs w:val="22"/>
            <w:lang w:val="en-CA"/>
          </w:rPr>
          <w:delText>#include "gtest/gtest.h"</w:delText>
        </w:r>
      </w:del>
    </w:p>
    <w:p w14:paraId="4775FF85" w14:textId="76D6CE96" w:rsidR="005579D5" w:rsidRPr="00381014" w:rsidDel="00FC0E8D" w:rsidRDefault="005579D5" w:rsidP="005579D5">
      <w:pPr>
        <w:spacing w:after="0" w:line="240" w:lineRule="exact"/>
        <w:rPr>
          <w:del w:id="5074" w:author="Yann Bourdeau" w:date="2014-02-06T16:23:00Z"/>
          <w:rFonts w:ascii="MS Reference Sans Serif" w:hAnsi="MS Reference Sans Serif"/>
          <w:szCs w:val="22"/>
          <w:lang w:val="en-CA"/>
        </w:rPr>
      </w:pPr>
      <w:del w:id="5075" w:author="Yann Bourdeau" w:date="2014-02-06T16:23:00Z">
        <w:r w:rsidRPr="00381014" w:rsidDel="00FC0E8D">
          <w:rPr>
            <w:rFonts w:ascii="MS Reference Sans Serif" w:hAnsi="MS Reference Sans Serif"/>
            <w:szCs w:val="22"/>
            <w:lang w:val="en-CA"/>
          </w:rPr>
          <w:delText>#include "xml.h"</w:delText>
        </w:r>
      </w:del>
    </w:p>
    <w:p w14:paraId="14D8634A" w14:textId="521B2C07" w:rsidR="005579D5" w:rsidRPr="00381014" w:rsidDel="00FC0E8D" w:rsidRDefault="005579D5" w:rsidP="005579D5">
      <w:pPr>
        <w:spacing w:after="0" w:line="240" w:lineRule="exact"/>
        <w:rPr>
          <w:del w:id="5076" w:author="Yann Bourdeau" w:date="2014-02-06T16:23:00Z"/>
          <w:rFonts w:ascii="MS Reference Sans Serif" w:hAnsi="MS Reference Sans Serif"/>
          <w:szCs w:val="22"/>
          <w:lang w:val="en-CA"/>
        </w:rPr>
      </w:pPr>
      <w:del w:id="5077" w:author="Yann Bourdeau" w:date="2014-02-06T16:23:00Z">
        <w:r w:rsidRPr="00381014" w:rsidDel="00FC0E8D">
          <w:rPr>
            <w:rFonts w:ascii="MS Reference Sans Serif" w:hAnsi="MS Reference Sans Serif"/>
            <w:szCs w:val="22"/>
            <w:lang w:val="en-CA"/>
          </w:rPr>
          <w:delText>#include &lt;stdexcept&gt;</w:delText>
        </w:r>
      </w:del>
    </w:p>
    <w:p w14:paraId="4C65DCC8" w14:textId="5BE6A6B6" w:rsidR="005579D5" w:rsidRPr="00381014" w:rsidDel="00FC0E8D" w:rsidRDefault="005579D5" w:rsidP="005579D5">
      <w:pPr>
        <w:spacing w:after="0" w:line="240" w:lineRule="exact"/>
        <w:rPr>
          <w:del w:id="5078" w:author="Yann Bourdeau" w:date="2014-02-06T16:23:00Z"/>
          <w:rFonts w:ascii="MS Reference Sans Serif" w:hAnsi="MS Reference Sans Serif"/>
          <w:szCs w:val="22"/>
          <w:lang w:val="en-CA"/>
        </w:rPr>
      </w:pPr>
      <w:del w:id="5079" w:author="Yann Bourdeau" w:date="2014-02-06T16:23:00Z">
        <w:r w:rsidRPr="00381014" w:rsidDel="00FC0E8D">
          <w:rPr>
            <w:rFonts w:ascii="MS Reference Sans Serif" w:hAnsi="MS Reference Sans Serif"/>
            <w:szCs w:val="22"/>
            <w:lang w:val="en-CA"/>
          </w:rPr>
          <w:delText>#include &lt;fstream&gt;</w:delText>
        </w:r>
      </w:del>
    </w:p>
    <w:p w14:paraId="7AD3C8C2" w14:textId="3780E7A0" w:rsidR="005579D5" w:rsidRPr="00381014" w:rsidDel="00FC0E8D" w:rsidRDefault="005579D5" w:rsidP="005579D5">
      <w:pPr>
        <w:spacing w:after="0" w:line="240" w:lineRule="exact"/>
        <w:rPr>
          <w:del w:id="5080" w:author="Yann Bourdeau" w:date="2014-02-06T16:23:00Z"/>
          <w:rFonts w:ascii="MS Reference Sans Serif" w:hAnsi="MS Reference Sans Serif"/>
          <w:szCs w:val="22"/>
          <w:lang w:val="en-CA"/>
        </w:rPr>
      </w:pPr>
      <w:del w:id="5081" w:author="Yann Bourdeau" w:date="2014-02-06T16:23:00Z">
        <w:r w:rsidRPr="00381014" w:rsidDel="00FC0E8D">
          <w:rPr>
            <w:rFonts w:ascii="MS Reference Sans Serif" w:hAnsi="MS Reference Sans Serif"/>
            <w:szCs w:val="22"/>
            <w:lang w:val="en-CA"/>
          </w:rPr>
          <w:delText>#include &lt;string&gt;</w:delText>
        </w:r>
      </w:del>
    </w:p>
    <w:p w14:paraId="29C9AE18" w14:textId="6742BC44" w:rsidR="005579D5" w:rsidRPr="00381014" w:rsidDel="00FC0E8D" w:rsidRDefault="005579D5" w:rsidP="005579D5">
      <w:pPr>
        <w:spacing w:after="0" w:line="240" w:lineRule="exact"/>
        <w:rPr>
          <w:del w:id="5082" w:author="Yann Bourdeau" w:date="2014-02-06T16:23:00Z"/>
          <w:rFonts w:ascii="MS Reference Sans Serif" w:hAnsi="MS Reference Sans Serif"/>
          <w:szCs w:val="22"/>
          <w:lang w:val="en-CA"/>
        </w:rPr>
      </w:pPr>
    </w:p>
    <w:p w14:paraId="39288CAF" w14:textId="063D6010" w:rsidR="005579D5" w:rsidRPr="00381014" w:rsidDel="00FC0E8D" w:rsidRDefault="005579D5" w:rsidP="005579D5">
      <w:pPr>
        <w:spacing w:after="0" w:line="240" w:lineRule="exact"/>
        <w:rPr>
          <w:del w:id="5083" w:author="Yann Bourdeau" w:date="2014-02-06T16:23:00Z"/>
          <w:rFonts w:ascii="MS Reference Sans Serif" w:hAnsi="MS Reference Sans Serif"/>
          <w:szCs w:val="22"/>
          <w:lang w:val="en-CA"/>
        </w:rPr>
      </w:pPr>
    </w:p>
    <w:p w14:paraId="63A9F7BA" w14:textId="0285A721" w:rsidR="005579D5" w:rsidRPr="00381014" w:rsidDel="00FC0E8D" w:rsidRDefault="005579D5" w:rsidP="005579D5">
      <w:pPr>
        <w:spacing w:after="0" w:line="240" w:lineRule="exact"/>
        <w:rPr>
          <w:del w:id="5084" w:author="Yann Bourdeau" w:date="2014-02-06T16:23:00Z"/>
          <w:rFonts w:ascii="MS Reference Sans Serif" w:hAnsi="MS Reference Sans Serif"/>
          <w:szCs w:val="22"/>
          <w:lang w:val="en-CA"/>
        </w:rPr>
      </w:pPr>
      <w:del w:id="5085" w:author="Yann Bourdeau" w:date="2014-02-06T16:23:00Z">
        <w:r w:rsidRPr="00381014" w:rsidDel="00FC0E8D">
          <w:rPr>
            <w:rFonts w:ascii="MS Reference Sans Serif" w:hAnsi="MS Reference Sans Serif"/>
            <w:szCs w:val="22"/>
            <w:lang w:val="en-CA"/>
          </w:rPr>
          <w:delText>TEST(XmlTestSuite,TestParse)</w:delText>
        </w:r>
      </w:del>
    </w:p>
    <w:p w14:paraId="0A9198D4" w14:textId="4EE4BB0B" w:rsidR="005579D5" w:rsidRPr="00381014" w:rsidDel="00FC0E8D" w:rsidRDefault="005579D5" w:rsidP="005579D5">
      <w:pPr>
        <w:spacing w:after="0" w:line="240" w:lineRule="exact"/>
        <w:rPr>
          <w:del w:id="5086" w:author="Yann Bourdeau" w:date="2014-02-06T16:23:00Z"/>
          <w:rFonts w:ascii="MS Reference Sans Serif" w:hAnsi="MS Reference Sans Serif"/>
          <w:szCs w:val="22"/>
          <w:lang w:val="en-CA"/>
        </w:rPr>
      </w:pPr>
      <w:del w:id="5087" w:author="Yann Bourdeau" w:date="2014-02-06T16:23:00Z">
        <w:r w:rsidRPr="00381014" w:rsidDel="00FC0E8D">
          <w:rPr>
            <w:rFonts w:ascii="MS Reference Sans Serif" w:hAnsi="MS Reference Sans Serif"/>
            <w:szCs w:val="22"/>
            <w:lang w:val="en-CA"/>
          </w:rPr>
          <w:delText>{</w:delText>
        </w:r>
      </w:del>
    </w:p>
    <w:p w14:paraId="0EA0B2F8" w14:textId="6B1637BB" w:rsidR="005579D5" w:rsidRPr="00381014" w:rsidDel="00FC0E8D" w:rsidRDefault="005579D5" w:rsidP="005579D5">
      <w:pPr>
        <w:spacing w:after="0" w:line="240" w:lineRule="exact"/>
        <w:rPr>
          <w:del w:id="5088" w:author="Yann Bourdeau" w:date="2014-02-06T16:23:00Z"/>
          <w:rFonts w:ascii="MS Reference Sans Serif" w:hAnsi="MS Reference Sans Serif"/>
          <w:szCs w:val="22"/>
          <w:lang w:val="en-CA"/>
        </w:rPr>
      </w:pPr>
      <w:del w:id="5089" w:author="Yann Bourdeau" w:date="2014-02-06T16:23:00Z">
        <w:r w:rsidRPr="00381014" w:rsidDel="00FC0E8D">
          <w:rPr>
            <w:rFonts w:ascii="MS Reference Sans Serif" w:hAnsi="MS Reference Sans Serif"/>
            <w:szCs w:val="22"/>
            <w:lang w:val="en-CA"/>
          </w:rPr>
          <w:tab/>
          <w:delText>{</w:delText>
        </w:r>
      </w:del>
    </w:p>
    <w:p w14:paraId="45FE7F2D" w14:textId="759F94F2" w:rsidR="005579D5" w:rsidRPr="00381014" w:rsidDel="00FC0E8D" w:rsidRDefault="005579D5" w:rsidP="005579D5">
      <w:pPr>
        <w:spacing w:after="0" w:line="240" w:lineRule="exact"/>
        <w:rPr>
          <w:del w:id="5090" w:author="Yann Bourdeau" w:date="2014-02-06T16:23:00Z"/>
          <w:rFonts w:ascii="MS Reference Sans Serif" w:hAnsi="MS Reference Sans Serif"/>
          <w:szCs w:val="22"/>
          <w:lang w:val="en-CA"/>
        </w:rPr>
      </w:pPr>
      <w:del w:id="5091"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entity;</w:delText>
        </w:r>
      </w:del>
    </w:p>
    <w:p w14:paraId="4F61CC32" w14:textId="5F681DA1" w:rsidR="005579D5" w:rsidRPr="00381014" w:rsidDel="00FC0E8D" w:rsidRDefault="005579D5" w:rsidP="005579D5">
      <w:pPr>
        <w:spacing w:after="0" w:line="240" w:lineRule="exact"/>
        <w:rPr>
          <w:del w:id="5092" w:author="Yann Bourdeau" w:date="2014-02-06T16:23:00Z"/>
          <w:rFonts w:ascii="MS Reference Sans Serif" w:hAnsi="MS Reference Sans Serif"/>
          <w:szCs w:val="22"/>
          <w:lang w:val="en-CA"/>
        </w:rPr>
      </w:pPr>
      <w:del w:id="5093"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content("&lt;allo/&gt;");</w:delText>
        </w:r>
      </w:del>
    </w:p>
    <w:p w14:paraId="75E374C0" w14:textId="62EDA415" w:rsidR="005579D5" w:rsidRPr="00381014" w:rsidDel="00FC0E8D" w:rsidRDefault="005579D5" w:rsidP="005579D5">
      <w:pPr>
        <w:spacing w:after="0" w:line="240" w:lineRule="exact"/>
        <w:rPr>
          <w:del w:id="5094" w:author="Yann Bourdeau" w:date="2014-02-06T16:23:00Z"/>
          <w:rFonts w:ascii="MS Reference Sans Serif" w:hAnsi="MS Reference Sans Serif"/>
          <w:szCs w:val="22"/>
          <w:lang w:val="en-CA"/>
        </w:rPr>
      </w:pPr>
      <w:del w:id="5095"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 xml:space="preserve">std::string result("&amp;lt;allo/&amp;gt;");                                                                           </w:delText>
        </w:r>
      </w:del>
    </w:p>
    <w:p w14:paraId="3202DABE" w14:textId="4F9998E8" w:rsidR="005579D5" w:rsidRPr="00381014" w:rsidDel="00FC0E8D" w:rsidRDefault="005579D5" w:rsidP="005579D5">
      <w:pPr>
        <w:spacing w:after="0" w:line="240" w:lineRule="exact"/>
        <w:rPr>
          <w:del w:id="5096" w:author="Yann Bourdeau" w:date="2014-02-06T16:23:00Z"/>
          <w:rFonts w:ascii="MS Reference Sans Serif" w:hAnsi="MS Reference Sans Serif"/>
          <w:szCs w:val="22"/>
          <w:lang w:val="en-CA"/>
        </w:rPr>
      </w:pPr>
      <w:del w:id="5097"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blueslice::policy::xml::xmlEntityEscape(entity,content);</w:delText>
        </w:r>
      </w:del>
    </w:p>
    <w:p w14:paraId="328E8191" w14:textId="57CDAA03" w:rsidR="005579D5" w:rsidRPr="00381014" w:rsidDel="00FC0E8D" w:rsidRDefault="005579D5" w:rsidP="005579D5">
      <w:pPr>
        <w:spacing w:after="0" w:line="240" w:lineRule="exact"/>
        <w:rPr>
          <w:del w:id="5098" w:author="Yann Bourdeau" w:date="2014-02-06T16:23:00Z"/>
          <w:rFonts w:ascii="MS Reference Sans Serif" w:hAnsi="MS Reference Sans Serif"/>
          <w:szCs w:val="22"/>
          <w:lang w:val="en-CA"/>
        </w:rPr>
      </w:pPr>
      <w:del w:id="5099"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EXPECT_EQ(result,entity);</w:delText>
        </w:r>
      </w:del>
    </w:p>
    <w:p w14:paraId="200D69A6" w14:textId="4A9B75DC" w:rsidR="005579D5" w:rsidRPr="00381014" w:rsidDel="00FC0E8D" w:rsidRDefault="005579D5" w:rsidP="005579D5">
      <w:pPr>
        <w:spacing w:after="0" w:line="240" w:lineRule="exact"/>
        <w:rPr>
          <w:del w:id="5100" w:author="Yann Bourdeau" w:date="2014-02-06T16:23:00Z"/>
          <w:rFonts w:ascii="MS Reference Sans Serif" w:hAnsi="MS Reference Sans Serif"/>
          <w:szCs w:val="22"/>
          <w:lang w:val="en-CA"/>
        </w:rPr>
      </w:pPr>
      <w:del w:id="5101" w:author="Yann Bourdeau" w:date="2014-02-06T16:23:00Z">
        <w:r w:rsidRPr="00381014" w:rsidDel="00FC0E8D">
          <w:rPr>
            <w:rFonts w:ascii="MS Reference Sans Serif" w:hAnsi="MS Reference Sans Serif"/>
            <w:szCs w:val="22"/>
            <w:lang w:val="en-CA"/>
          </w:rPr>
          <w:tab/>
          <w:delText>}</w:delText>
        </w:r>
      </w:del>
    </w:p>
    <w:p w14:paraId="3D9AD434" w14:textId="6D58C818" w:rsidR="005579D5" w:rsidRPr="00381014" w:rsidDel="00FC0E8D" w:rsidRDefault="005579D5" w:rsidP="005579D5">
      <w:pPr>
        <w:spacing w:after="0" w:line="240" w:lineRule="exact"/>
        <w:rPr>
          <w:del w:id="5102" w:author="Yann Bourdeau" w:date="2014-02-06T16:23:00Z"/>
          <w:rFonts w:ascii="MS Reference Sans Serif" w:hAnsi="MS Reference Sans Serif"/>
          <w:szCs w:val="22"/>
          <w:lang w:val="en-CA"/>
        </w:rPr>
      </w:pPr>
      <w:del w:id="5103"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r>
      </w:del>
    </w:p>
    <w:p w14:paraId="77CBB2FE" w14:textId="034744F4" w:rsidR="005579D5" w:rsidRPr="00381014" w:rsidDel="00FC0E8D" w:rsidRDefault="005579D5" w:rsidP="005579D5">
      <w:pPr>
        <w:spacing w:after="0" w:line="240" w:lineRule="exact"/>
        <w:rPr>
          <w:del w:id="5104" w:author="Yann Bourdeau" w:date="2014-02-06T16:23:00Z"/>
          <w:rFonts w:ascii="MS Reference Sans Serif" w:hAnsi="MS Reference Sans Serif"/>
          <w:szCs w:val="22"/>
          <w:lang w:val="en-CA"/>
        </w:rPr>
      </w:pPr>
      <w:del w:id="5105" w:author="Yann Bourdeau" w:date="2014-02-06T16:23:00Z">
        <w:r w:rsidRPr="00381014" w:rsidDel="00FC0E8D">
          <w:rPr>
            <w:rFonts w:ascii="MS Reference Sans Serif" w:hAnsi="MS Reference Sans Serif"/>
            <w:szCs w:val="22"/>
            <w:lang w:val="en-CA"/>
          </w:rPr>
          <w:tab/>
          <w:delText>{</w:delText>
        </w:r>
      </w:del>
    </w:p>
    <w:p w14:paraId="5C9EADE3" w14:textId="383A5F71" w:rsidR="005579D5" w:rsidRPr="00381014" w:rsidDel="00FC0E8D" w:rsidRDefault="005579D5" w:rsidP="005579D5">
      <w:pPr>
        <w:spacing w:after="0" w:line="240" w:lineRule="exact"/>
        <w:rPr>
          <w:del w:id="5106" w:author="Yann Bourdeau" w:date="2014-02-06T16:23:00Z"/>
          <w:rFonts w:ascii="MS Reference Sans Serif" w:hAnsi="MS Reference Sans Serif"/>
          <w:szCs w:val="22"/>
          <w:lang w:val="en-CA"/>
        </w:rPr>
      </w:pPr>
      <w:del w:id="5107"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inputString("\"&lt;&gt;&amp;'");</w:delText>
        </w:r>
      </w:del>
    </w:p>
    <w:p w14:paraId="4E81C1CB" w14:textId="7C77E03A" w:rsidR="005579D5" w:rsidRPr="00381014" w:rsidDel="00FC0E8D" w:rsidRDefault="005579D5" w:rsidP="005579D5">
      <w:pPr>
        <w:spacing w:after="0" w:line="240" w:lineRule="exact"/>
        <w:rPr>
          <w:del w:id="5108" w:author="Yann Bourdeau" w:date="2014-02-06T16:23:00Z"/>
          <w:rFonts w:ascii="MS Reference Sans Serif" w:hAnsi="MS Reference Sans Serif"/>
          <w:szCs w:val="22"/>
          <w:lang w:val="en-CA"/>
        </w:rPr>
      </w:pPr>
      <w:del w:id="5109"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outputString;</w:delText>
        </w:r>
      </w:del>
    </w:p>
    <w:p w14:paraId="62F46AE6" w14:textId="01D7DD8C" w:rsidR="005579D5" w:rsidRPr="00381014" w:rsidDel="00FC0E8D" w:rsidRDefault="005579D5" w:rsidP="005579D5">
      <w:pPr>
        <w:spacing w:after="0" w:line="240" w:lineRule="exact"/>
        <w:rPr>
          <w:del w:id="5110" w:author="Yann Bourdeau" w:date="2014-02-06T16:23:00Z"/>
          <w:rFonts w:ascii="MS Reference Sans Serif" w:hAnsi="MS Reference Sans Serif"/>
          <w:szCs w:val="22"/>
          <w:lang w:val="en-CA"/>
        </w:rPr>
      </w:pPr>
      <w:del w:id="5111"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result("&amp;quot;&amp;lt;&amp;gt;&amp;amp;&amp;apos;");</w:delText>
        </w:r>
      </w:del>
    </w:p>
    <w:p w14:paraId="55B5F7CF" w14:textId="2925D78C" w:rsidR="005579D5" w:rsidRPr="00381014" w:rsidDel="00FC0E8D" w:rsidRDefault="005579D5" w:rsidP="005579D5">
      <w:pPr>
        <w:spacing w:after="0" w:line="240" w:lineRule="exact"/>
        <w:rPr>
          <w:del w:id="5112" w:author="Yann Bourdeau" w:date="2014-02-06T16:23:00Z"/>
          <w:rFonts w:ascii="MS Reference Sans Serif" w:hAnsi="MS Reference Sans Serif"/>
          <w:szCs w:val="22"/>
          <w:lang w:val="en-CA"/>
        </w:rPr>
      </w:pPr>
      <w:del w:id="5113"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blueslice::policy::xml::xmlEscape(outputString,inputString);</w:delText>
        </w:r>
      </w:del>
    </w:p>
    <w:p w14:paraId="40F09C83" w14:textId="22ED3C9E" w:rsidR="005579D5" w:rsidRPr="00381014" w:rsidDel="00FC0E8D" w:rsidRDefault="005579D5" w:rsidP="005579D5">
      <w:pPr>
        <w:spacing w:after="0" w:line="240" w:lineRule="exact"/>
        <w:rPr>
          <w:del w:id="5114" w:author="Yann Bourdeau" w:date="2014-02-06T16:23:00Z"/>
          <w:rFonts w:ascii="MS Reference Sans Serif" w:hAnsi="MS Reference Sans Serif"/>
          <w:szCs w:val="22"/>
          <w:lang w:val="en-CA"/>
        </w:rPr>
      </w:pPr>
      <w:del w:id="5115"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EXPECT_EQ(result,outputString);</w:delText>
        </w:r>
      </w:del>
    </w:p>
    <w:p w14:paraId="69B11F09" w14:textId="339CDA64" w:rsidR="005579D5" w:rsidRPr="00381014" w:rsidDel="00FC0E8D" w:rsidRDefault="005579D5" w:rsidP="005579D5">
      <w:pPr>
        <w:spacing w:after="0" w:line="240" w:lineRule="exact"/>
        <w:rPr>
          <w:del w:id="5116" w:author="Yann Bourdeau" w:date="2014-02-06T16:23:00Z"/>
          <w:rFonts w:ascii="MS Reference Sans Serif" w:hAnsi="MS Reference Sans Serif"/>
          <w:szCs w:val="22"/>
          <w:lang w:val="en-CA"/>
        </w:rPr>
      </w:pPr>
      <w:del w:id="5117" w:author="Yann Bourdeau" w:date="2014-02-06T16:23:00Z">
        <w:r w:rsidRPr="00381014" w:rsidDel="00FC0E8D">
          <w:rPr>
            <w:rFonts w:ascii="MS Reference Sans Serif" w:hAnsi="MS Reference Sans Serif"/>
            <w:szCs w:val="22"/>
            <w:lang w:val="en-CA"/>
          </w:rPr>
          <w:tab/>
          <w:delText>}</w:delText>
        </w:r>
      </w:del>
    </w:p>
    <w:p w14:paraId="4B00871E" w14:textId="23730CD1" w:rsidR="005579D5" w:rsidRPr="00381014" w:rsidDel="00FC0E8D" w:rsidRDefault="005579D5" w:rsidP="005579D5">
      <w:pPr>
        <w:spacing w:after="0" w:line="240" w:lineRule="exact"/>
        <w:rPr>
          <w:del w:id="5118" w:author="Yann Bourdeau" w:date="2014-02-06T16:23:00Z"/>
          <w:rFonts w:ascii="MS Reference Sans Serif" w:hAnsi="MS Reference Sans Serif"/>
          <w:szCs w:val="22"/>
          <w:lang w:val="en-CA"/>
        </w:rPr>
      </w:pPr>
    </w:p>
    <w:p w14:paraId="6E4C647C" w14:textId="3FC2D327" w:rsidR="005579D5" w:rsidRPr="00381014" w:rsidDel="00FC0E8D" w:rsidRDefault="005579D5" w:rsidP="005579D5">
      <w:pPr>
        <w:spacing w:after="0" w:line="240" w:lineRule="exact"/>
        <w:rPr>
          <w:del w:id="5119" w:author="Yann Bourdeau" w:date="2014-02-06T16:23:00Z"/>
          <w:rFonts w:ascii="MS Reference Sans Serif" w:hAnsi="MS Reference Sans Serif"/>
          <w:szCs w:val="22"/>
          <w:lang w:val="en-CA"/>
        </w:rPr>
      </w:pPr>
      <w:del w:id="5120" w:author="Yann Bourdeau" w:date="2014-02-06T16:23:00Z">
        <w:r w:rsidRPr="00381014" w:rsidDel="00FC0E8D">
          <w:rPr>
            <w:rFonts w:ascii="MS Reference Sans Serif" w:hAnsi="MS Reference Sans Serif"/>
            <w:szCs w:val="22"/>
            <w:lang w:val="en-CA"/>
          </w:rPr>
          <w:tab/>
          <w:delText>{</w:delText>
        </w:r>
      </w:del>
    </w:p>
    <w:p w14:paraId="03B7DA0B" w14:textId="1CBA934C" w:rsidR="005579D5" w:rsidRPr="00381014" w:rsidDel="00FC0E8D" w:rsidRDefault="005579D5" w:rsidP="005579D5">
      <w:pPr>
        <w:spacing w:after="0" w:line="240" w:lineRule="exact"/>
        <w:rPr>
          <w:del w:id="5121" w:author="Yann Bourdeau" w:date="2014-02-06T16:23:00Z"/>
          <w:rFonts w:ascii="MS Reference Sans Serif" w:hAnsi="MS Reference Sans Serif"/>
          <w:szCs w:val="22"/>
          <w:lang w:val="en-CA"/>
        </w:rPr>
      </w:pPr>
      <w:del w:id="5122"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inputString("\"&lt;&gt;&amp;'");</w:delText>
        </w:r>
      </w:del>
    </w:p>
    <w:p w14:paraId="3F34882D" w14:textId="02136E97" w:rsidR="005579D5" w:rsidRPr="00381014" w:rsidDel="00FC0E8D" w:rsidRDefault="005579D5" w:rsidP="005579D5">
      <w:pPr>
        <w:spacing w:after="0" w:line="240" w:lineRule="exact"/>
        <w:rPr>
          <w:del w:id="5123" w:author="Yann Bourdeau" w:date="2014-02-06T16:23:00Z"/>
          <w:rFonts w:ascii="MS Reference Sans Serif" w:hAnsi="MS Reference Sans Serif"/>
          <w:szCs w:val="22"/>
          <w:lang w:val="en-CA"/>
        </w:rPr>
      </w:pPr>
      <w:del w:id="5124"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result("&amp;quot;&amp;lt;&amp;gt;&amp;amp;&amp;apos;");</w:delText>
        </w:r>
      </w:del>
    </w:p>
    <w:p w14:paraId="5D58F851" w14:textId="3DDEF315" w:rsidR="005579D5" w:rsidRPr="00381014" w:rsidDel="00FC0E8D" w:rsidRDefault="005579D5" w:rsidP="005579D5">
      <w:pPr>
        <w:spacing w:after="0" w:line="240" w:lineRule="exact"/>
        <w:rPr>
          <w:del w:id="5125" w:author="Yann Bourdeau" w:date="2014-02-06T16:23:00Z"/>
          <w:rFonts w:ascii="MS Reference Sans Serif" w:hAnsi="MS Reference Sans Serif"/>
          <w:szCs w:val="22"/>
          <w:lang w:val="en-CA"/>
        </w:rPr>
      </w:pPr>
      <w:del w:id="5126"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blueslice::policy::xml::xmlEscape(inputString);</w:delText>
        </w:r>
      </w:del>
    </w:p>
    <w:p w14:paraId="393B30B0" w14:textId="4BC8E96B" w:rsidR="005579D5" w:rsidRPr="00381014" w:rsidDel="00FC0E8D" w:rsidRDefault="005579D5" w:rsidP="005579D5">
      <w:pPr>
        <w:spacing w:after="0" w:line="240" w:lineRule="exact"/>
        <w:rPr>
          <w:del w:id="5127" w:author="Yann Bourdeau" w:date="2014-02-06T16:23:00Z"/>
          <w:rFonts w:ascii="MS Reference Sans Serif" w:hAnsi="MS Reference Sans Serif"/>
          <w:szCs w:val="22"/>
          <w:lang w:val="en-CA"/>
        </w:rPr>
      </w:pPr>
      <w:del w:id="5128"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EXPECT_EQ(result,inputString);</w:delText>
        </w:r>
      </w:del>
    </w:p>
    <w:p w14:paraId="2EC7B40B" w14:textId="6AE797EC" w:rsidR="005579D5" w:rsidRPr="00381014" w:rsidDel="00FC0E8D" w:rsidRDefault="005579D5" w:rsidP="005579D5">
      <w:pPr>
        <w:spacing w:after="0" w:line="240" w:lineRule="exact"/>
        <w:rPr>
          <w:del w:id="5129" w:author="Yann Bourdeau" w:date="2014-02-06T16:23:00Z"/>
          <w:rFonts w:ascii="MS Reference Sans Serif" w:hAnsi="MS Reference Sans Serif"/>
          <w:szCs w:val="22"/>
          <w:lang w:val="en-CA"/>
        </w:rPr>
      </w:pPr>
      <w:del w:id="5130" w:author="Yann Bourdeau" w:date="2014-02-06T16:23:00Z">
        <w:r w:rsidRPr="00381014" w:rsidDel="00FC0E8D">
          <w:rPr>
            <w:rFonts w:ascii="MS Reference Sans Serif" w:hAnsi="MS Reference Sans Serif"/>
            <w:szCs w:val="22"/>
            <w:lang w:val="en-CA"/>
          </w:rPr>
          <w:tab/>
          <w:delText>}</w:delText>
        </w:r>
      </w:del>
    </w:p>
    <w:p w14:paraId="3E52D73F" w14:textId="3CB32301" w:rsidR="005579D5" w:rsidRPr="00381014" w:rsidDel="00FC0E8D" w:rsidRDefault="005579D5" w:rsidP="005579D5">
      <w:pPr>
        <w:spacing w:after="0" w:line="240" w:lineRule="exact"/>
        <w:rPr>
          <w:del w:id="5131" w:author="Yann Bourdeau" w:date="2014-02-06T16:23:00Z"/>
          <w:rFonts w:ascii="MS Reference Sans Serif" w:hAnsi="MS Reference Sans Serif"/>
          <w:szCs w:val="22"/>
          <w:lang w:val="en-CA"/>
        </w:rPr>
      </w:pPr>
      <w:del w:id="5132" w:author="Yann Bourdeau" w:date="2014-02-06T16:23:00Z">
        <w:r w:rsidRPr="00381014" w:rsidDel="00FC0E8D">
          <w:rPr>
            <w:rFonts w:ascii="MS Reference Sans Serif" w:hAnsi="MS Reference Sans Serif"/>
            <w:szCs w:val="22"/>
            <w:lang w:val="en-CA"/>
          </w:rPr>
          <w:tab/>
        </w:r>
      </w:del>
    </w:p>
    <w:p w14:paraId="0B187025" w14:textId="62A73EEF" w:rsidR="005579D5" w:rsidRPr="00381014" w:rsidDel="00FC0E8D" w:rsidRDefault="005579D5" w:rsidP="005579D5">
      <w:pPr>
        <w:spacing w:after="0" w:line="240" w:lineRule="exact"/>
        <w:rPr>
          <w:del w:id="5133" w:author="Yann Bourdeau" w:date="2014-02-06T16:23:00Z"/>
          <w:rFonts w:ascii="MS Reference Sans Serif" w:hAnsi="MS Reference Sans Serif"/>
          <w:szCs w:val="22"/>
          <w:lang w:val="en-CA"/>
        </w:rPr>
      </w:pPr>
      <w:del w:id="5134" w:author="Yann Bourdeau" w:date="2014-02-06T16:23:00Z">
        <w:r w:rsidRPr="00381014" w:rsidDel="00FC0E8D">
          <w:rPr>
            <w:rFonts w:ascii="MS Reference Sans Serif" w:hAnsi="MS Reference Sans Serif"/>
            <w:szCs w:val="22"/>
            <w:lang w:val="en-CA"/>
          </w:rPr>
          <w:tab/>
          <w:delText>{</w:delText>
        </w:r>
      </w:del>
    </w:p>
    <w:p w14:paraId="4392F044" w14:textId="65C9940E" w:rsidR="005579D5" w:rsidRPr="00381014" w:rsidDel="00FC0E8D" w:rsidRDefault="005579D5" w:rsidP="005579D5">
      <w:pPr>
        <w:spacing w:after="0" w:line="240" w:lineRule="exact"/>
        <w:rPr>
          <w:del w:id="5135" w:author="Yann Bourdeau" w:date="2014-02-06T16:23:00Z"/>
          <w:rFonts w:ascii="MS Reference Sans Serif" w:hAnsi="MS Reference Sans Serif"/>
          <w:szCs w:val="22"/>
          <w:lang w:val="en-CA"/>
        </w:rPr>
      </w:pPr>
      <w:del w:id="5136"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entity;</w:delText>
        </w:r>
      </w:del>
    </w:p>
    <w:p w14:paraId="77183CB6" w14:textId="560CDA7A" w:rsidR="005579D5" w:rsidRPr="00381014" w:rsidDel="00FC0E8D" w:rsidRDefault="005579D5" w:rsidP="005579D5">
      <w:pPr>
        <w:spacing w:after="0" w:line="240" w:lineRule="exact"/>
        <w:rPr>
          <w:del w:id="5137" w:author="Yann Bourdeau" w:date="2014-02-06T16:23:00Z"/>
          <w:rFonts w:ascii="MS Reference Sans Serif" w:hAnsi="MS Reference Sans Serif"/>
          <w:szCs w:val="22"/>
          <w:lang w:val="en-CA"/>
        </w:rPr>
      </w:pPr>
      <w:del w:id="5138"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result("&lt;type attribute=\"name\"&gt;value&lt;/type&gt;");</w:delText>
        </w:r>
      </w:del>
    </w:p>
    <w:p w14:paraId="77DE146A" w14:textId="1DC07DDE" w:rsidR="005579D5" w:rsidRPr="00381014" w:rsidDel="00FC0E8D" w:rsidRDefault="005579D5" w:rsidP="005579D5">
      <w:pPr>
        <w:spacing w:after="0" w:line="240" w:lineRule="exact"/>
        <w:rPr>
          <w:del w:id="5139" w:author="Yann Bourdeau" w:date="2014-02-06T16:23:00Z"/>
          <w:rFonts w:ascii="MS Reference Sans Serif" w:hAnsi="MS Reference Sans Serif"/>
          <w:szCs w:val="22"/>
          <w:lang w:val="en-CA"/>
        </w:rPr>
      </w:pPr>
      <w:del w:id="5140"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blueslice::policy::xml::addElement(entity,"type","attribute","name","value",false);</w:delText>
        </w:r>
      </w:del>
    </w:p>
    <w:p w14:paraId="1DC221EB" w14:textId="0A83E8D7" w:rsidR="005579D5" w:rsidRPr="00381014" w:rsidDel="00FC0E8D" w:rsidRDefault="005579D5" w:rsidP="005579D5">
      <w:pPr>
        <w:spacing w:after="0" w:line="240" w:lineRule="exact"/>
        <w:rPr>
          <w:del w:id="5141" w:author="Yann Bourdeau" w:date="2014-02-06T16:23:00Z"/>
          <w:rFonts w:ascii="MS Reference Sans Serif" w:hAnsi="MS Reference Sans Serif"/>
          <w:szCs w:val="22"/>
          <w:lang w:val="en-CA"/>
        </w:rPr>
      </w:pPr>
      <w:del w:id="5142"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EXPECT_EQ(result,entity);</w:delText>
        </w:r>
      </w:del>
    </w:p>
    <w:p w14:paraId="3B9BEE24" w14:textId="63FE4C78" w:rsidR="005579D5" w:rsidRPr="00381014" w:rsidDel="00FC0E8D" w:rsidRDefault="005579D5" w:rsidP="005579D5">
      <w:pPr>
        <w:spacing w:after="0" w:line="240" w:lineRule="exact"/>
        <w:rPr>
          <w:del w:id="5143" w:author="Yann Bourdeau" w:date="2014-02-06T16:23:00Z"/>
          <w:rFonts w:ascii="MS Reference Sans Serif" w:hAnsi="MS Reference Sans Serif"/>
          <w:szCs w:val="22"/>
          <w:lang w:val="en-CA"/>
        </w:rPr>
      </w:pPr>
      <w:del w:id="5144" w:author="Yann Bourdeau" w:date="2014-02-06T16:23:00Z">
        <w:r w:rsidRPr="00381014" w:rsidDel="00FC0E8D">
          <w:rPr>
            <w:rFonts w:ascii="MS Reference Sans Serif" w:hAnsi="MS Reference Sans Serif"/>
            <w:szCs w:val="22"/>
            <w:lang w:val="en-CA"/>
          </w:rPr>
          <w:tab/>
          <w:delText>}</w:delText>
        </w:r>
      </w:del>
    </w:p>
    <w:p w14:paraId="680BB6A3" w14:textId="7E7803AA" w:rsidR="005579D5" w:rsidRPr="00381014" w:rsidDel="00FC0E8D" w:rsidRDefault="005579D5" w:rsidP="005579D5">
      <w:pPr>
        <w:spacing w:after="0" w:line="240" w:lineRule="exact"/>
        <w:rPr>
          <w:del w:id="5145" w:author="Yann Bourdeau" w:date="2014-02-06T16:23:00Z"/>
          <w:rFonts w:ascii="MS Reference Sans Serif" w:hAnsi="MS Reference Sans Serif"/>
          <w:szCs w:val="22"/>
          <w:lang w:val="en-CA"/>
        </w:rPr>
      </w:pPr>
      <w:del w:id="5146" w:author="Yann Bourdeau" w:date="2014-02-06T16:23:00Z">
        <w:r w:rsidRPr="00381014" w:rsidDel="00FC0E8D">
          <w:rPr>
            <w:rFonts w:ascii="MS Reference Sans Serif" w:hAnsi="MS Reference Sans Serif"/>
            <w:szCs w:val="22"/>
            <w:lang w:val="en-CA"/>
          </w:rPr>
          <w:tab/>
        </w:r>
      </w:del>
    </w:p>
    <w:p w14:paraId="246A8A12" w14:textId="4E8DC1FA" w:rsidR="005579D5" w:rsidRPr="00381014" w:rsidDel="00FC0E8D" w:rsidRDefault="005579D5" w:rsidP="005579D5">
      <w:pPr>
        <w:spacing w:after="0" w:line="240" w:lineRule="exact"/>
        <w:rPr>
          <w:del w:id="5147" w:author="Yann Bourdeau" w:date="2014-02-06T16:23:00Z"/>
          <w:rFonts w:ascii="MS Reference Sans Serif" w:hAnsi="MS Reference Sans Serif"/>
          <w:szCs w:val="22"/>
          <w:lang w:val="en-CA"/>
        </w:rPr>
      </w:pPr>
      <w:del w:id="5148" w:author="Yann Bourdeau" w:date="2014-02-06T16:23:00Z">
        <w:r w:rsidRPr="00381014" w:rsidDel="00FC0E8D">
          <w:rPr>
            <w:rFonts w:ascii="MS Reference Sans Serif" w:hAnsi="MS Reference Sans Serif"/>
            <w:szCs w:val="22"/>
            <w:lang w:val="en-CA"/>
          </w:rPr>
          <w:tab/>
          <w:delText>{</w:delText>
        </w:r>
      </w:del>
    </w:p>
    <w:p w14:paraId="263F9BDF" w14:textId="4983CDA4" w:rsidR="005579D5" w:rsidRPr="00381014" w:rsidDel="00FC0E8D" w:rsidRDefault="005579D5" w:rsidP="005579D5">
      <w:pPr>
        <w:spacing w:after="0" w:line="240" w:lineRule="exact"/>
        <w:rPr>
          <w:del w:id="5149" w:author="Yann Bourdeau" w:date="2014-02-06T16:23:00Z"/>
          <w:rFonts w:ascii="MS Reference Sans Serif" w:hAnsi="MS Reference Sans Serif"/>
          <w:szCs w:val="22"/>
          <w:lang w:val="en-CA"/>
        </w:rPr>
      </w:pPr>
      <w:del w:id="5150"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entity;</w:delText>
        </w:r>
      </w:del>
    </w:p>
    <w:p w14:paraId="714B90DA" w14:textId="01B531A8" w:rsidR="005579D5" w:rsidRPr="00381014" w:rsidDel="00FC0E8D" w:rsidRDefault="005579D5" w:rsidP="005579D5">
      <w:pPr>
        <w:spacing w:after="0" w:line="240" w:lineRule="exact"/>
        <w:rPr>
          <w:del w:id="5151" w:author="Yann Bourdeau" w:date="2014-02-06T16:23:00Z"/>
          <w:rFonts w:ascii="MS Reference Sans Serif" w:hAnsi="MS Reference Sans Serif"/>
          <w:szCs w:val="22"/>
          <w:lang w:val="en-CA"/>
        </w:rPr>
      </w:pPr>
      <w:del w:id="5152"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result("&lt;type attribute=\"name\"&gt;&lt;/type&gt;");</w:delText>
        </w:r>
      </w:del>
    </w:p>
    <w:p w14:paraId="7B00E909" w14:textId="088E785F" w:rsidR="005579D5" w:rsidRPr="00381014" w:rsidDel="00FC0E8D" w:rsidRDefault="005579D5" w:rsidP="005579D5">
      <w:pPr>
        <w:spacing w:after="0" w:line="240" w:lineRule="exact"/>
        <w:rPr>
          <w:del w:id="5153" w:author="Yann Bourdeau" w:date="2014-02-06T16:23:00Z"/>
          <w:rFonts w:ascii="MS Reference Sans Serif" w:hAnsi="MS Reference Sans Serif"/>
          <w:szCs w:val="22"/>
          <w:lang w:val="en-CA"/>
        </w:rPr>
      </w:pPr>
      <w:del w:id="5154"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blueslice::policy::xml::addElement(entity,"type","attribute","name","value",true);</w:delText>
        </w:r>
      </w:del>
    </w:p>
    <w:p w14:paraId="6CF9098F" w14:textId="63D55077" w:rsidR="005579D5" w:rsidRPr="00381014" w:rsidDel="00FC0E8D" w:rsidRDefault="005579D5" w:rsidP="005579D5">
      <w:pPr>
        <w:spacing w:after="0" w:line="240" w:lineRule="exact"/>
        <w:rPr>
          <w:del w:id="5155" w:author="Yann Bourdeau" w:date="2014-02-06T16:23:00Z"/>
          <w:rFonts w:ascii="MS Reference Sans Serif" w:hAnsi="MS Reference Sans Serif"/>
          <w:szCs w:val="22"/>
          <w:lang w:val="en-CA"/>
        </w:rPr>
      </w:pPr>
      <w:del w:id="5156"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EXPECT_EQ(result,entity);</w:delText>
        </w:r>
      </w:del>
    </w:p>
    <w:p w14:paraId="28F0A691" w14:textId="154A1E38" w:rsidR="005579D5" w:rsidRPr="00381014" w:rsidDel="00FC0E8D" w:rsidRDefault="005579D5" w:rsidP="005579D5">
      <w:pPr>
        <w:spacing w:after="0" w:line="240" w:lineRule="exact"/>
        <w:rPr>
          <w:del w:id="5157" w:author="Yann Bourdeau" w:date="2014-02-06T16:23:00Z"/>
          <w:rFonts w:ascii="MS Reference Sans Serif" w:hAnsi="MS Reference Sans Serif"/>
          <w:szCs w:val="22"/>
          <w:lang w:val="en-CA"/>
        </w:rPr>
      </w:pPr>
      <w:del w:id="5158" w:author="Yann Bourdeau" w:date="2014-02-06T16:23:00Z">
        <w:r w:rsidRPr="00381014" w:rsidDel="00FC0E8D">
          <w:rPr>
            <w:rFonts w:ascii="MS Reference Sans Serif" w:hAnsi="MS Reference Sans Serif"/>
            <w:szCs w:val="22"/>
            <w:lang w:val="en-CA"/>
          </w:rPr>
          <w:tab/>
          <w:delText>}</w:delText>
        </w:r>
      </w:del>
    </w:p>
    <w:p w14:paraId="3332C6A5" w14:textId="6438573A" w:rsidR="005579D5" w:rsidRPr="00381014" w:rsidDel="00FC0E8D" w:rsidRDefault="005579D5" w:rsidP="005579D5">
      <w:pPr>
        <w:spacing w:after="0" w:line="240" w:lineRule="exact"/>
        <w:rPr>
          <w:del w:id="5159" w:author="Yann Bourdeau" w:date="2014-02-06T16:23:00Z"/>
          <w:rFonts w:ascii="MS Reference Sans Serif" w:hAnsi="MS Reference Sans Serif"/>
          <w:szCs w:val="22"/>
          <w:lang w:val="en-CA"/>
        </w:rPr>
      </w:pPr>
      <w:del w:id="5160" w:author="Yann Bourdeau" w:date="2014-02-06T16:23:00Z">
        <w:r w:rsidRPr="00381014" w:rsidDel="00FC0E8D">
          <w:rPr>
            <w:rFonts w:ascii="MS Reference Sans Serif" w:hAnsi="MS Reference Sans Serif"/>
            <w:szCs w:val="22"/>
            <w:lang w:val="en-CA"/>
          </w:rPr>
          <w:tab/>
        </w:r>
      </w:del>
    </w:p>
    <w:p w14:paraId="3DFB63BC" w14:textId="5906EA02" w:rsidR="005579D5" w:rsidRPr="00381014" w:rsidDel="00FC0E8D" w:rsidRDefault="005579D5" w:rsidP="005579D5">
      <w:pPr>
        <w:spacing w:after="0" w:line="240" w:lineRule="exact"/>
        <w:rPr>
          <w:del w:id="5161" w:author="Yann Bourdeau" w:date="2014-02-06T16:23:00Z"/>
          <w:rFonts w:ascii="MS Reference Sans Serif" w:hAnsi="MS Reference Sans Serif"/>
          <w:szCs w:val="22"/>
          <w:lang w:val="en-CA"/>
        </w:rPr>
      </w:pPr>
      <w:del w:id="5162" w:author="Yann Bourdeau" w:date="2014-02-06T16:23:00Z">
        <w:r w:rsidRPr="00381014" w:rsidDel="00FC0E8D">
          <w:rPr>
            <w:rFonts w:ascii="MS Reference Sans Serif" w:hAnsi="MS Reference Sans Serif"/>
            <w:szCs w:val="22"/>
            <w:lang w:val="en-CA"/>
          </w:rPr>
          <w:tab/>
          <w:delText>{</w:delText>
        </w:r>
      </w:del>
    </w:p>
    <w:p w14:paraId="702DFB2F" w14:textId="7D8B8881" w:rsidR="005579D5" w:rsidRPr="00381014" w:rsidDel="00FC0E8D" w:rsidRDefault="005579D5" w:rsidP="005579D5">
      <w:pPr>
        <w:spacing w:after="0" w:line="240" w:lineRule="exact"/>
        <w:rPr>
          <w:del w:id="5163" w:author="Yann Bourdeau" w:date="2014-02-06T16:23:00Z"/>
          <w:rFonts w:ascii="MS Reference Sans Serif" w:hAnsi="MS Reference Sans Serif"/>
          <w:szCs w:val="22"/>
          <w:lang w:val="en-CA"/>
        </w:rPr>
      </w:pPr>
      <w:del w:id="5164"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entity;</w:delText>
        </w:r>
      </w:del>
    </w:p>
    <w:p w14:paraId="2F0A3CC0" w14:textId="4DEF631D" w:rsidR="005579D5" w:rsidRPr="00381014" w:rsidDel="00FC0E8D" w:rsidRDefault="005579D5" w:rsidP="005579D5">
      <w:pPr>
        <w:spacing w:after="0" w:line="240" w:lineRule="exact"/>
        <w:rPr>
          <w:del w:id="5165" w:author="Yann Bourdeau" w:date="2014-02-06T16:23:00Z"/>
          <w:rFonts w:ascii="MS Reference Sans Serif" w:hAnsi="MS Reference Sans Serif"/>
          <w:szCs w:val="22"/>
          <w:lang w:val="en-CA"/>
        </w:rPr>
      </w:pPr>
      <w:del w:id="5166"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std::string result("&lt;type&gt;value&lt;/type&gt;\n");</w:delText>
        </w:r>
      </w:del>
    </w:p>
    <w:p w14:paraId="36C96333" w14:textId="4B36327D" w:rsidR="005579D5" w:rsidRPr="00381014" w:rsidDel="00FC0E8D" w:rsidRDefault="005579D5" w:rsidP="005579D5">
      <w:pPr>
        <w:spacing w:after="0" w:line="240" w:lineRule="exact"/>
        <w:rPr>
          <w:del w:id="5167" w:author="Yann Bourdeau" w:date="2014-02-06T16:23:00Z"/>
          <w:rFonts w:ascii="MS Reference Sans Serif" w:hAnsi="MS Reference Sans Serif"/>
          <w:szCs w:val="22"/>
          <w:lang w:val="en-CA"/>
        </w:rPr>
      </w:pPr>
      <w:del w:id="5168"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blueslice::policy::xml::addElement(entity,"type","value");</w:delText>
        </w:r>
      </w:del>
    </w:p>
    <w:p w14:paraId="66EF6002" w14:textId="2FB3C7A9" w:rsidR="005579D5" w:rsidRPr="00381014" w:rsidDel="00FC0E8D" w:rsidRDefault="005579D5" w:rsidP="005579D5">
      <w:pPr>
        <w:spacing w:after="0" w:line="240" w:lineRule="exact"/>
        <w:rPr>
          <w:del w:id="5169" w:author="Yann Bourdeau" w:date="2014-02-06T16:23:00Z"/>
          <w:rFonts w:ascii="MS Reference Sans Serif" w:hAnsi="MS Reference Sans Serif"/>
          <w:szCs w:val="22"/>
          <w:lang w:val="en-CA"/>
        </w:rPr>
      </w:pPr>
      <w:del w:id="5170" w:author="Yann Bourdeau" w:date="2014-02-06T16:23:00Z">
        <w:r w:rsidRPr="00381014" w:rsidDel="00FC0E8D">
          <w:rPr>
            <w:rFonts w:ascii="MS Reference Sans Serif" w:hAnsi="MS Reference Sans Serif"/>
            <w:szCs w:val="22"/>
            <w:lang w:val="en-CA"/>
          </w:rPr>
          <w:tab/>
        </w:r>
        <w:r w:rsidRPr="00381014" w:rsidDel="00FC0E8D">
          <w:rPr>
            <w:rFonts w:ascii="MS Reference Sans Serif" w:hAnsi="MS Reference Sans Serif"/>
            <w:szCs w:val="22"/>
            <w:lang w:val="en-CA"/>
          </w:rPr>
          <w:tab/>
          <w:delText>EXPECT_EQ(result,entity);</w:delText>
        </w:r>
      </w:del>
    </w:p>
    <w:p w14:paraId="08432DAF" w14:textId="4886950C" w:rsidR="005579D5" w:rsidRPr="00381014" w:rsidDel="00FC0E8D" w:rsidRDefault="005579D5" w:rsidP="005579D5">
      <w:pPr>
        <w:spacing w:after="0" w:line="240" w:lineRule="exact"/>
        <w:rPr>
          <w:del w:id="5171" w:author="Yann Bourdeau" w:date="2014-02-06T16:23:00Z"/>
          <w:rFonts w:ascii="MS Reference Sans Serif" w:hAnsi="MS Reference Sans Serif"/>
          <w:szCs w:val="22"/>
          <w:lang w:val="en-CA"/>
        </w:rPr>
      </w:pPr>
      <w:del w:id="5172" w:author="Yann Bourdeau" w:date="2014-02-06T16:23:00Z">
        <w:r w:rsidRPr="00381014" w:rsidDel="00FC0E8D">
          <w:rPr>
            <w:rFonts w:ascii="MS Reference Sans Serif" w:hAnsi="MS Reference Sans Serif"/>
            <w:szCs w:val="22"/>
            <w:lang w:val="en-CA"/>
          </w:rPr>
          <w:tab/>
          <w:delText>}</w:delText>
        </w:r>
      </w:del>
    </w:p>
    <w:p w14:paraId="143C36D8" w14:textId="6E10D176" w:rsidR="005579D5" w:rsidRPr="00381014" w:rsidDel="00FC0E8D" w:rsidRDefault="005579D5" w:rsidP="005579D5">
      <w:pPr>
        <w:spacing w:after="0" w:line="240" w:lineRule="exact"/>
        <w:rPr>
          <w:del w:id="5173" w:author="Yann Bourdeau" w:date="2014-02-06T16:23:00Z"/>
          <w:rFonts w:ascii="MS Reference Sans Serif" w:hAnsi="MS Reference Sans Serif"/>
          <w:szCs w:val="22"/>
          <w:lang w:val="en-CA"/>
        </w:rPr>
      </w:pPr>
    </w:p>
    <w:p w14:paraId="6510ACA5" w14:textId="45CD4603" w:rsidR="005579D5" w:rsidRPr="00381014" w:rsidDel="00FC0E8D" w:rsidRDefault="005579D5" w:rsidP="005579D5">
      <w:pPr>
        <w:spacing w:after="0" w:line="240" w:lineRule="exact"/>
        <w:rPr>
          <w:del w:id="5174" w:author="Yann Bourdeau" w:date="2014-02-06T16:23:00Z"/>
          <w:rFonts w:ascii="MS Reference Sans Serif" w:hAnsi="MS Reference Sans Serif"/>
          <w:szCs w:val="22"/>
          <w:lang w:val="en-CA"/>
        </w:rPr>
      </w:pPr>
      <w:del w:id="5175" w:author="Yann Bourdeau" w:date="2014-02-06T16:23:00Z">
        <w:r w:rsidRPr="00381014" w:rsidDel="00FC0E8D">
          <w:rPr>
            <w:rFonts w:ascii="MS Reference Sans Serif" w:hAnsi="MS Reference Sans Serif"/>
            <w:szCs w:val="22"/>
            <w:lang w:val="en-CA"/>
          </w:rPr>
          <w:delText>}</w:delText>
        </w:r>
      </w:del>
    </w:p>
    <w:p w14:paraId="4BBC2E47" w14:textId="6F03C33E" w:rsidR="005579D5" w:rsidRPr="00381014" w:rsidDel="00FC0E8D" w:rsidRDefault="005579D5" w:rsidP="005579D5">
      <w:pPr>
        <w:spacing w:after="0" w:line="240" w:lineRule="exact"/>
        <w:rPr>
          <w:del w:id="5176" w:author="Yann Bourdeau" w:date="2014-02-06T16:23:00Z"/>
          <w:rFonts w:ascii="MS Reference Sans Serif" w:hAnsi="MS Reference Sans Serif"/>
          <w:szCs w:val="22"/>
          <w:lang w:val="en-CA"/>
        </w:rPr>
      </w:pPr>
    </w:p>
    <w:p w14:paraId="0D4828B2" w14:textId="7E661FC6" w:rsidR="005579D5" w:rsidRPr="00381014" w:rsidDel="00FC0E8D" w:rsidRDefault="005579D5" w:rsidP="005579D5">
      <w:pPr>
        <w:spacing w:after="0" w:line="240" w:lineRule="exact"/>
        <w:rPr>
          <w:del w:id="5177" w:author="Yann Bourdeau" w:date="2014-02-06T16:23:00Z"/>
          <w:rFonts w:ascii="MS Reference Sans Serif" w:hAnsi="MS Reference Sans Serif"/>
          <w:szCs w:val="22"/>
          <w:lang w:val="en-CA"/>
        </w:rPr>
      </w:pPr>
    </w:p>
    <w:p w14:paraId="244DF268" w14:textId="2EDDF1AE" w:rsidR="005579D5" w:rsidRPr="00381014" w:rsidDel="00FC0E8D" w:rsidRDefault="005579D5" w:rsidP="005579D5">
      <w:pPr>
        <w:rPr>
          <w:del w:id="5178" w:author="Yann Bourdeau" w:date="2014-02-06T16:23:00Z"/>
          <w:lang w:val="en-CA"/>
        </w:rPr>
      </w:pPr>
    </w:p>
    <w:p w14:paraId="6B9DCA05" w14:textId="355C58B9" w:rsidR="001A15F3" w:rsidRPr="00381014" w:rsidDel="00FC0E8D" w:rsidRDefault="001A15F3">
      <w:pPr>
        <w:spacing w:after="0" w:line="240" w:lineRule="auto"/>
        <w:ind w:firstLine="0"/>
        <w:jc w:val="left"/>
        <w:rPr>
          <w:del w:id="5179" w:author="Yann Bourdeau" w:date="2014-02-06T16:23:00Z"/>
          <w:rFonts w:asciiTheme="majorHAnsi" w:eastAsiaTheme="majorEastAsia" w:hAnsiTheme="majorHAnsi" w:cstheme="majorBidi"/>
          <w:b/>
          <w:bCs/>
          <w:color w:val="4F81BD" w:themeColor="accent1"/>
          <w:sz w:val="26"/>
          <w:szCs w:val="26"/>
          <w:lang w:val="en-CA"/>
        </w:rPr>
      </w:pPr>
      <w:del w:id="5180" w:author="Yann Bourdeau" w:date="2014-02-06T16:23:00Z">
        <w:r w:rsidRPr="00381014" w:rsidDel="00FC0E8D">
          <w:rPr>
            <w:lang w:val="en-CA"/>
          </w:rPr>
          <w:br w:type="page"/>
        </w:r>
      </w:del>
    </w:p>
    <w:p w14:paraId="5D594D08" w14:textId="63FC563D" w:rsidR="005579D5" w:rsidRPr="00AF4897" w:rsidRDefault="005579D5" w:rsidP="00AF4897">
      <w:pPr>
        <w:rPr>
          <w:b/>
          <w:lang w:val="en-CA"/>
        </w:rPr>
      </w:pPr>
      <w:del w:id="5181" w:author="Yann Bourdeau" w:date="2014-02-06T16:23:00Z">
        <w:r w:rsidRPr="00AF4897" w:rsidDel="00FC0E8D">
          <w:rPr>
            <w:b/>
            <w:lang w:val="en-CA"/>
          </w:rPr>
          <w:delText>T</w:delText>
        </w:r>
      </w:del>
      <w:ins w:id="5182" w:author="Yann Bourdeau" w:date="2014-02-06T16:23:00Z">
        <w:r w:rsidR="00FC0E8D">
          <w:rPr>
            <w:b/>
            <w:lang w:val="en-CA"/>
          </w:rPr>
          <w:t>Exemple d’un de t</w:t>
        </w:r>
      </w:ins>
      <w:r w:rsidRPr="00AF4897">
        <w:rPr>
          <w:b/>
          <w:lang w:val="en-CA"/>
        </w:rPr>
        <w:t>ests</w:t>
      </w:r>
      <w:ins w:id="5183" w:author="Yann Bourdeau" w:date="2014-02-06T16:24:00Z">
        <w:r w:rsidR="00FC0E8D">
          <w:rPr>
            <w:b/>
            <w:lang w:val="en-CA"/>
          </w:rPr>
          <w:t xml:space="preserve"> </w:t>
        </w:r>
      </w:ins>
      <w:del w:id="5184" w:author="Yann Bourdeau" w:date="2014-02-06T16:24:00Z">
        <w:r w:rsidRPr="00AF4897" w:rsidDel="00FC0E8D">
          <w:rPr>
            <w:b/>
            <w:lang w:val="en-CA"/>
          </w:rPr>
          <w:delText xml:space="preserve"> </w:delText>
        </w:r>
      </w:del>
      <w:r w:rsidRPr="00AF4897">
        <w:rPr>
          <w:b/>
          <w:lang w:val="en-CA"/>
        </w:rPr>
        <w:t>unitaire</w:t>
      </w:r>
      <w:ins w:id="5185" w:author="Yann Bourdeau" w:date="2014-02-06T16:24:00Z">
        <w:r w:rsidR="00FC0E8D">
          <w:rPr>
            <w:b/>
            <w:lang w:val="en-CA"/>
          </w:rPr>
          <w:t xml:space="preserve"> </w:t>
        </w:r>
      </w:ins>
      <w:del w:id="5186" w:author="Yann Bourdeau" w:date="2014-02-06T16:24:00Z">
        <w:r w:rsidRPr="00AF4897" w:rsidDel="00FC0E8D">
          <w:rPr>
            <w:b/>
            <w:lang w:val="en-CA"/>
          </w:rPr>
          <w:delText xml:space="preserve">s </w:delText>
        </w:r>
      </w:del>
      <w:r w:rsidRPr="00AF4897">
        <w:rPr>
          <w:b/>
          <w:lang w:val="en-CA"/>
        </w:rPr>
        <w:t>Boost</w:t>
      </w:r>
    </w:p>
    <w:p w14:paraId="45ED1029" w14:textId="52E1E6B4" w:rsidR="005579D5" w:rsidRPr="00AF4897" w:rsidRDefault="005579D5" w:rsidP="00AF4897">
      <w:pPr>
        <w:rPr>
          <w:b/>
          <w:lang w:val="en-CA"/>
        </w:rPr>
      </w:pPr>
      <w:r w:rsidRPr="00AF4897">
        <w:rPr>
          <w:b/>
          <w:lang w:val="en-CA"/>
        </w:rPr>
        <w:t>TestDataBoost.cxx</w:t>
      </w:r>
    </w:p>
    <w:p w14:paraId="3291D01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#ifndef BOOST_TEST_DYN_LINK</w:t>
      </w:r>
    </w:p>
    <w:p w14:paraId="1EE891A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#define BOOST_TEST_DYN_LINK</w:t>
      </w:r>
    </w:p>
    <w:p w14:paraId="5B281C8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#endif</w:t>
      </w:r>
    </w:p>
    <w:p w14:paraId="2CDAC8E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"Data.h"</w:t>
      </w:r>
    </w:p>
    <w:p w14:paraId="605ADED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#define BOOST_TEST_MODULE TestDataBoost</w:t>
      </w:r>
    </w:p>
    <w:p w14:paraId="19231D5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&lt;boost/test/unit_test.hpp&gt;</w:t>
      </w:r>
    </w:p>
    <w:p w14:paraId="732A7B6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&lt;boost/bind.hpp&gt;</w:t>
      </w:r>
    </w:p>
    <w:p w14:paraId="3FCC4F7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bool gUseClassicLogging = true;</w:t>
      </w:r>
    </w:p>
    <w:p w14:paraId="1C10912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&lt;string&gt;</w:t>
      </w:r>
    </w:p>
    <w:p w14:paraId="429E06C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&lt;fstream&gt;</w:t>
      </w:r>
    </w:p>
    <w:p w14:paraId="43769FD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&lt;stdio.h&gt;</w:t>
      </w:r>
    </w:p>
    <w:p w14:paraId="38DEC0A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&lt;stdlib.h&gt;</w:t>
      </w:r>
    </w:p>
    <w:p w14:paraId="54911CA2" w14:textId="77777777" w:rsidR="005579D5" w:rsidRPr="00381014" w:rsidRDefault="005579D5" w:rsidP="005579D5">
      <w:pPr>
        <w:spacing w:after="0" w:line="240" w:lineRule="exact"/>
        <w:rPr>
          <w:rFonts w:ascii="MS Reference Sans Serif" w:hAnsi="MS Reference Sans Serif"/>
          <w:lang w:val="en-CA"/>
        </w:rPr>
      </w:pPr>
    </w:p>
    <w:p w14:paraId="5E045083" w14:textId="77777777" w:rsidR="005579D5" w:rsidRPr="00381014" w:rsidRDefault="005579D5" w:rsidP="005579D5">
      <w:pPr>
        <w:spacing w:after="0" w:line="240" w:lineRule="exact"/>
        <w:rPr>
          <w:rFonts w:ascii="MS Reference Sans Serif" w:hAnsi="MS Reference Sans Serif"/>
          <w:lang w:val="en-CA"/>
        </w:rPr>
      </w:pPr>
    </w:p>
    <w:p w14:paraId="66918D6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BOOST_AUTO_TEST_SUITE( test_data_suite )</w:t>
      </w:r>
    </w:p>
    <w:p w14:paraId="78E98944" w14:textId="77777777" w:rsidR="005579D5" w:rsidRPr="00381014" w:rsidRDefault="005579D5" w:rsidP="005579D5">
      <w:pPr>
        <w:spacing w:after="0" w:line="240" w:lineRule="exact"/>
        <w:rPr>
          <w:rFonts w:ascii="MS Reference Sans Serif" w:hAnsi="MS Reference Sans Serif"/>
          <w:lang w:val="en-CA"/>
        </w:rPr>
      </w:pPr>
    </w:p>
    <w:p w14:paraId="3243FD6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BOOST_AUTO_TEST_CASE(test_data_parse)</w:t>
      </w:r>
    </w:p>
    <w:p w14:paraId="755D0A1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0D5924F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using namespace blueslice::policy::data;</w:t>
      </w:r>
    </w:p>
    <w:p w14:paraId="2FEC077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name, data;</w:t>
      </w:r>
    </w:p>
    <w:p w14:paraId="0CE699F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Test positif</w:t>
      </w:r>
    </w:p>
    <w:p w14:paraId="05ACCA9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xmlToParse=</w:t>
      </w:r>
    </w:p>
    <w:p w14:paraId="50E47EA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"&lt;?xml version=\"1.0\" encoding=\"UTF-8\"?&gt;&lt;subscriber&gt;&lt;data name=\"quota\"&gt;&lt;![CDATA[[&lt;?xml version=\"1.0\" encoding=\"UTF-8\"?&gt;&lt;usage&gt;"</w:t>
      </w:r>
    </w:p>
    <w:p w14:paraId="68DBECA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581221D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"&lt;servicespecific&gt;12&lt;/servicespecific&gt;&lt;nextresettime&gt;2010-05-12T16:00:00-05:00&lt;/nextresettime&gt;&lt;/quota&gt;&lt;/usage&gt;]]&gt;&lt;/data&gt;&lt;/subscriber&gt;";</w:t>
      </w:r>
    </w:p>
    <w:p w14:paraId="4AA96C9B" w14:textId="77777777" w:rsidR="005579D5" w:rsidRPr="005E6D4E"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5E6D4E">
        <w:rPr>
          <w:rFonts w:ascii="MS Reference Sans Serif" w:hAnsi="MS Reference Sans Serif"/>
        </w:rPr>
        <w:t>// Test si le parsing est bon</w:t>
      </w:r>
    </w:p>
    <w:p w14:paraId="60B849ED" w14:textId="77777777" w:rsidR="005579D5" w:rsidRPr="00381014" w:rsidRDefault="005579D5" w:rsidP="005579D5">
      <w:pPr>
        <w:spacing w:after="0" w:line="240" w:lineRule="exact"/>
        <w:rPr>
          <w:rFonts w:ascii="MS Reference Sans Serif" w:hAnsi="MS Reference Sans Serif"/>
          <w:lang w:val="en-CA"/>
        </w:rPr>
      </w:pPr>
      <w:r w:rsidRPr="005E6D4E">
        <w:rPr>
          <w:rFonts w:ascii="MS Reference Sans Serif" w:hAnsi="MS Reference Sans Serif"/>
        </w:rPr>
        <w:tab/>
      </w:r>
      <w:r w:rsidRPr="00381014">
        <w:rPr>
          <w:rFonts w:ascii="MS Reference Sans Serif" w:hAnsi="MS Reference Sans Serif"/>
          <w:lang w:val="en-CA"/>
        </w:rPr>
        <w:t>BOOST_CHECK_EQUAL(parse(xmlToParse,name,data,"/subscriber/data"),true);</w:t>
      </w:r>
    </w:p>
    <w:p w14:paraId="18F8FE37" w14:textId="77777777" w:rsidR="005579D5" w:rsidRPr="005E6D4E"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5E6D4E">
        <w:rPr>
          <w:rFonts w:ascii="MS Reference Sans Serif" w:hAnsi="MS Reference Sans Serif"/>
        </w:rPr>
        <w:t>// test si le resultat est bon</w:t>
      </w:r>
    </w:p>
    <w:p w14:paraId="233D33C9" w14:textId="77777777" w:rsidR="005579D5" w:rsidRPr="00381014" w:rsidRDefault="005579D5" w:rsidP="005579D5">
      <w:pPr>
        <w:spacing w:after="0" w:line="240" w:lineRule="exact"/>
        <w:rPr>
          <w:rFonts w:ascii="MS Reference Sans Serif" w:hAnsi="MS Reference Sans Serif"/>
          <w:lang w:val="en-CA"/>
        </w:rPr>
      </w:pPr>
      <w:r w:rsidRPr="005E6D4E">
        <w:rPr>
          <w:rFonts w:ascii="MS Reference Sans Serif" w:hAnsi="MS Reference Sans Serif"/>
        </w:rPr>
        <w:tab/>
      </w:r>
      <w:r w:rsidRPr="00381014">
        <w:rPr>
          <w:rFonts w:ascii="MS Reference Sans Serif" w:hAnsi="MS Reference Sans Serif"/>
          <w:lang w:val="en-CA"/>
        </w:rPr>
        <w:t>std::string dataResult="&lt;?xml version=\"1.0\" encoding=\"UTF-8\"?&gt;&lt;usage&gt;"</w:t>
      </w:r>
    </w:p>
    <w:p w14:paraId="7DF87B8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40A7341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w:t>
      </w:r>
    </w:p>
    <w:p w14:paraId="69865EF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BOOST_CHECK_EQUAL(data,dataResult);</w:t>
      </w:r>
    </w:p>
    <w:p w14:paraId="62F56F22" w14:textId="77777777" w:rsidR="005579D5" w:rsidRPr="00381014" w:rsidRDefault="005579D5" w:rsidP="005579D5">
      <w:pPr>
        <w:spacing w:after="0" w:line="240" w:lineRule="exact"/>
        <w:rPr>
          <w:rFonts w:ascii="MS Reference Sans Serif" w:hAnsi="MS Reference Sans Serif"/>
          <w:lang w:val="en-CA"/>
        </w:rPr>
      </w:pPr>
    </w:p>
    <w:p w14:paraId="7CB569E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nameResult="quota";</w:t>
      </w:r>
    </w:p>
    <w:p w14:paraId="56ACBB1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BOOST_CHECK_EQUAL(name,nameResult);</w:t>
      </w:r>
    </w:p>
    <w:p w14:paraId="3B92BBC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//test negatif</w:t>
      </w:r>
    </w:p>
    <w:p w14:paraId="073A60E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xmlToParse2=</w:t>
      </w:r>
    </w:p>
    <w:p w14:paraId="65A4BD8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"&lt;?xml version=\"1.0\" encoding=\"UTF-8\"?&gt;&lt;subscriber&lt;data name=\"quota\"&gt;&lt;![CDATA[[&lt;?xml version=\"1.0\" encoding=\"UTF-8\"?&gt;&lt;usage&gt;"</w:t>
      </w:r>
    </w:p>
    <w:p w14:paraId="7C070F8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35EB65B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"&lt;servicespecific&gt;12&lt;/servicespecific&gt;&lt;nextresettime&gt;2010-05-12T16:00:00-05:00&lt;/nextresettime&gt;&lt;/quota&gt;&lt;/usage&gt;]]&gt;&lt;/data&gt;&lt;/subscriber&gt;";</w:t>
      </w:r>
    </w:p>
    <w:p w14:paraId="22A9F5D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BOOST_CHECK_EQUAL(parse(xmlToParse2,data,name,"/subscriber/data"),false);</w:t>
      </w:r>
    </w:p>
    <w:p w14:paraId="6D48590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p>
    <w:p w14:paraId="0B8D007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3B56DC39" w14:textId="77777777" w:rsidR="005579D5" w:rsidRPr="00381014" w:rsidRDefault="005579D5" w:rsidP="005579D5">
      <w:pPr>
        <w:spacing w:after="0" w:line="240" w:lineRule="exact"/>
        <w:rPr>
          <w:rFonts w:ascii="MS Reference Sans Serif" w:hAnsi="MS Reference Sans Serif"/>
          <w:lang w:val="en-CA"/>
        </w:rPr>
      </w:pPr>
    </w:p>
    <w:p w14:paraId="0E4B432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BOOST_AUTO_TEST_CASE(test_data_validation)</w:t>
      </w:r>
    </w:p>
    <w:p w14:paraId="785B53A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62A61C5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using namespace blueslice::policy::data;</w:t>
      </w:r>
    </w:p>
    <w:p w14:paraId="199B1A3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name, data;</w:t>
      </w:r>
    </w:p>
    <w:p w14:paraId="6E488DA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Test positif</w:t>
      </w:r>
    </w:p>
    <w:p w14:paraId="7070622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xmlToParse=</w:t>
      </w:r>
    </w:p>
    <w:p w14:paraId="2271EAC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"&lt;?xml version=\"1.0\" encoding=\"UTF-8\"?&gt;&lt;usage&gt;"</w:t>
      </w:r>
    </w:p>
    <w:p w14:paraId="0747A25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622BAE3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w:t>
      </w:r>
    </w:p>
    <w:p w14:paraId="40C80A57" w14:textId="77777777" w:rsidR="005579D5" w:rsidRPr="005E6D4E"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5E6D4E">
        <w:rPr>
          <w:rFonts w:ascii="MS Reference Sans Serif" w:hAnsi="MS Reference Sans Serif"/>
        </w:rPr>
        <w:t>// Test si le parsing est bon</w:t>
      </w:r>
    </w:p>
    <w:p w14:paraId="55417D93" w14:textId="77777777" w:rsidR="005579D5" w:rsidRPr="00381014" w:rsidRDefault="005579D5" w:rsidP="005579D5">
      <w:pPr>
        <w:spacing w:after="0" w:line="240" w:lineRule="exact"/>
        <w:rPr>
          <w:rFonts w:ascii="MS Reference Sans Serif" w:hAnsi="MS Reference Sans Serif"/>
          <w:lang w:val="en-CA"/>
        </w:rPr>
      </w:pPr>
      <w:r w:rsidRPr="005E6D4E">
        <w:rPr>
          <w:rFonts w:ascii="MS Reference Sans Serif" w:hAnsi="MS Reference Sans Serif"/>
        </w:rPr>
        <w:tab/>
      </w:r>
      <w:r w:rsidRPr="00381014">
        <w:rPr>
          <w:rFonts w:ascii="MS Reference Sans Serif" w:hAnsi="MS Reference Sans Serif"/>
          <w:lang w:val="en-CA"/>
        </w:rPr>
        <w:t>BOOST_CHECK_EQUAL(validation(xmlToParse,"quota"),true);</w:t>
      </w:r>
    </w:p>
    <w:p w14:paraId="4C7B65AA" w14:textId="77777777" w:rsidR="005579D5" w:rsidRPr="00381014" w:rsidRDefault="005579D5" w:rsidP="005579D5">
      <w:pPr>
        <w:spacing w:after="0" w:line="240" w:lineRule="exact"/>
        <w:rPr>
          <w:rFonts w:ascii="MS Reference Sans Serif" w:hAnsi="MS Reference Sans Serif"/>
          <w:lang w:val="en-CA"/>
        </w:rPr>
      </w:pPr>
    </w:p>
    <w:p w14:paraId="34F80ED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Test negatif</w:t>
      </w:r>
    </w:p>
    <w:p w14:paraId="2B5F018A" w14:textId="77777777" w:rsidR="005579D5" w:rsidRPr="005E6D4E"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5E6D4E">
        <w:rPr>
          <w:rFonts w:ascii="MS Reference Sans Serif" w:hAnsi="MS Reference Sans Serif"/>
        </w:rPr>
        <w:t>// Test si le xml est pas bon</w:t>
      </w:r>
    </w:p>
    <w:p w14:paraId="76CAC905" w14:textId="77777777" w:rsidR="005579D5" w:rsidRPr="005E6D4E" w:rsidRDefault="005579D5" w:rsidP="005579D5">
      <w:pPr>
        <w:spacing w:after="0" w:line="240" w:lineRule="exact"/>
        <w:rPr>
          <w:rFonts w:ascii="MS Reference Sans Serif" w:hAnsi="MS Reference Sans Serif"/>
        </w:rPr>
      </w:pPr>
      <w:r w:rsidRPr="005E6D4E">
        <w:rPr>
          <w:rFonts w:ascii="MS Reference Sans Serif" w:hAnsi="MS Reference Sans Serif"/>
        </w:rPr>
        <w:tab/>
        <w:t>std::string xmlToParse2=</w:t>
      </w:r>
    </w:p>
    <w:p w14:paraId="5C8EC65E" w14:textId="77777777" w:rsidR="005579D5" w:rsidRPr="005E6D4E" w:rsidRDefault="005579D5" w:rsidP="005579D5">
      <w:pPr>
        <w:spacing w:after="0" w:line="240" w:lineRule="exact"/>
        <w:rPr>
          <w:rFonts w:ascii="MS Reference Sans Serif" w:hAnsi="MS Reference Sans Serif"/>
        </w:rPr>
      </w:pPr>
    </w:p>
    <w:p w14:paraId="6C5CE03C" w14:textId="77777777" w:rsidR="005579D5" w:rsidRPr="005E6D4E" w:rsidRDefault="005579D5" w:rsidP="005579D5">
      <w:pPr>
        <w:spacing w:after="0" w:line="240" w:lineRule="exact"/>
        <w:rPr>
          <w:rFonts w:ascii="MS Reference Sans Serif" w:hAnsi="MS Reference Sans Serif"/>
        </w:rPr>
      </w:pPr>
      <w:r w:rsidRPr="005E6D4E">
        <w:rPr>
          <w:rFonts w:ascii="MS Reference Sans Serif" w:hAnsi="MS Reference Sans Serif"/>
        </w:rPr>
        <w:tab/>
        <w:t>"&lt;?xml version=\"1.0\" encoding=\"UTF-8\"?&gt;&lt;usage&gt;"</w:t>
      </w:r>
    </w:p>
    <w:p w14:paraId="421340B4" w14:textId="77777777" w:rsidR="005579D5" w:rsidRPr="005E6D4E" w:rsidRDefault="005579D5" w:rsidP="005579D5">
      <w:pPr>
        <w:spacing w:after="0" w:line="240" w:lineRule="exact"/>
        <w:rPr>
          <w:rFonts w:ascii="MS Reference Sans Serif" w:hAnsi="MS Reference Sans Serif"/>
        </w:rPr>
      </w:pPr>
      <w:r w:rsidRPr="005E6D4E">
        <w:rPr>
          <w:rFonts w:ascii="MS Reference Sans Serif" w:hAnsi="MS Reference Sans Serif"/>
        </w:rPr>
        <w:tab/>
        <w:t>"&lt;version1&lt;/version&gt;&lt;quota name=\"q1\"&gt;&lt;cid&gt;9223372036854775807&lt;/cid&gt;&lt;time&gt;1234&lt;/time&gt;&lt;totalVolume&gt;99999999999&lt;/totalVolume&gt;&lt;inputvolume&gt;5000&lt;/inputvolume&gt;&lt;outputvolume&gt;15000&lt;/outputvolume&gt;"</w:t>
      </w:r>
    </w:p>
    <w:p w14:paraId="77A60A3C" w14:textId="77777777" w:rsidR="005579D5" w:rsidRPr="00381014" w:rsidRDefault="005579D5" w:rsidP="005579D5">
      <w:pPr>
        <w:spacing w:after="0" w:line="240" w:lineRule="exact"/>
        <w:rPr>
          <w:rFonts w:ascii="MS Reference Sans Serif" w:hAnsi="MS Reference Sans Serif"/>
          <w:lang w:val="en-CA"/>
        </w:rPr>
      </w:pPr>
      <w:r w:rsidRPr="005E6D4E">
        <w:rPr>
          <w:rFonts w:ascii="MS Reference Sans Serif" w:hAnsi="MS Reference Sans Serif"/>
        </w:rPr>
        <w:tab/>
      </w:r>
      <w:r w:rsidRPr="00381014">
        <w:rPr>
          <w:rFonts w:ascii="MS Reference Sans Serif" w:hAnsi="MS Reference Sans Serif"/>
          <w:lang w:val="en-CA"/>
        </w:rPr>
        <w:t>"&lt;servicespecific&gt;12&lt;/servicespecific&gt;&lt;nextresettime&gt;2010-05-12T16:00:00-05:00&lt;/nextresettime&gt;&lt;/quota&gt;&lt;/usage&gt;";</w:t>
      </w:r>
    </w:p>
    <w:p w14:paraId="37E39FA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BOOST_CHECK_EQUAL(validation(xmlToParse2,"quota"),false);</w:t>
      </w:r>
    </w:p>
    <w:p w14:paraId="326F927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7D52DB29" w14:textId="77777777" w:rsidR="005579D5" w:rsidRPr="00381014" w:rsidRDefault="005579D5" w:rsidP="005579D5">
      <w:pPr>
        <w:spacing w:after="0" w:line="240" w:lineRule="exact"/>
        <w:rPr>
          <w:rFonts w:ascii="MS Reference Sans Serif" w:hAnsi="MS Reference Sans Serif"/>
          <w:lang w:val="en-CA"/>
        </w:rPr>
      </w:pPr>
    </w:p>
    <w:p w14:paraId="6EAE9E5D" w14:textId="77777777" w:rsidR="005579D5" w:rsidRPr="00381014" w:rsidRDefault="005579D5" w:rsidP="005579D5">
      <w:pPr>
        <w:spacing w:after="0" w:line="240" w:lineRule="exact"/>
        <w:rPr>
          <w:rFonts w:ascii="MS Reference Sans Serif" w:hAnsi="MS Reference Sans Serif"/>
          <w:lang w:val="en-CA"/>
        </w:rPr>
      </w:pPr>
    </w:p>
    <w:p w14:paraId="3BFE5A5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BOOST_AUTO_TEST_CASE(test_data_generate)</w:t>
      </w:r>
    </w:p>
    <w:p w14:paraId="27DC552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4ABBB70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using namespace blueslice::policy::data;</w:t>
      </w:r>
    </w:p>
    <w:p w14:paraId="1E6A273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entity;</w:t>
      </w:r>
    </w:p>
    <w:p w14:paraId="696E68D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name="quota";</w:t>
      </w:r>
    </w:p>
    <w:p w14:paraId="4BB95C2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Test positif</w:t>
      </w:r>
    </w:p>
    <w:p w14:paraId="2111C9D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data=</w:t>
      </w:r>
    </w:p>
    <w:p w14:paraId="42783BDB" w14:textId="77777777" w:rsidR="005579D5" w:rsidRPr="005E6D4E"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5E6D4E">
        <w:rPr>
          <w:rFonts w:ascii="MS Reference Sans Serif" w:hAnsi="MS Reference Sans Serif"/>
        </w:rPr>
        <w:t>"&lt;?xml version=\"1.0\" encoding=\"UTF-8\"?&gt;&lt;usage&gt;"</w:t>
      </w:r>
    </w:p>
    <w:p w14:paraId="199D0DBD" w14:textId="77777777" w:rsidR="005579D5" w:rsidRPr="005E6D4E" w:rsidRDefault="005579D5" w:rsidP="005579D5">
      <w:pPr>
        <w:spacing w:after="0" w:line="240" w:lineRule="exact"/>
        <w:rPr>
          <w:rFonts w:ascii="MS Reference Sans Serif" w:hAnsi="MS Reference Sans Serif"/>
        </w:rPr>
      </w:pPr>
      <w:r w:rsidRPr="005E6D4E">
        <w:rPr>
          <w:rFonts w:ascii="MS Reference Sans Serif" w:hAnsi="MS Reference Sans Serif"/>
        </w:rPr>
        <w:tab/>
        <w:t>"&lt;version&gt;1&lt;/version&gt;&lt;quota name=\"q1\"&gt;&lt;cid&gt;9223372036854775807&lt;/cid&gt;&lt;time&gt;1234&lt;/time&gt;&lt;totalVolume&gt;99999999999&lt;/totalVolume&gt;&lt;inputvolume&gt;5000&lt;/inputvolume&gt;&lt;outputvolume&gt;15000&lt;/outputvolume&gt;"</w:t>
      </w:r>
    </w:p>
    <w:p w14:paraId="3924C295" w14:textId="77777777" w:rsidR="005579D5" w:rsidRPr="005E6D4E" w:rsidRDefault="005579D5" w:rsidP="005579D5">
      <w:pPr>
        <w:spacing w:after="0" w:line="240" w:lineRule="exact"/>
        <w:rPr>
          <w:rFonts w:ascii="MS Reference Sans Serif" w:hAnsi="MS Reference Sans Serif"/>
        </w:rPr>
      </w:pPr>
      <w:r w:rsidRPr="005E6D4E">
        <w:rPr>
          <w:rFonts w:ascii="MS Reference Sans Serif" w:hAnsi="MS Reference Sans Serif"/>
        </w:rPr>
        <w:tab/>
        <w:t>"&lt;servicespecific&gt;12&lt;/servicespecific&gt;&lt;nextresettime&gt;2010-05-12T16:00:00-05:00&lt;/nextresettime&gt;&lt;/quota&gt;&lt;/usage&gt;";</w:t>
      </w:r>
    </w:p>
    <w:p w14:paraId="5249AD70" w14:textId="77777777" w:rsidR="005579D5" w:rsidRPr="005E6D4E" w:rsidRDefault="005579D5" w:rsidP="005579D5">
      <w:pPr>
        <w:spacing w:after="0" w:line="240" w:lineRule="exact"/>
        <w:rPr>
          <w:rFonts w:ascii="MS Reference Sans Serif" w:hAnsi="MS Reference Sans Serif"/>
        </w:rPr>
      </w:pPr>
      <w:r w:rsidRPr="005E6D4E">
        <w:rPr>
          <w:rFonts w:ascii="MS Reference Sans Serif" w:hAnsi="MS Reference Sans Serif"/>
        </w:rPr>
        <w:tab/>
        <w:t>// Test si le parsing est bon</w:t>
      </w:r>
    </w:p>
    <w:p w14:paraId="6F8F7D52" w14:textId="77777777" w:rsidR="005579D5" w:rsidRPr="00381014" w:rsidRDefault="005579D5" w:rsidP="005579D5">
      <w:pPr>
        <w:spacing w:after="0" w:line="240" w:lineRule="exact"/>
        <w:rPr>
          <w:rFonts w:ascii="MS Reference Sans Serif" w:hAnsi="MS Reference Sans Serif"/>
          <w:lang w:val="en-CA"/>
        </w:rPr>
      </w:pPr>
      <w:r w:rsidRPr="005E6D4E">
        <w:rPr>
          <w:rFonts w:ascii="MS Reference Sans Serif" w:hAnsi="MS Reference Sans Serif"/>
        </w:rPr>
        <w:tab/>
      </w:r>
      <w:r w:rsidRPr="00381014">
        <w:rPr>
          <w:rFonts w:ascii="MS Reference Sans Serif" w:hAnsi="MS Reference Sans Serif"/>
          <w:lang w:val="en-CA"/>
        </w:rPr>
        <w:t>generate(entity,name,data,true);</w:t>
      </w:r>
    </w:p>
    <w:p w14:paraId="6EC7B89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std::cout &lt;&lt; entity &lt;&lt; std::endl;</w:t>
      </w:r>
    </w:p>
    <w:p w14:paraId="7F02226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nothing="";</w:t>
      </w:r>
    </w:p>
    <w:p w14:paraId="0FEE61E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BOOST_CHECK_EQUAL(entity,nothing);</w:t>
      </w:r>
    </w:p>
    <w:p w14:paraId="472F5D7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7F22A4E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struct LogToFile</w:t>
      </w:r>
    </w:p>
    <w:p w14:paraId="6F1D34F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4E85DC1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LogToFile()</w:t>
      </w:r>
    </w:p>
    <w:p w14:paraId="0059620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w:t>
      </w:r>
    </w:p>
    <w:p w14:paraId="00119FA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std::string logFileName(boost::unit_test::framework::master_test_suite().p_name);</w:t>
      </w:r>
    </w:p>
    <w:p w14:paraId="3F27652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logFileName.append(".xml");</w:t>
      </w:r>
    </w:p>
    <w:p w14:paraId="655F441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std::string lfName("../../../../resboost/");</w:t>
      </w:r>
    </w:p>
    <w:p w14:paraId="12C42B2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lfName.append(logFileName);</w:t>
      </w:r>
    </w:p>
    <w:p w14:paraId="0AB765B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logFile.open(lfName.c_str());</w:t>
      </w:r>
    </w:p>
    <w:p w14:paraId="38C6A17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logFile &lt;&lt; "&lt;?xml version=\"1.0\" encoding=\"UTF-8\"?&gt;" ;</w:t>
      </w:r>
    </w:p>
    <w:p w14:paraId="372DD0C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boost::unit_test::unit_test_log.set_stream(logFile);</w:t>
      </w:r>
    </w:p>
    <w:p w14:paraId="73AEA3F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w:t>
      </w:r>
    </w:p>
    <w:p w14:paraId="0DD49CB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~LogToFile()</w:t>
      </w:r>
    </w:p>
    <w:p w14:paraId="308BC5B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w:t>
      </w:r>
    </w:p>
    <w:p w14:paraId="7D2C8C5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logFile &lt;&lt; "&lt;/TestLog&gt;" &lt;&lt; std::flush;</w:t>
      </w:r>
    </w:p>
    <w:p w14:paraId="310FD7E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logFile.close();</w:t>
      </w:r>
    </w:p>
    <w:p w14:paraId="47DB19C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boost::unit_test::unit_test_log.set_stream(std::cout);</w:t>
      </w:r>
    </w:p>
    <w:p w14:paraId="3B78C51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convert the report.</w:t>
      </w:r>
    </w:p>
    <w:p w14:paraId="232E602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std::string logFileName(boost::unit_test::framework::master_test_suite().p_name);</w:t>
      </w:r>
    </w:p>
    <w:p w14:paraId="452C36C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xml:space="preserve">    logFileName.append(".xml");</w:t>
      </w:r>
    </w:p>
    <w:p w14:paraId="4C3E2C0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std::string lfName("../../../../resboost/");</w:t>
      </w:r>
    </w:p>
    <w:p w14:paraId="082B400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lfName.append(logFileName);</w:t>
      </w:r>
    </w:p>
    <w:p w14:paraId="7E43938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p>
    <w:p w14:paraId="017F4CC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std::string logConvFileName(boost::unit_test::framework::master_test_suite().p_name);</w:t>
      </w:r>
    </w:p>
    <w:p w14:paraId="0BB0504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logConvFileName.append(".xml");</w:t>
      </w:r>
    </w:p>
    <w:p w14:paraId="06043DD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std::string lfConvName("../../../../res/");</w:t>
      </w:r>
    </w:p>
    <w:p w14:paraId="6BC506C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lfConvName.append(logConvFileName);</w:t>
      </w:r>
    </w:p>
    <w:p w14:paraId="00A111A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p>
    <w:p w14:paraId="3E2F661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std::string cmd("java -jar /home/ybourdea/saxon/saxon9he.jar -s:");</w:t>
      </w:r>
    </w:p>
    <w:p w14:paraId="3B6BAD0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cmd+=lfName;</w:t>
      </w:r>
    </w:p>
    <w:p w14:paraId="2CDA182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cmd+=" -xsl:boost.xsl -o:";</w:t>
      </w:r>
    </w:p>
    <w:p w14:paraId="45DE2B0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cmd+=lfConvName;</w:t>
      </w:r>
    </w:p>
    <w:p w14:paraId="7725534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std::cout &lt;&lt; "cmd:" &lt;&lt; cmd &lt;&lt; std::endl;</w:t>
      </w:r>
    </w:p>
    <w:p w14:paraId="6DF7C8C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system(cmd.c_str());</w:t>
      </w:r>
    </w:p>
    <w:p w14:paraId="55DEE80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w:t>
      </w:r>
    </w:p>
    <w:p w14:paraId="6378AEC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std::ofstream logFile;</w:t>
      </w:r>
    </w:p>
    <w:p w14:paraId="27D7199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01FE4A6B" w14:textId="77777777" w:rsidR="005579D5" w:rsidRPr="00381014" w:rsidRDefault="005579D5" w:rsidP="005579D5">
      <w:pPr>
        <w:spacing w:after="0" w:line="240" w:lineRule="exact"/>
        <w:rPr>
          <w:rFonts w:ascii="MS Reference Sans Serif" w:hAnsi="MS Reference Sans Serif"/>
          <w:lang w:val="en-CA"/>
        </w:rPr>
      </w:pPr>
    </w:p>
    <w:p w14:paraId="1379AF0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BOOST_GLOBAL_FIXTURE(LogToFile);</w:t>
      </w:r>
    </w:p>
    <w:p w14:paraId="3E3D912B" w14:textId="77777777" w:rsidR="005579D5" w:rsidRPr="00381014" w:rsidRDefault="005579D5" w:rsidP="005579D5">
      <w:pPr>
        <w:spacing w:after="0" w:line="240" w:lineRule="exact"/>
        <w:rPr>
          <w:rFonts w:ascii="MS Reference Sans Serif" w:hAnsi="MS Reference Sans Serif"/>
          <w:lang w:val="en-CA"/>
        </w:rPr>
      </w:pPr>
    </w:p>
    <w:p w14:paraId="5AF6EA5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BOOST_AUTO_TEST_SUITE_END()</w:t>
      </w:r>
    </w:p>
    <w:p w14:paraId="4D8A30DA" w14:textId="77777777" w:rsidR="005579D5" w:rsidRPr="00381014" w:rsidRDefault="005579D5" w:rsidP="005579D5">
      <w:pPr>
        <w:spacing w:after="0" w:line="240" w:lineRule="exact"/>
        <w:rPr>
          <w:rFonts w:ascii="MS Reference Sans Serif" w:hAnsi="MS Reference Sans Serif"/>
          <w:lang w:val="en-CA"/>
        </w:rPr>
      </w:pPr>
    </w:p>
    <w:p w14:paraId="4980FC1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bool init_function()</w:t>
      </w:r>
    </w:p>
    <w:p w14:paraId="74535FC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3D8E77AA" w14:textId="77777777" w:rsidR="005579D5" w:rsidRPr="00381014" w:rsidRDefault="005579D5" w:rsidP="005579D5">
      <w:pPr>
        <w:spacing w:after="0" w:line="240" w:lineRule="exact"/>
        <w:rPr>
          <w:rFonts w:ascii="MS Reference Sans Serif" w:hAnsi="MS Reference Sans Serif"/>
          <w:lang w:val="en-CA"/>
        </w:rPr>
      </w:pPr>
    </w:p>
    <w:p w14:paraId="1D917FE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do your own initialization here</w:t>
      </w:r>
    </w:p>
    <w:p w14:paraId="71E4EE9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if it successful return true</w:t>
      </w:r>
    </w:p>
    <w:p w14:paraId="76A2656E" w14:textId="77777777" w:rsidR="005579D5" w:rsidRPr="00381014" w:rsidRDefault="005579D5" w:rsidP="005579D5">
      <w:pPr>
        <w:spacing w:after="0" w:line="240" w:lineRule="exact"/>
        <w:rPr>
          <w:rFonts w:ascii="MS Reference Sans Serif" w:hAnsi="MS Reference Sans Serif"/>
          <w:lang w:val="en-CA"/>
        </w:rPr>
      </w:pPr>
    </w:p>
    <w:p w14:paraId="4F1A24E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But, you CAN'T use testing tools here</w:t>
      </w:r>
    </w:p>
    <w:p w14:paraId="3907443B" w14:textId="77777777" w:rsidR="005579D5" w:rsidRPr="00381014" w:rsidRDefault="005579D5" w:rsidP="005579D5">
      <w:pPr>
        <w:spacing w:after="0" w:line="240" w:lineRule="exact"/>
        <w:rPr>
          <w:rFonts w:ascii="MS Reference Sans Serif" w:hAnsi="MS Reference Sans Serif"/>
          <w:lang w:val="en-CA"/>
        </w:rPr>
      </w:pPr>
    </w:p>
    <w:p w14:paraId="66D164B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return true;</w:t>
      </w:r>
    </w:p>
    <w:p w14:paraId="0A12E10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114ED99A" w14:textId="77777777" w:rsidR="005579D5" w:rsidRPr="00381014" w:rsidRDefault="005579D5" w:rsidP="005579D5">
      <w:pPr>
        <w:spacing w:after="0" w:line="240" w:lineRule="exact"/>
        <w:rPr>
          <w:rFonts w:ascii="MS Reference Sans Serif" w:hAnsi="MS Reference Sans Serif"/>
          <w:lang w:val="en-CA"/>
        </w:rPr>
      </w:pPr>
    </w:p>
    <w:p w14:paraId="2DF48538" w14:textId="77777777" w:rsidR="007855FE" w:rsidRPr="00381014" w:rsidRDefault="007855FE">
      <w:pPr>
        <w:spacing w:after="0" w:line="240" w:lineRule="auto"/>
        <w:ind w:firstLine="0"/>
        <w:jc w:val="left"/>
        <w:rPr>
          <w:lang w:val="en-CA"/>
        </w:rPr>
      </w:pPr>
      <w:r w:rsidRPr="00381014">
        <w:rPr>
          <w:lang w:val="en-CA"/>
        </w:rPr>
        <w:br w:type="page"/>
      </w:r>
    </w:p>
    <w:p w14:paraId="18FEB48D" w14:textId="2DA34EEE" w:rsidR="005579D5" w:rsidRPr="00AF4897" w:rsidDel="00FC0E8D" w:rsidRDefault="005579D5" w:rsidP="00AF4897">
      <w:pPr>
        <w:rPr>
          <w:del w:id="5187" w:author="Yann Bourdeau" w:date="2014-02-06T16:26:00Z"/>
          <w:b/>
          <w:lang w:val="en-CA"/>
        </w:rPr>
      </w:pPr>
      <w:del w:id="5188" w:author="Yann Bourdeau" w:date="2014-02-06T16:26:00Z">
        <w:r w:rsidRPr="00AF4897" w:rsidDel="00FC0E8D">
          <w:rPr>
            <w:b/>
            <w:lang w:val="en-CA"/>
          </w:rPr>
          <w:delText>TestErrorBoost.cxx</w:delText>
        </w:r>
      </w:del>
    </w:p>
    <w:p w14:paraId="7E614343" w14:textId="1DDE32EA" w:rsidR="005579D5" w:rsidRPr="00381014" w:rsidDel="00FC0E8D" w:rsidRDefault="005579D5" w:rsidP="005579D5">
      <w:pPr>
        <w:spacing w:after="0" w:line="240" w:lineRule="exact"/>
        <w:rPr>
          <w:del w:id="5189" w:author="Yann Bourdeau" w:date="2014-02-06T16:26:00Z"/>
          <w:rFonts w:ascii="MS Reference Sans Serif" w:hAnsi="MS Reference Sans Serif"/>
          <w:lang w:val="en-CA"/>
        </w:rPr>
      </w:pPr>
      <w:del w:id="5190" w:author="Yann Bourdeau" w:date="2014-02-06T16:26:00Z">
        <w:r w:rsidRPr="00381014" w:rsidDel="00FC0E8D">
          <w:rPr>
            <w:rFonts w:ascii="MS Reference Sans Serif" w:hAnsi="MS Reference Sans Serif"/>
            <w:lang w:val="en-CA"/>
          </w:rPr>
          <w:delText>#ifndef BOOST_TEST_DYN_LINK</w:delText>
        </w:r>
      </w:del>
    </w:p>
    <w:p w14:paraId="745E4A76" w14:textId="636049A2" w:rsidR="005579D5" w:rsidRPr="00381014" w:rsidDel="00FC0E8D" w:rsidRDefault="005579D5" w:rsidP="005579D5">
      <w:pPr>
        <w:spacing w:after="0" w:line="240" w:lineRule="exact"/>
        <w:rPr>
          <w:del w:id="5191" w:author="Yann Bourdeau" w:date="2014-02-06T16:26:00Z"/>
          <w:rFonts w:ascii="MS Reference Sans Serif" w:hAnsi="MS Reference Sans Serif"/>
          <w:lang w:val="en-CA"/>
        </w:rPr>
      </w:pPr>
      <w:del w:id="5192" w:author="Yann Bourdeau" w:date="2014-02-06T16:26:00Z">
        <w:r w:rsidRPr="00381014" w:rsidDel="00FC0E8D">
          <w:rPr>
            <w:rFonts w:ascii="MS Reference Sans Serif" w:hAnsi="MS Reference Sans Serif"/>
            <w:lang w:val="en-CA"/>
          </w:rPr>
          <w:delText>#define BOOST_TEST_DYN_LINK</w:delText>
        </w:r>
      </w:del>
    </w:p>
    <w:p w14:paraId="605B8B13" w14:textId="111863FD" w:rsidR="005579D5" w:rsidRPr="00381014" w:rsidDel="00FC0E8D" w:rsidRDefault="005579D5" w:rsidP="005579D5">
      <w:pPr>
        <w:spacing w:after="0" w:line="240" w:lineRule="exact"/>
        <w:rPr>
          <w:del w:id="5193" w:author="Yann Bourdeau" w:date="2014-02-06T16:26:00Z"/>
          <w:rFonts w:ascii="MS Reference Sans Serif" w:hAnsi="MS Reference Sans Serif"/>
          <w:lang w:val="en-CA"/>
        </w:rPr>
      </w:pPr>
      <w:del w:id="5194" w:author="Yann Bourdeau" w:date="2014-02-06T16:26:00Z">
        <w:r w:rsidRPr="00381014" w:rsidDel="00FC0E8D">
          <w:rPr>
            <w:rFonts w:ascii="MS Reference Sans Serif" w:hAnsi="MS Reference Sans Serif"/>
            <w:lang w:val="en-CA"/>
          </w:rPr>
          <w:delText>#endif</w:delText>
        </w:r>
      </w:del>
    </w:p>
    <w:p w14:paraId="32F33BA2" w14:textId="4B905A0C" w:rsidR="005579D5" w:rsidRPr="00381014" w:rsidDel="00FC0E8D" w:rsidRDefault="005579D5" w:rsidP="005579D5">
      <w:pPr>
        <w:spacing w:after="0" w:line="240" w:lineRule="exact"/>
        <w:rPr>
          <w:del w:id="5195" w:author="Yann Bourdeau" w:date="2014-02-06T16:26:00Z"/>
          <w:rFonts w:ascii="MS Reference Sans Serif" w:hAnsi="MS Reference Sans Serif"/>
          <w:lang w:val="en-CA"/>
        </w:rPr>
      </w:pPr>
      <w:del w:id="5196" w:author="Yann Bourdeau" w:date="2014-02-06T16:26:00Z">
        <w:r w:rsidRPr="00381014" w:rsidDel="00FC0E8D">
          <w:rPr>
            <w:rFonts w:ascii="MS Reference Sans Serif" w:hAnsi="MS Reference Sans Serif"/>
            <w:lang w:val="en-CA"/>
          </w:rPr>
          <w:delText>#include "Error.h"</w:delText>
        </w:r>
      </w:del>
    </w:p>
    <w:p w14:paraId="384386A0" w14:textId="2B06D4DA" w:rsidR="005579D5" w:rsidRPr="00381014" w:rsidDel="00FC0E8D" w:rsidRDefault="005579D5" w:rsidP="005579D5">
      <w:pPr>
        <w:spacing w:after="0" w:line="240" w:lineRule="exact"/>
        <w:rPr>
          <w:del w:id="5197" w:author="Yann Bourdeau" w:date="2014-02-06T16:26:00Z"/>
          <w:rFonts w:ascii="MS Reference Sans Serif" w:hAnsi="MS Reference Sans Serif"/>
          <w:lang w:val="en-CA"/>
        </w:rPr>
      </w:pPr>
      <w:del w:id="5198" w:author="Yann Bourdeau" w:date="2014-02-06T16:26:00Z">
        <w:r w:rsidRPr="00381014" w:rsidDel="00FC0E8D">
          <w:rPr>
            <w:rFonts w:ascii="MS Reference Sans Serif" w:hAnsi="MS Reference Sans Serif"/>
            <w:lang w:val="en-CA"/>
          </w:rPr>
          <w:delText>#define BOOST_TEST_MODULE TestErrorBoost</w:delText>
        </w:r>
      </w:del>
    </w:p>
    <w:p w14:paraId="11907AA0" w14:textId="3AD9F415" w:rsidR="005579D5" w:rsidRPr="00381014" w:rsidDel="00FC0E8D" w:rsidRDefault="005579D5" w:rsidP="005579D5">
      <w:pPr>
        <w:spacing w:after="0" w:line="240" w:lineRule="exact"/>
        <w:rPr>
          <w:del w:id="5199" w:author="Yann Bourdeau" w:date="2014-02-06T16:26:00Z"/>
          <w:rFonts w:ascii="MS Reference Sans Serif" w:hAnsi="MS Reference Sans Serif"/>
          <w:lang w:val="en-CA"/>
        </w:rPr>
      </w:pPr>
      <w:del w:id="5200" w:author="Yann Bourdeau" w:date="2014-02-06T16:26:00Z">
        <w:r w:rsidRPr="00381014" w:rsidDel="00FC0E8D">
          <w:rPr>
            <w:rFonts w:ascii="MS Reference Sans Serif" w:hAnsi="MS Reference Sans Serif"/>
            <w:lang w:val="en-CA"/>
          </w:rPr>
          <w:delText>#include &lt;boost/test/unit_test.hpp&gt;</w:delText>
        </w:r>
      </w:del>
    </w:p>
    <w:p w14:paraId="6EBCFF13" w14:textId="76BFEA49" w:rsidR="005579D5" w:rsidRPr="00381014" w:rsidDel="00FC0E8D" w:rsidRDefault="005579D5" w:rsidP="005579D5">
      <w:pPr>
        <w:spacing w:after="0" w:line="240" w:lineRule="exact"/>
        <w:rPr>
          <w:del w:id="5201" w:author="Yann Bourdeau" w:date="2014-02-06T16:26:00Z"/>
          <w:rFonts w:ascii="MS Reference Sans Serif" w:hAnsi="MS Reference Sans Serif"/>
          <w:lang w:val="en-CA"/>
        </w:rPr>
      </w:pPr>
      <w:del w:id="5202" w:author="Yann Bourdeau" w:date="2014-02-06T16:26:00Z">
        <w:r w:rsidRPr="00381014" w:rsidDel="00FC0E8D">
          <w:rPr>
            <w:rFonts w:ascii="MS Reference Sans Serif" w:hAnsi="MS Reference Sans Serif"/>
            <w:lang w:val="en-CA"/>
          </w:rPr>
          <w:delText>#include &lt;boost/bind.hpp&gt;</w:delText>
        </w:r>
      </w:del>
    </w:p>
    <w:p w14:paraId="63926985" w14:textId="00731169" w:rsidR="005579D5" w:rsidRPr="00381014" w:rsidDel="00FC0E8D" w:rsidRDefault="005579D5" w:rsidP="005579D5">
      <w:pPr>
        <w:spacing w:after="0" w:line="240" w:lineRule="exact"/>
        <w:rPr>
          <w:del w:id="5203" w:author="Yann Bourdeau" w:date="2014-02-06T16:26:00Z"/>
          <w:rFonts w:ascii="MS Reference Sans Serif" w:hAnsi="MS Reference Sans Serif"/>
          <w:lang w:val="en-CA"/>
        </w:rPr>
      </w:pPr>
      <w:del w:id="5204" w:author="Yann Bourdeau" w:date="2014-02-06T16:26:00Z">
        <w:r w:rsidRPr="00381014" w:rsidDel="00FC0E8D">
          <w:rPr>
            <w:rFonts w:ascii="MS Reference Sans Serif" w:hAnsi="MS Reference Sans Serif"/>
            <w:lang w:val="en-CA"/>
          </w:rPr>
          <w:delText>#include &lt;string&gt;</w:delText>
        </w:r>
      </w:del>
    </w:p>
    <w:p w14:paraId="02E709A2" w14:textId="28B5FE80" w:rsidR="005579D5" w:rsidRPr="00381014" w:rsidDel="00FC0E8D" w:rsidRDefault="005579D5" w:rsidP="005579D5">
      <w:pPr>
        <w:spacing w:after="0" w:line="240" w:lineRule="exact"/>
        <w:rPr>
          <w:del w:id="5205" w:author="Yann Bourdeau" w:date="2014-02-06T16:26:00Z"/>
          <w:rFonts w:ascii="MS Reference Sans Serif" w:hAnsi="MS Reference Sans Serif"/>
          <w:lang w:val="en-CA"/>
        </w:rPr>
      </w:pPr>
      <w:del w:id="5206" w:author="Yann Bourdeau" w:date="2014-02-06T16:26:00Z">
        <w:r w:rsidRPr="00381014" w:rsidDel="00FC0E8D">
          <w:rPr>
            <w:rFonts w:ascii="MS Reference Sans Serif" w:hAnsi="MS Reference Sans Serif"/>
            <w:lang w:val="en-CA"/>
          </w:rPr>
          <w:delText>#include &lt;fstream&gt;</w:delText>
        </w:r>
      </w:del>
    </w:p>
    <w:p w14:paraId="7469380E" w14:textId="0760AA71" w:rsidR="005579D5" w:rsidRPr="00381014" w:rsidDel="00FC0E8D" w:rsidRDefault="005579D5" w:rsidP="005579D5">
      <w:pPr>
        <w:spacing w:after="0" w:line="240" w:lineRule="exact"/>
        <w:rPr>
          <w:del w:id="5207" w:author="Yann Bourdeau" w:date="2014-02-06T16:26:00Z"/>
          <w:rFonts w:ascii="MS Reference Sans Serif" w:hAnsi="MS Reference Sans Serif"/>
          <w:lang w:val="en-CA"/>
        </w:rPr>
      </w:pPr>
      <w:del w:id="5208" w:author="Yann Bourdeau" w:date="2014-02-06T16:26:00Z">
        <w:r w:rsidRPr="00381014" w:rsidDel="00FC0E8D">
          <w:rPr>
            <w:rFonts w:ascii="MS Reference Sans Serif" w:hAnsi="MS Reference Sans Serif"/>
            <w:lang w:val="en-CA"/>
          </w:rPr>
          <w:delText>#include &lt;stdio.h&gt;</w:delText>
        </w:r>
      </w:del>
    </w:p>
    <w:p w14:paraId="039877BD" w14:textId="5C0A41AD" w:rsidR="005579D5" w:rsidRPr="00381014" w:rsidDel="00FC0E8D" w:rsidRDefault="005579D5" w:rsidP="005579D5">
      <w:pPr>
        <w:spacing w:after="0" w:line="240" w:lineRule="exact"/>
        <w:rPr>
          <w:del w:id="5209" w:author="Yann Bourdeau" w:date="2014-02-06T16:26:00Z"/>
          <w:rFonts w:ascii="MS Reference Sans Serif" w:hAnsi="MS Reference Sans Serif"/>
          <w:lang w:val="en-CA"/>
        </w:rPr>
      </w:pPr>
      <w:del w:id="5210" w:author="Yann Bourdeau" w:date="2014-02-06T16:26:00Z">
        <w:r w:rsidRPr="00381014" w:rsidDel="00FC0E8D">
          <w:rPr>
            <w:rFonts w:ascii="MS Reference Sans Serif" w:hAnsi="MS Reference Sans Serif"/>
            <w:lang w:val="en-CA"/>
          </w:rPr>
          <w:delText>#include &lt;stdlib.h&gt;</w:delText>
        </w:r>
      </w:del>
    </w:p>
    <w:p w14:paraId="0B364170" w14:textId="0FDBDAE7" w:rsidR="005579D5" w:rsidRPr="00381014" w:rsidDel="00FC0E8D" w:rsidRDefault="005579D5" w:rsidP="005579D5">
      <w:pPr>
        <w:spacing w:after="0" w:line="240" w:lineRule="exact"/>
        <w:rPr>
          <w:del w:id="5211" w:author="Yann Bourdeau" w:date="2014-02-06T16:26:00Z"/>
          <w:rFonts w:ascii="MS Reference Sans Serif" w:hAnsi="MS Reference Sans Serif"/>
          <w:lang w:val="en-CA"/>
        </w:rPr>
      </w:pPr>
      <w:del w:id="5212" w:author="Yann Bourdeau" w:date="2014-02-06T16:26:00Z">
        <w:r w:rsidRPr="00381014" w:rsidDel="00FC0E8D">
          <w:rPr>
            <w:rFonts w:ascii="MS Reference Sans Serif" w:hAnsi="MS Reference Sans Serif"/>
            <w:lang w:val="en-CA"/>
          </w:rPr>
          <w:delText>BOOST_AUTO_TEST_SUITE( test_error_suite )</w:delText>
        </w:r>
      </w:del>
    </w:p>
    <w:p w14:paraId="3B792CDF" w14:textId="00699A7A" w:rsidR="005579D5" w:rsidRPr="00381014" w:rsidDel="00FC0E8D" w:rsidRDefault="005579D5" w:rsidP="005579D5">
      <w:pPr>
        <w:spacing w:after="0" w:line="240" w:lineRule="exact"/>
        <w:rPr>
          <w:del w:id="5213" w:author="Yann Bourdeau" w:date="2014-02-06T16:26:00Z"/>
          <w:rFonts w:ascii="MS Reference Sans Serif" w:hAnsi="MS Reference Sans Serif"/>
          <w:lang w:val="en-CA"/>
        </w:rPr>
      </w:pPr>
    </w:p>
    <w:p w14:paraId="32BB2FEB" w14:textId="3CC0AE80" w:rsidR="005579D5" w:rsidRPr="00381014" w:rsidDel="00FC0E8D" w:rsidRDefault="005579D5" w:rsidP="005579D5">
      <w:pPr>
        <w:spacing w:after="0" w:line="240" w:lineRule="exact"/>
        <w:rPr>
          <w:del w:id="5214" w:author="Yann Bourdeau" w:date="2014-02-06T16:26:00Z"/>
          <w:rFonts w:ascii="MS Reference Sans Serif" w:hAnsi="MS Reference Sans Serif"/>
          <w:lang w:val="en-CA"/>
        </w:rPr>
      </w:pPr>
      <w:del w:id="5215" w:author="Yann Bourdeau" w:date="2014-02-06T16:26:00Z">
        <w:r w:rsidRPr="00381014" w:rsidDel="00FC0E8D">
          <w:rPr>
            <w:rFonts w:ascii="MS Reference Sans Serif" w:hAnsi="MS Reference Sans Serif"/>
            <w:lang w:val="en-CA"/>
          </w:rPr>
          <w:delText>BOOST_AUTO_TEST_CASE(test_error_parse)</w:delText>
        </w:r>
      </w:del>
    </w:p>
    <w:p w14:paraId="522A1A18" w14:textId="7D241BD8" w:rsidR="005579D5" w:rsidRPr="00381014" w:rsidDel="00FC0E8D" w:rsidRDefault="005579D5" w:rsidP="005579D5">
      <w:pPr>
        <w:spacing w:after="0" w:line="240" w:lineRule="exact"/>
        <w:rPr>
          <w:del w:id="5216" w:author="Yann Bourdeau" w:date="2014-02-06T16:26:00Z"/>
          <w:rFonts w:ascii="MS Reference Sans Serif" w:hAnsi="MS Reference Sans Serif"/>
          <w:lang w:val="en-CA"/>
        </w:rPr>
      </w:pPr>
      <w:del w:id="5217" w:author="Yann Bourdeau" w:date="2014-02-06T16:26:00Z">
        <w:r w:rsidRPr="00381014" w:rsidDel="00FC0E8D">
          <w:rPr>
            <w:rFonts w:ascii="MS Reference Sans Serif" w:hAnsi="MS Reference Sans Serif"/>
            <w:lang w:val="en-CA"/>
          </w:rPr>
          <w:delText>{</w:delText>
        </w:r>
      </w:del>
    </w:p>
    <w:p w14:paraId="3437EEC0" w14:textId="41DB93E4" w:rsidR="005579D5" w:rsidRPr="00381014" w:rsidDel="00FC0E8D" w:rsidRDefault="005579D5" w:rsidP="005579D5">
      <w:pPr>
        <w:spacing w:after="0" w:line="240" w:lineRule="exact"/>
        <w:rPr>
          <w:del w:id="5218" w:author="Yann Bourdeau" w:date="2014-02-06T16:26:00Z"/>
          <w:rFonts w:ascii="MS Reference Sans Serif" w:hAnsi="MS Reference Sans Serif"/>
          <w:lang w:val="en-CA"/>
        </w:rPr>
      </w:pPr>
      <w:del w:id="5219" w:author="Yann Bourdeau" w:date="2014-02-06T16:26:00Z">
        <w:r w:rsidRPr="00381014" w:rsidDel="00FC0E8D">
          <w:rPr>
            <w:rFonts w:ascii="MS Reference Sans Serif" w:hAnsi="MS Reference Sans Serif"/>
            <w:lang w:val="en-CA"/>
          </w:rPr>
          <w:tab/>
          <w:delText>using namespace blueslice::policy::error;</w:delText>
        </w:r>
      </w:del>
    </w:p>
    <w:p w14:paraId="60CF0208" w14:textId="7386D360" w:rsidR="005579D5" w:rsidRPr="00381014" w:rsidDel="00FC0E8D" w:rsidRDefault="005579D5" w:rsidP="005579D5">
      <w:pPr>
        <w:spacing w:after="0" w:line="240" w:lineRule="exact"/>
        <w:rPr>
          <w:del w:id="5220" w:author="Yann Bourdeau" w:date="2014-02-06T16:26:00Z"/>
          <w:rFonts w:ascii="MS Reference Sans Serif" w:hAnsi="MS Reference Sans Serif"/>
          <w:lang w:val="en-CA"/>
        </w:rPr>
      </w:pPr>
      <w:del w:id="5221" w:author="Yann Bourdeau" w:date="2014-02-06T16:26:00Z">
        <w:r w:rsidRPr="00381014" w:rsidDel="00FC0E8D">
          <w:rPr>
            <w:rFonts w:ascii="MS Reference Sans Serif" w:hAnsi="MS Reference Sans Serif"/>
            <w:lang w:val="en-CA"/>
          </w:rPr>
          <w:tab/>
        </w:r>
      </w:del>
    </w:p>
    <w:p w14:paraId="008DD549" w14:textId="3120A9F6" w:rsidR="005579D5" w:rsidRPr="00381014" w:rsidDel="00FC0E8D" w:rsidRDefault="005579D5" w:rsidP="005579D5">
      <w:pPr>
        <w:spacing w:after="0" w:line="240" w:lineRule="exact"/>
        <w:rPr>
          <w:del w:id="5222" w:author="Yann Bourdeau" w:date="2014-02-06T16:26:00Z"/>
          <w:rFonts w:ascii="MS Reference Sans Serif" w:hAnsi="MS Reference Sans Serif"/>
          <w:lang w:val="en-CA"/>
        </w:rPr>
      </w:pPr>
      <w:del w:id="5223" w:author="Yann Bourdeau" w:date="2014-02-06T16:26:00Z">
        <w:r w:rsidRPr="00381014" w:rsidDel="00FC0E8D">
          <w:rPr>
            <w:rFonts w:ascii="MS Reference Sans Serif" w:hAnsi="MS Reference Sans Serif"/>
            <w:lang w:val="en-CA"/>
          </w:rPr>
          <w:tab/>
          <w:delText>std::string xml("&lt;error code=\"10\"&gt;message&lt;/error&gt;");</w:delText>
        </w:r>
      </w:del>
    </w:p>
    <w:p w14:paraId="5C3C05F8" w14:textId="21B56614" w:rsidR="005579D5" w:rsidRPr="00381014" w:rsidDel="00FC0E8D" w:rsidRDefault="005579D5" w:rsidP="005579D5">
      <w:pPr>
        <w:spacing w:after="0" w:line="240" w:lineRule="exact"/>
        <w:rPr>
          <w:del w:id="5224" w:author="Yann Bourdeau" w:date="2014-02-06T16:26:00Z"/>
          <w:rFonts w:ascii="MS Reference Sans Serif" w:hAnsi="MS Reference Sans Serif"/>
          <w:lang w:val="en-CA"/>
        </w:rPr>
      </w:pPr>
      <w:del w:id="5225" w:author="Yann Bourdeau" w:date="2014-02-06T16:26:00Z">
        <w:r w:rsidRPr="00381014" w:rsidDel="00FC0E8D">
          <w:rPr>
            <w:rFonts w:ascii="MS Reference Sans Serif" w:hAnsi="MS Reference Sans Serif"/>
            <w:lang w:val="en-CA"/>
          </w:rPr>
          <w:tab/>
          <w:delText>std::string code,message;</w:delText>
        </w:r>
      </w:del>
    </w:p>
    <w:p w14:paraId="05BDDAA2" w14:textId="00A311EC" w:rsidR="005579D5" w:rsidRPr="00381014" w:rsidDel="00FC0E8D" w:rsidRDefault="005579D5" w:rsidP="005579D5">
      <w:pPr>
        <w:spacing w:after="0" w:line="240" w:lineRule="exact"/>
        <w:rPr>
          <w:del w:id="5226" w:author="Yann Bourdeau" w:date="2014-02-06T16:26:00Z"/>
          <w:rFonts w:ascii="MS Reference Sans Serif" w:hAnsi="MS Reference Sans Serif"/>
          <w:lang w:val="en-CA"/>
        </w:rPr>
      </w:pPr>
      <w:del w:id="5227" w:author="Yann Bourdeau" w:date="2014-02-06T16:26:00Z">
        <w:r w:rsidRPr="00381014" w:rsidDel="00FC0E8D">
          <w:rPr>
            <w:rFonts w:ascii="MS Reference Sans Serif" w:hAnsi="MS Reference Sans Serif"/>
            <w:lang w:val="en-CA"/>
          </w:rPr>
          <w:tab/>
          <w:delText>BOOST_CHECK_EQUAL(parse(xml,code,message),true);</w:delText>
        </w:r>
      </w:del>
    </w:p>
    <w:p w14:paraId="5F792821" w14:textId="2F647DC7" w:rsidR="005579D5" w:rsidRPr="00381014" w:rsidDel="00FC0E8D" w:rsidRDefault="005579D5" w:rsidP="005579D5">
      <w:pPr>
        <w:spacing w:after="0" w:line="240" w:lineRule="exact"/>
        <w:rPr>
          <w:del w:id="5228" w:author="Yann Bourdeau" w:date="2014-02-06T16:26:00Z"/>
          <w:rFonts w:ascii="MS Reference Sans Serif" w:hAnsi="MS Reference Sans Serif"/>
          <w:lang w:val="en-CA"/>
        </w:rPr>
      </w:pPr>
      <w:del w:id="5229" w:author="Yann Bourdeau" w:date="2014-02-06T16:26:00Z">
        <w:r w:rsidRPr="00381014" w:rsidDel="00FC0E8D">
          <w:rPr>
            <w:rFonts w:ascii="MS Reference Sans Serif" w:hAnsi="MS Reference Sans Serif"/>
            <w:lang w:val="en-CA"/>
          </w:rPr>
          <w:tab/>
          <w:delText>std::string codeResult("10");</w:delText>
        </w:r>
      </w:del>
    </w:p>
    <w:p w14:paraId="46056B6E" w14:textId="745FC817" w:rsidR="005579D5" w:rsidRPr="00381014" w:rsidDel="00FC0E8D" w:rsidRDefault="005579D5" w:rsidP="005579D5">
      <w:pPr>
        <w:spacing w:after="0" w:line="240" w:lineRule="exact"/>
        <w:rPr>
          <w:del w:id="5230" w:author="Yann Bourdeau" w:date="2014-02-06T16:26:00Z"/>
          <w:rFonts w:ascii="MS Reference Sans Serif" w:hAnsi="MS Reference Sans Serif"/>
          <w:lang w:val="en-CA"/>
        </w:rPr>
      </w:pPr>
      <w:del w:id="5231" w:author="Yann Bourdeau" w:date="2014-02-06T16:26:00Z">
        <w:r w:rsidRPr="00381014" w:rsidDel="00FC0E8D">
          <w:rPr>
            <w:rFonts w:ascii="MS Reference Sans Serif" w:hAnsi="MS Reference Sans Serif"/>
            <w:lang w:val="en-CA"/>
          </w:rPr>
          <w:tab/>
          <w:delText>BOOST_CHECK_EQUAL(code,codeResult);</w:delText>
        </w:r>
      </w:del>
    </w:p>
    <w:p w14:paraId="58F734F3" w14:textId="2E7396AB" w:rsidR="005579D5" w:rsidRPr="00381014" w:rsidDel="00FC0E8D" w:rsidRDefault="005579D5" w:rsidP="005579D5">
      <w:pPr>
        <w:spacing w:after="0" w:line="240" w:lineRule="exact"/>
        <w:rPr>
          <w:del w:id="5232" w:author="Yann Bourdeau" w:date="2014-02-06T16:26:00Z"/>
          <w:rFonts w:ascii="MS Reference Sans Serif" w:hAnsi="MS Reference Sans Serif"/>
          <w:lang w:val="en-CA"/>
        </w:rPr>
      </w:pPr>
      <w:del w:id="5233" w:author="Yann Bourdeau" w:date="2014-02-06T16:26:00Z">
        <w:r w:rsidRPr="00381014" w:rsidDel="00FC0E8D">
          <w:rPr>
            <w:rFonts w:ascii="MS Reference Sans Serif" w:hAnsi="MS Reference Sans Serif"/>
            <w:lang w:val="en-CA"/>
          </w:rPr>
          <w:tab/>
          <w:delText>std::string messageResult("message");</w:delText>
        </w:r>
      </w:del>
    </w:p>
    <w:p w14:paraId="1EB72DE3" w14:textId="61E6407C" w:rsidR="005579D5" w:rsidRPr="00381014" w:rsidDel="00FC0E8D" w:rsidRDefault="005579D5" w:rsidP="005579D5">
      <w:pPr>
        <w:spacing w:after="0" w:line="240" w:lineRule="exact"/>
        <w:rPr>
          <w:del w:id="5234" w:author="Yann Bourdeau" w:date="2014-02-06T16:26:00Z"/>
          <w:rFonts w:ascii="MS Reference Sans Serif" w:hAnsi="MS Reference Sans Serif"/>
          <w:lang w:val="en-CA"/>
        </w:rPr>
      </w:pPr>
      <w:del w:id="5235" w:author="Yann Bourdeau" w:date="2014-02-06T16:26:00Z">
        <w:r w:rsidRPr="00381014" w:rsidDel="00FC0E8D">
          <w:rPr>
            <w:rFonts w:ascii="MS Reference Sans Serif" w:hAnsi="MS Reference Sans Serif"/>
            <w:lang w:val="en-CA"/>
          </w:rPr>
          <w:tab/>
          <w:delText>BOOST_CHECK_EQUAL(message,messageResult);</w:delText>
        </w:r>
      </w:del>
    </w:p>
    <w:p w14:paraId="74682E9C" w14:textId="3C2F5E0A" w:rsidR="005579D5" w:rsidRPr="00381014" w:rsidDel="00FC0E8D" w:rsidRDefault="005579D5" w:rsidP="005579D5">
      <w:pPr>
        <w:spacing w:after="0" w:line="240" w:lineRule="exact"/>
        <w:rPr>
          <w:del w:id="5236" w:author="Yann Bourdeau" w:date="2014-02-06T16:26:00Z"/>
          <w:rFonts w:ascii="MS Reference Sans Serif" w:hAnsi="MS Reference Sans Serif"/>
          <w:lang w:val="en-CA"/>
        </w:rPr>
      </w:pPr>
      <w:del w:id="5237" w:author="Yann Bourdeau" w:date="2014-02-06T16:26:00Z">
        <w:r w:rsidRPr="00381014" w:rsidDel="00FC0E8D">
          <w:rPr>
            <w:rFonts w:ascii="MS Reference Sans Serif" w:hAnsi="MS Reference Sans Serif"/>
            <w:lang w:val="en-CA"/>
          </w:rPr>
          <w:tab/>
        </w:r>
      </w:del>
    </w:p>
    <w:p w14:paraId="5BD10C02" w14:textId="6DBD2422" w:rsidR="005579D5" w:rsidRPr="00381014" w:rsidDel="00FC0E8D" w:rsidRDefault="005579D5" w:rsidP="005579D5">
      <w:pPr>
        <w:spacing w:after="0" w:line="240" w:lineRule="exact"/>
        <w:rPr>
          <w:del w:id="5238" w:author="Yann Bourdeau" w:date="2014-02-06T16:26:00Z"/>
          <w:rFonts w:ascii="MS Reference Sans Serif" w:hAnsi="MS Reference Sans Serif"/>
          <w:lang w:val="en-CA"/>
        </w:rPr>
      </w:pPr>
      <w:del w:id="5239" w:author="Yann Bourdeau" w:date="2014-02-06T16:26:00Z">
        <w:r w:rsidRPr="00381014" w:rsidDel="00FC0E8D">
          <w:rPr>
            <w:rFonts w:ascii="MS Reference Sans Serif" w:hAnsi="MS Reference Sans Serif"/>
            <w:lang w:val="en-CA"/>
          </w:rPr>
          <w:tab/>
          <w:delText>std::string erreurXml("&lt;test code=\"10\"&gt;message&lt;/test&gt;");</w:delText>
        </w:r>
      </w:del>
    </w:p>
    <w:p w14:paraId="7DC693F2" w14:textId="5B8D446B" w:rsidR="005579D5" w:rsidRPr="00381014" w:rsidDel="00FC0E8D" w:rsidRDefault="005579D5" w:rsidP="005579D5">
      <w:pPr>
        <w:spacing w:after="0" w:line="240" w:lineRule="exact"/>
        <w:rPr>
          <w:del w:id="5240" w:author="Yann Bourdeau" w:date="2014-02-06T16:26:00Z"/>
          <w:rFonts w:ascii="MS Reference Sans Serif" w:hAnsi="MS Reference Sans Serif"/>
          <w:lang w:val="en-CA"/>
        </w:rPr>
      </w:pPr>
      <w:del w:id="5241" w:author="Yann Bourdeau" w:date="2014-02-06T16:26:00Z">
        <w:r w:rsidRPr="00381014" w:rsidDel="00FC0E8D">
          <w:rPr>
            <w:rFonts w:ascii="MS Reference Sans Serif" w:hAnsi="MS Reference Sans Serif"/>
            <w:lang w:val="en-CA"/>
          </w:rPr>
          <w:tab/>
          <w:delText>BOOST_CHECK_EQUAL(parse(erreurXml,code,message),false);</w:delText>
        </w:r>
      </w:del>
    </w:p>
    <w:p w14:paraId="4626A858" w14:textId="55869EA7" w:rsidR="005579D5" w:rsidRPr="00381014" w:rsidDel="00FC0E8D" w:rsidRDefault="005579D5" w:rsidP="005579D5">
      <w:pPr>
        <w:spacing w:after="0" w:line="240" w:lineRule="exact"/>
        <w:rPr>
          <w:del w:id="5242" w:author="Yann Bourdeau" w:date="2014-02-06T16:26:00Z"/>
          <w:rFonts w:ascii="MS Reference Sans Serif" w:hAnsi="MS Reference Sans Serif"/>
          <w:lang w:val="en-CA"/>
        </w:rPr>
      </w:pPr>
    </w:p>
    <w:p w14:paraId="54151481" w14:textId="02B71830" w:rsidR="005579D5" w:rsidRPr="00381014" w:rsidDel="00FC0E8D" w:rsidRDefault="005579D5" w:rsidP="005579D5">
      <w:pPr>
        <w:spacing w:after="0" w:line="240" w:lineRule="exact"/>
        <w:rPr>
          <w:del w:id="5243" w:author="Yann Bourdeau" w:date="2014-02-06T16:26:00Z"/>
          <w:rFonts w:ascii="MS Reference Sans Serif" w:hAnsi="MS Reference Sans Serif"/>
          <w:lang w:val="en-CA"/>
        </w:rPr>
      </w:pPr>
      <w:del w:id="5244" w:author="Yann Bourdeau" w:date="2014-02-06T16:26:00Z">
        <w:r w:rsidRPr="00381014" w:rsidDel="00FC0E8D">
          <w:rPr>
            <w:rFonts w:ascii="MS Reference Sans Serif" w:hAnsi="MS Reference Sans Serif"/>
            <w:lang w:val="en-CA"/>
          </w:rPr>
          <w:tab/>
          <w:delText>std::string erreurXml2("&lt;error test=\"10\"&gt;message&lt;/error&gt;");</w:delText>
        </w:r>
      </w:del>
    </w:p>
    <w:p w14:paraId="47C07F37" w14:textId="1A31C067" w:rsidR="005579D5" w:rsidRPr="00381014" w:rsidDel="00FC0E8D" w:rsidRDefault="005579D5" w:rsidP="005579D5">
      <w:pPr>
        <w:spacing w:after="0" w:line="240" w:lineRule="exact"/>
        <w:rPr>
          <w:del w:id="5245" w:author="Yann Bourdeau" w:date="2014-02-06T16:26:00Z"/>
          <w:rFonts w:ascii="MS Reference Sans Serif" w:hAnsi="MS Reference Sans Serif"/>
          <w:lang w:val="en-CA"/>
        </w:rPr>
      </w:pPr>
      <w:del w:id="5246" w:author="Yann Bourdeau" w:date="2014-02-06T16:26:00Z">
        <w:r w:rsidRPr="00381014" w:rsidDel="00FC0E8D">
          <w:rPr>
            <w:rFonts w:ascii="MS Reference Sans Serif" w:hAnsi="MS Reference Sans Serif"/>
            <w:lang w:val="en-CA"/>
          </w:rPr>
          <w:tab/>
          <w:delText>BOOST_CHECK_EQUAL(parse(erreurXml2,code,message),false);</w:delText>
        </w:r>
      </w:del>
    </w:p>
    <w:p w14:paraId="3EDD3F77" w14:textId="2F03A8B1" w:rsidR="005579D5" w:rsidRPr="00381014" w:rsidDel="00FC0E8D" w:rsidRDefault="005579D5" w:rsidP="005579D5">
      <w:pPr>
        <w:spacing w:after="0" w:line="240" w:lineRule="exact"/>
        <w:rPr>
          <w:del w:id="5247" w:author="Yann Bourdeau" w:date="2014-02-06T16:26:00Z"/>
          <w:rFonts w:ascii="MS Reference Sans Serif" w:hAnsi="MS Reference Sans Serif"/>
          <w:lang w:val="en-CA"/>
        </w:rPr>
      </w:pPr>
      <w:del w:id="5248" w:author="Yann Bourdeau" w:date="2014-02-06T16:26:00Z">
        <w:r w:rsidRPr="00381014" w:rsidDel="00FC0E8D">
          <w:rPr>
            <w:rFonts w:ascii="MS Reference Sans Serif" w:hAnsi="MS Reference Sans Serif"/>
            <w:lang w:val="en-CA"/>
          </w:rPr>
          <w:tab/>
        </w:r>
      </w:del>
    </w:p>
    <w:p w14:paraId="48D893F1" w14:textId="411A88B5" w:rsidR="005579D5" w:rsidRPr="00381014" w:rsidDel="00FC0E8D" w:rsidRDefault="005579D5" w:rsidP="005579D5">
      <w:pPr>
        <w:spacing w:after="0" w:line="240" w:lineRule="exact"/>
        <w:rPr>
          <w:del w:id="5249" w:author="Yann Bourdeau" w:date="2014-02-06T16:26:00Z"/>
          <w:rFonts w:ascii="MS Reference Sans Serif" w:hAnsi="MS Reference Sans Serif"/>
          <w:lang w:val="en-CA"/>
        </w:rPr>
      </w:pPr>
      <w:del w:id="5250" w:author="Yann Bourdeau" w:date="2014-02-06T16:26:00Z">
        <w:r w:rsidRPr="00381014" w:rsidDel="00FC0E8D">
          <w:rPr>
            <w:rFonts w:ascii="MS Reference Sans Serif" w:hAnsi="MS Reference Sans Serif"/>
            <w:lang w:val="en-CA"/>
          </w:rPr>
          <w:tab/>
        </w:r>
      </w:del>
    </w:p>
    <w:p w14:paraId="37B06AFB" w14:textId="144BF0DA" w:rsidR="005579D5" w:rsidRPr="00381014" w:rsidDel="00FC0E8D" w:rsidRDefault="005579D5" w:rsidP="005579D5">
      <w:pPr>
        <w:spacing w:after="0" w:line="240" w:lineRule="exact"/>
        <w:rPr>
          <w:del w:id="5251" w:author="Yann Bourdeau" w:date="2014-02-06T16:26:00Z"/>
          <w:rFonts w:ascii="MS Reference Sans Serif" w:hAnsi="MS Reference Sans Serif"/>
          <w:lang w:val="en-CA"/>
        </w:rPr>
      </w:pPr>
      <w:del w:id="5252" w:author="Yann Bourdeau" w:date="2014-02-06T16:26:00Z">
        <w:r w:rsidRPr="00381014" w:rsidDel="00FC0E8D">
          <w:rPr>
            <w:rFonts w:ascii="MS Reference Sans Serif" w:hAnsi="MS Reference Sans Serif"/>
            <w:lang w:val="en-CA"/>
          </w:rPr>
          <w:delText>}</w:delText>
        </w:r>
      </w:del>
    </w:p>
    <w:p w14:paraId="0604DE47" w14:textId="406386F4" w:rsidR="005579D5" w:rsidRPr="00381014" w:rsidDel="00FC0E8D" w:rsidRDefault="005579D5" w:rsidP="005579D5">
      <w:pPr>
        <w:spacing w:after="0" w:line="240" w:lineRule="exact"/>
        <w:rPr>
          <w:del w:id="5253" w:author="Yann Bourdeau" w:date="2014-02-06T16:26:00Z"/>
          <w:rFonts w:ascii="MS Reference Sans Serif" w:hAnsi="MS Reference Sans Serif"/>
          <w:lang w:val="en-CA"/>
        </w:rPr>
      </w:pPr>
    </w:p>
    <w:p w14:paraId="03CFFB06" w14:textId="5453F32E" w:rsidR="005579D5" w:rsidRPr="00381014" w:rsidDel="00FC0E8D" w:rsidRDefault="005579D5" w:rsidP="005579D5">
      <w:pPr>
        <w:spacing w:after="0" w:line="240" w:lineRule="exact"/>
        <w:rPr>
          <w:del w:id="5254" w:author="Yann Bourdeau" w:date="2014-02-06T16:26:00Z"/>
          <w:rFonts w:ascii="MS Reference Sans Serif" w:hAnsi="MS Reference Sans Serif"/>
          <w:lang w:val="en-CA"/>
        </w:rPr>
      </w:pPr>
      <w:del w:id="5255" w:author="Yann Bourdeau" w:date="2014-02-06T16:26:00Z">
        <w:r w:rsidRPr="00381014" w:rsidDel="00FC0E8D">
          <w:rPr>
            <w:rFonts w:ascii="MS Reference Sans Serif" w:hAnsi="MS Reference Sans Serif"/>
            <w:lang w:val="en-CA"/>
          </w:rPr>
          <w:delText>BOOST_AUTO_TEST_CASE(test_error_generate)</w:delText>
        </w:r>
      </w:del>
    </w:p>
    <w:p w14:paraId="5CDDD59E" w14:textId="60CC561D" w:rsidR="005579D5" w:rsidRPr="00381014" w:rsidDel="00FC0E8D" w:rsidRDefault="005579D5" w:rsidP="005579D5">
      <w:pPr>
        <w:spacing w:after="0" w:line="240" w:lineRule="exact"/>
        <w:rPr>
          <w:del w:id="5256" w:author="Yann Bourdeau" w:date="2014-02-06T16:26:00Z"/>
          <w:rFonts w:ascii="MS Reference Sans Serif" w:hAnsi="MS Reference Sans Serif"/>
          <w:lang w:val="en-CA"/>
        </w:rPr>
      </w:pPr>
      <w:del w:id="5257" w:author="Yann Bourdeau" w:date="2014-02-06T16:26:00Z">
        <w:r w:rsidRPr="00381014" w:rsidDel="00FC0E8D">
          <w:rPr>
            <w:rFonts w:ascii="MS Reference Sans Serif" w:hAnsi="MS Reference Sans Serif"/>
            <w:lang w:val="en-CA"/>
          </w:rPr>
          <w:delText>{</w:delText>
        </w:r>
      </w:del>
    </w:p>
    <w:p w14:paraId="4558F054" w14:textId="037A6723" w:rsidR="005579D5" w:rsidRPr="00381014" w:rsidDel="00FC0E8D" w:rsidRDefault="005579D5" w:rsidP="005579D5">
      <w:pPr>
        <w:spacing w:after="0" w:line="240" w:lineRule="exact"/>
        <w:rPr>
          <w:del w:id="5258" w:author="Yann Bourdeau" w:date="2014-02-06T16:26:00Z"/>
          <w:rFonts w:ascii="MS Reference Sans Serif" w:hAnsi="MS Reference Sans Serif"/>
          <w:lang w:val="en-CA"/>
        </w:rPr>
      </w:pPr>
      <w:del w:id="5259" w:author="Yann Bourdeau" w:date="2014-02-06T16:26:00Z">
        <w:r w:rsidRPr="00381014" w:rsidDel="00FC0E8D">
          <w:rPr>
            <w:rFonts w:ascii="MS Reference Sans Serif" w:hAnsi="MS Reference Sans Serif"/>
            <w:lang w:val="en-CA"/>
          </w:rPr>
          <w:tab/>
          <w:delText>using namespace blueslice::policy::error;</w:delText>
        </w:r>
      </w:del>
    </w:p>
    <w:p w14:paraId="0008AFDE" w14:textId="0D74296C" w:rsidR="005579D5" w:rsidRPr="00381014" w:rsidDel="00FC0E8D" w:rsidRDefault="005579D5" w:rsidP="005579D5">
      <w:pPr>
        <w:spacing w:after="0" w:line="240" w:lineRule="exact"/>
        <w:rPr>
          <w:del w:id="5260" w:author="Yann Bourdeau" w:date="2014-02-06T16:26:00Z"/>
          <w:rFonts w:ascii="MS Reference Sans Serif" w:hAnsi="MS Reference Sans Serif"/>
          <w:lang w:val="en-CA"/>
        </w:rPr>
      </w:pPr>
      <w:del w:id="5261" w:author="Yann Bourdeau" w:date="2014-02-06T16:26:00Z">
        <w:r w:rsidRPr="00381014" w:rsidDel="00FC0E8D">
          <w:rPr>
            <w:rFonts w:ascii="MS Reference Sans Serif" w:hAnsi="MS Reference Sans Serif"/>
            <w:lang w:val="en-CA"/>
          </w:rPr>
          <w:tab/>
          <w:delText>std::string xml;</w:delText>
        </w:r>
      </w:del>
    </w:p>
    <w:p w14:paraId="684F99F5" w14:textId="56FCFE88" w:rsidR="005579D5" w:rsidRPr="00381014" w:rsidDel="00FC0E8D" w:rsidRDefault="005579D5" w:rsidP="005579D5">
      <w:pPr>
        <w:spacing w:after="0" w:line="240" w:lineRule="exact"/>
        <w:rPr>
          <w:del w:id="5262" w:author="Yann Bourdeau" w:date="2014-02-06T16:26:00Z"/>
          <w:rFonts w:ascii="MS Reference Sans Serif" w:hAnsi="MS Reference Sans Serif"/>
          <w:lang w:val="en-CA"/>
        </w:rPr>
      </w:pPr>
      <w:del w:id="5263" w:author="Yann Bourdeau" w:date="2014-02-06T16:26:00Z">
        <w:r w:rsidRPr="00381014" w:rsidDel="00FC0E8D">
          <w:rPr>
            <w:rFonts w:ascii="MS Reference Sans Serif" w:hAnsi="MS Reference Sans Serif"/>
            <w:lang w:val="en-CA"/>
          </w:rPr>
          <w:tab/>
          <w:delText>generate(xml,"10","message");</w:delText>
        </w:r>
      </w:del>
    </w:p>
    <w:p w14:paraId="50D242B1" w14:textId="42BD82D2" w:rsidR="005579D5" w:rsidRPr="00381014" w:rsidDel="00FC0E8D" w:rsidRDefault="005579D5" w:rsidP="005579D5">
      <w:pPr>
        <w:spacing w:after="0" w:line="240" w:lineRule="exact"/>
        <w:rPr>
          <w:del w:id="5264" w:author="Yann Bourdeau" w:date="2014-02-06T16:26:00Z"/>
          <w:rFonts w:ascii="MS Reference Sans Serif" w:hAnsi="MS Reference Sans Serif"/>
          <w:lang w:val="en-CA"/>
        </w:rPr>
      </w:pPr>
    </w:p>
    <w:p w14:paraId="2D555CFD" w14:textId="59D23A0B" w:rsidR="005579D5" w:rsidRPr="00381014" w:rsidDel="00FC0E8D" w:rsidRDefault="005579D5" w:rsidP="005579D5">
      <w:pPr>
        <w:spacing w:after="0" w:line="240" w:lineRule="exact"/>
        <w:rPr>
          <w:del w:id="5265" w:author="Yann Bourdeau" w:date="2014-02-06T16:26:00Z"/>
          <w:rFonts w:ascii="MS Reference Sans Serif" w:hAnsi="MS Reference Sans Serif"/>
          <w:lang w:val="en-CA"/>
        </w:rPr>
      </w:pPr>
      <w:del w:id="5266" w:author="Yann Bourdeau" w:date="2014-02-06T16:26:00Z">
        <w:r w:rsidRPr="00381014" w:rsidDel="00FC0E8D">
          <w:rPr>
            <w:rFonts w:ascii="MS Reference Sans Serif" w:hAnsi="MS Reference Sans Serif"/>
            <w:lang w:val="en-CA"/>
          </w:rPr>
          <w:tab/>
          <w:delText>std::string xmlResult("&lt;?xml version=\"1.0\" encoding=\"UTF-8\"?&gt;\n&lt;error code=\"10\"&gt;message&lt;/error&gt;\n");</w:delText>
        </w:r>
      </w:del>
    </w:p>
    <w:p w14:paraId="3EDD23D6" w14:textId="16A296A0" w:rsidR="005579D5" w:rsidRPr="00381014" w:rsidDel="00FC0E8D" w:rsidRDefault="005579D5" w:rsidP="005579D5">
      <w:pPr>
        <w:spacing w:after="0" w:line="240" w:lineRule="exact"/>
        <w:rPr>
          <w:del w:id="5267" w:author="Yann Bourdeau" w:date="2014-02-06T16:26:00Z"/>
          <w:rFonts w:ascii="MS Reference Sans Serif" w:hAnsi="MS Reference Sans Serif"/>
          <w:lang w:val="en-CA"/>
        </w:rPr>
      </w:pPr>
      <w:del w:id="5268" w:author="Yann Bourdeau" w:date="2014-02-06T16:26:00Z">
        <w:r w:rsidRPr="00381014" w:rsidDel="00FC0E8D">
          <w:rPr>
            <w:rFonts w:ascii="MS Reference Sans Serif" w:hAnsi="MS Reference Sans Serif"/>
            <w:lang w:val="en-CA"/>
          </w:rPr>
          <w:tab/>
          <w:delText>BOOST_CHECK_EQUAL(xml,xmlResult);</w:delText>
        </w:r>
      </w:del>
    </w:p>
    <w:p w14:paraId="44B49EFC" w14:textId="2264FACA" w:rsidR="005579D5" w:rsidRPr="00381014" w:rsidDel="00FC0E8D" w:rsidRDefault="005579D5" w:rsidP="005579D5">
      <w:pPr>
        <w:spacing w:after="0" w:line="240" w:lineRule="exact"/>
        <w:rPr>
          <w:del w:id="5269" w:author="Yann Bourdeau" w:date="2014-02-06T16:26:00Z"/>
          <w:rFonts w:ascii="MS Reference Sans Serif" w:hAnsi="MS Reference Sans Serif"/>
          <w:lang w:val="en-CA"/>
        </w:rPr>
      </w:pPr>
      <w:del w:id="5270" w:author="Yann Bourdeau" w:date="2014-02-06T16:26:00Z">
        <w:r w:rsidRPr="00381014" w:rsidDel="00FC0E8D">
          <w:rPr>
            <w:rFonts w:ascii="MS Reference Sans Serif" w:hAnsi="MS Reference Sans Serif"/>
            <w:lang w:val="en-CA"/>
          </w:rPr>
          <w:delText>}</w:delText>
        </w:r>
      </w:del>
    </w:p>
    <w:p w14:paraId="60440602" w14:textId="7336F4C2" w:rsidR="005579D5" w:rsidRPr="00381014" w:rsidDel="00FC0E8D" w:rsidRDefault="005579D5" w:rsidP="005579D5">
      <w:pPr>
        <w:spacing w:after="0" w:line="240" w:lineRule="exact"/>
        <w:rPr>
          <w:del w:id="5271" w:author="Yann Bourdeau" w:date="2014-02-06T16:26:00Z"/>
          <w:rFonts w:ascii="MS Reference Sans Serif" w:hAnsi="MS Reference Sans Serif"/>
          <w:lang w:val="en-CA"/>
        </w:rPr>
      </w:pPr>
      <w:del w:id="5272" w:author="Yann Bourdeau" w:date="2014-02-06T16:26:00Z">
        <w:r w:rsidRPr="00381014" w:rsidDel="00FC0E8D">
          <w:rPr>
            <w:rFonts w:ascii="MS Reference Sans Serif" w:hAnsi="MS Reference Sans Serif"/>
            <w:lang w:val="en-CA"/>
          </w:rPr>
          <w:delText>struct LogToFile</w:delText>
        </w:r>
      </w:del>
    </w:p>
    <w:p w14:paraId="2CA75A1D" w14:textId="492EE7F2" w:rsidR="005579D5" w:rsidRPr="00381014" w:rsidDel="00FC0E8D" w:rsidRDefault="005579D5" w:rsidP="005579D5">
      <w:pPr>
        <w:spacing w:after="0" w:line="240" w:lineRule="exact"/>
        <w:rPr>
          <w:del w:id="5273" w:author="Yann Bourdeau" w:date="2014-02-06T16:26:00Z"/>
          <w:rFonts w:ascii="MS Reference Sans Serif" w:hAnsi="MS Reference Sans Serif"/>
          <w:lang w:val="en-CA"/>
        </w:rPr>
      </w:pPr>
      <w:del w:id="5274" w:author="Yann Bourdeau" w:date="2014-02-06T16:26:00Z">
        <w:r w:rsidRPr="00381014" w:rsidDel="00FC0E8D">
          <w:rPr>
            <w:rFonts w:ascii="MS Reference Sans Serif" w:hAnsi="MS Reference Sans Serif"/>
            <w:lang w:val="en-CA"/>
          </w:rPr>
          <w:delText>{</w:delText>
        </w:r>
      </w:del>
    </w:p>
    <w:p w14:paraId="2B38C6C7" w14:textId="350F8CE6" w:rsidR="005579D5" w:rsidRPr="00381014" w:rsidDel="00FC0E8D" w:rsidRDefault="005579D5" w:rsidP="005579D5">
      <w:pPr>
        <w:spacing w:after="0" w:line="240" w:lineRule="exact"/>
        <w:rPr>
          <w:del w:id="5275" w:author="Yann Bourdeau" w:date="2014-02-06T16:26:00Z"/>
          <w:rFonts w:ascii="MS Reference Sans Serif" w:hAnsi="MS Reference Sans Serif"/>
          <w:lang w:val="en-CA"/>
        </w:rPr>
      </w:pPr>
      <w:del w:id="5276" w:author="Yann Bourdeau" w:date="2014-02-06T16:26:00Z">
        <w:r w:rsidRPr="00381014" w:rsidDel="00FC0E8D">
          <w:rPr>
            <w:rFonts w:ascii="MS Reference Sans Serif" w:hAnsi="MS Reference Sans Serif"/>
            <w:lang w:val="en-CA"/>
          </w:rPr>
          <w:delText xml:space="preserve">    LogToFile()</w:delText>
        </w:r>
      </w:del>
    </w:p>
    <w:p w14:paraId="3C2E9BA2" w14:textId="184AF438" w:rsidR="005579D5" w:rsidRPr="00381014" w:rsidDel="00FC0E8D" w:rsidRDefault="005579D5" w:rsidP="005579D5">
      <w:pPr>
        <w:spacing w:after="0" w:line="240" w:lineRule="exact"/>
        <w:rPr>
          <w:del w:id="5277" w:author="Yann Bourdeau" w:date="2014-02-06T16:26:00Z"/>
          <w:rFonts w:ascii="MS Reference Sans Serif" w:hAnsi="MS Reference Sans Serif"/>
          <w:lang w:val="en-CA"/>
        </w:rPr>
      </w:pPr>
      <w:del w:id="5278" w:author="Yann Bourdeau" w:date="2014-02-06T16:26:00Z">
        <w:r w:rsidRPr="00381014" w:rsidDel="00FC0E8D">
          <w:rPr>
            <w:rFonts w:ascii="MS Reference Sans Serif" w:hAnsi="MS Reference Sans Serif"/>
            <w:lang w:val="en-CA"/>
          </w:rPr>
          <w:delText xml:space="preserve">    {</w:delText>
        </w:r>
      </w:del>
    </w:p>
    <w:p w14:paraId="6315596F" w14:textId="05BD6A9A" w:rsidR="005579D5" w:rsidRPr="00381014" w:rsidDel="00FC0E8D" w:rsidRDefault="005579D5" w:rsidP="005579D5">
      <w:pPr>
        <w:spacing w:after="0" w:line="240" w:lineRule="exact"/>
        <w:rPr>
          <w:del w:id="5279" w:author="Yann Bourdeau" w:date="2014-02-06T16:26:00Z"/>
          <w:rFonts w:ascii="MS Reference Sans Serif" w:hAnsi="MS Reference Sans Serif"/>
          <w:lang w:val="en-CA"/>
        </w:rPr>
      </w:pPr>
      <w:del w:id="5280" w:author="Yann Bourdeau" w:date="2014-02-06T16:26:00Z">
        <w:r w:rsidRPr="00381014" w:rsidDel="00FC0E8D">
          <w:rPr>
            <w:rFonts w:ascii="MS Reference Sans Serif" w:hAnsi="MS Reference Sans Serif"/>
            <w:lang w:val="en-CA"/>
          </w:rPr>
          <w:delText xml:space="preserve">        std::string logFileName(boost::unit_test::framework::master_test_suite().p_name);</w:delText>
        </w:r>
      </w:del>
    </w:p>
    <w:p w14:paraId="4514F162" w14:textId="363BBEEC" w:rsidR="005579D5" w:rsidRPr="00381014" w:rsidDel="00FC0E8D" w:rsidRDefault="005579D5" w:rsidP="005579D5">
      <w:pPr>
        <w:spacing w:after="0" w:line="240" w:lineRule="exact"/>
        <w:rPr>
          <w:del w:id="5281" w:author="Yann Bourdeau" w:date="2014-02-06T16:26:00Z"/>
          <w:rFonts w:ascii="MS Reference Sans Serif" w:hAnsi="MS Reference Sans Serif"/>
          <w:lang w:val="en-CA"/>
        </w:rPr>
      </w:pPr>
      <w:del w:id="5282" w:author="Yann Bourdeau" w:date="2014-02-06T16:26:00Z">
        <w:r w:rsidRPr="00381014" w:rsidDel="00FC0E8D">
          <w:rPr>
            <w:rFonts w:ascii="MS Reference Sans Serif" w:hAnsi="MS Reference Sans Serif"/>
            <w:lang w:val="en-CA"/>
          </w:rPr>
          <w:delText xml:space="preserve">        logFileName.append(".xml");</w:delText>
        </w:r>
      </w:del>
    </w:p>
    <w:p w14:paraId="4F7D1252" w14:textId="1712F5A9" w:rsidR="005579D5" w:rsidRPr="00381014" w:rsidDel="00FC0E8D" w:rsidRDefault="005579D5" w:rsidP="005579D5">
      <w:pPr>
        <w:spacing w:after="0" w:line="240" w:lineRule="exact"/>
        <w:rPr>
          <w:del w:id="5283" w:author="Yann Bourdeau" w:date="2014-02-06T16:26:00Z"/>
          <w:rFonts w:ascii="MS Reference Sans Serif" w:hAnsi="MS Reference Sans Serif"/>
          <w:lang w:val="en-CA"/>
        </w:rPr>
      </w:pPr>
      <w:del w:id="5284"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0C34A5D7" w14:textId="08885AF1" w:rsidR="005579D5" w:rsidRPr="00381014" w:rsidDel="00FC0E8D" w:rsidRDefault="005579D5" w:rsidP="005579D5">
      <w:pPr>
        <w:spacing w:after="0" w:line="240" w:lineRule="exact"/>
        <w:rPr>
          <w:del w:id="5285" w:author="Yann Bourdeau" w:date="2014-02-06T16:26:00Z"/>
          <w:rFonts w:ascii="MS Reference Sans Serif" w:hAnsi="MS Reference Sans Serif"/>
          <w:lang w:val="en-CA"/>
        </w:rPr>
      </w:pPr>
      <w:del w:id="5286"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5ACAD89C" w14:textId="3D48011D" w:rsidR="005579D5" w:rsidRPr="00381014" w:rsidDel="00FC0E8D" w:rsidRDefault="005579D5" w:rsidP="005579D5">
      <w:pPr>
        <w:spacing w:after="0" w:line="240" w:lineRule="exact"/>
        <w:rPr>
          <w:del w:id="5287" w:author="Yann Bourdeau" w:date="2014-02-06T16:26:00Z"/>
          <w:rFonts w:ascii="MS Reference Sans Serif" w:hAnsi="MS Reference Sans Serif"/>
          <w:lang w:val="en-CA"/>
        </w:rPr>
      </w:pPr>
      <w:del w:id="5288" w:author="Yann Bourdeau" w:date="2014-02-06T16:26:00Z">
        <w:r w:rsidRPr="00381014" w:rsidDel="00FC0E8D">
          <w:rPr>
            <w:rFonts w:ascii="MS Reference Sans Serif" w:hAnsi="MS Reference Sans Serif"/>
            <w:lang w:val="en-CA"/>
          </w:rPr>
          <w:delText xml:space="preserve">        logFile.open(lfName.c_str());</w:delText>
        </w:r>
      </w:del>
    </w:p>
    <w:p w14:paraId="32E4B8A8" w14:textId="72BB863E" w:rsidR="005579D5" w:rsidRPr="00381014" w:rsidDel="00FC0E8D" w:rsidRDefault="005579D5" w:rsidP="005579D5">
      <w:pPr>
        <w:spacing w:after="0" w:line="240" w:lineRule="exact"/>
        <w:rPr>
          <w:del w:id="5289" w:author="Yann Bourdeau" w:date="2014-02-06T16:26:00Z"/>
          <w:rFonts w:ascii="MS Reference Sans Serif" w:hAnsi="MS Reference Sans Serif"/>
          <w:lang w:val="en-CA"/>
        </w:rPr>
      </w:pPr>
      <w:del w:id="5290"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logFile &lt;&lt; "&lt;?xml version=\"1.0\" encoding=\"UTF-8\"?&gt;" ;</w:delText>
        </w:r>
      </w:del>
    </w:p>
    <w:p w14:paraId="0B8CD2A9" w14:textId="42D23B89" w:rsidR="005579D5" w:rsidRPr="00381014" w:rsidDel="00FC0E8D" w:rsidRDefault="005579D5" w:rsidP="005579D5">
      <w:pPr>
        <w:spacing w:after="0" w:line="240" w:lineRule="exact"/>
        <w:rPr>
          <w:del w:id="5291" w:author="Yann Bourdeau" w:date="2014-02-06T16:26:00Z"/>
          <w:rFonts w:ascii="MS Reference Sans Serif" w:hAnsi="MS Reference Sans Serif"/>
          <w:lang w:val="en-CA"/>
        </w:rPr>
      </w:pPr>
      <w:del w:id="5292" w:author="Yann Bourdeau" w:date="2014-02-06T16:26:00Z">
        <w:r w:rsidRPr="00381014" w:rsidDel="00FC0E8D">
          <w:rPr>
            <w:rFonts w:ascii="MS Reference Sans Serif" w:hAnsi="MS Reference Sans Serif"/>
            <w:lang w:val="en-CA"/>
          </w:rPr>
          <w:delText xml:space="preserve">        boost::unit_test::unit_test_log.set_stream(logFile);</w:delText>
        </w:r>
      </w:del>
    </w:p>
    <w:p w14:paraId="347A57C4" w14:textId="1C0D6510" w:rsidR="005579D5" w:rsidRPr="00381014" w:rsidDel="00FC0E8D" w:rsidRDefault="005579D5" w:rsidP="005579D5">
      <w:pPr>
        <w:spacing w:after="0" w:line="240" w:lineRule="exact"/>
        <w:rPr>
          <w:del w:id="5293" w:author="Yann Bourdeau" w:date="2014-02-06T16:26:00Z"/>
          <w:rFonts w:ascii="MS Reference Sans Serif" w:hAnsi="MS Reference Sans Serif"/>
          <w:lang w:val="en-CA"/>
        </w:rPr>
      </w:pPr>
      <w:del w:id="5294" w:author="Yann Bourdeau" w:date="2014-02-06T16:26:00Z">
        <w:r w:rsidRPr="00381014" w:rsidDel="00FC0E8D">
          <w:rPr>
            <w:rFonts w:ascii="MS Reference Sans Serif" w:hAnsi="MS Reference Sans Serif"/>
            <w:lang w:val="en-CA"/>
          </w:rPr>
          <w:delText xml:space="preserve">    }</w:delText>
        </w:r>
      </w:del>
    </w:p>
    <w:p w14:paraId="5485C0C9" w14:textId="73C69A63" w:rsidR="005579D5" w:rsidRPr="00381014" w:rsidDel="00FC0E8D" w:rsidRDefault="005579D5" w:rsidP="005579D5">
      <w:pPr>
        <w:spacing w:after="0" w:line="240" w:lineRule="exact"/>
        <w:rPr>
          <w:del w:id="5295" w:author="Yann Bourdeau" w:date="2014-02-06T16:26:00Z"/>
          <w:rFonts w:ascii="MS Reference Sans Serif" w:hAnsi="MS Reference Sans Serif"/>
          <w:lang w:val="en-CA"/>
        </w:rPr>
      </w:pPr>
      <w:del w:id="5296" w:author="Yann Bourdeau" w:date="2014-02-06T16:26:00Z">
        <w:r w:rsidRPr="00381014" w:rsidDel="00FC0E8D">
          <w:rPr>
            <w:rFonts w:ascii="MS Reference Sans Serif" w:hAnsi="MS Reference Sans Serif"/>
            <w:lang w:val="en-CA"/>
          </w:rPr>
          <w:delText xml:space="preserve">    ~LogToFile()</w:delText>
        </w:r>
      </w:del>
    </w:p>
    <w:p w14:paraId="2A41BCE8" w14:textId="000E288C" w:rsidR="005579D5" w:rsidRPr="00381014" w:rsidDel="00FC0E8D" w:rsidRDefault="005579D5" w:rsidP="005579D5">
      <w:pPr>
        <w:spacing w:after="0" w:line="240" w:lineRule="exact"/>
        <w:rPr>
          <w:del w:id="5297" w:author="Yann Bourdeau" w:date="2014-02-06T16:26:00Z"/>
          <w:rFonts w:ascii="MS Reference Sans Serif" w:hAnsi="MS Reference Sans Serif"/>
          <w:lang w:val="en-CA"/>
        </w:rPr>
      </w:pPr>
      <w:del w:id="5298" w:author="Yann Bourdeau" w:date="2014-02-06T16:26:00Z">
        <w:r w:rsidRPr="00381014" w:rsidDel="00FC0E8D">
          <w:rPr>
            <w:rFonts w:ascii="MS Reference Sans Serif" w:hAnsi="MS Reference Sans Serif"/>
            <w:lang w:val="en-CA"/>
          </w:rPr>
          <w:delText xml:space="preserve">    {</w:delText>
        </w:r>
      </w:del>
    </w:p>
    <w:p w14:paraId="36F8DA9C" w14:textId="4A0F129A" w:rsidR="005579D5" w:rsidRPr="00381014" w:rsidDel="00FC0E8D" w:rsidRDefault="005579D5" w:rsidP="005579D5">
      <w:pPr>
        <w:spacing w:after="0" w:line="240" w:lineRule="exact"/>
        <w:rPr>
          <w:del w:id="5299" w:author="Yann Bourdeau" w:date="2014-02-06T16:26:00Z"/>
          <w:rFonts w:ascii="MS Reference Sans Serif" w:hAnsi="MS Reference Sans Serif"/>
          <w:lang w:val="en-CA"/>
        </w:rPr>
      </w:pPr>
      <w:del w:id="5300" w:author="Yann Bourdeau" w:date="2014-02-06T16:26:00Z">
        <w:r w:rsidRPr="00381014" w:rsidDel="00FC0E8D">
          <w:rPr>
            <w:rFonts w:ascii="MS Reference Sans Serif" w:hAnsi="MS Reference Sans Serif"/>
            <w:lang w:val="en-CA"/>
          </w:rPr>
          <w:delText xml:space="preserve">        logFile &lt;&lt; "&lt;/TestLog&gt;" &lt;&lt; std::flush;</w:delText>
        </w:r>
      </w:del>
    </w:p>
    <w:p w14:paraId="03E773B5" w14:textId="7E93E210" w:rsidR="005579D5" w:rsidRPr="00381014" w:rsidDel="00FC0E8D" w:rsidRDefault="005579D5" w:rsidP="005579D5">
      <w:pPr>
        <w:spacing w:after="0" w:line="240" w:lineRule="exact"/>
        <w:rPr>
          <w:del w:id="5301" w:author="Yann Bourdeau" w:date="2014-02-06T16:26:00Z"/>
          <w:rFonts w:ascii="MS Reference Sans Serif" w:hAnsi="MS Reference Sans Serif"/>
          <w:lang w:val="en-CA"/>
        </w:rPr>
      </w:pPr>
      <w:del w:id="5302" w:author="Yann Bourdeau" w:date="2014-02-06T16:26:00Z">
        <w:r w:rsidRPr="00381014" w:rsidDel="00FC0E8D">
          <w:rPr>
            <w:rFonts w:ascii="MS Reference Sans Serif" w:hAnsi="MS Reference Sans Serif"/>
            <w:lang w:val="en-CA"/>
          </w:rPr>
          <w:delText xml:space="preserve">        logFile.close();</w:delText>
        </w:r>
      </w:del>
    </w:p>
    <w:p w14:paraId="614EA2D8" w14:textId="644A6772" w:rsidR="005579D5" w:rsidRPr="00381014" w:rsidDel="00FC0E8D" w:rsidRDefault="005579D5" w:rsidP="005579D5">
      <w:pPr>
        <w:spacing w:after="0" w:line="240" w:lineRule="exact"/>
        <w:rPr>
          <w:del w:id="5303" w:author="Yann Bourdeau" w:date="2014-02-06T16:26:00Z"/>
          <w:rFonts w:ascii="MS Reference Sans Serif" w:hAnsi="MS Reference Sans Serif"/>
          <w:lang w:val="en-CA"/>
        </w:rPr>
      </w:pPr>
      <w:del w:id="5304" w:author="Yann Bourdeau" w:date="2014-02-06T16:26:00Z">
        <w:r w:rsidRPr="00381014" w:rsidDel="00FC0E8D">
          <w:rPr>
            <w:rFonts w:ascii="MS Reference Sans Serif" w:hAnsi="MS Reference Sans Serif"/>
            <w:lang w:val="en-CA"/>
          </w:rPr>
          <w:delText xml:space="preserve">        boost::unit_test::unit_test_log.set_stream(std::cout);</w:delText>
        </w:r>
      </w:del>
    </w:p>
    <w:p w14:paraId="20CA2C3C" w14:textId="6EDA3F45" w:rsidR="005579D5" w:rsidRPr="00381014" w:rsidDel="00FC0E8D" w:rsidRDefault="005579D5" w:rsidP="005579D5">
      <w:pPr>
        <w:spacing w:after="0" w:line="240" w:lineRule="exact"/>
        <w:rPr>
          <w:del w:id="5305" w:author="Yann Bourdeau" w:date="2014-02-06T16:26:00Z"/>
          <w:rFonts w:ascii="MS Reference Sans Serif" w:hAnsi="MS Reference Sans Serif"/>
          <w:lang w:val="en-CA"/>
        </w:rPr>
      </w:pPr>
      <w:del w:id="5306" w:author="Yann Bourdeau" w:date="2014-02-06T16:26:00Z">
        <w:r w:rsidRPr="00381014" w:rsidDel="00FC0E8D">
          <w:rPr>
            <w:rFonts w:ascii="MS Reference Sans Serif" w:hAnsi="MS Reference Sans Serif"/>
            <w:lang w:val="en-CA"/>
          </w:rPr>
          <w:delText xml:space="preserve">        // convert the report.</w:delText>
        </w:r>
      </w:del>
    </w:p>
    <w:p w14:paraId="070FC5A1" w14:textId="12D62C33" w:rsidR="005579D5" w:rsidRPr="00381014" w:rsidDel="00FC0E8D" w:rsidRDefault="005579D5" w:rsidP="005579D5">
      <w:pPr>
        <w:spacing w:after="0" w:line="240" w:lineRule="exact"/>
        <w:rPr>
          <w:del w:id="5307" w:author="Yann Bourdeau" w:date="2014-02-06T16:26:00Z"/>
          <w:rFonts w:ascii="MS Reference Sans Serif" w:hAnsi="MS Reference Sans Serif"/>
          <w:lang w:val="en-CA"/>
        </w:rPr>
      </w:pPr>
      <w:del w:id="5308"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logFileName(boost::unit_test::framework::master_test_suite().p_name);</w:delText>
        </w:r>
      </w:del>
    </w:p>
    <w:p w14:paraId="031D5E13" w14:textId="35F6FB93" w:rsidR="005579D5" w:rsidRPr="00381014" w:rsidDel="00FC0E8D" w:rsidRDefault="005579D5" w:rsidP="005579D5">
      <w:pPr>
        <w:spacing w:after="0" w:line="240" w:lineRule="exact"/>
        <w:rPr>
          <w:del w:id="5309" w:author="Yann Bourdeau" w:date="2014-02-06T16:26:00Z"/>
          <w:rFonts w:ascii="MS Reference Sans Serif" w:hAnsi="MS Reference Sans Serif"/>
          <w:lang w:val="en-CA"/>
        </w:rPr>
      </w:pPr>
      <w:del w:id="5310" w:author="Yann Bourdeau" w:date="2014-02-06T16:26:00Z">
        <w:r w:rsidRPr="00381014" w:rsidDel="00FC0E8D">
          <w:rPr>
            <w:rFonts w:ascii="MS Reference Sans Serif" w:hAnsi="MS Reference Sans Serif"/>
            <w:lang w:val="en-CA"/>
          </w:rPr>
          <w:tab/>
          <w:delText xml:space="preserve">    logFileName.append(".xml");</w:delText>
        </w:r>
      </w:del>
    </w:p>
    <w:p w14:paraId="18AEB54E" w14:textId="1F874A84" w:rsidR="005579D5" w:rsidRPr="00381014" w:rsidDel="00FC0E8D" w:rsidRDefault="005579D5" w:rsidP="005579D5">
      <w:pPr>
        <w:spacing w:after="0" w:line="240" w:lineRule="exact"/>
        <w:rPr>
          <w:del w:id="5311" w:author="Yann Bourdeau" w:date="2014-02-06T16:26:00Z"/>
          <w:rFonts w:ascii="MS Reference Sans Serif" w:hAnsi="MS Reference Sans Serif"/>
          <w:lang w:val="en-CA"/>
        </w:rPr>
      </w:pPr>
      <w:del w:id="5312"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016E1FDF" w14:textId="246E0F73" w:rsidR="005579D5" w:rsidRPr="00381014" w:rsidDel="00FC0E8D" w:rsidRDefault="005579D5" w:rsidP="005579D5">
      <w:pPr>
        <w:spacing w:after="0" w:line="240" w:lineRule="exact"/>
        <w:rPr>
          <w:del w:id="5313" w:author="Yann Bourdeau" w:date="2014-02-06T16:26:00Z"/>
          <w:rFonts w:ascii="MS Reference Sans Serif" w:hAnsi="MS Reference Sans Serif"/>
          <w:lang w:val="en-CA"/>
        </w:rPr>
      </w:pPr>
      <w:del w:id="5314"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78C970C5" w14:textId="7573EC2F" w:rsidR="005579D5" w:rsidRPr="00381014" w:rsidDel="00FC0E8D" w:rsidRDefault="005579D5" w:rsidP="005579D5">
      <w:pPr>
        <w:spacing w:after="0" w:line="240" w:lineRule="exact"/>
        <w:rPr>
          <w:del w:id="5315" w:author="Yann Bourdeau" w:date="2014-02-06T16:26:00Z"/>
          <w:rFonts w:ascii="MS Reference Sans Serif" w:hAnsi="MS Reference Sans Serif"/>
          <w:lang w:val="en-CA"/>
        </w:rPr>
      </w:pPr>
      <w:del w:id="5316"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62F82FB3" w14:textId="01F2B69C" w:rsidR="005579D5" w:rsidRPr="00381014" w:rsidDel="00FC0E8D" w:rsidRDefault="005579D5" w:rsidP="005579D5">
      <w:pPr>
        <w:spacing w:after="0" w:line="240" w:lineRule="exact"/>
        <w:rPr>
          <w:del w:id="5317" w:author="Yann Bourdeau" w:date="2014-02-06T16:26:00Z"/>
          <w:rFonts w:ascii="MS Reference Sans Serif" w:hAnsi="MS Reference Sans Serif"/>
          <w:lang w:val="en-CA"/>
        </w:rPr>
      </w:pPr>
      <w:del w:id="5318"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logConvFileName(boost::unit_test::framework::master_test_suite().p_name);</w:delText>
        </w:r>
      </w:del>
    </w:p>
    <w:p w14:paraId="664ACE40" w14:textId="52AD5DA5" w:rsidR="005579D5" w:rsidRPr="00381014" w:rsidDel="00FC0E8D" w:rsidRDefault="005579D5" w:rsidP="005579D5">
      <w:pPr>
        <w:spacing w:after="0" w:line="240" w:lineRule="exact"/>
        <w:rPr>
          <w:del w:id="5319" w:author="Yann Bourdeau" w:date="2014-02-06T16:26:00Z"/>
          <w:rFonts w:ascii="MS Reference Sans Serif" w:hAnsi="MS Reference Sans Serif"/>
          <w:lang w:val="en-CA"/>
        </w:rPr>
      </w:pPr>
      <w:del w:id="5320"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logConvFileName.append(".xml");</w:delText>
        </w:r>
      </w:del>
    </w:p>
    <w:p w14:paraId="5ED7607D" w14:textId="5681354B" w:rsidR="005579D5" w:rsidRPr="00381014" w:rsidDel="00FC0E8D" w:rsidRDefault="005579D5" w:rsidP="005579D5">
      <w:pPr>
        <w:spacing w:after="0" w:line="240" w:lineRule="exact"/>
        <w:rPr>
          <w:del w:id="5321" w:author="Yann Bourdeau" w:date="2014-02-06T16:26:00Z"/>
          <w:rFonts w:ascii="MS Reference Sans Serif" w:hAnsi="MS Reference Sans Serif"/>
          <w:lang w:val="en-CA"/>
        </w:rPr>
      </w:pPr>
      <w:del w:id="5322"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lfConvName("../../../../res/");</w:delText>
        </w:r>
      </w:del>
    </w:p>
    <w:p w14:paraId="079D8331" w14:textId="618BCD20" w:rsidR="005579D5" w:rsidRPr="00381014" w:rsidDel="00FC0E8D" w:rsidRDefault="005579D5" w:rsidP="005579D5">
      <w:pPr>
        <w:spacing w:after="0" w:line="240" w:lineRule="exact"/>
        <w:rPr>
          <w:del w:id="5323" w:author="Yann Bourdeau" w:date="2014-02-06T16:26:00Z"/>
          <w:rFonts w:ascii="MS Reference Sans Serif" w:hAnsi="MS Reference Sans Serif"/>
          <w:lang w:val="en-CA"/>
        </w:rPr>
      </w:pPr>
      <w:del w:id="5324"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lfConvName.append(logConvFileName);</w:delText>
        </w:r>
      </w:del>
    </w:p>
    <w:p w14:paraId="40BE91DE" w14:textId="544CD169" w:rsidR="005579D5" w:rsidRPr="00381014" w:rsidDel="00FC0E8D" w:rsidRDefault="005579D5" w:rsidP="005579D5">
      <w:pPr>
        <w:spacing w:after="0" w:line="240" w:lineRule="exact"/>
        <w:rPr>
          <w:del w:id="5325" w:author="Yann Bourdeau" w:date="2014-02-06T16:26:00Z"/>
          <w:rFonts w:ascii="MS Reference Sans Serif" w:hAnsi="MS Reference Sans Serif"/>
          <w:lang w:val="en-CA"/>
        </w:rPr>
      </w:pPr>
      <w:del w:id="5326"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69EECBC9" w14:textId="0B9CE933" w:rsidR="005579D5" w:rsidRPr="00381014" w:rsidDel="00FC0E8D" w:rsidRDefault="005579D5" w:rsidP="005579D5">
      <w:pPr>
        <w:spacing w:after="0" w:line="240" w:lineRule="exact"/>
        <w:rPr>
          <w:del w:id="5327" w:author="Yann Bourdeau" w:date="2014-02-06T16:26:00Z"/>
          <w:rFonts w:ascii="MS Reference Sans Serif" w:hAnsi="MS Reference Sans Serif"/>
          <w:lang w:val="en-CA"/>
        </w:rPr>
      </w:pPr>
      <w:del w:id="5328"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cmd("java -jar /home/ybourdea/saxon/saxon9he.jar -s:");</w:delText>
        </w:r>
      </w:del>
    </w:p>
    <w:p w14:paraId="090CCB92" w14:textId="3FD3F8EB" w:rsidR="005579D5" w:rsidRPr="00381014" w:rsidDel="00FC0E8D" w:rsidRDefault="005579D5" w:rsidP="005579D5">
      <w:pPr>
        <w:spacing w:after="0" w:line="240" w:lineRule="exact"/>
        <w:rPr>
          <w:del w:id="5329" w:author="Yann Bourdeau" w:date="2014-02-06T16:26:00Z"/>
          <w:rFonts w:ascii="MS Reference Sans Serif" w:hAnsi="MS Reference Sans Serif"/>
          <w:lang w:val="en-CA"/>
        </w:rPr>
      </w:pPr>
      <w:del w:id="5330"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cmd+=lfName;</w:delText>
        </w:r>
      </w:del>
    </w:p>
    <w:p w14:paraId="4AEA4295" w14:textId="40074044" w:rsidR="005579D5" w:rsidRPr="00381014" w:rsidDel="00FC0E8D" w:rsidRDefault="005579D5" w:rsidP="005579D5">
      <w:pPr>
        <w:spacing w:after="0" w:line="240" w:lineRule="exact"/>
        <w:rPr>
          <w:del w:id="5331" w:author="Yann Bourdeau" w:date="2014-02-06T16:26:00Z"/>
          <w:rFonts w:ascii="MS Reference Sans Serif" w:hAnsi="MS Reference Sans Serif"/>
          <w:lang w:val="en-CA"/>
        </w:rPr>
      </w:pPr>
      <w:del w:id="5332"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 -xsl:boost.xsl -o:";</w:delText>
        </w:r>
      </w:del>
    </w:p>
    <w:p w14:paraId="18091DDB" w14:textId="3D77AD79" w:rsidR="005579D5" w:rsidRPr="00381014" w:rsidDel="00FC0E8D" w:rsidRDefault="005579D5" w:rsidP="005579D5">
      <w:pPr>
        <w:spacing w:after="0" w:line="240" w:lineRule="exact"/>
        <w:rPr>
          <w:del w:id="5333" w:author="Yann Bourdeau" w:date="2014-02-06T16:26:00Z"/>
          <w:rFonts w:ascii="MS Reference Sans Serif" w:hAnsi="MS Reference Sans Serif"/>
          <w:lang w:val="en-CA"/>
        </w:rPr>
      </w:pPr>
      <w:del w:id="5334"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cmd+=lfConvName;</w:delText>
        </w:r>
      </w:del>
    </w:p>
    <w:p w14:paraId="30CB183A" w14:textId="3BE34FDF" w:rsidR="005579D5" w:rsidRPr="00381014" w:rsidDel="00FC0E8D" w:rsidRDefault="005579D5" w:rsidP="005579D5">
      <w:pPr>
        <w:spacing w:after="0" w:line="240" w:lineRule="exact"/>
        <w:rPr>
          <w:del w:id="5335" w:author="Yann Bourdeau" w:date="2014-02-06T16:26:00Z"/>
          <w:rFonts w:ascii="MS Reference Sans Serif" w:hAnsi="MS Reference Sans Serif"/>
          <w:lang w:val="en-CA"/>
        </w:rPr>
      </w:pPr>
      <w:del w:id="5336"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std::cout &lt;&lt; "cmd:" &lt;&lt; cmd &lt;&lt; std::endl;</w:delText>
        </w:r>
      </w:del>
    </w:p>
    <w:p w14:paraId="7A6D2F5A" w14:textId="2289A4BB" w:rsidR="005579D5" w:rsidRPr="00381014" w:rsidDel="00FC0E8D" w:rsidRDefault="005579D5" w:rsidP="005579D5">
      <w:pPr>
        <w:spacing w:after="0" w:line="240" w:lineRule="exact"/>
        <w:rPr>
          <w:del w:id="5337" w:author="Yann Bourdeau" w:date="2014-02-06T16:26:00Z"/>
          <w:rFonts w:ascii="MS Reference Sans Serif" w:hAnsi="MS Reference Sans Serif"/>
          <w:lang w:val="en-CA"/>
        </w:rPr>
      </w:pPr>
      <w:del w:id="5338"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system(cmd.c_str());</w:delText>
        </w:r>
      </w:del>
    </w:p>
    <w:p w14:paraId="49BE7812" w14:textId="1D07C0DF" w:rsidR="005579D5" w:rsidRPr="00381014" w:rsidDel="00FC0E8D" w:rsidRDefault="005579D5" w:rsidP="005579D5">
      <w:pPr>
        <w:spacing w:after="0" w:line="240" w:lineRule="exact"/>
        <w:rPr>
          <w:del w:id="5339" w:author="Yann Bourdeau" w:date="2014-02-06T16:26:00Z"/>
          <w:rFonts w:ascii="MS Reference Sans Serif" w:hAnsi="MS Reference Sans Serif"/>
          <w:lang w:val="en-CA"/>
        </w:rPr>
      </w:pPr>
      <w:del w:id="5340" w:author="Yann Bourdeau" w:date="2014-02-06T16:26:00Z">
        <w:r w:rsidRPr="00381014" w:rsidDel="00FC0E8D">
          <w:rPr>
            <w:rFonts w:ascii="MS Reference Sans Serif" w:hAnsi="MS Reference Sans Serif"/>
            <w:lang w:val="en-CA"/>
          </w:rPr>
          <w:delText xml:space="preserve">    }</w:delText>
        </w:r>
      </w:del>
    </w:p>
    <w:p w14:paraId="2B11256E" w14:textId="176F2FFB" w:rsidR="005579D5" w:rsidRPr="00381014" w:rsidDel="00FC0E8D" w:rsidRDefault="005579D5" w:rsidP="005579D5">
      <w:pPr>
        <w:spacing w:after="0" w:line="240" w:lineRule="exact"/>
        <w:rPr>
          <w:del w:id="5341" w:author="Yann Bourdeau" w:date="2014-02-06T16:26:00Z"/>
          <w:rFonts w:ascii="MS Reference Sans Serif" w:hAnsi="MS Reference Sans Serif"/>
          <w:lang w:val="en-CA"/>
        </w:rPr>
      </w:pPr>
      <w:del w:id="5342" w:author="Yann Bourdeau" w:date="2014-02-06T16:26:00Z">
        <w:r w:rsidRPr="00381014" w:rsidDel="00FC0E8D">
          <w:rPr>
            <w:rFonts w:ascii="MS Reference Sans Serif" w:hAnsi="MS Reference Sans Serif"/>
            <w:lang w:val="en-CA"/>
          </w:rPr>
          <w:delText xml:space="preserve">    std::ofstream logFile;</w:delText>
        </w:r>
      </w:del>
    </w:p>
    <w:p w14:paraId="4BD5AD19" w14:textId="03A7C0E9" w:rsidR="005579D5" w:rsidRPr="00381014" w:rsidDel="00FC0E8D" w:rsidRDefault="005579D5" w:rsidP="005579D5">
      <w:pPr>
        <w:spacing w:after="0" w:line="240" w:lineRule="exact"/>
        <w:rPr>
          <w:del w:id="5343" w:author="Yann Bourdeau" w:date="2014-02-06T16:26:00Z"/>
          <w:rFonts w:ascii="MS Reference Sans Serif" w:hAnsi="MS Reference Sans Serif"/>
          <w:lang w:val="en-CA"/>
        </w:rPr>
      </w:pPr>
      <w:del w:id="5344" w:author="Yann Bourdeau" w:date="2014-02-06T16:26:00Z">
        <w:r w:rsidRPr="00381014" w:rsidDel="00FC0E8D">
          <w:rPr>
            <w:rFonts w:ascii="MS Reference Sans Serif" w:hAnsi="MS Reference Sans Serif"/>
            <w:lang w:val="en-CA"/>
          </w:rPr>
          <w:delText>};</w:delText>
        </w:r>
      </w:del>
    </w:p>
    <w:p w14:paraId="5F5E8480" w14:textId="55A06E9A" w:rsidR="005579D5" w:rsidRPr="00381014" w:rsidDel="00FC0E8D" w:rsidRDefault="005579D5" w:rsidP="005579D5">
      <w:pPr>
        <w:spacing w:after="0" w:line="240" w:lineRule="exact"/>
        <w:rPr>
          <w:del w:id="5345" w:author="Yann Bourdeau" w:date="2014-02-06T16:26:00Z"/>
          <w:rFonts w:ascii="MS Reference Sans Serif" w:hAnsi="MS Reference Sans Serif"/>
          <w:lang w:val="en-CA"/>
        </w:rPr>
      </w:pPr>
    </w:p>
    <w:p w14:paraId="480E1C55" w14:textId="0EDF562A" w:rsidR="005579D5" w:rsidRPr="00381014" w:rsidDel="00FC0E8D" w:rsidRDefault="005579D5" w:rsidP="005579D5">
      <w:pPr>
        <w:spacing w:after="0" w:line="240" w:lineRule="exact"/>
        <w:rPr>
          <w:del w:id="5346" w:author="Yann Bourdeau" w:date="2014-02-06T16:26:00Z"/>
          <w:rFonts w:ascii="MS Reference Sans Serif" w:hAnsi="MS Reference Sans Serif"/>
          <w:lang w:val="en-CA"/>
        </w:rPr>
      </w:pPr>
      <w:del w:id="5347" w:author="Yann Bourdeau" w:date="2014-02-06T16:26:00Z">
        <w:r w:rsidRPr="00381014" w:rsidDel="00FC0E8D">
          <w:rPr>
            <w:rFonts w:ascii="MS Reference Sans Serif" w:hAnsi="MS Reference Sans Serif"/>
            <w:lang w:val="en-CA"/>
          </w:rPr>
          <w:delText>BOOST_GLOBAL_FIXTURE(LogToFile);</w:delText>
        </w:r>
      </w:del>
    </w:p>
    <w:p w14:paraId="6061D00E" w14:textId="28F936D1" w:rsidR="005579D5" w:rsidRPr="00381014" w:rsidDel="00FC0E8D" w:rsidRDefault="005579D5" w:rsidP="005579D5">
      <w:pPr>
        <w:spacing w:after="0" w:line="240" w:lineRule="exact"/>
        <w:rPr>
          <w:del w:id="5348" w:author="Yann Bourdeau" w:date="2014-02-06T16:26:00Z"/>
          <w:rFonts w:ascii="MS Reference Sans Serif" w:hAnsi="MS Reference Sans Serif"/>
          <w:lang w:val="en-CA"/>
        </w:rPr>
      </w:pPr>
    </w:p>
    <w:p w14:paraId="2377877F" w14:textId="77E55B1E" w:rsidR="005579D5" w:rsidRPr="00381014" w:rsidDel="00FC0E8D" w:rsidRDefault="005579D5" w:rsidP="005579D5">
      <w:pPr>
        <w:spacing w:after="0" w:line="240" w:lineRule="exact"/>
        <w:rPr>
          <w:del w:id="5349" w:author="Yann Bourdeau" w:date="2014-02-06T16:26:00Z"/>
          <w:rFonts w:ascii="MS Reference Sans Serif" w:hAnsi="MS Reference Sans Serif"/>
          <w:lang w:val="en-CA"/>
        </w:rPr>
      </w:pPr>
      <w:del w:id="5350" w:author="Yann Bourdeau" w:date="2014-02-06T16:26:00Z">
        <w:r w:rsidRPr="00381014" w:rsidDel="00FC0E8D">
          <w:rPr>
            <w:rFonts w:ascii="MS Reference Sans Serif" w:hAnsi="MS Reference Sans Serif"/>
            <w:lang w:val="en-CA"/>
          </w:rPr>
          <w:delText>BOOST_AUTO_TEST_SUITE_END()</w:delText>
        </w:r>
      </w:del>
    </w:p>
    <w:p w14:paraId="3B95E7E2" w14:textId="34E58B68" w:rsidR="005579D5" w:rsidRPr="00381014" w:rsidDel="00FC0E8D" w:rsidRDefault="005579D5" w:rsidP="005579D5">
      <w:pPr>
        <w:spacing w:after="0" w:line="240" w:lineRule="exact"/>
        <w:rPr>
          <w:del w:id="5351" w:author="Yann Bourdeau" w:date="2014-02-06T16:26:00Z"/>
          <w:rFonts w:ascii="MS Reference Sans Serif" w:hAnsi="MS Reference Sans Serif"/>
          <w:lang w:val="en-CA"/>
        </w:rPr>
      </w:pPr>
    </w:p>
    <w:p w14:paraId="00ED8D4A" w14:textId="5D7C4D18" w:rsidR="005579D5" w:rsidRPr="00381014" w:rsidDel="00FC0E8D" w:rsidRDefault="005579D5" w:rsidP="005579D5">
      <w:pPr>
        <w:spacing w:after="0" w:line="240" w:lineRule="exact"/>
        <w:rPr>
          <w:del w:id="5352" w:author="Yann Bourdeau" w:date="2014-02-06T16:26:00Z"/>
          <w:rFonts w:ascii="MS Reference Sans Serif" w:hAnsi="MS Reference Sans Serif"/>
          <w:lang w:val="en-CA"/>
        </w:rPr>
      </w:pPr>
      <w:del w:id="5353" w:author="Yann Bourdeau" w:date="2014-02-06T16:26:00Z">
        <w:r w:rsidRPr="00381014" w:rsidDel="00FC0E8D">
          <w:rPr>
            <w:rFonts w:ascii="MS Reference Sans Serif" w:hAnsi="MS Reference Sans Serif"/>
            <w:lang w:val="en-CA"/>
          </w:rPr>
          <w:delText>bool init_function()</w:delText>
        </w:r>
      </w:del>
    </w:p>
    <w:p w14:paraId="34520E99" w14:textId="00D7CED9" w:rsidR="005579D5" w:rsidRPr="00381014" w:rsidDel="00FC0E8D" w:rsidRDefault="005579D5" w:rsidP="005579D5">
      <w:pPr>
        <w:spacing w:after="0" w:line="240" w:lineRule="exact"/>
        <w:rPr>
          <w:del w:id="5354" w:author="Yann Bourdeau" w:date="2014-02-06T16:26:00Z"/>
          <w:rFonts w:ascii="MS Reference Sans Serif" w:hAnsi="MS Reference Sans Serif"/>
          <w:lang w:val="en-CA"/>
        </w:rPr>
      </w:pPr>
      <w:del w:id="5355" w:author="Yann Bourdeau" w:date="2014-02-06T16:26:00Z">
        <w:r w:rsidRPr="00381014" w:rsidDel="00FC0E8D">
          <w:rPr>
            <w:rFonts w:ascii="MS Reference Sans Serif" w:hAnsi="MS Reference Sans Serif"/>
            <w:lang w:val="en-CA"/>
          </w:rPr>
          <w:delText>{</w:delText>
        </w:r>
      </w:del>
    </w:p>
    <w:p w14:paraId="4B06DEB2" w14:textId="722709CF" w:rsidR="005579D5" w:rsidRPr="00381014" w:rsidDel="00FC0E8D" w:rsidRDefault="005579D5" w:rsidP="005579D5">
      <w:pPr>
        <w:spacing w:after="0" w:line="240" w:lineRule="exact"/>
        <w:rPr>
          <w:del w:id="5356" w:author="Yann Bourdeau" w:date="2014-02-06T16:26:00Z"/>
          <w:rFonts w:ascii="MS Reference Sans Serif" w:hAnsi="MS Reference Sans Serif"/>
          <w:lang w:val="en-CA"/>
        </w:rPr>
      </w:pPr>
    </w:p>
    <w:p w14:paraId="619A3335" w14:textId="2B7F5600" w:rsidR="005579D5" w:rsidRPr="00381014" w:rsidDel="00FC0E8D" w:rsidRDefault="005579D5" w:rsidP="005579D5">
      <w:pPr>
        <w:spacing w:after="0" w:line="240" w:lineRule="exact"/>
        <w:rPr>
          <w:del w:id="5357" w:author="Yann Bourdeau" w:date="2014-02-06T16:26:00Z"/>
          <w:rFonts w:ascii="MS Reference Sans Serif" w:hAnsi="MS Reference Sans Serif"/>
          <w:lang w:val="en-CA"/>
        </w:rPr>
      </w:pPr>
      <w:del w:id="5358" w:author="Yann Bourdeau" w:date="2014-02-06T16:26:00Z">
        <w:r w:rsidRPr="00381014" w:rsidDel="00FC0E8D">
          <w:rPr>
            <w:rFonts w:ascii="MS Reference Sans Serif" w:hAnsi="MS Reference Sans Serif"/>
            <w:lang w:val="en-CA"/>
          </w:rPr>
          <w:delText xml:space="preserve">    // do your own initialization here</w:delText>
        </w:r>
      </w:del>
    </w:p>
    <w:p w14:paraId="73AB66FF" w14:textId="2B01FF38" w:rsidR="005579D5" w:rsidRPr="00381014" w:rsidDel="00FC0E8D" w:rsidRDefault="005579D5" w:rsidP="005579D5">
      <w:pPr>
        <w:spacing w:after="0" w:line="240" w:lineRule="exact"/>
        <w:rPr>
          <w:del w:id="5359" w:author="Yann Bourdeau" w:date="2014-02-06T16:26:00Z"/>
          <w:rFonts w:ascii="MS Reference Sans Serif" w:hAnsi="MS Reference Sans Serif"/>
          <w:lang w:val="en-CA"/>
        </w:rPr>
      </w:pPr>
      <w:del w:id="5360" w:author="Yann Bourdeau" w:date="2014-02-06T16:26:00Z">
        <w:r w:rsidRPr="00381014" w:rsidDel="00FC0E8D">
          <w:rPr>
            <w:rFonts w:ascii="MS Reference Sans Serif" w:hAnsi="MS Reference Sans Serif"/>
            <w:lang w:val="en-CA"/>
          </w:rPr>
          <w:delText xml:space="preserve">    // if it successful return true</w:delText>
        </w:r>
      </w:del>
    </w:p>
    <w:p w14:paraId="119B3050" w14:textId="06A8C8FC" w:rsidR="005579D5" w:rsidRPr="00381014" w:rsidDel="00FC0E8D" w:rsidRDefault="005579D5" w:rsidP="005579D5">
      <w:pPr>
        <w:spacing w:after="0" w:line="240" w:lineRule="exact"/>
        <w:rPr>
          <w:del w:id="5361" w:author="Yann Bourdeau" w:date="2014-02-06T16:26:00Z"/>
          <w:rFonts w:ascii="MS Reference Sans Serif" w:hAnsi="MS Reference Sans Serif"/>
          <w:lang w:val="en-CA"/>
        </w:rPr>
      </w:pPr>
    </w:p>
    <w:p w14:paraId="0999214B" w14:textId="08E67318" w:rsidR="005579D5" w:rsidRPr="00381014" w:rsidDel="00FC0E8D" w:rsidRDefault="005579D5" w:rsidP="005579D5">
      <w:pPr>
        <w:spacing w:after="0" w:line="240" w:lineRule="exact"/>
        <w:rPr>
          <w:del w:id="5362" w:author="Yann Bourdeau" w:date="2014-02-06T16:26:00Z"/>
          <w:rFonts w:ascii="MS Reference Sans Serif" w:hAnsi="MS Reference Sans Serif"/>
          <w:lang w:val="en-CA"/>
        </w:rPr>
      </w:pPr>
      <w:del w:id="5363" w:author="Yann Bourdeau" w:date="2014-02-06T16:26:00Z">
        <w:r w:rsidRPr="00381014" w:rsidDel="00FC0E8D">
          <w:rPr>
            <w:rFonts w:ascii="MS Reference Sans Serif" w:hAnsi="MS Reference Sans Serif"/>
            <w:lang w:val="en-CA"/>
          </w:rPr>
          <w:delText xml:space="preserve">    // But, you CAN'T use testing tools here</w:delText>
        </w:r>
      </w:del>
    </w:p>
    <w:p w14:paraId="529EDE83" w14:textId="0BDA2807" w:rsidR="005579D5" w:rsidRPr="00381014" w:rsidDel="00FC0E8D" w:rsidRDefault="005579D5" w:rsidP="005579D5">
      <w:pPr>
        <w:spacing w:after="0" w:line="240" w:lineRule="exact"/>
        <w:rPr>
          <w:del w:id="5364" w:author="Yann Bourdeau" w:date="2014-02-06T16:26:00Z"/>
          <w:rFonts w:ascii="MS Reference Sans Serif" w:hAnsi="MS Reference Sans Serif"/>
          <w:lang w:val="en-CA"/>
        </w:rPr>
      </w:pPr>
    </w:p>
    <w:p w14:paraId="33CB1E22" w14:textId="30FE86BD" w:rsidR="005579D5" w:rsidRPr="00381014" w:rsidDel="00FC0E8D" w:rsidRDefault="005579D5" w:rsidP="005579D5">
      <w:pPr>
        <w:spacing w:after="0" w:line="240" w:lineRule="exact"/>
        <w:rPr>
          <w:del w:id="5365" w:author="Yann Bourdeau" w:date="2014-02-06T16:26:00Z"/>
          <w:rFonts w:ascii="MS Reference Sans Serif" w:hAnsi="MS Reference Sans Serif"/>
          <w:lang w:val="en-CA"/>
        </w:rPr>
      </w:pPr>
      <w:del w:id="5366" w:author="Yann Bourdeau" w:date="2014-02-06T16:26:00Z">
        <w:r w:rsidRPr="00381014" w:rsidDel="00FC0E8D">
          <w:rPr>
            <w:rFonts w:ascii="MS Reference Sans Serif" w:hAnsi="MS Reference Sans Serif"/>
            <w:lang w:val="en-CA"/>
          </w:rPr>
          <w:delText xml:space="preserve">    return true;</w:delText>
        </w:r>
      </w:del>
    </w:p>
    <w:p w14:paraId="124FD054" w14:textId="6D00F919" w:rsidR="005579D5" w:rsidRPr="00381014" w:rsidDel="00FC0E8D" w:rsidRDefault="005579D5" w:rsidP="005579D5">
      <w:pPr>
        <w:spacing w:after="0" w:line="240" w:lineRule="exact"/>
        <w:rPr>
          <w:del w:id="5367" w:author="Yann Bourdeau" w:date="2014-02-06T16:26:00Z"/>
          <w:rFonts w:ascii="MS Reference Sans Serif" w:hAnsi="MS Reference Sans Serif"/>
          <w:lang w:val="en-CA"/>
        </w:rPr>
      </w:pPr>
      <w:del w:id="5368" w:author="Yann Bourdeau" w:date="2014-02-06T16:26:00Z">
        <w:r w:rsidRPr="00381014" w:rsidDel="00FC0E8D">
          <w:rPr>
            <w:rFonts w:ascii="MS Reference Sans Serif" w:hAnsi="MS Reference Sans Serif"/>
            <w:lang w:val="en-CA"/>
          </w:rPr>
          <w:delText>}</w:delText>
        </w:r>
      </w:del>
    </w:p>
    <w:p w14:paraId="0601BC1E" w14:textId="7D3A3310" w:rsidR="007855FE" w:rsidRPr="00381014" w:rsidDel="00FC0E8D" w:rsidRDefault="007855FE">
      <w:pPr>
        <w:spacing w:after="0" w:line="240" w:lineRule="auto"/>
        <w:ind w:firstLine="0"/>
        <w:jc w:val="left"/>
        <w:rPr>
          <w:del w:id="5369" w:author="Yann Bourdeau" w:date="2014-02-06T16:26:00Z"/>
          <w:lang w:val="en-CA"/>
        </w:rPr>
      </w:pPr>
      <w:del w:id="5370" w:author="Yann Bourdeau" w:date="2014-02-06T16:26:00Z">
        <w:r w:rsidRPr="00381014" w:rsidDel="00FC0E8D">
          <w:rPr>
            <w:lang w:val="en-CA"/>
          </w:rPr>
          <w:br w:type="page"/>
        </w:r>
      </w:del>
    </w:p>
    <w:p w14:paraId="1AF7CF0E" w14:textId="11A692D2" w:rsidR="005579D5" w:rsidRPr="00AF4897" w:rsidDel="00FC0E8D" w:rsidRDefault="005579D5" w:rsidP="00AF4897">
      <w:pPr>
        <w:rPr>
          <w:del w:id="5371" w:author="Yann Bourdeau" w:date="2014-02-06T16:26:00Z"/>
          <w:b/>
          <w:lang w:val="en-CA"/>
        </w:rPr>
      </w:pPr>
      <w:del w:id="5372" w:author="Yann Bourdeau" w:date="2014-02-06T16:26:00Z">
        <w:r w:rsidRPr="00AF4897" w:rsidDel="00FC0E8D">
          <w:rPr>
            <w:b/>
            <w:lang w:val="en-CA"/>
          </w:rPr>
          <w:delText>TestFieldInformationBoost.cxx</w:delText>
        </w:r>
      </w:del>
    </w:p>
    <w:p w14:paraId="2FCF09D4" w14:textId="4B4D1BD5" w:rsidR="005579D5" w:rsidRPr="00381014" w:rsidDel="00FC0E8D" w:rsidRDefault="005579D5" w:rsidP="005579D5">
      <w:pPr>
        <w:spacing w:after="0" w:line="240" w:lineRule="exact"/>
        <w:rPr>
          <w:del w:id="5373" w:author="Yann Bourdeau" w:date="2014-02-06T16:26:00Z"/>
          <w:rFonts w:ascii="MS Reference Sans Serif" w:hAnsi="MS Reference Sans Serif"/>
          <w:lang w:val="en-CA"/>
        </w:rPr>
      </w:pPr>
      <w:del w:id="5374" w:author="Yann Bourdeau" w:date="2014-02-06T16:26:00Z">
        <w:r w:rsidRPr="00381014" w:rsidDel="00FC0E8D">
          <w:rPr>
            <w:rFonts w:ascii="MS Reference Sans Serif" w:hAnsi="MS Reference Sans Serif"/>
            <w:lang w:val="en-CA"/>
          </w:rPr>
          <w:delText>#ifndef BOOST_TEST_DYN_LINK</w:delText>
        </w:r>
      </w:del>
    </w:p>
    <w:p w14:paraId="34B8D745" w14:textId="528E48D0" w:rsidR="005579D5" w:rsidRPr="00381014" w:rsidDel="00FC0E8D" w:rsidRDefault="005579D5" w:rsidP="005579D5">
      <w:pPr>
        <w:spacing w:after="0" w:line="240" w:lineRule="exact"/>
        <w:rPr>
          <w:del w:id="5375" w:author="Yann Bourdeau" w:date="2014-02-06T16:26:00Z"/>
          <w:rFonts w:ascii="MS Reference Sans Serif" w:hAnsi="MS Reference Sans Serif"/>
          <w:lang w:val="en-CA"/>
        </w:rPr>
      </w:pPr>
      <w:del w:id="5376" w:author="Yann Bourdeau" w:date="2014-02-06T16:26:00Z">
        <w:r w:rsidRPr="00381014" w:rsidDel="00FC0E8D">
          <w:rPr>
            <w:rFonts w:ascii="MS Reference Sans Serif" w:hAnsi="MS Reference Sans Serif"/>
            <w:lang w:val="en-CA"/>
          </w:rPr>
          <w:delText>#define BOOST_TEST_DYN_LINK</w:delText>
        </w:r>
      </w:del>
    </w:p>
    <w:p w14:paraId="32272FF5" w14:textId="1BBE8BAA" w:rsidR="005579D5" w:rsidRPr="00381014" w:rsidDel="00FC0E8D" w:rsidRDefault="005579D5" w:rsidP="005579D5">
      <w:pPr>
        <w:spacing w:after="0" w:line="240" w:lineRule="exact"/>
        <w:rPr>
          <w:del w:id="5377" w:author="Yann Bourdeau" w:date="2014-02-06T16:26:00Z"/>
          <w:rFonts w:ascii="MS Reference Sans Serif" w:hAnsi="MS Reference Sans Serif"/>
          <w:lang w:val="en-CA"/>
        </w:rPr>
      </w:pPr>
      <w:del w:id="5378" w:author="Yann Bourdeau" w:date="2014-02-06T16:26:00Z">
        <w:r w:rsidRPr="00381014" w:rsidDel="00FC0E8D">
          <w:rPr>
            <w:rFonts w:ascii="MS Reference Sans Serif" w:hAnsi="MS Reference Sans Serif"/>
            <w:lang w:val="en-CA"/>
          </w:rPr>
          <w:delText>#endif</w:delText>
        </w:r>
      </w:del>
    </w:p>
    <w:p w14:paraId="2467A532" w14:textId="33F7D655" w:rsidR="005579D5" w:rsidRPr="00381014" w:rsidDel="00FC0E8D" w:rsidRDefault="005579D5" w:rsidP="005579D5">
      <w:pPr>
        <w:spacing w:after="0" w:line="240" w:lineRule="exact"/>
        <w:rPr>
          <w:del w:id="5379" w:author="Yann Bourdeau" w:date="2014-02-06T16:26:00Z"/>
          <w:rFonts w:ascii="MS Reference Sans Serif" w:hAnsi="MS Reference Sans Serif"/>
          <w:lang w:val="en-CA"/>
        </w:rPr>
      </w:pPr>
      <w:del w:id="5380" w:author="Yann Bourdeau" w:date="2014-02-06T16:26:00Z">
        <w:r w:rsidRPr="00381014" w:rsidDel="00FC0E8D">
          <w:rPr>
            <w:rFonts w:ascii="MS Reference Sans Serif" w:hAnsi="MS Reference Sans Serif"/>
            <w:lang w:val="en-CA"/>
          </w:rPr>
          <w:delText>#include "DataProvider.h"</w:delText>
        </w:r>
      </w:del>
    </w:p>
    <w:p w14:paraId="373924D0" w14:textId="304A08A5" w:rsidR="005579D5" w:rsidRPr="00381014" w:rsidDel="00FC0E8D" w:rsidRDefault="005579D5" w:rsidP="005579D5">
      <w:pPr>
        <w:spacing w:after="0" w:line="240" w:lineRule="exact"/>
        <w:rPr>
          <w:del w:id="5381" w:author="Yann Bourdeau" w:date="2014-02-06T16:26:00Z"/>
          <w:rFonts w:ascii="MS Reference Sans Serif" w:hAnsi="MS Reference Sans Serif"/>
          <w:lang w:val="en-CA"/>
        </w:rPr>
      </w:pPr>
      <w:del w:id="5382" w:author="Yann Bourdeau" w:date="2014-02-06T16:26:00Z">
        <w:r w:rsidRPr="00381014" w:rsidDel="00FC0E8D">
          <w:rPr>
            <w:rFonts w:ascii="MS Reference Sans Serif" w:hAnsi="MS Reference Sans Serif"/>
            <w:lang w:val="en-CA"/>
          </w:rPr>
          <w:delText>#include "Session.h"</w:delText>
        </w:r>
      </w:del>
    </w:p>
    <w:p w14:paraId="26461B80" w14:textId="163852FE" w:rsidR="005579D5" w:rsidRPr="00381014" w:rsidDel="00FC0E8D" w:rsidRDefault="005579D5" w:rsidP="005579D5">
      <w:pPr>
        <w:spacing w:after="0" w:line="240" w:lineRule="exact"/>
        <w:rPr>
          <w:del w:id="5383" w:author="Yann Bourdeau" w:date="2014-02-06T16:26:00Z"/>
          <w:rFonts w:ascii="MS Reference Sans Serif" w:hAnsi="MS Reference Sans Serif"/>
          <w:lang w:val="en-CA"/>
        </w:rPr>
      </w:pPr>
      <w:del w:id="5384" w:author="Yann Bourdeau" w:date="2014-02-06T16:26:00Z">
        <w:r w:rsidRPr="00381014" w:rsidDel="00FC0E8D">
          <w:rPr>
            <w:rFonts w:ascii="MS Reference Sans Serif" w:hAnsi="MS Reference Sans Serif"/>
            <w:lang w:val="en-CA"/>
          </w:rPr>
          <w:delText>#include "FieldInfo.h"</w:delText>
        </w:r>
      </w:del>
    </w:p>
    <w:p w14:paraId="6A99D277" w14:textId="3E794071" w:rsidR="005579D5" w:rsidRPr="00381014" w:rsidDel="00FC0E8D" w:rsidRDefault="005579D5" w:rsidP="005579D5">
      <w:pPr>
        <w:spacing w:after="0" w:line="240" w:lineRule="exact"/>
        <w:rPr>
          <w:del w:id="5385" w:author="Yann Bourdeau" w:date="2014-02-06T16:26:00Z"/>
          <w:rFonts w:ascii="MS Reference Sans Serif" w:hAnsi="MS Reference Sans Serif"/>
          <w:lang w:val="en-CA"/>
        </w:rPr>
      </w:pPr>
      <w:del w:id="5386" w:author="Yann Bourdeau" w:date="2014-02-06T16:26:00Z">
        <w:r w:rsidRPr="00381014" w:rsidDel="00FC0E8D">
          <w:rPr>
            <w:rFonts w:ascii="MS Reference Sans Serif" w:hAnsi="MS Reference Sans Serif"/>
            <w:lang w:val="en-CA"/>
          </w:rPr>
          <w:delText>#include "FieldInformation.h"</w:delText>
        </w:r>
      </w:del>
    </w:p>
    <w:p w14:paraId="2A2C1EAF" w14:textId="32EA3B94" w:rsidR="005579D5" w:rsidRPr="00381014" w:rsidDel="00FC0E8D" w:rsidRDefault="005579D5" w:rsidP="005579D5">
      <w:pPr>
        <w:spacing w:after="0" w:line="240" w:lineRule="exact"/>
        <w:rPr>
          <w:del w:id="5387" w:author="Yann Bourdeau" w:date="2014-02-06T16:26:00Z"/>
          <w:rFonts w:ascii="MS Reference Sans Serif" w:hAnsi="MS Reference Sans Serif"/>
          <w:lang w:val="en-CA"/>
        </w:rPr>
      </w:pPr>
      <w:del w:id="5388" w:author="Yann Bourdeau" w:date="2014-02-06T16:26:00Z">
        <w:r w:rsidRPr="00381014" w:rsidDel="00FC0E8D">
          <w:rPr>
            <w:rFonts w:ascii="MS Reference Sans Serif" w:hAnsi="MS Reference Sans Serif"/>
            <w:lang w:val="en-CA"/>
          </w:rPr>
          <w:delText>#define BOOST_TEST_MODULE TestFieldInformationBoost</w:delText>
        </w:r>
      </w:del>
    </w:p>
    <w:p w14:paraId="79A1F849" w14:textId="13EF260C" w:rsidR="005579D5" w:rsidRPr="00381014" w:rsidDel="00FC0E8D" w:rsidRDefault="005579D5" w:rsidP="005579D5">
      <w:pPr>
        <w:spacing w:after="0" w:line="240" w:lineRule="exact"/>
        <w:rPr>
          <w:del w:id="5389" w:author="Yann Bourdeau" w:date="2014-02-06T16:26:00Z"/>
          <w:rFonts w:ascii="MS Reference Sans Serif" w:hAnsi="MS Reference Sans Serif"/>
          <w:lang w:val="en-CA"/>
        </w:rPr>
      </w:pPr>
      <w:del w:id="5390" w:author="Yann Bourdeau" w:date="2014-02-06T16:26:00Z">
        <w:r w:rsidRPr="00381014" w:rsidDel="00FC0E8D">
          <w:rPr>
            <w:rFonts w:ascii="MS Reference Sans Serif" w:hAnsi="MS Reference Sans Serif"/>
            <w:lang w:val="en-CA"/>
          </w:rPr>
          <w:delText>#include &lt;boost/test/unit_test.hpp&gt;</w:delText>
        </w:r>
      </w:del>
    </w:p>
    <w:p w14:paraId="55BF0B1E" w14:textId="27D5A8A1" w:rsidR="005579D5" w:rsidRPr="00381014" w:rsidDel="00FC0E8D" w:rsidRDefault="005579D5" w:rsidP="005579D5">
      <w:pPr>
        <w:spacing w:after="0" w:line="240" w:lineRule="exact"/>
        <w:rPr>
          <w:del w:id="5391" w:author="Yann Bourdeau" w:date="2014-02-06T16:26:00Z"/>
          <w:rFonts w:ascii="MS Reference Sans Serif" w:hAnsi="MS Reference Sans Serif"/>
          <w:lang w:val="en-CA"/>
        </w:rPr>
      </w:pPr>
      <w:del w:id="5392" w:author="Yann Bourdeau" w:date="2014-02-06T16:26:00Z">
        <w:r w:rsidRPr="00381014" w:rsidDel="00FC0E8D">
          <w:rPr>
            <w:rFonts w:ascii="MS Reference Sans Serif" w:hAnsi="MS Reference Sans Serif"/>
            <w:lang w:val="en-CA"/>
          </w:rPr>
          <w:delText>#include &lt;boost/bind.hpp&gt;</w:delText>
        </w:r>
      </w:del>
    </w:p>
    <w:p w14:paraId="1D1A6ED1" w14:textId="4DDADFCD" w:rsidR="005579D5" w:rsidRPr="00381014" w:rsidDel="00FC0E8D" w:rsidRDefault="005579D5" w:rsidP="005579D5">
      <w:pPr>
        <w:spacing w:after="0" w:line="240" w:lineRule="exact"/>
        <w:rPr>
          <w:del w:id="5393" w:author="Yann Bourdeau" w:date="2014-02-06T16:26:00Z"/>
          <w:rFonts w:ascii="MS Reference Sans Serif" w:hAnsi="MS Reference Sans Serif"/>
          <w:lang w:val="en-CA"/>
        </w:rPr>
      </w:pPr>
      <w:del w:id="5394" w:author="Yann Bourdeau" w:date="2014-02-06T16:26:00Z">
        <w:r w:rsidRPr="00381014" w:rsidDel="00FC0E8D">
          <w:rPr>
            <w:rFonts w:ascii="MS Reference Sans Serif" w:hAnsi="MS Reference Sans Serif"/>
            <w:lang w:val="en-CA"/>
          </w:rPr>
          <w:delText>using namespace blueslice;</w:delText>
        </w:r>
      </w:del>
    </w:p>
    <w:p w14:paraId="1A1A1781" w14:textId="60C8ABDD" w:rsidR="005579D5" w:rsidRPr="00381014" w:rsidDel="00FC0E8D" w:rsidRDefault="005579D5" w:rsidP="005579D5">
      <w:pPr>
        <w:spacing w:after="0" w:line="240" w:lineRule="exact"/>
        <w:rPr>
          <w:del w:id="5395" w:author="Yann Bourdeau" w:date="2014-02-06T16:26:00Z"/>
          <w:rFonts w:ascii="MS Reference Sans Serif" w:hAnsi="MS Reference Sans Serif"/>
          <w:lang w:val="en-CA"/>
        </w:rPr>
      </w:pPr>
    </w:p>
    <w:p w14:paraId="76045F97" w14:textId="2068F333" w:rsidR="005579D5" w:rsidRPr="00381014" w:rsidDel="00FC0E8D" w:rsidRDefault="005579D5" w:rsidP="005579D5">
      <w:pPr>
        <w:spacing w:after="0" w:line="240" w:lineRule="exact"/>
        <w:rPr>
          <w:del w:id="5396" w:author="Yann Bourdeau" w:date="2014-02-06T16:26:00Z"/>
          <w:rFonts w:ascii="MS Reference Sans Serif" w:hAnsi="MS Reference Sans Serif"/>
          <w:lang w:val="en-CA"/>
        </w:rPr>
      </w:pPr>
      <w:del w:id="5397" w:author="Yann Bourdeau" w:date="2014-02-06T16:26:00Z">
        <w:r w:rsidRPr="00381014" w:rsidDel="00FC0E8D">
          <w:rPr>
            <w:rFonts w:ascii="MS Reference Sans Serif" w:hAnsi="MS Reference Sans Serif"/>
            <w:lang w:val="en-CA"/>
          </w:rPr>
          <w:delText>BOOST_AUTO_TEST_SUITE( test_fieldinformation_suite )</w:delText>
        </w:r>
      </w:del>
    </w:p>
    <w:p w14:paraId="20D418BF" w14:textId="75469F13" w:rsidR="005579D5" w:rsidRPr="00381014" w:rsidDel="00FC0E8D" w:rsidRDefault="005579D5" w:rsidP="005579D5">
      <w:pPr>
        <w:spacing w:after="0" w:line="240" w:lineRule="exact"/>
        <w:rPr>
          <w:del w:id="5398" w:author="Yann Bourdeau" w:date="2014-02-06T16:26:00Z"/>
          <w:rFonts w:ascii="MS Reference Sans Serif" w:hAnsi="MS Reference Sans Serif"/>
          <w:lang w:val="en-CA"/>
        </w:rPr>
      </w:pPr>
    </w:p>
    <w:p w14:paraId="03C618A7" w14:textId="22B08BA0" w:rsidR="005579D5" w:rsidRPr="00381014" w:rsidDel="00FC0E8D" w:rsidRDefault="005579D5" w:rsidP="005579D5">
      <w:pPr>
        <w:spacing w:after="0" w:line="240" w:lineRule="exact"/>
        <w:rPr>
          <w:del w:id="5399" w:author="Yann Bourdeau" w:date="2014-02-06T16:26:00Z"/>
          <w:rFonts w:ascii="MS Reference Sans Serif" w:hAnsi="MS Reference Sans Serif"/>
          <w:lang w:val="en-CA"/>
        </w:rPr>
      </w:pPr>
      <w:del w:id="5400" w:author="Yann Bourdeau" w:date="2014-02-06T16:26:00Z">
        <w:r w:rsidRPr="00381014" w:rsidDel="00FC0E8D">
          <w:rPr>
            <w:rFonts w:ascii="MS Reference Sans Serif" w:hAnsi="MS Reference Sans Serif"/>
            <w:lang w:val="en-CA"/>
          </w:rPr>
          <w:delText>BOOST_AUTO_TEST_CASE(test_fieldinformation_parse)</w:delText>
        </w:r>
      </w:del>
    </w:p>
    <w:p w14:paraId="61AC7A29" w14:textId="367CC6C6" w:rsidR="005579D5" w:rsidRPr="00381014" w:rsidDel="00FC0E8D" w:rsidRDefault="005579D5" w:rsidP="005579D5">
      <w:pPr>
        <w:spacing w:after="0" w:line="240" w:lineRule="exact"/>
        <w:rPr>
          <w:del w:id="5401" w:author="Yann Bourdeau" w:date="2014-02-06T16:26:00Z"/>
          <w:rFonts w:ascii="MS Reference Sans Serif" w:hAnsi="MS Reference Sans Serif"/>
          <w:lang w:val="en-CA"/>
        </w:rPr>
      </w:pPr>
      <w:del w:id="5402" w:author="Yann Bourdeau" w:date="2014-02-06T16:26:00Z">
        <w:r w:rsidRPr="00381014" w:rsidDel="00FC0E8D">
          <w:rPr>
            <w:rFonts w:ascii="MS Reference Sans Serif" w:hAnsi="MS Reference Sans Serif"/>
            <w:lang w:val="en-CA"/>
          </w:rPr>
          <w:delText>{</w:delText>
        </w:r>
      </w:del>
    </w:p>
    <w:p w14:paraId="30D75947" w14:textId="6A23F6DD" w:rsidR="005579D5" w:rsidRPr="00381014" w:rsidDel="00FC0E8D" w:rsidRDefault="005579D5" w:rsidP="005579D5">
      <w:pPr>
        <w:spacing w:after="0" w:line="240" w:lineRule="exact"/>
        <w:rPr>
          <w:del w:id="5403" w:author="Yann Bourdeau" w:date="2014-02-06T16:26:00Z"/>
          <w:rFonts w:ascii="MS Reference Sans Serif" w:hAnsi="MS Reference Sans Serif"/>
          <w:lang w:val="en-CA"/>
        </w:rPr>
      </w:pPr>
      <w:del w:id="5404" w:author="Yann Bourdeau" w:date="2014-02-06T16:26:00Z">
        <w:r w:rsidRPr="00381014" w:rsidDel="00FC0E8D">
          <w:rPr>
            <w:rFonts w:ascii="MS Reference Sans Serif" w:hAnsi="MS Reference Sans Serif"/>
            <w:lang w:val="en-CA"/>
          </w:rPr>
          <w:tab/>
          <w:delText>policy::profile::FieldInformation fi;</w:delText>
        </w:r>
      </w:del>
    </w:p>
    <w:p w14:paraId="5088BF3A" w14:textId="3F6B21E0" w:rsidR="005579D5" w:rsidRPr="00381014" w:rsidDel="00FC0E8D" w:rsidRDefault="005579D5" w:rsidP="005579D5">
      <w:pPr>
        <w:spacing w:after="0" w:line="240" w:lineRule="exact"/>
        <w:rPr>
          <w:del w:id="5405" w:author="Yann Bourdeau" w:date="2014-02-06T16:26:00Z"/>
          <w:rFonts w:ascii="MS Reference Sans Serif" w:hAnsi="MS Reference Sans Serif"/>
          <w:lang w:val="en-CA"/>
        </w:rPr>
      </w:pPr>
      <w:del w:id="5406" w:author="Yann Bourdeau" w:date="2014-02-06T16:26:00Z">
        <w:r w:rsidRPr="00381014" w:rsidDel="00FC0E8D">
          <w:rPr>
            <w:rFonts w:ascii="MS Reference Sans Serif" w:hAnsi="MS Reference Sans Serif"/>
            <w:lang w:val="en-CA"/>
          </w:rPr>
          <w:tab/>
          <w:delText>fi.insert</w:delText>
        </w:r>
      </w:del>
    </w:p>
    <w:p w14:paraId="291CE405" w14:textId="61FD0FB7" w:rsidR="005579D5" w:rsidRPr="00381014" w:rsidDel="00FC0E8D" w:rsidRDefault="005579D5" w:rsidP="005579D5">
      <w:pPr>
        <w:spacing w:after="0" w:line="240" w:lineRule="exact"/>
        <w:rPr>
          <w:del w:id="5407" w:author="Yann Bourdeau" w:date="2014-02-06T16:26:00Z"/>
          <w:rFonts w:ascii="MS Reference Sans Serif" w:hAnsi="MS Reference Sans Serif"/>
          <w:lang w:val="en-CA"/>
        </w:rPr>
      </w:pPr>
      <w:del w:id="5408" w:author="Yann Bourdeau" w:date="2014-02-06T16:26:00Z">
        <w:r w:rsidRPr="00381014" w:rsidDel="00FC0E8D">
          <w:rPr>
            <w:rFonts w:ascii="MS Reference Sans Serif" w:hAnsi="MS Reference Sans Serif"/>
            <w:lang w:val="en-CA"/>
          </w:rPr>
          <w:delText xml:space="preserve">        (blueslice::policy::profile::FieldInfo</w:delText>
        </w:r>
      </w:del>
    </w:p>
    <w:p w14:paraId="54646663" w14:textId="6BB6845C" w:rsidR="005579D5" w:rsidRPr="00381014" w:rsidDel="00FC0E8D" w:rsidRDefault="005579D5" w:rsidP="005579D5">
      <w:pPr>
        <w:spacing w:after="0" w:line="240" w:lineRule="exact"/>
        <w:rPr>
          <w:del w:id="5409" w:author="Yann Bourdeau" w:date="2014-02-06T16:26:00Z"/>
          <w:rFonts w:ascii="MS Reference Sans Serif" w:hAnsi="MS Reference Sans Serif"/>
          <w:lang w:val="en-CA"/>
        </w:rPr>
      </w:pPr>
      <w:del w:id="5410" w:author="Yann Bourdeau" w:date="2014-02-06T16:26:00Z">
        <w:r w:rsidRPr="00381014" w:rsidDel="00FC0E8D">
          <w:rPr>
            <w:rFonts w:ascii="MS Reference Sans Serif" w:hAnsi="MS Reference Sans Serif"/>
            <w:lang w:val="en-CA"/>
          </w:rPr>
          <w:delText xml:space="preserve">         ((EAttribute)1, "name1",</w:delText>
        </w:r>
      </w:del>
    </w:p>
    <w:p w14:paraId="2AB8C440" w14:textId="37C5BF7F" w:rsidR="005579D5" w:rsidRPr="00381014" w:rsidDel="00FC0E8D" w:rsidRDefault="005579D5" w:rsidP="005579D5">
      <w:pPr>
        <w:spacing w:after="0" w:line="240" w:lineRule="exact"/>
        <w:rPr>
          <w:del w:id="5411" w:author="Yann Bourdeau" w:date="2014-02-06T16:26:00Z"/>
          <w:rFonts w:ascii="MS Reference Sans Serif" w:hAnsi="MS Reference Sans Serif"/>
          <w:lang w:val="en-CA"/>
        </w:rPr>
      </w:pPr>
      <w:del w:id="5412" w:author="Yann Bourdeau" w:date="2014-02-06T16:26:00Z">
        <w:r w:rsidRPr="00381014" w:rsidDel="00FC0E8D">
          <w:rPr>
            <w:rFonts w:ascii="MS Reference Sans Serif" w:hAnsi="MS Reference Sans Serif"/>
            <w:lang w:val="en-CA"/>
          </w:rPr>
          <w:delText xml:space="preserve">          false,</w:delText>
        </w:r>
      </w:del>
    </w:p>
    <w:p w14:paraId="0D4D8E64" w14:textId="78AFB0CB" w:rsidR="005579D5" w:rsidRPr="00381014" w:rsidDel="00FC0E8D" w:rsidRDefault="005579D5" w:rsidP="005579D5">
      <w:pPr>
        <w:spacing w:after="0" w:line="240" w:lineRule="exact"/>
        <w:rPr>
          <w:del w:id="5413" w:author="Yann Bourdeau" w:date="2014-02-06T16:26:00Z"/>
          <w:rFonts w:ascii="MS Reference Sans Serif" w:hAnsi="MS Reference Sans Serif"/>
          <w:lang w:val="en-CA"/>
        </w:rPr>
      </w:pPr>
      <w:del w:id="5414" w:author="Yann Bourdeau" w:date="2014-02-06T16:26:00Z">
        <w:r w:rsidRPr="00381014" w:rsidDel="00FC0E8D">
          <w:rPr>
            <w:rFonts w:ascii="MS Reference Sans Serif" w:hAnsi="MS Reference Sans Serif"/>
            <w:lang w:val="en-CA"/>
          </w:rPr>
          <w:delText xml:space="preserve">          false,</w:delText>
        </w:r>
      </w:del>
    </w:p>
    <w:p w14:paraId="735C3C36" w14:textId="31E2B4A6" w:rsidR="005579D5" w:rsidRPr="00381014" w:rsidDel="00FC0E8D" w:rsidRDefault="005579D5" w:rsidP="005579D5">
      <w:pPr>
        <w:spacing w:after="0" w:line="240" w:lineRule="exact"/>
        <w:rPr>
          <w:del w:id="5415" w:author="Yann Bourdeau" w:date="2014-02-06T16:26:00Z"/>
          <w:rFonts w:ascii="MS Reference Sans Serif" w:hAnsi="MS Reference Sans Serif"/>
          <w:lang w:val="en-CA"/>
        </w:rPr>
      </w:pPr>
      <w:del w:id="5416" w:author="Yann Bourdeau" w:date="2014-02-06T16:26:00Z">
        <w:r w:rsidRPr="00381014" w:rsidDel="00FC0E8D">
          <w:rPr>
            <w:rFonts w:ascii="MS Reference Sans Serif" w:hAnsi="MS Reference Sans Serif"/>
            <w:lang w:val="en-CA"/>
          </w:rPr>
          <w:delText xml:space="preserve">          false,</w:delText>
        </w:r>
      </w:del>
    </w:p>
    <w:p w14:paraId="347ED210" w14:textId="67886023" w:rsidR="005579D5" w:rsidRPr="00381014" w:rsidDel="00FC0E8D" w:rsidRDefault="005579D5" w:rsidP="005579D5">
      <w:pPr>
        <w:spacing w:after="0" w:line="240" w:lineRule="exact"/>
        <w:rPr>
          <w:del w:id="5417" w:author="Yann Bourdeau" w:date="2014-02-06T16:26:00Z"/>
          <w:rFonts w:ascii="MS Reference Sans Serif" w:hAnsi="MS Reference Sans Serif"/>
          <w:lang w:val="en-CA"/>
        </w:rPr>
      </w:pPr>
      <w:del w:id="5418" w:author="Yann Bourdeau" w:date="2014-02-06T16:26:00Z">
        <w:r w:rsidRPr="00381014" w:rsidDel="00FC0E8D">
          <w:rPr>
            <w:rFonts w:ascii="MS Reference Sans Serif" w:hAnsi="MS Reference Sans Serif"/>
            <w:lang w:val="en-CA"/>
          </w:rPr>
          <w:delText xml:space="preserve">          false,</w:delText>
        </w:r>
      </w:del>
    </w:p>
    <w:p w14:paraId="004D7FC4" w14:textId="3C31EEFD" w:rsidR="005579D5" w:rsidRPr="00381014" w:rsidDel="00FC0E8D" w:rsidRDefault="005579D5" w:rsidP="005579D5">
      <w:pPr>
        <w:spacing w:after="0" w:line="240" w:lineRule="exact"/>
        <w:rPr>
          <w:del w:id="5419" w:author="Yann Bourdeau" w:date="2014-02-06T16:26:00Z"/>
          <w:rFonts w:ascii="MS Reference Sans Serif" w:hAnsi="MS Reference Sans Serif"/>
          <w:lang w:val="en-CA"/>
        </w:rPr>
      </w:pPr>
      <w:del w:id="5420" w:author="Yann Bourdeau" w:date="2014-02-06T16:26:00Z">
        <w:r w:rsidRPr="00381014" w:rsidDel="00FC0E8D">
          <w:rPr>
            <w:rFonts w:ascii="MS Reference Sans Serif" w:hAnsi="MS Reference Sans Serif"/>
            <w:lang w:val="en-CA"/>
          </w:rPr>
          <w:delText xml:space="preserve">          false,</w:delText>
        </w:r>
      </w:del>
    </w:p>
    <w:p w14:paraId="382B2E69" w14:textId="34B8EBFA" w:rsidR="005579D5" w:rsidRPr="00381014" w:rsidDel="00FC0E8D" w:rsidRDefault="005579D5" w:rsidP="005579D5">
      <w:pPr>
        <w:spacing w:after="0" w:line="240" w:lineRule="exact"/>
        <w:rPr>
          <w:del w:id="5421" w:author="Yann Bourdeau" w:date="2014-02-06T16:26:00Z"/>
          <w:rFonts w:ascii="MS Reference Sans Serif" w:hAnsi="MS Reference Sans Serif"/>
          <w:lang w:val="en-CA"/>
        </w:rPr>
      </w:pPr>
      <w:del w:id="5422" w:author="Yann Bourdeau" w:date="2014-02-06T16:26:00Z">
        <w:r w:rsidRPr="00381014" w:rsidDel="00FC0E8D">
          <w:rPr>
            <w:rFonts w:ascii="MS Reference Sans Serif" w:hAnsi="MS Reference Sans Serif"/>
            <w:lang w:val="en-CA"/>
          </w:rPr>
          <w:delText xml:space="preserve">          false,</w:delText>
        </w:r>
      </w:del>
    </w:p>
    <w:p w14:paraId="6BA0526D" w14:textId="3521EAE0" w:rsidR="005579D5" w:rsidRPr="00381014" w:rsidDel="00FC0E8D" w:rsidRDefault="005579D5" w:rsidP="005579D5">
      <w:pPr>
        <w:spacing w:after="0" w:line="240" w:lineRule="exact"/>
        <w:rPr>
          <w:del w:id="5423" w:author="Yann Bourdeau" w:date="2014-02-06T16:26:00Z"/>
          <w:rFonts w:ascii="MS Reference Sans Serif" w:hAnsi="MS Reference Sans Serif"/>
          <w:lang w:val="en-CA"/>
        </w:rPr>
      </w:pPr>
      <w:del w:id="5424" w:author="Yann Bourdeau" w:date="2014-02-06T16:26:00Z">
        <w:r w:rsidRPr="00381014" w:rsidDel="00FC0E8D">
          <w:rPr>
            <w:rFonts w:ascii="MS Reference Sans Serif" w:hAnsi="MS Reference Sans Serif"/>
            <w:lang w:val="en-CA"/>
          </w:rPr>
          <w:delText xml:space="preserve">          "defaultvalue",</w:delText>
        </w:r>
      </w:del>
    </w:p>
    <w:p w14:paraId="0087177D" w14:textId="3664A696" w:rsidR="005579D5" w:rsidRPr="00381014" w:rsidDel="00FC0E8D" w:rsidRDefault="005579D5" w:rsidP="005579D5">
      <w:pPr>
        <w:spacing w:after="0" w:line="240" w:lineRule="exact"/>
        <w:rPr>
          <w:del w:id="5425" w:author="Yann Bourdeau" w:date="2014-02-06T16:26:00Z"/>
          <w:rFonts w:ascii="MS Reference Sans Serif" w:hAnsi="MS Reference Sans Serif"/>
          <w:lang w:val="en-CA"/>
        </w:rPr>
      </w:pPr>
      <w:del w:id="5426" w:author="Yann Bourdeau" w:date="2014-02-06T16:26:00Z">
        <w:r w:rsidRPr="00381014" w:rsidDel="00FC0E8D">
          <w:rPr>
            <w:rFonts w:ascii="MS Reference Sans Serif" w:hAnsi="MS Reference Sans Serif"/>
            <w:lang w:val="en-CA"/>
          </w:rPr>
          <w:delText xml:space="preserve">          false,</w:delText>
        </w:r>
      </w:del>
    </w:p>
    <w:p w14:paraId="599CBB80" w14:textId="0ECE18AA" w:rsidR="005579D5" w:rsidRPr="00381014" w:rsidDel="00FC0E8D" w:rsidRDefault="005579D5" w:rsidP="005579D5">
      <w:pPr>
        <w:spacing w:after="0" w:line="240" w:lineRule="exact"/>
        <w:rPr>
          <w:del w:id="5427" w:author="Yann Bourdeau" w:date="2014-02-06T16:26:00Z"/>
          <w:rFonts w:ascii="MS Reference Sans Serif" w:hAnsi="MS Reference Sans Serif"/>
          <w:lang w:val="en-CA"/>
        </w:rPr>
      </w:pPr>
      <w:del w:id="5428" w:author="Yann Bourdeau" w:date="2014-02-06T16:26:00Z">
        <w:r w:rsidRPr="00381014" w:rsidDel="00FC0E8D">
          <w:rPr>
            <w:rFonts w:ascii="MS Reference Sans Serif" w:hAnsi="MS Reference Sans Serif"/>
            <w:lang w:val="en-CA"/>
          </w:rPr>
          <w:delText xml:space="preserve">          0,</w:delText>
        </w:r>
      </w:del>
    </w:p>
    <w:p w14:paraId="6CD1F3F7" w14:textId="51E043D5" w:rsidR="005579D5" w:rsidRPr="00381014" w:rsidDel="00FC0E8D" w:rsidRDefault="005579D5" w:rsidP="005579D5">
      <w:pPr>
        <w:spacing w:after="0" w:line="240" w:lineRule="exact"/>
        <w:rPr>
          <w:del w:id="5429" w:author="Yann Bourdeau" w:date="2014-02-06T16:26:00Z"/>
          <w:rFonts w:ascii="MS Reference Sans Serif" w:hAnsi="MS Reference Sans Serif"/>
          <w:lang w:val="en-CA"/>
        </w:rPr>
      </w:pPr>
      <w:del w:id="5430" w:author="Yann Bourdeau" w:date="2014-02-06T16:26:00Z">
        <w:r w:rsidRPr="00381014" w:rsidDel="00FC0E8D">
          <w:rPr>
            <w:rFonts w:ascii="MS Reference Sans Serif" w:hAnsi="MS Reference Sans Serif"/>
            <w:lang w:val="en-CA"/>
          </w:rPr>
          <w:delText xml:space="preserve">          0,</w:delText>
        </w:r>
      </w:del>
    </w:p>
    <w:p w14:paraId="4D89478F" w14:textId="75E0707F" w:rsidR="005579D5" w:rsidRPr="00381014" w:rsidDel="00FC0E8D" w:rsidRDefault="005579D5" w:rsidP="005579D5">
      <w:pPr>
        <w:spacing w:after="0" w:line="240" w:lineRule="exact"/>
        <w:rPr>
          <w:del w:id="5431" w:author="Yann Bourdeau" w:date="2014-02-06T16:26:00Z"/>
          <w:rFonts w:ascii="MS Reference Sans Serif" w:hAnsi="MS Reference Sans Serif"/>
          <w:lang w:val="en-CA"/>
        </w:rPr>
      </w:pPr>
      <w:del w:id="5432" w:author="Yann Bourdeau" w:date="2014-02-06T16:26:00Z">
        <w:r w:rsidRPr="00381014" w:rsidDel="00FC0E8D">
          <w:rPr>
            <w:rFonts w:ascii="MS Reference Sans Serif" w:hAnsi="MS Reference Sans Serif"/>
            <w:lang w:val="en-CA"/>
          </w:rPr>
          <w:delText xml:space="preserve">          0));</w:delText>
        </w:r>
      </w:del>
    </w:p>
    <w:p w14:paraId="268B2A78" w14:textId="3E48B917" w:rsidR="005579D5" w:rsidRPr="00381014" w:rsidDel="00FC0E8D" w:rsidRDefault="005579D5" w:rsidP="005579D5">
      <w:pPr>
        <w:spacing w:after="0" w:line="240" w:lineRule="exact"/>
        <w:rPr>
          <w:del w:id="5433" w:author="Yann Bourdeau" w:date="2014-02-06T16:26:00Z"/>
          <w:rFonts w:ascii="MS Reference Sans Serif" w:hAnsi="MS Reference Sans Serif"/>
          <w:lang w:val="en-CA"/>
        </w:rPr>
      </w:pPr>
    </w:p>
    <w:p w14:paraId="43E8F830" w14:textId="77B186F5" w:rsidR="005579D5" w:rsidRPr="00381014" w:rsidDel="00FC0E8D" w:rsidRDefault="005579D5" w:rsidP="005579D5">
      <w:pPr>
        <w:spacing w:after="0" w:line="240" w:lineRule="exact"/>
        <w:rPr>
          <w:del w:id="5434" w:author="Yann Bourdeau" w:date="2014-02-06T16:26:00Z"/>
          <w:rFonts w:ascii="MS Reference Sans Serif" w:hAnsi="MS Reference Sans Serif"/>
          <w:lang w:val="en-CA"/>
        </w:rPr>
      </w:pPr>
      <w:del w:id="5435" w:author="Yann Bourdeau" w:date="2014-02-06T16:26:00Z">
        <w:r w:rsidRPr="00381014" w:rsidDel="00FC0E8D">
          <w:rPr>
            <w:rFonts w:ascii="MS Reference Sans Serif" w:hAnsi="MS Reference Sans Serif"/>
            <w:lang w:val="en-CA"/>
          </w:rPr>
          <w:tab/>
          <w:delText>fi.insert</w:delText>
        </w:r>
      </w:del>
    </w:p>
    <w:p w14:paraId="5B8624EC" w14:textId="5FD288B1" w:rsidR="005579D5" w:rsidRPr="00381014" w:rsidDel="00FC0E8D" w:rsidRDefault="005579D5" w:rsidP="005579D5">
      <w:pPr>
        <w:spacing w:after="0" w:line="240" w:lineRule="exact"/>
        <w:rPr>
          <w:del w:id="5436" w:author="Yann Bourdeau" w:date="2014-02-06T16:26:00Z"/>
          <w:rFonts w:ascii="MS Reference Sans Serif" w:hAnsi="MS Reference Sans Serif"/>
          <w:lang w:val="en-CA"/>
        </w:rPr>
      </w:pPr>
      <w:del w:id="5437" w:author="Yann Bourdeau" w:date="2014-02-06T16:26:00Z">
        <w:r w:rsidRPr="00381014" w:rsidDel="00FC0E8D">
          <w:rPr>
            <w:rFonts w:ascii="MS Reference Sans Serif" w:hAnsi="MS Reference Sans Serif"/>
            <w:lang w:val="en-CA"/>
          </w:rPr>
          <w:delText xml:space="preserve">        (blueslice::policy::profile::FieldInfo</w:delText>
        </w:r>
      </w:del>
    </w:p>
    <w:p w14:paraId="4443699F" w14:textId="7565C6F3" w:rsidR="005579D5" w:rsidRPr="00381014" w:rsidDel="00FC0E8D" w:rsidRDefault="005579D5" w:rsidP="005579D5">
      <w:pPr>
        <w:spacing w:after="0" w:line="240" w:lineRule="exact"/>
        <w:rPr>
          <w:del w:id="5438" w:author="Yann Bourdeau" w:date="2014-02-06T16:26:00Z"/>
          <w:rFonts w:ascii="MS Reference Sans Serif" w:hAnsi="MS Reference Sans Serif"/>
          <w:lang w:val="en-CA"/>
        </w:rPr>
      </w:pPr>
      <w:del w:id="5439" w:author="Yann Bourdeau" w:date="2014-02-06T16:26:00Z">
        <w:r w:rsidRPr="00381014" w:rsidDel="00FC0E8D">
          <w:rPr>
            <w:rFonts w:ascii="MS Reference Sans Serif" w:hAnsi="MS Reference Sans Serif"/>
            <w:lang w:val="en-CA"/>
          </w:rPr>
          <w:delText xml:space="preserve">         ((EAttribute)2, "name2",</w:delText>
        </w:r>
      </w:del>
    </w:p>
    <w:p w14:paraId="6937C436" w14:textId="1F0DDBDB" w:rsidR="005579D5" w:rsidRPr="00381014" w:rsidDel="00FC0E8D" w:rsidRDefault="005579D5" w:rsidP="005579D5">
      <w:pPr>
        <w:spacing w:after="0" w:line="240" w:lineRule="exact"/>
        <w:rPr>
          <w:del w:id="5440" w:author="Yann Bourdeau" w:date="2014-02-06T16:26:00Z"/>
          <w:rFonts w:ascii="MS Reference Sans Serif" w:hAnsi="MS Reference Sans Serif"/>
          <w:lang w:val="en-CA"/>
        </w:rPr>
      </w:pPr>
      <w:del w:id="5441" w:author="Yann Bourdeau" w:date="2014-02-06T16:26:00Z">
        <w:r w:rsidRPr="00381014" w:rsidDel="00FC0E8D">
          <w:rPr>
            <w:rFonts w:ascii="MS Reference Sans Serif" w:hAnsi="MS Reference Sans Serif"/>
            <w:lang w:val="en-CA"/>
          </w:rPr>
          <w:delText xml:space="preserve">          true,</w:delText>
        </w:r>
      </w:del>
    </w:p>
    <w:p w14:paraId="1B6F4873" w14:textId="41F04062" w:rsidR="005579D5" w:rsidRPr="00381014" w:rsidDel="00FC0E8D" w:rsidRDefault="005579D5" w:rsidP="005579D5">
      <w:pPr>
        <w:spacing w:after="0" w:line="240" w:lineRule="exact"/>
        <w:rPr>
          <w:del w:id="5442" w:author="Yann Bourdeau" w:date="2014-02-06T16:26:00Z"/>
          <w:rFonts w:ascii="MS Reference Sans Serif" w:hAnsi="MS Reference Sans Serif"/>
          <w:lang w:val="en-CA"/>
        </w:rPr>
      </w:pPr>
      <w:del w:id="5443" w:author="Yann Bourdeau" w:date="2014-02-06T16:26:00Z">
        <w:r w:rsidRPr="00381014" w:rsidDel="00FC0E8D">
          <w:rPr>
            <w:rFonts w:ascii="MS Reference Sans Serif" w:hAnsi="MS Reference Sans Serif"/>
            <w:lang w:val="en-CA"/>
          </w:rPr>
          <w:delText xml:space="preserve">          false,</w:delText>
        </w:r>
      </w:del>
    </w:p>
    <w:p w14:paraId="173B2EC9" w14:textId="712E3083" w:rsidR="005579D5" w:rsidRPr="00381014" w:rsidDel="00FC0E8D" w:rsidRDefault="005579D5" w:rsidP="005579D5">
      <w:pPr>
        <w:spacing w:after="0" w:line="240" w:lineRule="exact"/>
        <w:rPr>
          <w:del w:id="5444" w:author="Yann Bourdeau" w:date="2014-02-06T16:26:00Z"/>
          <w:rFonts w:ascii="MS Reference Sans Serif" w:hAnsi="MS Reference Sans Serif"/>
          <w:lang w:val="en-CA"/>
        </w:rPr>
      </w:pPr>
      <w:del w:id="5445" w:author="Yann Bourdeau" w:date="2014-02-06T16:26:00Z">
        <w:r w:rsidRPr="00381014" w:rsidDel="00FC0E8D">
          <w:rPr>
            <w:rFonts w:ascii="MS Reference Sans Serif" w:hAnsi="MS Reference Sans Serif"/>
            <w:lang w:val="en-CA"/>
          </w:rPr>
          <w:delText xml:space="preserve">          false,</w:delText>
        </w:r>
      </w:del>
    </w:p>
    <w:p w14:paraId="547E81AD" w14:textId="1101D424" w:rsidR="005579D5" w:rsidRPr="00381014" w:rsidDel="00FC0E8D" w:rsidRDefault="005579D5" w:rsidP="005579D5">
      <w:pPr>
        <w:spacing w:after="0" w:line="240" w:lineRule="exact"/>
        <w:rPr>
          <w:del w:id="5446" w:author="Yann Bourdeau" w:date="2014-02-06T16:26:00Z"/>
          <w:rFonts w:ascii="MS Reference Sans Serif" w:hAnsi="MS Reference Sans Serif"/>
          <w:lang w:val="en-CA"/>
        </w:rPr>
      </w:pPr>
      <w:del w:id="5447" w:author="Yann Bourdeau" w:date="2014-02-06T16:26:00Z">
        <w:r w:rsidRPr="00381014" w:rsidDel="00FC0E8D">
          <w:rPr>
            <w:rFonts w:ascii="MS Reference Sans Serif" w:hAnsi="MS Reference Sans Serif"/>
            <w:lang w:val="en-CA"/>
          </w:rPr>
          <w:delText xml:space="preserve">          false,</w:delText>
        </w:r>
      </w:del>
    </w:p>
    <w:p w14:paraId="1441AD95" w14:textId="7ED6B529" w:rsidR="005579D5" w:rsidRPr="00381014" w:rsidDel="00FC0E8D" w:rsidRDefault="005579D5" w:rsidP="005579D5">
      <w:pPr>
        <w:spacing w:after="0" w:line="240" w:lineRule="exact"/>
        <w:rPr>
          <w:del w:id="5448" w:author="Yann Bourdeau" w:date="2014-02-06T16:26:00Z"/>
          <w:rFonts w:ascii="MS Reference Sans Serif" w:hAnsi="MS Reference Sans Serif"/>
          <w:lang w:val="en-CA"/>
        </w:rPr>
      </w:pPr>
      <w:del w:id="5449" w:author="Yann Bourdeau" w:date="2014-02-06T16:26:00Z">
        <w:r w:rsidRPr="00381014" w:rsidDel="00FC0E8D">
          <w:rPr>
            <w:rFonts w:ascii="MS Reference Sans Serif" w:hAnsi="MS Reference Sans Serif"/>
            <w:lang w:val="en-CA"/>
          </w:rPr>
          <w:delText xml:space="preserve">          false,</w:delText>
        </w:r>
      </w:del>
    </w:p>
    <w:p w14:paraId="36ACD78A" w14:textId="6EE03195" w:rsidR="005579D5" w:rsidRPr="00381014" w:rsidDel="00FC0E8D" w:rsidRDefault="005579D5" w:rsidP="005579D5">
      <w:pPr>
        <w:spacing w:after="0" w:line="240" w:lineRule="exact"/>
        <w:rPr>
          <w:del w:id="5450" w:author="Yann Bourdeau" w:date="2014-02-06T16:26:00Z"/>
          <w:rFonts w:ascii="MS Reference Sans Serif" w:hAnsi="MS Reference Sans Serif"/>
          <w:lang w:val="en-CA"/>
        </w:rPr>
      </w:pPr>
      <w:del w:id="5451" w:author="Yann Bourdeau" w:date="2014-02-06T16:26:00Z">
        <w:r w:rsidRPr="00381014" w:rsidDel="00FC0E8D">
          <w:rPr>
            <w:rFonts w:ascii="MS Reference Sans Serif" w:hAnsi="MS Reference Sans Serif"/>
            <w:lang w:val="en-CA"/>
          </w:rPr>
          <w:delText xml:space="preserve">          false,</w:delText>
        </w:r>
      </w:del>
    </w:p>
    <w:p w14:paraId="1FD59BA2" w14:textId="52815AE7" w:rsidR="005579D5" w:rsidRPr="00381014" w:rsidDel="00FC0E8D" w:rsidRDefault="005579D5" w:rsidP="005579D5">
      <w:pPr>
        <w:spacing w:after="0" w:line="240" w:lineRule="exact"/>
        <w:rPr>
          <w:del w:id="5452" w:author="Yann Bourdeau" w:date="2014-02-06T16:26:00Z"/>
          <w:rFonts w:ascii="MS Reference Sans Serif" w:hAnsi="MS Reference Sans Serif"/>
          <w:lang w:val="en-CA"/>
        </w:rPr>
      </w:pPr>
      <w:del w:id="5453" w:author="Yann Bourdeau" w:date="2014-02-06T16:26:00Z">
        <w:r w:rsidRPr="00381014" w:rsidDel="00FC0E8D">
          <w:rPr>
            <w:rFonts w:ascii="MS Reference Sans Serif" w:hAnsi="MS Reference Sans Serif"/>
            <w:lang w:val="en-CA"/>
          </w:rPr>
          <w:delText xml:space="preserve">          "defaultvalue",</w:delText>
        </w:r>
      </w:del>
    </w:p>
    <w:p w14:paraId="60C048CD" w14:textId="774CC407" w:rsidR="005579D5" w:rsidRPr="00381014" w:rsidDel="00FC0E8D" w:rsidRDefault="005579D5" w:rsidP="005579D5">
      <w:pPr>
        <w:spacing w:after="0" w:line="240" w:lineRule="exact"/>
        <w:rPr>
          <w:del w:id="5454" w:author="Yann Bourdeau" w:date="2014-02-06T16:26:00Z"/>
          <w:rFonts w:ascii="MS Reference Sans Serif" w:hAnsi="MS Reference Sans Serif"/>
          <w:lang w:val="en-CA"/>
        </w:rPr>
      </w:pPr>
      <w:del w:id="5455" w:author="Yann Bourdeau" w:date="2014-02-06T16:26:00Z">
        <w:r w:rsidRPr="00381014" w:rsidDel="00FC0E8D">
          <w:rPr>
            <w:rFonts w:ascii="MS Reference Sans Serif" w:hAnsi="MS Reference Sans Serif"/>
            <w:lang w:val="en-CA"/>
          </w:rPr>
          <w:delText xml:space="preserve">          false,</w:delText>
        </w:r>
      </w:del>
    </w:p>
    <w:p w14:paraId="4BB5CE18" w14:textId="19EE8696" w:rsidR="005579D5" w:rsidRPr="00381014" w:rsidDel="00FC0E8D" w:rsidRDefault="005579D5" w:rsidP="005579D5">
      <w:pPr>
        <w:spacing w:after="0" w:line="240" w:lineRule="exact"/>
        <w:rPr>
          <w:del w:id="5456" w:author="Yann Bourdeau" w:date="2014-02-06T16:26:00Z"/>
          <w:rFonts w:ascii="MS Reference Sans Serif" w:hAnsi="MS Reference Sans Serif"/>
          <w:lang w:val="en-CA"/>
        </w:rPr>
      </w:pPr>
      <w:del w:id="5457" w:author="Yann Bourdeau" w:date="2014-02-06T16:26:00Z">
        <w:r w:rsidRPr="00381014" w:rsidDel="00FC0E8D">
          <w:rPr>
            <w:rFonts w:ascii="MS Reference Sans Serif" w:hAnsi="MS Reference Sans Serif"/>
            <w:lang w:val="en-CA"/>
          </w:rPr>
          <w:delText xml:space="preserve">          0,</w:delText>
        </w:r>
      </w:del>
    </w:p>
    <w:p w14:paraId="18B03E98" w14:textId="208317C2" w:rsidR="005579D5" w:rsidRPr="00381014" w:rsidDel="00FC0E8D" w:rsidRDefault="005579D5" w:rsidP="005579D5">
      <w:pPr>
        <w:spacing w:after="0" w:line="240" w:lineRule="exact"/>
        <w:rPr>
          <w:del w:id="5458" w:author="Yann Bourdeau" w:date="2014-02-06T16:26:00Z"/>
          <w:rFonts w:ascii="MS Reference Sans Serif" w:hAnsi="MS Reference Sans Serif"/>
          <w:lang w:val="en-CA"/>
        </w:rPr>
      </w:pPr>
      <w:del w:id="5459" w:author="Yann Bourdeau" w:date="2014-02-06T16:26:00Z">
        <w:r w:rsidRPr="00381014" w:rsidDel="00FC0E8D">
          <w:rPr>
            <w:rFonts w:ascii="MS Reference Sans Serif" w:hAnsi="MS Reference Sans Serif"/>
            <w:lang w:val="en-CA"/>
          </w:rPr>
          <w:delText xml:space="preserve">          0,</w:delText>
        </w:r>
      </w:del>
    </w:p>
    <w:p w14:paraId="3C5E18D2" w14:textId="25A93520" w:rsidR="005579D5" w:rsidRPr="00381014" w:rsidDel="00FC0E8D" w:rsidRDefault="005579D5" w:rsidP="005579D5">
      <w:pPr>
        <w:spacing w:after="0" w:line="240" w:lineRule="exact"/>
        <w:rPr>
          <w:del w:id="5460" w:author="Yann Bourdeau" w:date="2014-02-06T16:26:00Z"/>
          <w:rFonts w:ascii="MS Reference Sans Serif" w:hAnsi="MS Reference Sans Serif"/>
          <w:lang w:val="en-CA"/>
        </w:rPr>
      </w:pPr>
      <w:del w:id="5461" w:author="Yann Bourdeau" w:date="2014-02-06T16:26:00Z">
        <w:r w:rsidRPr="00381014" w:rsidDel="00FC0E8D">
          <w:rPr>
            <w:rFonts w:ascii="MS Reference Sans Serif" w:hAnsi="MS Reference Sans Serif"/>
            <w:lang w:val="en-CA"/>
          </w:rPr>
          <w:delText xml:space="preserve">          0));</w:delText>
        </w:r>
      </w:del>
    </w:p>
    <w:p w14:paraId="00EB14B2" w14:textId="126F750D" w:rsidR="005579D5" w:rsidRPr="00381014" w:rsidDel="00FC0E8D" w:rsidRDefault="005579D5" w:rsidP="005579D5">
      <w:pPr>
        <w:spacing w:after="0" w:line="240" w:lineRule="exact"/>
        <w:rPr>
          <w:del w:id="5462" w:author="Yann Bourdeau" w:date="2014-02-06T16:26:00Z"/>
          <w:rFonts w:ascii="MS Reference Sans Serif" w:hAnsi="MS Reference Sans Serif"/>
          <w:lang w:val="en-CA"/>
        </w:rPr>
      </w:pPr>
      <w:del w:id="546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5585B36D" w14:textId="2B7B4F5B" w:rsidR="005579D5" w:rsidRPr="00381014" w:rsidDel="00FC0E8D" w:rsidRDefault="005579D5" w:rsidP="005579D5">
      <w:pPr>
        <w:spacing w:after="0" w:line="240" w:lineRule="exact"/>
        <w:rPr>
          <w:del w:id="5464" w:author="Yann Bourdeau" w:date="2014-02-06T16:26:00Z"/>
          <w:rFonts w:ascii="MS Reference Sans Serif" w:hAnsi="MS Reference Sans Serif"/>
          <w:lang w:val="en-CA"/>
        </w:rPr>
      </w:pPr>
      <w:del w:id="5465" w:author="Yann Bourdeau" w:date="2014-02-06T16:26:00Z">
        <w:r w:rsidRPr="00381014" w:rsidDel="00FC0E8D">
          <w:rPr>
            <w:rFonts w:ascii="MS Reference Sans Serif" w:hAnsi="MS Reference Sans Serif"/>
            <w:lang w:val="en-CA"/>
          </w:rPr>
          <w:tab/>
          <w:delText>fi.insert</w:delText>
        </w:r>
      </w:del>
    </w:p>
    <w:p w14:paraId="0541305F" w14:textId="7B8C1393" w:rsidR="005579D5" w:rsidRPr="00381014" w:rsidDel="00FC0E8D" w:rsidRDefault="005579D5" w:rsidP="005579D5">
      <w:pPr>
        <w:spacing w:after="0" w:line="240" w:lineRule="exact"/>
        <w:rPr>
          <w:del w:id="5466" w:author="Yann Bourdeau" w:date="2014-02-06T16:26:00Z"/>
          <w:rFonts w:ascii="MS Reference Sans Serif" w:hAnsi="MS Reference Sans Serif"/>
          <w:lang w:val="en-CA"/>
        </w:rPr>
      </w:pPr>
      <w:del w:id="5467" w:author="Yann Bourdeau" w:date="2014-02-06T16:26:00Z">
        <w:r w:rsidRPr="00381014" w:rsidDel="00FC0E8D">
          <w:rPr>
            <w:rFonts w:ascii="MS Reference Sans Serif" w:hAnsi="MS Reference Sans Serif"/>
            <w:lang w:val="en-CA"/>
          </w:rPr>
          <w:delText xml:space="preserve">        (blueslice::policy::profile::FieldInfo</w:delText>
        </w:r>
      </w:del>
    </w:p>
    <w:p w14:paraId="30E96E4D" w14:textId="41B5C462" w:rsidR="005579D5" w:rsidRPr="00381014" w:rsidDel="00FC0E8D" w:rsidRDefault="005579D5" w:rsidP="005579D5">
      <w:pPr>
        <w:spacing w:after="0" w:line="240" w:lineRule="exact"/>
        <w:rPr>
          <w:del w:id="5468" w:author="Yann Bourdeau" w:date="2014-02-06T16:26:00Z"/>
          <w:rFonts w:ascii="MS Reference Sans Serif" w:hAnsi="MS Reference Sans Serif"/>
          <w:lang w:val="en-CA"/>
        </w:rPr>
      </w:pPr>
      <w:del w:id="5469" w:author="Yann Bourdeau" w:date="2014-02-06T16:26:00Z">
        <w:r w:rsidRPr="00381014" w:rsidDel="00FC0E8D">
          <w:rPr>
            <w:rFonts w:ascii="MS Reference Sans Serif" w:hAnsi="MS Reference Sans Serif"/>
            <w:lang w:val="en-CA"/>
          </w:rPr>
          <w:delText xml:space="preserve">         ((EAttribute)3, "name3",</w:delText>
        </w:r>
      </w:del>
    </w:p>
    <w:p w14:paraId="063945E2" w14:textId="1077C2DF" w:rsidR="005579D5" w:rsidRPr="00381014" w:rsidDel="00FC0E8D" w:rsidRDefault="005579D5" w:rsidP="005579D5">
      <w:pPr>
        <w:spacing w:after="0" w:line="240" w:lineRule="exact"/>
        <w:rPr>
          <w:del w:id="5470" w:author="Yann Bourdeau" w:date="2014-02-06T16:26:00Z"/>
          <w:rFonts w:ascii="MS Reference Sans Serif" w:hAnsi="MS Reference Sans Serif"/>
          <w:lang w:val="en-CA"/>
        </w:rPr>
      </w:pPr>
      <w:del w:id="5471" w:author="Yann Bourdeau" w:date="2014-02-06T16:26:00Z">
        <w:r w:rsidRPr="00381014" w:rsidDel="00FC0E8D">
          <w:rPr>
            <w:rFonts w:ascii="MS Reference Sans Serif" w:hAnsi="MS Reference Sans Serif"/>
            <w:lang w:val="en-CA"/>
          </w:rPr>
          <w:delText xml:space="preserve">          false,</w:delText>
        </w:r>
      </w:del>
    </w:p>
    <w:p w14:paraId="5E3AB4A2" w14:textId="6B4AB16C" w:rsidR="005579D5" w:rsidRPr="00381014" w:rsidDel="00FC0E8D" w:rsidRDefault="005579D5" w:rsidP="005579D5">
      <w:pPr>
        <w:spacing w:after="0" w:line="240" w:lineRule="exact"/>
        <w:rPr>
          <w:del w:id="5472" w:author="Yann Bourdeau" w:date="2014-02-06T16:26:00Z"/>
          <w:rFonts w:ascii="MS Reference Sans Serif" w:hAnsi="MS Reference Sans Serif"/>
          <w:lang w:val="en-CA"/>
        </w:rPr>
      </w:pPr>
      <w:del w:id="5473" w:author="Yann Bourdeau" w:date="2014-02-06T16:26:00Z">
        <w:r w:rsidRPr="00381014" w:rsidDel="00FC0E8D">
          <w:rPr>
            <w:rFonts w:ascii="MS Reference Sans Serif" w:hAnsi="MS Reference Sans Serif"/>
            <w:lang w:val="en-CA"/>
          </w:rPr>
          <w:delText xml:space="preserve">          true,</w:delText>
        </w:r>
      </w:del>
    </w:p>
    <w:p w14:paraId="0D309A46" w14:textId="390F7CF0" w:rsidR="005579D5" w:rsidRPr="00381014" w:rsidDel="00FC0E8D" w:rsidRDefault="005579D5" w:rsidP="005579D5">
      <w:pPr>
        <w:spacing w:after="0" w:line="240" w:lineRule="exact"/>
        <w:rPr>
          <w:del w:id="5474" w:author="Yann Bourdeau" w:date="2014-02-06T16:26:00Z"/>
          <w:rFonts w:ascii="MS Reference Sans Serif" w:hAnsi="MS Reference Sans Serif"/>
          <w:lang w:val="en-CA"/>
        </w:rPr>
      </w:pPr>
      <w:del w:id="5475" w:author="Yann Bourdeau" w:date="2014-02-06T16:26:00Z">
        <w:r w:rsidRPr="00381014" w:rsidDel="00FC0E8D">
          <w:rPr>
            <w:rFonts w:ascii="MS Reference Sans Serif" w:hAnsi="MS Reference Sans Serif"/>
            <w:lang w:val="en-CA"/>
          </w:rPr>
          <w:delText xml:space="preserve">          false,</w:delText>
        </w:r>
      </w:del>
    </w:p>
    <w:p w14:paraId="1C9B26BB" w14:textId="79B81065" w:rsidR="005579D5" w:rsidRPr="00381014" w:rsidDel="00FC0E8D" w:rsidRDefault="005579D5" w:rsidP="005579D5">
      <w:pPr>
        <w:spacing w:after="0" w:line="240" w:lineRule="exact"/>
        <w:rPr>
          <w:del w:id="5476" w:author="Yann Bourdeau" w:date="2014-02-06T16:26:00Z"/>
          <w:rFonts w:ascii="MS Reference Sans Serif" w:hAnsi="MS Reference Sans Serif"/>
          <w:lang w:val="en-CA"/>
        </w:rPr>
      </w:pPr>
      <w:del w:id="5477" w:author="Yann Bourdeau" w:date="2014-02-06T16:26:00Z">
        <w:r w:rsidRPr="00381014" w:rsidDel="00FC0E8D">
          <w:rPr>
            <w:rFonts w:ascii="MS Reference Sans Serif" w:hAnsi="MS Reference Sans Serif"/>
            <w:lang w:val="en-CA"/>
          </w:rPr>
          <w:delText xml:space="preserve">          false,</w:delText>
        </w:r>
      </w:del>
    </w:p>
    <w:p w14:paraId="0729895C" w14:textId="0491C67F" w:rsidR="005579D5" w:rsidRPr="00381014" w:rsidDel="00FC0E8D" w:rsidRDefault="005579D5" w:rsidP="005579D5">
      <w:pPr>
        <w:spacing w:after="0" w:line="240" w:lineRule="exact"/>
        <w:rPr>
          <w:del w:id="5478" w:author="Yann Bourdeau" w:date="2014-02-06T16:26:00Z"/>
          <w:rFonts w:ascii="MS Reference Sans Serif" w:hAnsi="MS Reference Sans Serif"/>
          <w:lang w:val="en-CA"/>
        </w:rPr>
      </w:pPr>
      <w:del w:id="5479" w:author="Yann Bourdeau" w:date="2014-02-06T16:26:00Z">
        <w:r w:rsidRPr="00381014" w:rsidDel="00FC0E8D">
          <w:rPr>
            <w:rFonts w:ascii="MS Reference Sans Serif" w:hAnsi="MS Reference Sans Serif"/>
            <w:lang w:val="en-CA"/>
          </w:rPr>
          <w:delText xml:space="preserve">          false,</w:delText>
        </w:r>
      </w:del>
    </w:p>
    <w:p w14:paraId="5F875574" w14:textId="1843FDE9" w:rsidR="005579D5" w:rsidRPr="00381014" w:rsidDel="00FC0E8D" w:rsidRDefault="005579D5" w:rsidP="005579D5">
      <w:pPr>
        <w:spacing w:after="0" w:line="240" w:lineRule="exact"/>
        <w:rPr>
          <w:del w:id="5480" w:author="Yann Bourdeau" w:date="2014-02-06T16:26:00Z"/>
          <w:rFonts w:ascii="MS Reference Sans Serif" w:hAnsi="MS Reference Sans Serif"/>
          <w:lang w:val="en-CA"/>
        </w:rPr>
      </w:pPr>
      <w:del w:id="5481" w:author="Yann Bourdeau" w:date="2014-02-06T16:26:00Z">
        <w:r w:rsidRPr="00381014" w:rsidDel="00FC0E8D">
          <w:rPr>
            <w:rFonts w:ascii="MS Reference Sans Serif" w:hAnsi="MS Reference Sans Serif"/>
            <w:lang w:val="en-CA"/>
          </w:rPr>
          <w:delText xml:space="preserve">          false,</w:delText>
        </w:r>
      </w:del>
    </w:p>
    <w:p w14:paraId="65E62478" w14:textId="1338312E" w:rsidR="005579D5" w:rsidRPr="00381014" w:rsidDel="00FC0E8D" w:rsidRDefault="005579D5" w:rsidP="005579D5">
      <w:pPr>
        <w:spacing w:after="0" w:line="240" w:lineRule="exact"/>
        <w:rPr>
          <w:del w:id="5482" w:author="Yann Bourdeau" w:date="2014-02-06T16:26:00Z"/>
          <w:rFonts w:ascii="MS Reference Sans Serif" w:hAnsi="MS Reference Sans Serif"/>
          <w:lang w:val="en-CA"/>
        </w:rPr>
      </w:pPr>
      <w:del w:id="5483" w:author="Yann Bourdeau" w:date="2014-02-06T16:26:00Z">
        <w:r w:rsidRPr="00381014" w:rsidDel="00FC0E8D">
          <w:rPr>
            <w:rFonts w:ascii="MS Reference Sans Serif" w:hAnsi="MS Reference Sans Serif"/>
            <w:lang w:val="en-CA"/>
          </w:rPr>
          <w:delText xml:space="preserve">          "defaultvalue",</w:delText>
        </w:r>
      </w:del>
    </w:p>
    <w:p w14:paraId="49120DEC" w14:textId="7EDF33A5" w:rsidR="005579D5" w:rsidRPr="00381014" w:rsidDel="00FC0E8D" w:rsidRDefault="005579D5" w:rsidP="005579D5">
      <w:pPr>
        <w:spacing w:after="0" w:line="240" w:lineRule="exact"/>
        <w:rPr>
          <w:del w:id="5484" w:author="Yann Bourdeau" w:date="2014-02-06T16:26:00Z"/>
          <w:rFonts w:ascii="MS Reference Sans Serif" w:hAnsi="MS Reference Sans Serif"/>
          <w:lang w:val="en-CA"/>
        </w:rPr>
      </w:pPr>
      <w:del w:id="5485" w:author="Yann Bourdeau" w:date="2014-02-06T16:26:00Z">
        <w:r w:rsidRPr="00381014" w:rsidDel="00FC0E8D">
          <w:rPr>
            <w:rFonts w:ascii="MS Reference Sans Serif" w:hAnsi="MS Reference Sans Serif"/>
            <w:lang w:val="en-CA"/>
          </w:rPr>
          <w:delText xml:space="preserve">          false,</w:delText>
        </w:r>
      </w:del>
    </w:p>
    <w:p w14:paraId="54ACFA03" w14:textId="04713862" w:rsidR="005579D5" w:rsidRPr="00381014" w:rsidDel="00FC0E8D" w:rsidRDefault="005579D5" w:rsidP="005579D5">
      <w:pPr>
        <w:spacing w:after="0" w:line="240" w:lineRule="exact"/>
        <w:rPr>
          <w:del w:id="5486" w:author="Yann Bourdeau" w:date="2014-02-06T16:26:00Z"/>
          <w:rFonts w:ascii="MS Reference Sans Serif" w:hAnsi="MS Reference Sans Serif"/>
          <w:lang w:val="en-CA"/>
        </w:rPr>
      </w:pPr>
      <w:del w:id="5487" w:author="Yann Bourdeau" w:date="2014-02-06T16:26:00Z">
        <w:r w:rsidRPr="00381014" w:rsidDel="00FC0E8D">
          <w:rPr>
            <w:rFonts w:ascii="MS Reference Sans Serif" w:hAnsi="MS Reference Sans Serif"/>
            <w:lang w:val="en-CA"/>
          </w:rPr>
          <w:delText xml:space="preserve">          0,</w:delText>
        </w:r>
      </w:del>
    </w:p>
    <w:p w14:paraId="0B0038C8" w14:textId="5E06360D" w:rsidR="005579D5" w:rsidRPr="00381014" w:rsidDel="00FC0E8D" w:rsidRDefault="005579D5" w:rsidP="005579D5">
      <w:pPr>
        <w:spacing w:after="0" w:line="240" w:lineRule="exact"/>
        <w:rPr>
          <w:del w:id="5488" w:author="Yann Bourdeau" w:date="2014-02-06T16:26:00Z"/>
          <w:rFonts w:ascii="MS Reference Sans Serif" w:hAnsi="MS Reference Sans Serif"/>
          <w:lang w:val="en-CA"/>
        </w:rPr>
      </w:pPr>
      <w:del w:id="5489" w:author="Yann Bourdeau" w:date="2014-02-06T16:26:00Z">
        <w:r w:rsidRPr="00381014" w:rsidDel="00FC0E8D">
          <w:rPr>
            <w:rFonts w:ascii="MS Reference Sans Serif" w:hAnsi="MS Reference Sans Serif"/>
            <w:lang w:val="en-CA"/>
          </w:rPr>
          <w:delText xml:space="preserve">          0,</w:delText>
        </w:r>
      </w:del>
    </w:p>
    <w:p w14:paraId="228F1584" w14:textId="5696F051" w:rsidR="005579D5" w:rsidRPr="00381014" w:rsidDel="00FC0E8D" w:rsidRDefault="005579D5" w:rsidP="005579D5">
      <w:pPr>
        <w:spacing w:after="0" w:line="240" w:lineRule="exact"/>
        <w:rPr>
          <w:del w:id="5490" w:author="Yann Bourdeau" w:date="2014-02-06T16:26:00Z"/>
          <w:rFonts w:ascii="MS Reference Sans Serif" w:hAnsi="MS Reference Sans Serif"/>
          <w:lang w:val="en-CA"/>
        </w:rPr>
      </w:pPr>
      <w:del w:id="5491" w:author="Yann Bourdeau" w:date="2014-02-06T16:26:00Z">
        <w:r w:rsidRPr="00381014" w:rsidDel="00FC0E8D">
          <w:rPr>
            <w:rFonts w:ascii="MS Reference Sans Serif" w:hAnsi="MS Reference Sans Serif"/>
            <w:lang w:val="en-CA"/>
          </w:rPr>
          <w:delText xml:space="preserve">          0));</w:delText>
        </w:r>
      </w:del>
    </w:p>
    <w:p w14:paraId="66394005" w14:textId="778E39ED" w:rsidR="005579D5" w:rsidRPr="00381014" w:rsidDel="00FC0E8D" w:rsidRDefault="005579D5" w:rsidP="005579D5">
      <w:pPr>
        <w:spacing w:after="0" w:line="240" w:lineRule="exact"/>
        <w:rPr>
          <w:del w:id="5492" w:author="Yann Bourdeau" w:date="2014-02-06T16:26:00Z"/>
          <w:rFonts w:ascii="MS Reference Sans Serif" w:hAnsi="MS Reference Sans Serif"/>
          <w:lang w:val="en-CA"/>
        </w:rPr>
      </w:pPr>
    </w:p>
    <w:p w14:paraId="3D59DC34" w14:textId="121932DD" w:rsidR="005579D5" w:rsidRPr="00381014" w:rsidDel="00FC0E8D" w:rsidRDefault="005579D5" w:rsidP="005579D5">
      <w:pPr>
        <w:spacing w:after="0" w:line="240" w:lineRule="exact"/>
        <w:rPr>
          <w:del w:id="5493" w:author="Yann Bourdeau" w:date="2014-02-06T16:26:00Z"/>
          <w:rFonts w:ascii="MS Reference Sans Serif" w:hAnsi="MS Reference Sans Serif"/>
          <w:lang w:val="en-CA"/>
        </w:rPr>
      </w:pPr>
      <w:del w:id="5494" w:author="Yann Bourdeau" w:date="2014-02-06T16:26:00Z">
        <w:r w:rsidRPr="00381014" w:rsidDel="00FC0E8D">
          <w:rPr>
            <w:rFonts w:ascii="MS Reference Sans Serif" w:hAnsi="MS Reference Sans Serif"/>
            <w:lang w:val="en-CA"/>
          </w:rPr>
          <w:tab/>
          <w:delText>fi.insert</w:delText>
        </w:r>
      </w:del>
    </w:p>
    <w:p w14:paraId="3B618F4E" w14:textId="4C40486C" w:rsidR="005579D5" w:rsidRPr="00381014" w:rsidDel="00FC0E8D" w:rsidRDefault="005579D5" w:rsidP="005579D5">
      <w:pPr>
        <w:spacing w:after="0" w:line="240" w:lineRule="exact"/>
        <w:rPr>
          <w:del w:id="5495" w:author="Yann Bourdeau" w:date="2014-02-06T16:26:00Z"/>
          <w:rFonts w:ascii="MS Reference Sans Serif" w:hAnsi="MS Reference Sans Serif"/>
          <w:lang w:val="en-CA"/>
        </w:rPr>
      </w:pPr>
      <w:del w:id="5496" w:author="Yann Bourdeau" w:date="2014-02-06T16:26:00Z">
        <w:r w:rsidRPr="00381014" w:rsidDel="00FC0E8D">
          <w:rPr>
            <w:rFonts w:ascii="MS Reference Sans Serif" w:hAnsi="MS Reference Sans Serif"/>
            <w:lang w:val="en-CA"/>
          </w:rPr>
          <w:delText xml:space="preserve">        (blueslice::policy::profile::FieldInfo</w:delText>
        </w:r>
      </w:del>
    </w:p>
    <w:p w14:paraId="28C38A10" w14:textId="5297B4C9" w:rsidR="005579D5" w:rsidRPr="00381014" w:rsidDel="00FC0E8D" w:rsidRDefault="005579D5" w:rsidP="005579D5">
      <w:pPr>
        <w:spacing w:after="0" w:line="240" w:lineRule="exact"/>
        <w:rPr>
          <w:del w:id="5497" w:author="Yann Bourdeau" w:date="2014-02-06T16:26:00Z"/>
          <w:rFonts w:ascii="MS Reference Sans Serif" w:hAnsi="MS Reference Sans Serif"/>
          <w:lang w:val="en-CA"/>
        </w:rPr>
      </w:pPr>
      <w:del w:id="5498" w:author="Yann Bourdeau" w:date="2014-02-06T16:26:00Z">
        <w:r w:rsidRPr="00381014" w:rsidDel="00FC0E8D">
          <w:rPr>
            <w:rFonts w:ascii="MS Reference Sans Serif" w:hAnsi="MS Reference Sans Serif"/>
            <w:lang w:val="en-CA"/>
          </w:rPr>
          <w:delText xml:space="preserve">         ((EAttribute)4, "name4",</w:delText>
        </w:r>
      </w:del>
    </w:p>
    <w:p w14:paraId="709462C6" w14:textId="00214F85" w:rsidR="005579D5" w:rsidRPr="00381014" w:rsidDel="00FC0E8D" w:rsidRDefault="005579D5" w:rsidP="005579D5">
      <w:pPr>
        <w:spacing w:after="0" w:line="240" w:lineRule="exact"/>
        <w:rPr>
          <w:del w:id="5499" w:author="Yann Bourdeau" w:date="2014-02-06T16:26:00Z"/>
          <w:rFonts w:ascii="MS Reference Sans Serif" w:hAnsi="MS Reference Sans Serif"/>
          <w:lang w:val="en-CA"/>
        </w:rPr>
      </w:pPr>
      <w:del w:id="5500" w:author="Yann Bourdeau" w:date="2014-02-06T16:26:00Z">
        <w:r w:rsidRPr="00381014" w:rsidDel="00FC0E8D">
          <w:rPr>
            <w:rFonts w:ascii="MS Reference Sans Serif" w:hAnsi="MS Reference Sans Serif"/>
            <w:lang w:val="en-CA"/>
          </w:rPr>
          <w:delText xml:space="preserve">          false,</w:delText>
        </w:r>
      </w:del>
    </w:p>
    <w:p w14:paraId="079E3367" w14:textId="700CA56D" w:rsidR="005579D5" w:rsidRPr="00381014" w:rsidDel="00FC0E8D" w:rsidRDefault="005579D5" w:rsidP="005579D5">
      <w:pPr>
        <w:spacing w:after="0" w:line="240" w:lineRule="exact"/>
        <w:rPr>
          <w:del w:id="5501" w:author="Yann Bourdeau" w:date="2014-02-06T16:26:00Z"/>
          <w:rFonts w:ascii="MS Reference Sans Serif" w:hAnsi="MS Reference Sans Serif"/>
          <w:lang w:val="en-CA"/>
        </w:rPr>
      </w:pPr>
      <w:del w:id="5502" w:author="Yann Bourdeau" w:date="2014-02-06T16:26:00Z">
        <w:r w:rsidRPr="00381014" w:rsidDel="00FC0E8D">
          <w:rPr>
            <w:rFonts w:ascii="MS Reference Sans Serif" w:hAnsi="MS Reference Sans Serif"/>
            <w:lang w:val="en-CA"/>
          </w:rPr>
          <w:delText xml:space="preserve">          false,</w:delText>
        </w:r>
      </w:del>
    </w:p>
    <w:p w14:paraId="5B26B86E" w14:textId="386BF493" w:rsidR="005579D5" w:rsidRPr="00381014" w:rsidDel="00FC0E8D" w:rsidRDefault="005579D5" w:rsidP="005579D5">
      <w:pPr>
        <w:spacing w:after="0" w:line="240" w:lineRule="exact"/>
        <w:rPr>
          <w:del w:id="5503" w:author="Yann Bourdeau" w:date="2014-02-06T16:26:00Z"/>
          <w:rFonts w:ascii="MS Reference Sans Serif" w:hAnsi="MS Reference Sans Serif"/>
          <w:lang w:val="en-CA"/>
        </w:rPr>
      </w:pPr>
      <w:del w:id="5504" w:author="Yann Bourdeau" w:date="2014-02-06T16:26:00Z">
        <w:r w:rsidRPr="00381014" w:rsidDel="00FC0E8D">
          <w:rPr>
            <w:rFonts w:ascii="MS Reference Sans Serif" w:hAnsi="MS Reference Sans Serif"/>
            <w:lang w:val="en-CA"/>
          </w:rPr>
          <w:delText xml:space="preserve">          true,</w:delText>
        </w:r>
      </w:del>
    </w:p>
    <w:p w14:paraId="777E2EC5" w14:textId="30AC8615" w:rsidR="005579D5" w:rsidRPr="00381014" w:rsidDel="00FC0E8D" w:rsidRDefault="005579D5" w:rsidP="005579D5">
      <w:pPr>
        <w:spacing w:after="0" w:line="240" w:lineRule="exact"/>
        <w:rPr>
          <w:del w:id="5505" w:author="Yann Bourdeau" w:date="2014-02-06T16:26:00Z"/>
          <w:rFonts w:ascii="MS Reference Sans Serif" w:hAnsi="MS Reference Sans Serif"/>
          <w:lang w:val="en-CA"/>
        </w:rPr>
      </w:pPr>
      <w:del w:id="5506" w:author="Yann Bourdeau" w:date="2014-02-06T16:26:00Z">
        <w:r w:rsidRPr="00381014" w:rsidDel="00FC0E8D">
          <w:rPr>
            <w:rFonts w:ascii="MS Reference Sans Serif" w:hAnsi="MS Reference Sans Serif"/>
            <w:lang w:val="en-CA"/>
          </w:rPr>
          <w:delText xml:space="preserve">          false,</w:delText>
        </w:r>
      </w:del>
    </w:p>
    <w:p w14:paraId="3ED54177" w14:textId="60A180F6" w:rsidR="005579D5" w:rsidRPr="00381014" w:rsidDel="00FC0E8D" w:rsidRDefault="005579D5" w:rsidP="005579D5">
      <w:pPr>
        <w:spacing w:after="0" w:line="240" w:lineRule="exact"/>
        <w:rPr>
          <w:del w:id="5507" w:author="Yann Bourdeau" w:date="2014-02-06T16:26:00Z"/>
          <w:rFonts w:ascii="MS Reference Sans Serif" w:hAnsi="MS Reference Sans Serif"/>
          <w:lang w:val="en-CA"/>
        </w:rPr>
      </w:pPr>
      <w:del w:id="5508" w:author="Yann Bourdeau" w:date="2014-02-06T16:26:00Z">
        <w:r w:rsidRPr="00381014" w:rsidDel="00FC0E8D">
          <w:rPr>
            <w:rFonts w:ascii="MS Reference Sans Serif" w:hAnsi="MS Reference Sans Serif"/>
            <w:lang w:val="en-CA"/>
          </w:rPr>
          <w:delText xml:space="preserve">          false,</w:delText>
        </w:r>
      </w:del>
    </w:p>
    <w:p w14:paraId="163D3C7D" w14:textId="7AF73741" w:rsidR="005579D5" w:rsidRPr="00381014" w:rsidDel="00FC0E8D" w:rsidRDefault="005579D5" w:rsidP="005579D5">
      <w:pPr>
        <w:spacing w:after="0" w:line="240" w:lineRule="exact"/>
        <w:rPr>
          <w:del w:id="5509" w:author="Yann Bourdeau" w:date="2014-02-06T16:26:00Z"/>
          <w:rFonts w:ascii="MS Reference Sans Serif" w:hAnsi="MS Reference Sans Serif"/>
          <w:lang w:val="en-CA"/>
        </w:rPr>
      </w:pPr>
      <w:del w:id="5510" w:author="Yann Bourdeau" w:date="2014-02-06T16:26:00Z">
        <w:r w:rsidRPr="00381014" w:rsidDel="00FC0E8D">
          <w:rPr>
            <w:rFonts w:ascii="MS Reference Sans Serif" w:hAnsi="MS Reference Sans Serif"/>
            <w:lang w:val="en-CA"/>
          </w:rPr>
          <w:delText xml:space="preserve">          false,</w:delText>
        </w:r>
      </w:del>
    </w:p>
    <w:p w14:paraId="46463B1C" w14:textId="6A716443" w:rsidR="005579D5" w:rsidRPr="00381014" w:rsidDel="00FC0E8D" w:rsidRDefault="005579D5" w:rsidP="005579D5">
      <w:pPr>
        <w:spacing w:after="0" w:line="240" w:lineRule="exact"/>
        <w:rPr>
          <w:del w:id="5511" w:author="Yann Bourdeau" w:date="2014-02-06T16:26:00Z"/>
          <w:rFonts w:ascii="MS Reference Sans Serif" w:hAnsi="MS Reference Sans Serif"/>
          <w:lang w:val="en-CA"/>
        </w:rPr>
      </w:pPr>
      <w:del w:id="5512" w:author="Yann Bourdeau" w:date="2014-02-06T16:26:00Z">
        <w:r w:rsidRPr="00381014" w:rsidDel="00FC0E8D">
          <w:rPr>
            <w:rFonts w:ascii="MS Reference Sans Serif" w:hAnsi="MS Reference Sans Serif"/>
            <w:lang w:val="en-CA"/>
          </w:rPr>
          <w:delText xml:space="preserve">          "defaultvalue",</w:delText>
        </w:r>
      </w:del>
    </w:p>
    <w:p w14:paraId="0F5687C1" w14:textId="3F2C01F8" w:rsidR="005579D5" w:rsidRPr="00381014" w:rsidDel="00FC0E8D" w:rsidRDefault="005579D5" w:rsidP="005579D5">
      <w:pPr>
        <w:spacing w:after="0" w:line="240" w:lineRule="exact"/>
        <w:rPr>
          <w:del w:id="5513" w:author="Yann Bourdeau" w:date="2014-02-06T16:26:00Z"/>
          <w:rFonts w:ascii="MS Reference Sans Serif" w:hAnsi="MS Reference Sans Serif"/>
          <w:lang w:val="en-CA"/>
        </w:rPr>
      </w:pPr>
      <w:del w:id="5514" w:author="Yann Bourdeau" w:date="2014-02-06T16:26:00Z">
        <w:r w:rsidRPr="00381014" w:rsidDel="00FC0E8D">
          <w:rPr>
            <w:rFonts w:ascii="MS Reference Sans Serif" w:hAnsi="MS Reference Sans Serif"/>
            <w:lang w:val="en-CA"/>
          </w:rPr>
          <w:delText xml:space="preserve">          false,</w:delText>
        </w:r>
      </w:del>
    </w:p>
    <w:p w14:paraId="05A29DC8" w14:textId="3C3A57F7" w:rsidR="005579D5" w:rsidRPr="00381014" w:rsidDel="00FC0E8D" w:rsidRDefault="005579D5" w:rsidP="005579D5">
      <w:pPr>
        <w:spacing w:after="0" w:line="240" w:lineRule="exact"/>
        <w:rPr>
          <w:del w:id="5515" w:author="Yann Bourdeau" w:date="2014-02-06T16:26:00Z"/>
          <w:rFonts w:ascii="MS Reference Sans Serif" w:hAnsi="MS Reference Sans Serif"/>
          <w:lang w:val="en-CA"/>
        </w:rPr>
      </w:pPr>
      <w:del w:id="5516" w:author="Yann Bourdeau" w:date="2014-02-06T16:26:00Z">
        <w:r w:rsidRPr="00381014" w:rsidDel="00FC0E8D">
          <w:rPr>
            <w:rFonts w:ascii="MS Reference Sans Serif" w:hAnsi="MS Reference Sans Serif"/>
            <w:lang w:val="en-CA"/>
          </w:rPr>
          <w:delText xml:space="preserve">          0,</w:delText>
        </w:r>
      </w:del>
    </w:p>
    <w:p w14:paraId="4A8BAAA4" w14:textId="270ED69C" w:rsidR="005579D5" w:rsidRPr="00381014" w:rsidDel="00FC0E8D" w:rsidRDefault="005579D5" w:rsidP="005579D5">
      <w:pPr>
        <w:spacing w:after="0" w:line="240" w:lineRule="exact"/>
        <w:rPr>
          <w:del w:id="5517" w:author="Yann Bourdeau" w:date="2014-02-06T16:26:00Z"/>
          <w:rFonts w:ascii="MS Reference Sans Serif" w:hAnsi="MS Reference Sans Serif"/>
          <w:lang w:val="en-CA"/>
        </w:rPr>
      </w:pPr>
      <w:del w:id="5518" w:author="Yann Bourdeau" w:date="2014-02-06T16:26:00Z">
        <w:r w:rsidRPr="00381014" w:rsidDel="00FC0E8D">
          <w:rPr>
            <w:rFonts w:ascii="MS Reference Sans Serif" w:hAnsi="MS Reference Sans Serif"/>
            <w:lang w:val="en-CA"/>
          </w:rPr>
          <w:delText xml:space="preserve">          0,</w:delText>
        </w:r>
      </w:del>
    </w:p>
    <w:p w14:paraId="6B1E3D20" w14:textId="1FCBD3CD" w:rsidR="005579D5" w:rsidRPr="00381014" w:rsidDel="00FC0E8D" w:rsidRDefault="005579D5" w:rsidP="005579D5">
      <w:pPr>
        <w:spacing w:after="0" w:line="240" w:lineRule="exact"/>
        <w:rPr>
          <w:del w:id="5519" w:author="Yann Bourdeau" w:date="2014-02-06T16:26:00Z"/>
          <w:rFonts w:ascii="MS Reference Sans Serif" w:hAnsi="MS Reference Sans Serif"/>
          <w:lang w:val="en-CA"/>
        </w:rPr>
      </w:pPr>
      <w:del w:id="5520" w:author="Yann Bourdeau" w:date="2014-02-06T16:26:00Z">
        <w:r w:rsidRPr="00381014" w:rsidDel="00FC0E8D">
          <w:rPr>
            <w:rFonts w:ascii="MS Reference Sans Serif" w:hAnsi="MS Reference Sans Serif"/>
            <w:lang w:val="en-CA"/>
          </w:rPr>
          <w:delText xml:space="preserve">          0));</w:delText>
        </w:r>
      </w:del>
    </w:p>
    <w:p w14:paraId="021BF5E1" w14:textId="698915F1" w:rsidR="005579D5" w:rsidRPr="00381014" w:rsidDel="00FC0E8D" w:rsidRDefault="005579D5" w:rsidP="005579D5">
      <w:pPr>
        <w:spacing w:after="0" w:line="240" w:lineRule="exact"/>
        <w:rPr>
          <w:del w:id="5521" w:author="Yann Bourdeau" w:date="2014-02-06T16:26:00Z"/>
          <w:rFonts w:ascii="MS Reference Sans Serif" w:hAnsi="MS Reference Sans Serif"/>
          <w:lang w:val="en-CA"/>
        </w:rPr>
      </w:pPr>
    </w:p>
    <w:p w14:paraId="05B478F5" w14:textId="02BF604C" w:rsidR="005579D5" w:rsidRPr="00381014" w:rsidDel="00FC0E8D" w:rsidRDefault="005579D5" w:rsidP="005579D5">
      <w:pPr>
        <w:spacing w:after="0" w:line="240" w:lineRule="exact"/>
        <w:rPr>
          <w:del w:id="5522" w:author="Yann Bourdeau" w:date="2014-02-06T16:26:00Z"/>
          <w:rFonts w:ascii="MS Reference Sans Serif" w:hAnsi="MS Reference Sans Serif"/>
          <w:lang w:val="en-CA"/>
        </w:rPr>
      </w:pPr>
      <w:del w:id="5523" w:author="Yann Bourdeau" w:date="2014-02-06T16:26:00Z">
        <w:r w:rsidRPr="00381014" w:rsidDel="00FC0E8D">
          <w:rPr>
            <w:rFonts w:ascii="MS Reference Sans Serif" w:hAnsi="MS Reference Sans Serif"/>
            <w:lang w:val="en-CA"/>
          </w:rPr>
          <w:tab/>
          <w:delText>fi.insert</w:delText>
        </w:r>
      </w:del>
    </w:p>
    <w:p w14:paraId="7790F5AB" w14:textId="18DE32D9" w:rsidR="005579D5" w:rsidRPr="00381014" w:rsidDel="00FC0E8D" w:rsidRDefault="005579D5" w:rsidP="005579D5">
      <w:pPr>
        <w:spacing w:after="0" w:line="240" w:lineRule="exact"/>
        <w:rPr>
          <w:del w:id="5524" w:author="Yann Bourdeau" w:date="2014-02-06T16:26:00Z"/>
          <w:rFonts w:ascii="MS Reference Sans Serif" w:hAnsi="MS Reference Sans Serif"/>
          <w:lang w:val="en-CA"/>
        </w:rPr>
      </w:pPr>
      <w:del w:id="5525" w:author="Yann Bourdeau" w:date="2014-02-06T16:26:00Z">
        <w:r w:rsidRPr="00381014" w:rsidDel="00FC0E8D">
          <w:rPr>
            <w:rFonts w:ascii="MS Reference Sans Serif" w:hAnsi="MS Reference Sans Serif"/>
            <w:lang w:val="en-CA"/>
          </w:rPr>
          <w:delText xml:space="preserve">        (blueslice::policy::profile::FieldInfo</w:delText>
        </w:r>
      </w:del>
    </w:p>
    <w:p w14:paraId="0F2D8778" w14:textId="148AA278" w:rsidR="005579D5" w:rsidRPr="00381014" w:rsidDel="00FC0E8D" w:rsidRDefault="005579D5" w:rsidP="005579D5">
      <w:pPr>
        <w:spacing w:after="0" w:line="240" w:lineRule="exact"/>
        <w:rPr>
          <w:del w:id="5526" w:author="Yann Bourdeau" w:date="2014-02-06T16:26:00Z"/>
          <w:rFonts w:ascii="MS Reference Sans Serif" w:hAnsi="MS Reference Sans Serif"/>
          <w:lang w:val="en-CA"/>
        </w:rPr>
      </w:pPr>
      <w:del w:id="5527" w:author="Yann Bourdeau" w:date="2014-02-06T16:26:00Z">
        <w:r w:rsidRPr="00381014" w:rsidDel="00FC0E8D">
          <w:rPr>
            <w:rFonts w:ascii="MS Reference Sans Serif" w:hAnsi="MS Reference Sans Serif"/>
            <w:lang w:val="en-CA"/>
          </w:rPr>
          <w:delText xml:space="preserve">         ((EAttribute)5, "name5",</w:delText>
        </w:r>
      </w:del>
    </w:p>
    <w:p w14:paraId="60B2AF94" w14:textId="5A6EB70C" w:rsidR="005579D5" w:rsidRPr="00381014" w:rsidDel="00FC0E8D" w:rsidRDefault="005579D5" w:rsidP="005579D5">
      <w:pPr>
        <w:spacing w:after="0" w:line="240" w:lineRule="exact"/>
        <w:rPr>
          <w:del w:id="5528" w:author="Yann Bourdeau" w:date="2014-02-06T16:26:00Z"/>
          <w:rFonts w:ascii="MS Reference Sans Serif" w:hAnsi="MS Reference Sans Serif"/>
          <w:lang w:val="en-CA"/>
        </w:rPr>
      </w:pPr>
      <w:del w:id="5529" w:author="Yann Bourdeau" w:date="2014-02-06T16:26:00Z">
        <w:r w:rsidRPr="00381014" w:rsidDel="00FC0E8D">
          <w:rPr>
            <w:rFonts w:ascii="MS Reference Sans Serif" w:hAnsi="MS Reference Sans Serif"/>
            <w:lang w:val="en-CA"/>
          </w:rPr>
          <w:delText xml:space="preserve">          false,</w:delText>
        </w:r>
      </w:del>
    </w:p>
    <w:p w14:paraId="4206A851" w14:textId="65D97341" w:rsidR="005579D5" w:rsidRPr="00381014" w:rsidDel="00FC0E8D" w:rsidRDefault="005579D5" w:rsidP="005579D5">
      <w:pPr>
        <w:spacing w:after="0" w:line="240" w:lineRule="exact"/>
        <w:rPr>
          <w:del w:id="5530" w:author="Yann Bourdeau" w:date="2014-02-06T16:26:00Z"/>
          <w:rFonts w:ascii="MS Reference Sans Serif" w:hAnsi="MS Reference Sans Serif"/>
          <w:lang w:val="en-CA"/>
        </w:rPr>
      </w:pPr>
      <w:del w:id="5531" w:author="Yann Bourdeau" w:date="2014-02-06T16:26:00Z">
        <w:r w:rsidRPr="00381014" w:rsidDel="00FC0E8D">
          <w:rPr>
            <w:rFonts w:ascii="MS Reference Sans Serif" w:hAnsi="MS Reference Sans Serif"/>
            <w:lang w:val="en-CA"/>
          </w:rPr>
          <w:delText xml:space="preserve">          false,</w:delText>
        </w:r>
      </w:del>
    </w:p>
    <w:p w14:paraId="14740651" w14:textId="1DFD1BAF" w:rsidR="005579D5" w:rsidRPr="00381014" w:rsidDel="00FC0E8D" w:rsidRDefault="005579D5" w:rsidP="005579D5">
      <w:pPr>
        <w:spacing w:after="0" w:line="240" w:lineRule="exact"/>
        <w:rPr>
          <w:del w:id="5532" w:author="Yann Bourdeau" w:date="2014-02-06T16:26:00Z"/>
          <w:rFonts w:ascii="MS Reference Sans Serif" w:hAnsi="MS Reference Sans Serif"/>
          <w:lang w:val="en-CA"/>
        </w:rPr>
      </w:pPr>
      <w:del w:id="5533" w:author="Yann Bourdeau" w:date="2014-02-06T16:26:00Z">
        <w:r w:rsidRPr="00381014" w:rsidDel="00FC0E8D">
          <w:rPr>
            <w:rFonts w:ascii="MS Reference Sans Serif" w:hAnsi="MS Reference Sans Serif"/>
            <w:lang w:val="en-CA"/>
          </w:rPr>
          <w:delText xml:space="preserve">          false,</w:delText>
        </w:r>
      </w:del>
    </w:p>
    <w:p w14:paraId="42231191" w14:textId="4CCDB31C" w:rsidR="005579D5" w:rsidRPr="00381014" w:rsidDel="00FC0E8D" w:rsidRDefault="005579D5" w:rsidP="005579D5">
      <w:pPr>
        <w:spacing w:after="0" w:line="240" w:lineRule="exact"/>
        <w:rPr>
          <w:del w:id="5534" w:author="Yann Bourdeau" w:date="2014-02-06T16:26:00Z"/>
          <w:rFonts w:ascii="MS Reference Sans Serif" w:hAnsi="MS Reference Sans Serif"/>
          <w:lang w:val="en-CA"/>
        </w:rPr>
      </w:pPr>
      <w:del w:id="5535" w:author="Yann Bourdeau" w:date="2014-02-06T16:26:00Z">
        <w:r w:rsidRPr="00381014" w:rsidDel="00FC0E8D">
          <w:rPr>
            <w:rFonts w:ascii="MS Reference Sans Serif" w:hAnsi="MS Reference Sans Serif"/>
            <w:lang w:val="en-CA"/>
          </w:rPr>
          <w:delText xml:space="preserve">          true,</w:delText>
        </w:r>
      </w:del>
    </w:p>
    <w:p w14:paraId="5665ADBC" w14:textId="31167B99" w:rsidR="005579D5" w:rsidRPr="00381014" w:rsidDel="00FC0E8D" w:rsidRDefault="005579D5" w:rsidP="005579D5">
      <w:pPr>
        <w:spacing w:after="0" w:line="240" w:lineRule="exact"/>
        <w:rPr>
          <w:del w:id="5536" w:author="Yann Bourdeau" w:date="2014-02-06T16:26:00Z"/>
          <w:rFonts w:ascii="MS Reference Sans Serif" w:hAnsi="MS Reference Sans Serif"/>
          <w:lang w:val="en-CA"/>
        </w:rPr>
      </w:pPr>
      <w:del w:id="5537" w:author="Yann Bourdeau" w:date="2014-02-06T16:26:00Z">
        <w:r w:rsidRPr="00381014" w:rsidDel="00FC0E8D">
          <w:rPr>
            <w:rFonts w:ascii="MS Reference Sans Serif" w:hAnsi="MS Reference Sans Serif"/>
            <w:lang w:val="en-CA"/>
          </w:rPr>
          <w:delText xml:space="preserve">          false,</w:delText>
        </w:r>
      </w:del>
    </w:p>
    <w:p w14:paraId="15C6D8C5" w14:textId="2C951C02" w:rsidR="005579D5" w:rsidRPr="00381014" w:rsidDel="00FC0E8D" w:rsidRDefault="005579D5" w:rsidP="005579D5">
      <w:pPr>
        <w:spacing w:after="0" w:line="240" w:lineRule="exact"/>
        <w:rPr>
          <w:del w:id="5538" w:author="Yann Bourdeau" w:date="2014-02-06T16:26:00Z"/>
          <w:rFonts w:ascii="MS Reference Sans Serif" w:hAnsi="MS Reference Sans Serif"/>
          <w:lang w:val="en-CA"/>
        </w:rPr>
      </w:pPr>
      <w:del w:id="5539" w:author="Yann Bourdeau" w:date="2014-02-06T16:26:00Z">
        <w:r w:rsidRPr="00381014" w:rsidDel="00FC0E8D">
          <w:rPr>
            <w:rFonts w:ascii="MS Reference Sans Serif" w:hAnsi="MS Reference Sans Serif"/>
            <w:lang w:val="en-CA"/>
          </w:rPr>
          <w:delText xml:space="preserve">          false,</w:delText>
        </w:r>
      </w:del>
    </w:p>
    <w:p w14:paraId="0876BE62" w14:textId="58756E16" w:rsidR="005579D5" w:rsidRPr="00381014" w:rsidDel="00FC0E8D" w:rsidRDefault="005579D5" w:rsidP="005579D5">
      <w:pPr>
        <w:spacing w:after="0" w:line="240" w:lineRule="exact"/>
        <w:rPr>
          <w:del w:id="5540" w:author="Yann Bourdeau" w:date="2014-02-06T16:26:00Z"/>
          <w:rFonts w:ascii="MS Reference Sans Serif" w:hAnsi="MS Reference Sans Serif"/>
          <w:lang w:val="en-CA"/>
        </w:rPr>
      </w:pPr>
      <w:del w:id="5541" w:author="Yann Bourdeau" w:date="2014-02-06T16:26:00Z">
        <w:r w:rsidRPr="00381014" w:rsidDel="00FC0E8D">
          <w:rPr>
            <w:rFonts w:ascii="MS Reference Sans Serif" w:hAnsi="MS Reference Sans Serif"/>
            <w:lang w:val="en-CA"/>
          </w:rPr>
          <w:delText xml:space="preserve">          "defaultvalue",</w:delText>
        </w:r>
      </w:del>
    </w:p>
    <w:p w14:paraId="4E726DA6" w14:textId="0F9AF8EA" w:rsidR="005579D5" w:rsidRPr="00381014" w:rsidDel="00FC0E8D" w:rsidRDefault="005579D5" w:rsidP="005579D5">
      <w:pPr>
        <w:spacing w:after="0" w:line="240" w:lineRule="exact"/>
        <w:rPr>
          <w:del w:id="5542" w:author="Yann Bourdeau" w:date="2014-02-06T16:26:00Z"/>
          <w:rFonts w:ascii="MS Reference Sans Serif" w:hAnsi="MS Reference Sans Serif"/>
          <w:lang w:val="en-CA"/>
        </w:rPr>
      </w:pPr>
      <w:del w:id="5543" w:author="Yann Bourdeau" w:date="2014-02-06T16:26:00Z">
        <w:r w:rsidRPr="00381014" w:rsidDel="00FC0E8D">
          <w:rPr>
            <w:rFonts w:ascii="MS Reference Sans Serif" w:hAnsi="MS Reference Sans Serif"/>
            <w:lang w:val="en-CA"/>
          </w:rPr>
          <w:delText xml:space="preserve">          false,</w:delText>
        </w:r>
      </w:del>
    </w:p>
    <w:p w14:paraId="16E54E0D" w14:textId="44DA8CC5" w:rsidR="005579D5" w:rsidRPr="00381014" w:rsidDel="00FC0E8D" w:rsidRDefault="005579D5" w:rsidP="005579D5">
      <w:pPr>
        <w:spacing w:after="0" w:line="240" w:lineRule="exact"/>
        <w:rPr>
          <w:del w:id="5544" w:author="Yann Bourdeau" w:date="2014-02-06T16:26:00Z"/>
          <w:rFonts w:ascii="MS Reference Sans Serif" w:hAnsi="MS Reference Sans Serif"/>
          <w:lang w:val="en-CA"/>
        </w:rPr>
      </w:pPr>
      <w:del w:id="5545" w:author="Yann Bourdeau" w:date="2014-02-06T16:26:00Z">
        <w:r w:rsidRPr="00381014" w:rsidDel="00FC0E8D">
          <w:rPr>
            <w:rFonts w:ascii="MS Reference Sans Serif" w:hAnsi="MS Reference Sans Serif"/>
            <w:lang w:val="en-CA"/>
          </w:rPr>
          <w:delText xml:space="preserve">          0,</w:delText>
        </w:r>
      </w:del>
    </w:p>
    <w:p w14:paraId="75F00CE8" w14:textId="20D3D35A" w:rsidR="005579D5" w:rsidRPr="00381014" w:rsidDel="00FC0E8D" w:rsidRDefault="005579D5" w:rsidP="005579D5">
      <w:pPr>
        <w:spacing w:after="0" w:line="240" w:lineRule="exact"/>
        <w:rPr>
          <w:del w:id="5546" w:author="Yann Bourdeau" w:date="2014-02-06T16:26:00Z"/>
          <w:rFonts w:ascii="MS Reference Sans Serif" w:hAnsi="MS Reference Sans Serif"/>
          <w:lang w:val="en-CA"/>
        </w:rPr>
      </w:pPr>
      <w:del w:id="5547" w:author="Yann Bourdeau" w:date="2014-02-06T16:26:00Z">
        <w:r w:rsidRPr="00381014" w:rsidDel="00FC0E8D">
          <w:rPr>
            <w:rFonts w:ascii="MS Reference Sans Serif" w:hAnsi="MS Reference Sans Serif"/>
            <w:lang w:val="en-CA"/>
          </w:rPr>
          <w:delText xml:space="preserve">          0,</w:delText>
        </w:r>
      </w:del>
    </w:p>
    <w:p w14:paraId="152C055D" w14:textId="6F2A297F" w:rsidR="005579D5" w:rsidRPr="00381014" w:rsidDel="00FC0E8D" w:rsidRDefault="005579D5" w:rsidP="005579D5">
      <w:pPr>
        <w:spacing w:after="0" w:line="240" w:lineRule="exact"/>
        <w:rPr>
          <w:del w:id="5548" w:author="Yann Bourdeau" w:date="2014-02-06T16:26:00Z"/>
          <w:rFonts w:ascii="MS Reference Sans Serif" w:hAnsi="MS Reference Sans Serif"/>
          <w:lang w:val="en-CA"/>
        </w:rPr>
      </w:pPr>
      <w:del w:id="5549" w:author="Yann Bourdeau" w:date="2014-02-06T16:26:00Z">
        <w:r w:rsidRPr="00381014" w:rsidDel="00FC0E8D">
          <w:rPr>
            <w:rFonts w:ascii="MS Reference Sans Serif" w:hAnsi="MS Reference Sans Serif"/>
            <w:lang w:val="en-CA"/>
          </w:rPr>
          <w:delText xml:space="preserve">          0));</w:delText>
        </w:r>
      </w:del>
    </w:p>
    <w:p w14:paraId="54D6759C" w14:textId="3F86D776" w:rsidR="005579D5" w:rsidRPr="00381014" w:rsidDel="00FC0E8D" w:rsidRDefault="005579D5" w:rsidP="005579D5">
      <w:pPr>
        <w:spacing w:after="0" w:line="240" w:lineRule="exact"/>
        <w:rPr>
          <w:del w:id="5550" w:author="Yann Bourdeau" w:date="2014-02-06T16:26:00Z"/>
          <w:rFonts w:ascii="MS Reference Sans Serif" w:hAnsi="MS Reference Sans Serif"/>
          <w:lang w:val="en-CA"/>
        </w:rPr>
      </w:pPr>
    </w:p>
    <w:p w14:paraId="426ABDAF" w14:textId="529938FB" w:rsidR="005579D5" w:rsidRPr="00381014" w:rsidDel="00FC0E8D" w:rsidRDefault="005579D5" w:rsidP="005579D5">
      <w:pPr>
        <w:spacing w:after="0" w:line="240" w:lineRule="exact"/>
        <w:rPr>
          <w:del w:id="5551" w:author="Yann Bourdeau" w:date="2014-02-06T16:26:00Z"/>
          <w:rFonts w:ascii="MS Reference Sans Serif" w:hAnsi="MS Reference Sans Serif"/>
          <w:lang w:val="en-CA"/>
        </w:rPr>
      </w:pPr>
      <w:del w:id="5552" w:author="Yann Bourdeau" w:date="2014-02-06T16:26:00Z">
        <w:r w:rsidRPr="00381014" w:rsidDel="00FC0E8D">
          <w:rPr>
            <w:rFonts w:ascii="MS Reference Sans Serif" w:hAnsi="MS Reference Sans Serif"/>
            <w:lang w:val="en-CA"/>
          </w:rPr>
          <w:tab/>
          <w:delText>fi.insert</w:delText>
        </w:r>
      </w:del>
    </w:p>
    <w:p w14:paraId="13FBBE84" w14:textId="3930BC2F" w:rsidR="005579D5" w:rsidRPr="00381014" w:rsidDel="00FC0E8D" w:rsidRDefault="005579D5" w:rsidP="005579D5">
      <w:pPr>
        <w:spacing w:after="0" w:line="240" w:lineRule="exact"/>
        <w:rPr>
          <w:del w:id="5553" w:author="Yann Bourdeau" w:date="2014-02-06T16:26:00Z"/>
          <w:rFonts w:ascii="MS Reference Sans Serif" w:hAnsi="MS Reference Sans Serif"/>
          <w:lang w:val="en-CA"/>
        </w:rPr>
      </w:pPr>
      <w:del w:id="5554" w:author="Yann Bourdeau" w:date="2014-02-06T16:26:00Z">
        <w:r w:rsidRPr="00381014" w:rsidDel="00FC0E8D">
          <w:rPr>
            <w:rFonts w:ascii="MS Reference Sans Serif" w:hAnsi="MS Reference Sans Serif"/>
            <w:lang w:val="en-CA"/>
          </w:rPr>
          <w:delText xml:space="preserve">        (blueslice::policy::profile::FieldInfo</w:delText>
        </w:r>
      </w:del>
    </w:p>
    <w:p w14:paraId="3BC87C8F" w14:textId="07C4FB8D" w:rsidR="005579D5" w:rsidRPr="00381014" w:rsidDel="00FC0E8D" w:rsidRDefault="005579D5" w:rsidP="005579D5">
      <w:pPr>
        <w:spacing w:after="0" w:line="240" w:lineRule="exact"/>
        <w:rPr>
          <w:del w:id="5555" w:author="Yann Bourdeau" w:date="2014-02-06T16:26:00Z"/>
          <w:rFonts w:ascii="MS Reference Sans Serif" w:hAnsi="MS Reference Sans Serif"/>
          <w:lang w:val="en-CA"/>
        </w:rPr>
      </w:pPr>
      <w:del w:id="5556" w:author="Yann Bourdeau" w:date="2014-02-06T16:26:00Z">
        <w:r w:rsidRPr="00381014" w:rsidDel="00FC0E8D">
          <w:rPr>
            <w:rFonts w:ascii="MS Reference Sans Serif" w:hAnsi="MS Reference Sans Serif"/>
            <w:lang w:val="en-CA"/>
          </w:rPr>
          <w:delText xml:space="preserve">         ((EAttribute)6, "name6",</w:delText>
        </w:r>
      </w:del>
    </w:p>
    <w:p w14:paraId="155F530B" w14:textId="47800019" w:rsidR="005579D5" w:rsidRPr="00381014" w:rsidDel="00FC0E8D" w:rsidRDefault="005579D5" w:rsidP="005579D5">
      <w:pPr>
        <w:spacing w:after="0" w:line="240" w:lineRule="exact"/>
        <w:rPr>
          <w:del w:id="5557" w:author="Yann Bourdeau" w:date="2014-02-06T16:26:00Z"/>
          <w:rFonts w:ascii="MS Reference Sans Serif" w:hAnsi="MS Reference Sans Serif"/>
          <w:lang w:val="en-CA"/>
        </w:rPr>
      </w:pPr>
      <w:del w:id="5558" w:author="Yann Bourdeau" w:date="2014-02-06T16:26:00Z">
        <w:r w:rsidRPr="00381014" w:rsidDel="00FC0E8D">
          <w:rPr>
            <w:rFonts w:ascii="MS Reference Sans Serif" w:hAnsi="MS Reference Sans Serif"/>
            <w:lang w:val="en-CA"/>
          </w:rPr>
          <w:delText xml:space="preserve">          false,</w:delText>
        </w:r>
      </w:del>
    </w:p>
    <w:p w14:paraId="05017F5A" w14:textId="08367F35" w:rsidR="005579D5" w:rsidRPr="00381014" w:rsidDel="00FC0E8D" w:rsidRDefault="005579D5" w:rsidP="005579D5">
      <w:pPr>
        <w:spacing w:after="0" w:line="240" w:lineRule="exact"/>
        <w:rPr>
          <w:del w:id="5559" w:author="Yann Bourdeau" w:date="2014-02-06T16:26:00Z"/>
          <w:rFonts w:ascii="MS Reference Sans Serif" w:hAnsi="MS Reference Sans Serif"/>
          <w:lang w:val="en-CA"/>
        </w:rPr>
      </w:pPr>
      <w:del w:id="5560" w:author="Yann Bourdeau" w:date="2014-02-06T16:26:00Z">
        <w:r w:rsidRPr="00381014" w:rsidDel="00FC0E8D">
          <w:rPr>
            <w:rFonts w:ascii="MS Reference Sans Serif" w:hAnsi="MS Reference Sans Serif"/>
            <w:lang w:val="en-CA"/>
          </w:rPr>
          <w:delText xml:space="preserve">          false,</w:delText>
        </w:r>
      </w:del>
    </w:p>
    <w:p w14:paraId="257F5592" w14:textId="7022F2E6" w:rsidR="005579D5" w:rsidRPr="00381014" w:rsidDel="00FC0E8D" w:rsidRDefault="005579D5" w:rsidP="005579D5">
      <w:pPr>
        <w:spacing w:after="0" w:line="240" w:lineRule="exact"/>
        <w:rPr>
          <w:del w:id="5561" w:author="Yann Bourdeau" w:date="2014-02-06T16:26:00Z"/>
          <w:rFonts w:ascii="MS Reference Sans Serif" w:hAnsi="MS Reference Sans Serif"/>
          <w:lang w:val="en-CA"/>
        </w:rPr>
      </w:pPr>
      <w:del w:id="5562" w:author="Yann Bourdeau" w:date="2014-02-06T16:26:00Z">
        <w:r w:rsidRPr="00381014" w:rsidDel="00FC0E8D">
          <w:rPr>
            <w:rFonts w:ascii="MS Reference Sans Serif" w:hAnsi="MS Reference Sans Serif"/>
            <w:lang w:val="en-CA"/>
          </w:rPr>
          <w:delText xml:space="preserve">          false,</w:delText>
        </w:r>
      </w:del>
    </w:p>
    <w:p w14:paraId="21028C85" w14:textId="6A6EC0C7" w:rsidR="005579D5" w:rsidRPr="00381014" w:rsidDel="00FC0E8D" w:rsidRDefault="005579D5" w:rsidP="005579D5">
      <w:pPr>
        <w:spacing w:after="0" w:line="240" w:lineRule="exact"/>
        <w:rPr>
          <w:del w:id="5563" w:author="Yann Bourdeau" w:date="2014-02-06T16:26:00Z"/>
          <w:rFonts w:ascii="MS Reference Sans Serif" w:hAnsi="MS Reference Sans Serif"/>
          <w:lang w:val="en-CA"/>
        </w:rPr>
      </w:pPr>
      <w:del w:id="5564" w:author="Yann Bourdeau" w:date="2014-02-06T16:26:00Z">
        <w:r w:rsidRPr="00381014" w:rsidDel="00FC0E8D">
          <w:rPr>
            <w:rFonts w:ascii="MS Reference Sans Serif" w:hAnsi="MS Reference Sans Serif"/>
            <w:lang w:val="en-CA"/>
          </w:rPr>
          <w:delText xml:space="preserve">          false,</w:delText>
        </w:r>
      </w:del>
    </w:p>
    <w:p w14:paraId="79D592EB" w14:textId="65FFACCE" w:rsidR="005579D5" w:rsidRPr="00381014" w:rsidDel="00FC0E8D" w:rsidRDefault="005579D5" w:rsidP="005579D5">
      <w:pPr>
        <w:spacing w:after="0" w:line="240" w:lineRule="exact"/>
        <w:rPr>
          <w:del w:id="5565" w:author="Yann Bourdeau" w:date="2014-02-06T16:26:00Z"/>
          <w:rFonts w:ascii="MS Reference Sans Serif" w:hAnsi="MS Reference Sans Serif"/>
          <w:lang w:val="en-CA"/>
        </w:rPr>
      </w:pPr>
      <w:del w:id="5566" w:author="Yann Bourdeau" w:date="2014-02-06T16:26:00Z">
        <w:r w:rsidRPr="00381014" w:rsidDel="00FC0E8D">
          <w:rPr>
            <w:rFonts w:ascii="MS Reference Sans Serif" w:hAnsi="MS Reference Sans Serif"/>
            <w:lang w:val="en-CA"/>
          </w:rPr>
          <w:delText xml:space="preserve">          true,</w:delText>
        </w:r>
      </w:del>
    </w:p>
    <w:p w14:paraId="117241F4" w14:textId="234EFFCE" w:rsidR="005579D5" w:rsidRPr="00381014" w:rsidDel="00FC0E8D" w:rsidRDefault="005579D5" w:rsidP="005579D5">
      <w:pPr>
        <w:spacing w:after="0" w:line="240" w:lineRule="exact"/>
        <w:rPr>
          <w:del w:id="5567" w:author="Yann Bourdeau" w:date="2014-02-06T16:26:00Z"/>
          <w:rFonts w:ascii="MS Reference Sans Serif" w:hAnsi="MS Reference Sans Serif"/>
          <w:lang w:val="en-CA"/>
        </w:rPr>
      </w:pPr>
      <w:del w:id="5568" w:author="Yann Bourdeau" w:date="2014-02-06T16:26:00Z">
        <w:r w:rsidRPr="00381014" w:rsidDel="00FC0E8D">
          <w:rPr>
            <w:rFonts w:ascii="MS Reference Sans Serif" w:hAnsi="MS Reference Sans Serif"/>
            <w:lang w:val="en-CA"/>
          </w:rPr>
          <w:delText xml:space="preserve">          false,</w:delText>
        </w:r>
      </w:del>
    </w:p>
    <w:p w14:paraId="6758D56D" w14:textId="4217FF3D" w:rsidR="005579D5" w:rsidRPr="00381014" w:rsidDel="00FC0E8D" w:rsidRDefault="005579D5" w:rsidP="005579D5">
      <w:pPr>
        <w:spacing w:after="0" w:line="240" w:lineRule="exact"/>
        <w:rPr>
          <w:del w:id="5569" w:author="Yann Bourdeau" w:date="2014-02-06T16:26:00Z"/>
          <w:rFonts w:ascii="MS Reference Sans Serif" w:hAnsi="MS Reference Sans Serif"/>
          <w:lang w:val="en-CA"/>
        </w:rPr>
      </w:pPr>
      <w:del w:id="5570" w:author="Yann Bourdeau" w:date="2014-02-06T16:26:00Z">
        <w:r w:rsidRPr="00381014" w:rsidDel="00FC0E8D">
          <w:rPr>
            <w:rFonts w:ascii="MS Reference Sans Serif" w:hAnsi="MS Reference Sans Serif"/>
            <w:lang w:val="en-CA"/>
          </w:rPr>
          <w:delText xml:space="preserve">          "defaultvalue",</w:delText>
        </w:r>
      </w:del>
    </w:p>
    <w:p w14:paraId="5600A1BE" w14:textId="11264234" w:rsidR="005579D5" w:rsidRPr="00381014" w:rsidDel="00FC0E8D" w:rsidRDefault="005579D5" w:rsidP="005579D5">
      <w:pPr>
        <w:spacing w:after="0" w:line="240" w:lineRule="exact"/>
        <w:rPr>
          <w:del w:id="5571" w:author="Yann Bourdeau" w:date="2014-02-06T16:26:00Z"/>
          <w:rFonts w:ascii="MS Reference Sans Serif" w:hAnsi="MS Reference Sans Serif"/>
          <w:lang w:val="en-CA"/>
        </w:rPr>
      </w:pPr>
      <w:del w:id="5572" w:author="Yann Bourdeau" w:date="2014-02-06T16:26:00Z">
        <w:r w:rsidRPr="00381014" w:rsidDel="00FC0E8D">
          <w:rPr>
            <w:rFonts w:ascii="MS Reference Sans Serif" w:hAnsi="MS Reference Sans Serif"/>
            <w:lang w:val="en-CA"/>
          </w:rPr>
          <w:delText xml:space="preserve">          false,</w:delText>
        </w:r>
      </w:del>
    </w:p>
    <w:p w14:paraId="7149EC7B" w14:textId="713811FB" w:rsidR="005579D5" w:rsidRPr="00381014" w:rsidDel="00FC0E8D" w:rsidRDefault="005579D5" w:rsidP="005579D5">
      <w:pPr>
        <w:spacing w:after="0" w:line="240" w:lineRule="exact"/>
        <w:rPr>
          <w:del w:id="5573" w:author="Yann Bourdeau" w:date="2014-02-06T16:26:00Z"/>
          <w:rFonts w:ascii="MS Reference Sans Serif" w:hAnsi="MS Reference Sans Serif"/>
          <w:lang w:val="en-CA"/>
        </w:rPr>
      </w:pPr>
      <w:del w:id="5574" w:author="Yann Bourdeau" w:date="2014-02-06T16:26:00Z">
        <w:r w:rsidRPr="00381014" w:rsidDel="00FC0E8D">
          <w:rPr>
            <w:rFonts w:ascii="MS Reference Sans Serif" w:hAnsi="MS Reference Sans Serif"/>
            <w:lang w:val="en-CA"/>
          </w:rPr>
          <w:delText xml:space="preserve">          0,</w:delText>
        </w:r>
      </w:del>
    </w:p>
    <w:p w14:paraId="3C02318E" w14:textId="75768B21" w:rsidR="005579D5" w:rsidRPr="00381014" w:rsidDel="00FC0E8D" w:rsidRDefault="005579D5" w:rsidP="005579D5">
      <w:pPr>
        <w:spacing w:after="0" w:line="240" w:lineRule="exact"/>
        <w:rPr>
          <w:del w:id="5575" w:author="Yann Bourdeau" w:date="2014-02-06T16:26:00Z"/>
          <w:rFonts w:ascii="MS Reference Sans Serif" w:hAnsi="MS Reference Sans Serif"/>
          <w:lang w:val="en-CA"/>
        </w:rPr>
      </w:pPr>
      <w:del w:id="5576" w:author="Yann Bourdeau" w:date="2014-02-06T16:26:00Z">
        <w:r w:rsidRPr="00381014" w:rsidDel="00FC0E8D">
          <w:rPr>
            <w:rFonts w:ascii="MS Reference Sans Serif" w:hAnsi="MS Reference Sans Serif"/>
            <w:lang w:val="en-CA"/>
          </w:rPr>
          <w:delText xml:space="preserve">          0,</w:delText>
        </w:r>
      </w:del>
    </w:p>
    <w:p w14:paraId="3B33ECA1" w14:textId="0D20632C" w:rsidR="005579D5" w:rsidRPr="00381014" w:rsidDel="00FC0E8D" w:rsidRDefault="005579D5" w:rsidP="005579D5">
      <w:pPr>
        <w:spacing w:after="0" w:line="240" w:lineRule="exact"/>
        <w:rPr>
          <w:del w:id="5577" w:author="Yann Bourdeau" w:date="2014-02-06T16:26:00Z"/>
          <w:rFonts w:ascii="MS Reference Sans Serif" w:hAnsi="MS Reference Sans Serif"/>
          <w:lang w:val="en-CA"/>
        </w:rPr>
      </w:pPr>
      <w:del w:id="5578" w:author="Yann Bourdeau" w:date="2014-02-06T16:26:00Z">
        <w:r w:rsidRPr="00381014" w:rsidDel="00FC0E8D">
          <w:rPr>
            <w:rFonts w:ascii="MS Reference Sans Serif" w:hAnsi="MS Reference Sans Serif"/>
            <w:lang w:val="en-CA"/>
          </w:rPr>
          <w:delText xml:space="preserve">          0));</w:delText>
        </w:r>
      </w:del>
    </w:p>
    <w:p w14:paraId="5209A05F" w14:textId="2E8939B2" w:rsidR="005579D5" w:rsidRPr="00381014" w:rsidDel="00FC0E8D" w:rsidRDefault="005579D5" w:rsidP="005579D5">
      <w:pPr>
        <w:spacing w:after="0" w:line="240" w:lineRule="exact"/>
        <w:rPr>
          <w:del w:id="5579" w:author="Yann Bourdeau" w:date="2014-02-06T16:26:00Z"/>
          <w:rFonts w:ascii="MS Reference Sans Serif" w:hAnsi="MS Reference Sans Serif"/>
          <w:lang w:val="en-CA"/>
        </w:rPr>
      </w:pPr>
    </w:p>
    <w:p w14:paraId="565A4C14" w14:textId="33867451" w:rsidR="005579D5" w:rsidRPr="00381014" w:rsidDel="00FC0E8D" w:rsidRDefault="005579D5" w:rsidP="005579D5">
      <w:pPr>
        <w:spacing w:after="0" w:line="240" w:lineRule="exact"/>
        <w:rPr>
          <w:del w:id="5580" w:author="Yann Bourdeau" w:date="2014-02-06T16:26:00Z"/>
          <w:rFonts w:ascii="MS Reference Sans Serif" w:hAnsi="MS Reference Sans Serif"/>
          <w:lang w:val="en-CA"/>
        </w:rPr>
      </w:pPr>
      <w:del w:id="5581" w:author="Yann Bourdeau" w:date="2014-02-06T16:26:00Z">
        <w:r w:rsidRPr="00381014" w:rsidDel="00FC0E8D">
          <w:rPr>
            <w:rFonts w:ascii="MS Reference Sans Serif" w:hAnsi="MS Reference Sans Serif"/>
            <w:lang w:val="en-CA"/>
          </w:rPr>
          <w:tab/>
          <w:delText>fi.insert</w:delText>
        </w:r>
      </w:del>
    </w:p>
    <w:p w14:paraId="612586DC" w14:textId="6A5E9CDC" w:rsidR="005579D5" w:rsidRPr="00381014" w:rsidDel="00FC0E8D" w:rsidRDefault="005579D5" w:rsidP="005579D5">
      <w:pPr>
        <w:spacing w:after="0" w:line="240" w:lineRule="exact"/>
        <w:rPr>
          <w:del w:id="5582" w:author="Yann Bourdeau" w:date="2014-02-06T16:26:00Z"/>
          <w:rFonts w:ascii="MS Reference Sans Serif" w:hAnsi="MS Reference Sans Serif"/>
          <w:lang w:val="en-CA"/>
        </w:rPr>
      </w:pPr>
      <w:del w:id="5583" w:author="Yann Bourdeau" w:date="2014-02-06T16:26:00Z">
        <w:r w:rsidRPr="00381014" w:rsidDel="00FC0E8D">
          <w:rPr>
            <w:rFonts w:ascii="MS Reference Sans Serif" w:hAnsi="MS Reference Sans Serif"/>
            <w:lang w:val="en-CA"/>
          </w:rPr>
          <w:delText xml:space="preserve">        (blueslice::policy::profile::FieldInfo</w:delText>
        </w:r>
      </w:del>
    </w:p>
    <w:p w14:paraId="77B39FD4" w14:textId="0C0C93B3" w:rsidR="005579D5" w:rsidRPr="00381014" w:rsidDel="00FC0E8D" w:rsidRDefault="005579D5" w:rsidP="005579D5">
      <w:pPr>
        <w:spacing w:after="0" w:line="240" w:lineRule="exact"/>
        <w:rPr>
          <w:del w:id="5584" w:author="Yann Bourdeau" w:date="2014-02-06T16:26:00Z"/>
          <w:rFonts w:ascii="MS Reference Sans Serif" w:hAnsi="MS Reference Sans Serif"/>
          <w:lang w:val="en-CA"/>
        </w:rPr>
      </w:pPr>
      <w:del w:id="5585" w:author="Yann Bourdeau" w:date="2014-02-06T16:26:00Z">
        <w:r w:rsidRPr="00381014" w:rsidDel="00FC0E8D">
          <w:rPr>
            <w:rFonts w:ascii="MS Reference Sans Serif" w:hAnsi="MS Reference Sans Serif"/>
            <w:lang w:val="en-CA"/>
          </w:rPr>
          <w:delText xml:space="preserve">         ((EAttribute)7, "name7",</w:delText>
        </w:r>
      </w:del>
    </w:p>
    <w:p w14:paraId="41077629" w14:textId="45021A4A" w:rsidR="005579D5" w:rsidRPr="00381014" w:rsidDel="00FC0E8D" w:rsidRDefault="005579D5" w:rsidP="005579D5">
      <w:pPr>
        <w:spacing w:after="0" w:line="240" w:lineRule="exact"/>
        <w:rPr>
          <w:del w:id="5586" w:author="Yann Bourdeau" w:date="2014-02-06T16:26:00Z"/>
          <w:rFonts w:ascii="MS Reference Sans Serif" w:hAnsi="MS Reference Sans Serif"/>
          <w:lang w:val="en-CA"/>
        </w:rPr>
      </w:pPr>
      <w:del w:id="5587" w:author="Yann Bourdeau" w:date="2014-02-06T16:26:00Z">
        <w:r w:rsidRPr="00381014" w:rsidDel="00FC0E8D">
          <w:rPr>
            <w:rFonts w:ascii="MS Reference Sans Serif" w:hAnsi="MS Reference Sans Serif"/>
            <w:lang w:val="en-CA"/>
          </w:rPr>
          <w:delText xml:space="preserve">          false,</w:delText>
        </w:r>
      </w:del>
    </w:p>
    <w:p w14:paraId="564CDD55" w14:textId="229DE185" w:rsidR="005579D5" w:rsidRPr="00381014" w:rsidDel="00FC0E8D" w:rsidRDefault="005579D5" w:rsidP="005579D5">
      <w:pPr>
        <w:spacing w:after="0" w:line="240" w:lineRule="exact"/>
        <w:rPr>
          <w:del w:id="5588" w:author="Yann Bourdeau" w:date="2014-02-06T16:26:00Z"/>
          <w:rFonts w:ascii="MS Reference Sans Serif" w:hAnsi="MS Reference Sans Serif"/>
          <w:lang w:val="en-CA"/>
        </w:rPr>
      </w:pPr>
      <w:del w:id="5589" w:author="Yann Bourdeau" w:date="2014-02-06T16:26:00Z">
        <w:r w:rsidRPr="00381014" w:rsidDel="00FC0E8D">
          <w:rPr>
            <w:rFonts w:ascii="MS Reference Sans Serif" w:hAnsi="MS Reference Sans Serif"/>
            <w:lang w:val="en-CA"/>
          </w:rPr>
          <w:delText xml:space="preserve">          false,</w:delText>
        </w:r>
      </w:del>
    </w:p>
    <w:p w14:paraId="5DD3E8EF" w14:textId="6B1DD67C" w:rsidR="005579D5" w:rsidRPr="00381014" w:rsidDel="00FC0E8D" w:rsidRDefault="005579D5" w:rsidP="005579D5">
      <w:pPr>
        <w:spacing w:after="0" w:line="240" w:lineRule="exact"/>
        <w:rPr>
          <w:del w:id="5590" w:author="Yann Bourdeau" w:date="2014-02-06T16:26:00Z"/>
          <w:rFonts w:ascii="MS Reference Sans Serif" w:hAnsi="MS Reference Sans Serif"/>
          <w:lang w:val="en-CA"/>
        </w:rPr>
      </w:pPr>
      <w:del w:id="5591" w:author="Yann Bourdeau" w:date="2014-02-06T16:26:00Z">
        <w:r w:rsidRPr="00381014" w:rsidDel="00FC0E8D">
          <w:rPr>
            <w:rFonts w:ascii="MS Reference Sans Serif" w:hAnsi="MS Reference Sans Serif"/>
            <w:lang w:val="en-CA"/>
          </w:rPr>
          <w:delText xml:space="preserve">          false,</w:delText>
        </w:r>
      </w:del>
    </w:p>
    <w:p w14:paraId="259BF79C" w14:textId="6CC301EA" w:rsidR="005579D5" w:rsidRPr="00381014" w:rsidDel="00FC0E8D" w:rsidRDefault="005579D5" w:rsidP="005579D5">
      <w:pPr>
        <w:spacing w:after="0" w:line="240" w:lineRule="exact"/>
        <w:rPr>
          <w:del w:id="5592" w:author="Yann Bourdeau" w:date="2014-02-06T16:26:00Z"/>
          <w:rFonts w:ascii="MS Reference Sans Serif" w:hAnsi="MS Reference Sans Serif"/>
          <w:lang w:val="en-CA"/>
        </w:rPr>
      </w:pPr>
      <w:del w:id="5593" w:author="Yann Bourdeau" w:date="2014-02-06T16:26:00Z">
        <w:r w:rsidRPr="00381014" w:rsidDel="00FC0E8D">
          <w:rPr>
            <w:rFonts w:ascii="MS Reference Sans Serif" w:hAnsi="MS Reference Sans Serif"/>
            <w:lang w:val="en-CA"/>
          </w:rPr>
          <w:delText xml:space="preserve">          false,</w:delText>
        </w:r>
      </w:del>
    </w:p>
    <w:p w14:paraId="6B76ECE4" w14:textId="37D3376B" w:rsidR="005579D5" w:rsidRPr="00381014" w:rsidDel="00FC0E8D" w:rsidRDefault="005579D5" w:rsidP="005579D5">
      <w:pPr>
        <w:spacing w:after="0" w:line="240" w:lineRule="exact"/>
        <w:rPr>
          <w:del w:id="5594" w:author="Yann Bourdeau" w:date="2014-02-06T16:26:00Z"/>
          <w:rFonts w:ascii="MS Reference Sans Serif" w:hAnsi="MS Reference Sans Serif"/>
          <w:lang w:val="en-CA"/>
        </w:rPr>
      </w:pPr>
      <w:del w:id="5595" w:author="Yann Bourdeau" w:date="2014-02-06T16:26:00Z">
        <w:r w:rsidRPr="00381014" w:rsidDel="00FC0E8D">
          <w:rPr>
            <w:rFonts w:ascii="MS Reference Sans Serif" w:hAnsi="MS Reference Sans Serif"/>
            <w:lang w:val="en-CA"/>
          </w:rPr>
          <w:delText xml:space="preserve">          false,</w:delText>
        </w:r>
      </w:del>
    </w:p>
    <w:p w14:paraId="4C6AE322" w14:textId="0C80B6D6" w:rsidR="005579D5" w:rsidRPr="00381014" w:rsidDel="00FC0E8D" w:rsidRDefault="005579D5" w:rsidP="005579D5">
      <w:pPr>
        <w:spacing w:after="0" w:line="240" w:lineRule="exact"/>
        <w:rPr>
          <w:del w:id="5596" w:author="Yann Bourdeau" w:date="2014-02-06T16:26:00Z"/>
          <w:rFonts w:ascii="MS Reference Sans Serif" w:hAnsi="MS Reference Sans Serif"/>
          <w:lang w:val="en-CA"/>
        </w:rPr>
      </w:pPr>
      <w:del w:id="5597" w:author="Yann Bourdeau" w:date="2014-02-06T16:26:00Z">
        <w:r w:rsidRPr="00381014" w:rsidDel="00FC0E8D">
          <w:rPr>
            <w:rFonts w:ascii="MS Reference Sans Serif" w:hAnsi="MS Reference Sans Serif"/>
            <w:lang w:val="en-CA"/>
          </w:rPr>
          <w:delText xml:space="preserve">          true,</w:delText>
        </w:r>
      </w:del>
    </w:p>
    <w:p w14:paraId="3B987661" w14:textId="4F2F51B2" w:rsidR="005579D5" w:rsidRPr="00381014" w:rsidDel="00FC0E8D" w:rsidRDefault="005579D5" w:rsidP="005579D5">
      <w:pPr>
        <w:spacing w:after="0" w:line="240" w:lineRule="exact"/>
        <w:rPr>
          <w:del w:id="5598" w:author="Yann Bourdeau" w:date="2014-02-06T16:26:00Z"/>
          <w:rFonts w:ascii="MS Reference Sans Serif" w:hAnsi="MS Reference Sans Serif"/>
          <w:lang w:val="en-CA"/>
        </w:rPr>
      </w:pPr>
      <w:del w:id="5599" w:author="Yann Bourdeau" w:date="2014-02-06T16:26:00Z">
        <w:r w:rsidRPr="00381014" w:rsidDel="00FC0E8D">
          <w:rPr>
            <w:rFonts w:ascii="MS Reference Sans Serif" w:hAnsi="MS Reference Sans Serif"/>
            <w:lang w:val="en-CA"/>
          </w:rPr>
          <w:delText xml:space="preserve">          "defaultvalue",</w:delText>
        </w:r>
      </w:del>
    </w:p>
    <w:p w14:paraId="630237B6" w14:textId="61F15AE9" w:rsidR="005579D5" w:rsidRPr="00381014" w:rsidDel="00FC0E8D" w:rsidRDefault="005579D5" w:rsidP="005579D5">
      <w:pPr>
        <w:spacing w:after="0" w:line="240" w:lineRule="exact"/>
        <w:rPr>
          <w:del w:id="5600" w:author="Yann Bourdeau" w:date="2014-02-06T16:26:00Z"/>
          <w:rFonts w:ascii="MS Reference Sans Serif" w:hAnsi="MS Reference Sans Serif"/>
          <w:lang w:val="en-CA"/>
        </w:rPr>
      </w:pPr>
      <w:del w:id="5601" w:author="Yann Bourdeau" w:date="2014-02-06T16:26:00Z">
        <w:r w:rsidRPr="00381014" w:rsidDel="00FC0E8D">
          <w:rPr>
            <w:rFonts w:ascii="MS Reference Sans Serif" w:hAnsi="MS Reference Sans Serif"/>
            <w:lang w:val="en-CA"/>
          </w:rPr>
          <w:delText xml:space="preserve">          false,</w:delText>
        </w:r>
      </w:del>
    </w:p>
    <w:p w14:paraId="67201E1A" w14:textId="517FE251" w:rsidR="005579D5" w:rsidRPr="00381014" w:rsidDel="00FC0E8D" w:rsidRDefault="005579D5" w:rsidP="005579D5">
      <w:pPr>
        <w:spacing w:after="0" w:line="240" w:lineRule="exact"/>
        <w:rPr>
          <w:del w:id="5602" w:author="Yann Bourdeau" w:date="2014-02-06T16:26:00Z"/>
          <w:rFonts w:ascii="MS Reference Sans Serif" w:hAnsi="MS Reference Sans Serif"/>
          <w:lang w:val="en-CA"/>
        </w:rPr>
      </w:pPr>
      <w:del w:id="5603" w:author="Yann Bourdeau" w:date="2014-02-06T16:26:00Z">
        <w:r w:rsidRPr="00381014" w:rsidDel="00FC0E8D">
          <w:rPr>
            <w:rFonts w:ascii="MS Reference Sans Serif" w:hAnsi="MS Reference Sans Serif"/>
            <w:lang w:val="en-CA"/>
          </w:rPr>
          <w:delText xml:space="preserve">          0,</w:delText>
        </w:r>
      </w:del>
    </w:p>
    <w:p w14:paraId="562FB53E" w14:textId="305CD8F6" w:rsidR="005579D5" w:rsidRPr="00381014" w:rsidDel="00FC0E8D" w:rsidRDefault="005579D5" w:rsidP="005579D5">
      <w:pPr>
        <w:spacing w:after="0" w:line="240" w:lineRule="exact"/>
        <w:rPr>
          <w:del w:id="5604" w:author="Yann Bourdeau" w:date="2014-02-06T16:26:00Z"/>
          <w:rFonts w:ascii="MS Reference Sans Serif" w:hAnsi="MS Reference Sans Serif"/>
          <w:lang w:val="en-CA"/>
        </w:rPr>
      </w:pPr>
      <w:del w:id="5605" w:author="Yann Bourdeau" w:date="2014-02-06T16:26:00Z">
        <w:r w:rsidRPr="00381014" w:rsidDel="00FC0E8D">
          <w:rPr>
            <w:rFonts w:ascii="MS Reference Sans Serif" w:hAnsi="MS Reference Sans Serif"/>
            <w:lang w:val="en-CA"/>
          </w:rPr>
          <w:delText xml:space="preserve">          0,</w:delText>
        </w:r>
      </w:del>
    </w:p>
    <w:p w14:paraId="7F48F7A4" w14:textId="098C375A" w:rsidR="005579D5" w:rsidRPr="00381014" w:rsidDel="00FC0E8D" w:rsidRDefault="005579D5" w:rsidP="005579D5">
      <w:pPr>
        <w:spacing w:after="0" w:line="240" w:lineRule="exact"/>
        <w:rPr>
          <w:del w:id="5606" w:author="Yann Bourdeau" w:date="2014-02-06T16:26:00Z"/>
          <w:rFonts w:ascii="MS Reference Sans Serif" w:hAnsi="MS Reference Sans Serif"/>
          <w:lang w:val="en-CA"/>
        </w:rPr>
      </w:pPr>
      <w:del w:id="5607" w:author="Yann Bourdeau" w:date="2014-02-06T16:26:00Z">
        <w:r w:rsidRPr="00381014" w:rsidDel="00FC0E8D">
          <w:rPr>
            <w:rFonts w:ascii="MS Reference Sans Serif" w:hAnsi="MS Reference Sans Serif"/>
            <w:lang w:val="en-CA"/>
          </w:rPr>
          <w:delText xml:space="preserve">          0));</w:delText>
        </w:r>
      </w:del>
    </w:p>
    <w:p w14:paraId="2D5152E7" w14:textId="633431C3" w:rsidR="005579D5" w:rsidRPr="00381014" w:rsidDel="00FC0E8D" w:rsidRDefault="005579D5" w:rsidP="005579D5">
      <w:pPr>
        <w:spacing w:after="0" w:line="240" w:lineRule="exact"/>
        <w:rPr>
          <w:del w:id="5608" w:author="Yann Bourdeau" w:date="2014-02-06T16:26:00Z"/>
          <w:rFonts w:ascii="MS Reference Sans Serif" w:hAnsi="MS Reference Sans Serif"/>
          <w:lang w:val="en-CA"/>
        </w:rPr>
      </w:pPr>
    </w:p>
    <w:p w14:paraId="23E6395E" w14:textId="37B254CD" w:rsidR="005579D5" w:rsidRPr="00381014" w:rsidDel="00FC0E8D" w:rsidRDefault="005579D5" w:rsidP="005579D5">
      <w:pPr>
        <w:spacing w:after="0" w:line="240" w:lineRule="exact"/>
        <w:rPr>
          <w:del w:id="5609" w:author="Yann Bourdeau" w:date="2014-02-06T16:26:00Z"/>
          <w:rFonts w:ascii="MS Reference Sans Serif" w:hAnsi="MS Reference Sans Serif"/>
          <w:lang w:val="en-CA"/>
        </w:rPr>
      </w:pPr>
      <w:del w:id="5610" w:author="Yann Bourdeau" w:date="2014-02-06T16:26:00Z">
        <w:r w:rsidRPr="00381014" w:rsidDel="00FC0E8D">
          <w:rPr>
            <w:rFonts w:ascii="MS Reference Sans Serif" w:hAnsi="MS Reference Sans Serif"/>
            <w:lang w:val="en-CA"/>
          </w:rPr>
          <w:tab/>
          <w:delText>fi.insert</w:delText>
        </w:r>
      </w:del>
    </w:p>
    <w:p w14:paraId="52338FA2" w14:textId="7E144A16" w:rsidR="005579D5" w:rsidRPr="00381014" w:rsidDel="00FC0E8D" w:rsidRDefault="005579D5" w:rsidP="005579D5">
      <w:pPr>
        <w:spacing w:after="0" w:line="240" w:lineRule="exact"/>
        <w:rPr>
          <w:del w:id="5611" w:author="Yann Bourdeau" w:date="2014-02-06T16:26:00Z"/>
          <w:rFonts w:ascii="MS Reference Sans Serif" w:hAnsi="MS Reference Sans Serif"/>
          <w:lang w:val="en-CA"/>
        </w:rPr>
      </w:pPr>
      <w:del w:id="5612" w:author="Yann Bourdeau" w:date="2014-02-06T16:26:00Z">
        <w:r w:rsidRPr="00381014" w:rsidDel="00FC0E8D">
          <w:rPr>
            <w:rFonts w:ascii="MS Reference Sans Serif" w:hAnsi="MS Reference Sans Serif"/>
            <w:lang w:val="en-CA"/>
          </w:rPr>
          <w:delText xml:space="preserve">        (blueslice::policy::profile::FieldInfo</w:delText>
        </w:r>
      </w:del>
    </w:p>
    <w:p w14:paraId="1F1A1471" w14:textId="0BFD0D4A" w:rsidR="005579D5" w:rsidRPr="00381014" w:rsidDel="00FC0E8D" w:rsidRDefault="005579D5" w:rsidP="005579D5">
      <w:pPr>
        <w:spacing w:after="0" w:line="240" w:lineRule="exact"/>
        <w:rPr>
          <w:del w:id="5613" w:author="Yann Bourdeau" w:date="2014-02-06T16:26:00Z"/>
          <w:rFonts w:ascii="MS Reference Sans Serif" w:hAnsi="MS Reference Sans Serif"/>
          <w:lang w:val="en-CA"/>
        </w:rPr>
      </w:pPr>
      <w:del w:id="5614" w:author="Yann Bourdeau" w:date="2014-02-06T16:26:00Z">
        <w:r w:rsidRPr="00381014" w:rsidDel="00FC0E8D">
          <w:rPr>
            <w:rFonts w:ascii="MS Reference Sans Serif" w:hAnsi="MS Reference Sans Serif"/>
            <w:lang w:val="en-CA"/>
          </w:rPr>
          <w:delText xml:space="preserve">         ((EAttribute)8, "name8",</w:delText>
        </w:r>
      </w:del>
    </w:p>
    <w:p w14:paraId="468EFDAE" w14:textId="6911BCF4" w:rsidR="005579D5" w:rsidRPr="00381014" w:rsidDel="00FC0E8D" w:rsidRDefault="005579D5" w:rsidP="005579D5">
      <w:pPr>
        <w:spacing w:after="0" w:line="240" w:lineRule="exact"/>
        <w:rPr>
          <w:del w:id="5615" w:author="Yann Bourdeau" w:date="2014-02-06T16:26:00Z"/>
          <w:rFonts w:ascii="MS Reference Sans Serif" w:hAnsi="MS Reference Sans Serif"/>
          <w:lang w:val="en-CA"/>
        </w:rPr>
      </w:pPr>
      <w:del w:id="5616" w:author="Yann Bourdeau" w:date="2014-02-06T16:26:00Z">
        <w:r w:rsidRPr="00381014" w:rsidDel="00FC0E8D">
          <w:rPr>
            <w:rFonts w:ascii="MS Reference Sans Serif" w:hAnsi="MS Reference Sans Serif"/>
            <w:lang w:val="en-CA"/>
          </w:rPr>
          <w:delText xml:space="preserve">          false,</w:delText>
        </w:r>
      </w:del>
    </w:p>
    <w:p w14:paraId="76A6D2C0" w14:textId="32585B5E" w:rsidR="005579D5" w:rsidRPr="00381014" w:rsidDel="00FC0E8D" w:rsidRDefault="005579D5" w:rsidP="005579D5">
      <w:pPr>
        <w:spacing w:after="0" w:line="240" w:lineRule="exact"/>
        <w:rPr>
          <w:del w:id="5617" w:author="Yann Bourdeau" w:date="2014-02-06T16:26:00Z"/>
          <w:rFonts w:ascii="MS Reference Sans Serif" w:hAnsi="MS Reference Sans Serif"/>
          <w:lang w:val="en-CA"/>
        </w:rPr>
      </w:pPr>
      <w:del w:id="5618" w:author="Yann Bourdeau" w:date="2014-02-06T16:26:00Z">
        <w:r w:rsidRPr="00381014" w:rsidDel="00FC0E8D">
          <w:rPr>
            <w:rFonts w:ascii="MS Reference Sans Serif" w:hAnsi="MS Reference Sans Serif"/>
            <w:lang w:val="en-CA"/>
          </w:rPr>
          <w:delText xml:space="preserve">          false,</w:delText>
        </w:r>
      </w:del>
    </w:p>
    <w:p w14:paraId="78F00815" w14:textId="173E2D0A" w:rsidR="005579D5" w:rsidRPr="00381014" w:rsidDel="00FC0E8D" w:rsidRDefault="005579D5" w:rsidP="005579D5">
      <w:pPr>
        <w:spacing w:after="0" w:line="240" w:lineRule="exact"/>
        <w:rPr>
          <w:del w:id="5619" w:author="Yann Bourdeau" w:date="2014-02-06T16:26:00Z"/>
          <w:rFonts w:ascii="MS Reference Sans Serif" w:hAnsi="MS Reference Sans Serif"/>
          <w:lang w:val="en-CA"/>
        </w:rPr>
      </w:pPr>
      <w:del w:id="5620" w:author="Yann Bourdeau" w:date="2014-02-06T16:26:00Z">
        <w:r w:rsidRPr="00381014" w:rsidDel="00FC0E8D">
          <w:rPr>
            <w:rFonts w:ascii="MS Reference Sans Serif" w:hAnsi="MS Reference Sans Serif"/>
            <w:lang w:val="en-CA"/>
          </w:rPr>
          <w:delText xml:space="preserve">          false,</w:delText>
        </w:r>
      </w:del>
    </w:p>
    <w:p w14:paraId="2B73030B" w14:textId="454EB16A" w:rsidR="005579D5" w:rsidRPr="00381014" w:rsidDel="00FC0E8D" w:rsidRDefault="005579D5" w:rsidP="005579D5">
      <w:pPr>
        <w:spacing w:after="0" w:line="240" w:lineRule="exact"/>
        <w:rPr>
          <w:del w:id="5621" w:author="Yann Bourdeau" w:date="2014-02-06T16:26:00Z"/>
          <w:rFonts w:ascii="MS Reference Sans Serif" w:hAnsi="MS Reference Sans Serif"/>
          <w:lang w:val="en-CA"/>
        </w:rPr>
      </w:pPr>
      <w:del w:id="5622" w:author="Yann Bourdeau" w:date="2014-02-06T16:26:00Z">
        <w:r w:rsidRPr="00381014" w:rsidDel="00FC0E8D">
          <w:rPr>
            <w:rFonts w:ascii="MS Reference Sans Serif" w:hAnsi="MS Reference Sans Serif"/>
            <w:lang w:val="en-CA"/>
          </w:rPr>
          <w:delText xml:space="preserve">          false,</w:delText>
        </w:r>
      </w:del>
    </w:p>
    <w:p w14:paraId="764888BF" w14:textId="4C49FD19" w:rsidR="005579D5" w:rsidRPr="00381014" w:rsidDel="00FC0E8D" w:rsidRDefault="005579D5" w:rsidP="005579D5">
      <w:pPr>
        <w:spacing w:after="0" w:line="240" w:lineRule="exact"/>
        <w:rPr>
          <w:del w:id="5623" w:author="Yann Bourdeau" w:date="2014-02-06T16:26:00Z"/>
          <w:rFonts w:ascii="MS Reference Sans Serif" w:hAnsi="MS Reference Sans Serif"/>
          <w:lang w:val="en-CA"/>
        </w:rPr>
      </w:pPr>
      <w:del w:id="5624" w:author="Yann Bourdeau" w:date="2014-02-06T16:26:00Z">
        <w:r w:rsidRPr="00381014" w:rsidDel="00FC0E8D">
          <w:rPr>
            <w:rFonts w:ascii="MS Reference Sans Serif" w:hAnsi="MS Reference Sans Serif"/>
            <w:lang w:val="en-CA"/>
          </w:rPr>
          <w:delText xml:space="preserve">          false,</w:delText>
        </w:r>
      </w:del>
    </w:p>
    <w:p w14:paraId="57B2F9BA" w14:textId="2E605B27" w:rsidR="005579D5" w:rsidRPr="00381014" w:rsidDel="00FC0E8D" w:rsidRDefault="005579D5" w:rsidP="005579D5">
      <w:pPr>
        <w:spacing w:after="0" w:line="240" w:lineRule="exact"/>
        <w:rPr>
          <w:del w:id="5625" w:author="Yann Bourdeau" w:date="2014-02-06T16:26:00Z"/>
          <w:rFonts w:ascii="MS Reference Sans Serif" w:hAnsi="MS Reference Sans Serif"/>
          <w:lang w:val="en-CA"/>
        </w:rPr>
      </w:pPr>
      <w:del w:id="5626" w:author="Yann Bourdeau" w:date="2014-02-06T16:26:00Z">
        <w:r w:rsidRPr="00381014" w:rsidDel="00FC0E8D">
          <w:rPr>
            <w:rFonts w:ascii="MS Reference Sans Serif" w:hAnsi="MS Reference Sans Serif"/>
            <w:lang w:val="en-CA"/>
          </w:rPr>
          <w:delText xml:space="preserve">          false,</w:delText>
        </w:r>
      </w:del>
    </w:p>
    <w:p w14:paraId="0823359B" w14:textId="24B36E19" w:rsidR="005579D5" w:rsidRPr="00381014" w:rsidDel="00FC0E8D" w:rsidRDefault="005579D5" w:rsidP="005579D5">
      <w:pPr>
        <w:spacing w:after="0" w:line="240" w:lineRule="exact"/>
        <w:rPr>
          <w:del w:id="5627" w:author="Yann Bourdeau" w:date="2014-02-06T16:26:00Z"/>
          <w:rFonts w:ascii="MS Reference Sans Serif" w:hAnsi="MS Reference Sans Serif"/>
          <w:lang w:val="en-CA"/>
        </w:rPr>
      </w:pPr>
      <w:del w:id="5628" w:author="Yann Bourdeau" w:date="2014-02-06T16:26:00Z">
        <w:r w:rsidRPr="00381014" w:rsidDel="00FC0E8D">
          <w:rPr>
            <w:rFonts w:ascii="MS Reference Sans Serif" w:hAnsi="MS Reference Sans Serif"/>
            <w:lang w:val="en-CA"/>
          </w:rPr>
          <w:delText xml:space="preserve">          "defaultvalue",</w:delText>
        </w:r>
      </w:del>
    </w:p>
    <w:p w14:paraId="49CC3767" w14:textId="3CAEC128" w:rsidR="005579D5" w:rsidRPr="00381014" w:rsidDel="00FC0E8D" w:rsidRDefault="005579D5" w:rsidP="005579D5">
      <w:pPr>
        <w:spacing w:after="0" w:line="240" w:lineRule="exact"/>
        <w:rPr>
          <w:del w:id="5629" w:author="Yann Bourdeau" w:date="2014-02-06T16:26:00Z"/>
          <w:rFonts w:ascii="MS Reference Sans Serif" w:hAnsi="MS Reference Sans Serif"/>
          <w:lang w:val="en-CA"/>
        </w:rPr>
      </w:pPr>
      <w:del w:id="5630" w:author="Yann Bourdeau" w:date="2014-02-06T16:26:00Z">
        <w:r w:rsidRPr="00381014" w:rsidDel="00FC0E8D">
          <w:rPr>
            <w:rFonts w:ascii="MS Reference Sans Serif" w:hAnsi="MS Reference Sans Serif"/>
            <w:lang w:val="en-CA"/>
          </w:rPr>
          <w:delText xml:space="preserve">          true,</w:delText>
        </w:r>
      </w:del>
    </w:p>
    <w:p w14:paraId="3A7637D2" w14:textId="6382A888" w:rsidR="005579D5" w:rsidRPr="00381014" w:rsidDel="00FC0E8D" w:rsidRDefault="005579D5" w:rsidP="005579D5">
      <w:pPr>
        <w:spacing w:after="0" w:line="240" w:lineRule="exact"/>
        <w:rPr>
          <w:del w:id="5631" w:author="Yann Bourdeau" w:date="2014-02-06T16:26:00Z"/>
          <w:rFonts w:ascii="MS Reference Sans Serif" w:hAnsi="MS Reference Sans Serif"/>
          <w:lang w:val="en-CA"/>
        </w:rPr>
      </w:pPr>
      <w:del w:id="5632" w:author="Yann Bourdeau" w:date="2014-02-06T16:26:00Z">
        <w:r w:rsidRPr="00381014" w:rsidDel="00FC0E8D">
          <w:rPr>
            <w:rFonts w:ascii="MS Reference Sans Serif" w:hAnsi="MS Reference Sans Serif"/>
            <w:lang w:val="en-CA"/>
          </w:rPr>
          <w:delText xml:space="preserve">          0,</w:delText>
        </w:r>
      </w:del>
    </w:p>
    <w:p w14:paraId="64483F1D" w14:textId="54C7D6B6" w:rsidR="005579D5" w:rsidRPr="00381014" w:rsidDel="00FC0E8D" w:rsidRDefault="005579D5" w:rsidP="005579D5">
      <w:pPr>
        <w:spacing w:after="0" w:line="240" w:lineRule="exact"/>
        <w:rPr>
          <w:del w:id="5633" w:author="Yann Bourdeau" w:date="2014-02-06T16:26:00Z"/>
          <w:rFonts w:ascii="MS Reference Sans Serif" w:hAnsi="MS Reference Sans Serif"/>
          <w:lang w:val="en-CA"/>
        </w:rPr>
      </w:pPr>
      <w:del w:id="5634" w:author="Yann Bourdeau" w:date="2014-02-06T16:26:00Z">
        <w:r w:rsidRPr="00381014" w:rsidDel="00FC0E8D">
          <w:rPr>
            <w:rFonts w:ascii="MS Reference Sans Serif" w:hAnsi="MS Reference Sans Serif"/>
            <w:lang w:val="en-CA"/>
          </w:rPr>
          <w:delText xml:space="preserve">          0,</w:delText>
        </w:r>
      </w:del>
    </w:p>
    <w:p w14:paraId="42AA34D8" w14:textId="34DBA84B" w:rsidR="005579D5" w:rsidRPr="00381014" w:rsidDel="00FC0E8D" w:rsidRDefault="005579D5" w:rsidP="005579D5">
      <w:pPr>
        <w:spacing w:after="0" w:line="240" w:lineRule="exact"/>
        <w:rPr>
          <w:del w:id="5635" w:author="Yann Bourdeau" w:date="2014-02-06T16:26:00Z"/>
          <w:rFonts w:ascii="MS Reference Sans Serif" w:hAnsi="MS Reference Sans Serif"/>
          <w:lang w:val="en-CA"/>
        </w:rPr>
      </w:pPr>
      <w:del w:id="5636" w:author="Yann Bourdeau" w:date="2014-02-06T16:26:00Z">
        <w:r w:rsidRPr="00381014" w:rsidDel="00FC0E8D">
          <w:rPr>
            <w:rFonts w:ascii="MS Reference Sans Serif" w:hAnsi="MS Reference Sans Serif"/>
            <w:lang w:val="en-CA"/>
          </w:rPr>
          <w:delText xml:space="preserve">          0));</w:delText>
        </w:r>
      </w:del>
    </w:p>
    <w:p w14:paraId="16BA1F3C" w14:textId="69D4103F" w:rsidR="005579D5" w:rsidRPr="00381014" w:rsidDel="00FC0E8D" w:rsidRDefault="005579D5" w:rsidP="005579D5">
      <w:pPr>
        <w:spacing w:after="0" w:line="240" w:lineRule="exact"/>
        <w:rPr>
          <w:del w:id="5637" w:author="Yann Bourdeau" w:date="2014-02-06T16:26:00Z"/>
          <w:rFonts w:ascii="MS Reference Sans Serif" w:hAnsi="MS Reference Sans Serif"/>
          <w:lang w:val="en-CA"/>
        </w:rPr>
      </w:pPr>
    </w:p>
    <w:p w14:paraId="7D4CEF53" w14:textId="5D484CCB" w:rsidR="005579D5" w:rsidRPr="00381014" w:rsidDel="00FC0E8D" w:rsidRDefault="005579D5" w:rsidP="005579D5">
      <w:pPr>
        <w:spacing w:after="0" w:line="240" w:lineRule="exact"/>
        <w:rPr>
          <w:del w:id="5638" w:author="Yann Bourdeau" w:date="2014-02-06T16:26:00Z"/>
          <w:rFonts w:ascii="MS Reference Sans Serif" w:hAnsi="MS Reference Sans Serif"/>
          <w:lang w:val="en-CA"/>
        </w:rPr>
      </w:pPr>
      <w:del w:id="5639" w:author="Yann Bourdeau" w:date="2014-02-06T16:26:00Z">
        <w:r w:rsidRPr="00381014" w:rsidDel="00FC0E8D">
          <w:rPr>
            <w:rFonts w:ascii="MS Reference Sans Serif" w:hAnsi="MS Reference Sans Serif"/>
            <w:lang w:val="en-CA"/>
          </w:rPr>
          <w:tab/>
          <w:delText>fi.insert</w:delText>
        </w:r>
      </w:del>
    </w:p>
    <w:p w14:paraId="0B863BA4" w14:textId="3C5CF699" w:rsidR="005579D5" w:rsidRPr="00381014" w:rsidDel="00FC0E8D" w:rsidRDefault="005579D5" w:rsidP="005579D5">
      <w:pPr>
        <w:spacing w:after="0" w:line="240" w:lineRule="exact"/>
        <w:rPr>
          <w:del w:id="5640" w:author="Yann Bourdeau" w:date="2014-02-06T16:26:00Z"/>
          <w:rFonts w:ascii="MS Reference Sans Serif" w:hAnsi="MS Reference Sans Serif"/>
          <w:lang w:val="en-CA"/>
        </w:rPr>
      </w:pPr>
      <w:del w:id="5641" w:author="Yann Bourdeau" w:date="2014-02-06T16:26:00Z">
        <w:r w:rsidRPr="00381014" w:rsidDel="00FC0E8D">
          <w:rPr>
            <w:rFonts w:ascii="MS Reference Sans Serif" w:hAnsi="MS Reference Sans Serif"/>
            <w:lang w:val="en-CA"/>
          </w:rPr>
          <w:delText xml:space="preserve">        (blueslice::policy::profile::FieldInfo</w:delText>
        </w:r>
      </w:del>
    </w:p>
    <w:p w14:paraId="37AAB90D" w14:textId="572D52CF" w:rsidR="005579D5" w:rsidRPr="00381014" w:rsidDel="00FC0E8D" w:rsidRDefault="005579D5" w:rsidP="005579D5">
      <w:pPr>
        <w:spacing w:after="0" w:line="240" w:lineRule="exact"/>
        <w:rPr>
          <w:del w:id="5642" w:author="Yann Bourdeau" w:date="2014-02-06T16:26:00Z"/>
          <w:rFonts w:ascii="MS Reference Sans Serif" w:hAnsi="MS Reference Sans Serif"/>
          <w:lang w:val="en-CA"/>
        </w:rPr>
      </w:pPr>
      <w:del w:id="5643" w:author="Yann Bourdeau" w:date="2014-02-06T16:26:00Z">
        <w:r w:rsidRPr="00381014" w:rsidDel="00FC0E8D">
          <w:rPr>
            <w:rFonts w:ascii="MS Reference Sans Serif" w:hAnsi="MS Reference Sans Serif"/>
            <w:lang w:val="en-CA"/>
          </w:rPr>
          <w:delText xml:space="preserve">         ((EAttribute)9, "name9",</w:delText>
        </w:r>
      </w:del>
    </w:p>
    <w:p w14:paraId="2B8A0396" w14:textId="1779254B" w:rsidR="005579D5" w:rsidRPr="00381014" w:rsidDel="00FC0E8D" w:rsidRDefault="005579D5" w:rsidP="005579D5">
      <w:pPr>
        <w:spacing w:after="0" w:line="240" w:lineRule="exact"/>
        <w:rPr>
          <w:del w:id="5644" w:author="Yann Bourdeau" w:date="2014-02-06T16:26:00Z"/>
          <w:rFonts w:ascii="MS Reference Sans Serif" w:hAnsi="MS Reference Sans Serif"/>
          <w:lang w:val="en-CA"/>
        </w:rPr>
      </w:pPr>
      <w:del w:id="5645" w:author="Yann Bourdeau" w:date="2014-02-06T16:26:00Z">
        <w:r w:rsidRPr="00381014" w:rsidDel="00FC0E8D">
          <w:rPr>
            <w:rFonts w:ascii="MS Reference Sans Serif" w:hAnsi="MS Reference Sans Serif"/>
            <w:lang w:val="en-CA"/>
          </w:rPr>
          <w:delText xml:space="preserve">          false,</w:delText>
        </w:r>
      </w:del>
    </w:p>
    <w:p w14:paraId="68B85F7E" w14:textId="7B7F2124" w:rsidR="005579D5" w:rsidRPr="00381014" w:rsidDel="00FC0E8D" w:rsidRDefault="005579D5" w:rsidP="005579D5">
      <w:pPr>
        <w:spacing w:after="0" w:line="240" w:lineRule="exact"/>
        <w:rPr>
          <w:del w:id="5646" w:author="Yann Bourdeau" w:date="2014-02-06T16:26:00Z"/>
          <w:rFonts w:ascii="MS Reference Sans Serif" w:hAnsi="MS Reference Sans Serif"/>
          <w:lang w:val="en-CA"/>
        </w:rPr>
      </w:pPr>
      <w:del w:id="5647" w:author="Yann Bourdeau" w:date="2014-02-06T16:26:00Z">
        <w:r w:rsidRPr="00381014" w:rsidDel="00FC0E8D">
          <w:rPr>
            <w:rFonts w:ascii="MS Reference Sans Serif" w:hAnsi="MS Reference Sans Serif"/>
            <w:lang w:val="en-CA"/>
          </w:rPr>
          <w:delText xml:space="preserve">          false,</w:delText>
        </w:r>
      </w:del>
    </w:p>
    <w:p w14:paraId="043441FD" w14:textId="1E3B570F" w:rsidR="005579D5" w:rsidRPr="00381014" w:rsidDel="00FC0E8D" w:rsidRDefault="005579D5" w:rsidP="005579D5">
      <w:pPr>
        <w:spacing w:after="0" w:line="240" w:lineRule="exact"/>
        <w:rPr>
          <w:del w:id="5648" w:author="Yann Bourdeau" w:date="2014-02-06T16:26:00Z"/>
          <w:rFonts w:ascii="MS Reference Sans Serif" w:hAnsi="MS Reference Sans Serif"/>
          <w:lang w:val="en-CA"/>
        </w:rPr>
      </w:pPr>
      <w:del w:id="5649" w:author="Yann Bourdeau" w:date="2014-02-06T16:26:00Z">
        <w:r w:rsidRPr="00381014" w:rsidDel="00FC0E8D">
          <w:rPr>
            <w:rFonts w:ascii="MS Reference Sans Serif" w:hAnsi="MS Reference Sans Serif"/>
            <w:lang w:val="en-CA"/>
          </w:rPr>
          <w:delText xml:space="preserve">          false,</w:delText>
        </w:r>
      </w:del>
    </w:p>
    <w:p w14:paraId="63D438E3" w14:textId="20D77B2C" w:rsidR="005579D5" w:rsidRPr="00381014" w:rsidDel="00FC0E8D" w:rsidRDefault="005579D5" w:rsidP="005579D5">
      <w:pPr>
        <w:spacing w:after="0" w:line="240" w:lineRule="exact"/>
        <w:rPr>
          <w:del w:id="5650" w:author="Yann Bourdeau" w:date="2014-02-06T16:26:00Z"/>
          <w:rFonts w:ascii="MS Reference Sans Serif" w:hAnsi="MS Reference Sans Serif"/>
          <w:lang w:val="en-CA"/>
        </w:rPr>
      </w:pPr>
      <w:del w:id="5651" w:author="Yann Bourdeau" w:date="2014-02-06T16:26:00Z">
        <w:r w:rsidRPr="00381014" w:rsidDel="00FC0E8D">
          <w:rPr>
            <w:rFonts w:ascii="MS Reference Sans Serif" w:hAnsi="MS Reference Sans Serif"/>
            <w:lang w:val="en-CA"/>
          </w:rPr>
          <w:delText xml:space="preserve">          false,</w:delText>
        </w:r>
      </w:del>
    </w:p>
    <w:p w14:paraId="5F973C39" w14:textId="72FC2A21" w:rsidR="005579D5" w:rsidRPr="00381014" w:rsidDel="00FC0E8D" w:rsidRDefault="005579D5" w:rsidP="005579D5">
      <w:pPr>
        <w:spacing w:after="0" w:line="240" w:lineRule="exact"/>
        <w:rPr>
          <w:del w:id="5652" w:author="Yann Bourdeau" w:date="2014-02-06T16:26:00Z"/>
          <w:rFonts w:ascii="MS Reference Sans Serif" w:hAnsi="MS Reference Sans Serif"/>
          <w:lang w:val="en-CA"/>
        </w:rPr>
      </w:pPr>
      <w:del w:id="5653" w:author="Yann Bourdeau" w:date="2014-02-06T16:26:00Z">
        <w:r w:rsidRPr="00381014" w:rsidDel="00FC0E8D">
          <w:rPr>
            <w:rFonts w:ascii="MS Reference Sans Serif" w:hAnsi="MS Reference Sans Serif"/>
            <w:lang w:val="en-CA"/>
          </w:rPr>
          <w:delText xml:space="preserve">          false,</w:delText>
        </w:r>
      </w:del>
    </w:p>
    <w:p w14:paraId="47EE35CA" w14:textId="638CAD3C" w:rsidR="005579D5" w:rsidRPr="00381014" w:rsidDel="00FC0E8D" w:rsidRDefault="005579D5" w:rsidP="005579D5">
      <w:pPr>
        <w:spacing w:after="0" w:line="240" w:lineRule="exact"/>
        <w:rPr>
          <w:del w:id="5654" w:author="Yann Bourdeau" w:date="2014-02-06T16:26:00Z"/>
          <w:rFonts w:ascii="MS Reference Sans Serif" w:hAnsi="MS Reference Sans Serif"/>
          <w:lang w:val="en-CA"/>
        </w:rPr>
      </w:pPr>
      <w:del w:id="5655" w:author="Yann Bourdeau" w:date="2014-02-06T16:26:00Z">
        <w:r w:rsidRPr="00381014" w:rsidDel="00FC0E8D">
          <w:rPr>
            <w:rFonts w:ascii="MS Reference Sans Serif" w:hAnsi="MS Reference Sans Serif"/>
            <w:lang w:val="en-CA"/>
          </w:rPr>
          <w:delText xml:space="preserve">          false,</w:delText>
        </w:r>
      </w:del>
    </w:p>
    <w:p w14:paraId="1892737B" w14:textId="48564CF2" w:rsidR="005579D5" w:rsidRPr="00381014" w:rsidDel="00FC0E8D" w:rsidRDefault="005579D5" w:rsidP="005579D5">
      <w:pPr>
        <w:spacing w:after="0" w:line="240" w:lineRule="exact"/>
        <w:rPr>
          <w:del w:id="5656" w:author="Yann Bourdeau" w:date="2014-02-06T16:26:00Z"/>
          <w:rFonts w:ascii="MS Reference Sans Serif" w:hAnsi="MS Reference Sans Serif"/>
          <w:lang w:val="en-CA"/>
        </w:rPr>
      </w:pPr>
      <w:del w:id="5657" w:author="Yann Bourdeau" w:date="2014-02-06T16:26:00Z">
        <w:r w:rsidRPr="00381014" w:rsidDel="00FC0E8D">
          <w:rPr>
            <w:rFonts w:ascii="MS Reference Sans Serif" w:hAnsi="MS Reference Sans Serif"/>
            <w:lang w:val="en-CA"/>
          </w:rPr>
          <w:delText xml:space="preserve">          "defaultvalue",</w:delText>
        </w:r>
      </w:del>
    </w:p>
    <w:p w14:paraId="4564FB24" w14:textId="7E57B9D2" w:rsidR="005579D5" w:rsidRPr="00381014" w:rsidDel="00FC0E8D" w:rsidRDefault="005579D5" w:rsidP="005579D5">
      <w:pPr>
        <w:spacing w:after="0" w:line="240" w:lineRule="exact"/>
        <w:rPr>
          <w:del w:id="5658" w:author="Yann Bourdeau" w:date="2014-02-06T16:26:00Z"/>
          <w:rFonts w:ascii="MS Reference Sans Serif" w:hAnsi="MS Reference Sans Serif"/>
          <w:lang w:val="en-CA"/>
        </w:rPr>
      </w:pPr>
      <w:del w:id="5659" w:author="Yann Bourdeau" w:date="2014-02-06T16:26:00Z">
        <w:r w:rsidRPr="00381014" w:rsidDel="00FC0E8D">
          <w:rPr>
            <w:rFonts w:ascii="MS Reference Sans Serif" w:hAnsi="MS Reference Sans Serif"/>
            <w:lang w:val="en-CA"/>
          </w:rPr>
          <w:delText xml:space="preserve">          false,</w:delText>
        </w:r>
      </w:del>
    </w:p>
    <w:p w14:paraId="4E037C87" w14:textId="13051BA8" w:rsidR="005579D5" w:rsidRPr="00381014" w:rsidDel="00FC0E8D" w:rsidRDefault="005579D5" w:rsidP="005579D5">
      <w:pPr>
        <w:spacing w:after="0" w:line="240" w:lineRule="exact"/>
        <w:rPr>
          <w:del w:id="5660" w:author="Yann Bourdeau" w:date="2014-02-06T16:26:00Z"/>
          <w:rFonts w:ascii="MS Reference Sans Serif" w:hAnsi="MS Reference Sans Serif"/>
          <w:lang w:val="en-CA"/>
        </w:rPr>
      </w:pPr>
      <w:del w:id="5661" w:author="Yann Bourdeau" w:date="2014-02-06T16:26:00Z">
        <w:r w:rsidRPr="00381014" w:rsidDel="00FC0E8D">
          <w:rPr>
            <w:rFonts w:ascii="MS Reference Sans Serif" w:hAnsi="MS Reference Sans Serif"/>
            <w:lang w:val="en-CA"/>
          </w:rPr>
          <w:delText xml:space="preserve">          1,</w:delText>
        </w:r>
      </w:del>
    </w:p>
    <w:p w14:paraId="76CD28D2" w14:textId="71AEED67" w:rsidR="005579D5" w:rsidRPr="00381014" w:rsidDel="00FC0E8D" w:rsidRDefault="005579D5" w:rsidP="005579D5">
      <w:pPr>
        <w:spacing w:after="0" w:line="240" w:lineRule="exact"/>
        <w:rPr>
          <w:del w:id="5662" w:author="Yann Bourdeau" w:date="2014-02-06T16:26:00Z"/>
          <w:rFonts w:ascii="MS Reference Sans Serif" w:hAnsi="MS Reference Sans Serif"/>
          <w:lang w:val="en-CA"/>
        </w:rPr>
      </w:pPr>
      <w:del w:id="5663" w:author="Yann Bourdeau" w:date="2014-02-06T16:26:00Z">
        <w:r w:rsidRPr="00381014" w:rsidDel="00FC0E8D">
          <w:rPr>
            <w:rFonts w:ascii="MS Reference Sans Serif" w:hAnsi="MS Reference Sans Serif"/>
            <w:lang w:val="en-CA"/>
          </w:rPr>
          <w:delText xml:space="preserve">          0,</w:delText>
        </w:r>
      </w:del>
    </w:p>
    <w:p w14:paraId="37A40211" w14:textId="651F0622" w:rsidR="005579D5" w:rsidRPr="00381014" w:rsidDel="00FC0E8D" w:rsidRDefault="005579D5" w:rsidP="005579D5">
      <w:pPr>
        <w:spacing w:after="0" w:line="240" w:lineRule="exact"/>
        <w:rPr>
          <w:del w:id="5664" w:author="Yann Bourdeau" w:date="2014-02-06T16:26:00Z"/>
          <w:rFonts w:ascii="MS Reference Sans Serif" w:hAnsi="MS Reference Sans Serif"/>
          <w:lang w:val="en-CA"/>
        </w:rPr>
      </w:pPr>
      <w:del w:id="5665" w:author="Yann Bourdeau" w:date="2014-02-06T16:26:00Z">
        <w:r w:rsidRPr="00381014" w:rsidDel="00FC0E8D">
          <w:rPr>
            <w:rFonts w:ascii="MS Reference Sans Serif" w:hAnsi="MS Reference Sans Serif"/>
            <w:lang w:val="en-CA"/>
          </w:rPr>
          <w:delText xml:space="preserve">          0));</w:delText>
        </w:r>
      </w:del>
    </w:p>
    <w:p w14:paraId="29F010BB" w14:textId="723B3398" w:rsidR="005579D5" w:rsidRPr="00381014" w:rsidDel="00FC0E8D" w:rsidRDefault="005579D5" w:rsidP="005579D5">
      <w:pPr>
        <w:spacing w:after="0" w:line="240" w:lineRule="exact"/>
        <w:rPr>
          <w:del w:id="5666" w:author="Yann Bourdeau" w:date="2014-02-06T16:26:00Z"/>
          <w:rFonts w:ascii="MS Reference Sans Serif" w:hAnsi="MS Reference Sans Serif"/>
          <w:lang w:val="en-CA"/>
        </w:rPr>
      </w:pPr>
    </w:p>
    <w:p w14:paraId="79BEA581" w14:textId="37D1221B" w:rsidR="005579D5" w:rsidRPr="00381014" w:rsidDel="00FC0E8D" w:rsidRDefault="005579D5" w:rsidP="005579D5">
      <w:pPr>
        <w:spacing w:after="0" w:line="240" w:lineRule="exact"/>
        <w:rPr>
          <w:del w:id="5667" w:author="Yann Bourdeau" w:date="2014-02-06T16:26:00Z"/>
          <w:rFonts w:ascii="MS Reference Sans Serif" w:hAnsi="MS Reference Sans Serif"/>
          <w:lang w:val="en-CA"/>
        </w:rPr>
      </w:pPr>
      <w:del w:id="5668" w:author="Yann Bourdeau" w:date="2014-02-06T16:26:00Z">
        <w:r w:rsidRPr="00381014" w:rsidDel="00FC0E8D">
          <w:rPr>
            <w:rFonts w:ascii="MS Reference Sans Serif" w:hAnsi="MS Reference Sans Serif"/>
            <w:lang w:val="en-CA"/>
          </w:rPr>
          <w:tab/>
          <w:delText>fi.insert</w:delText>
        </w:r>
      </w:del>
    </w:p>
    <w:p w14:paraId="21E04252" w14:textId="062D9C2B" w:rsidR="005579D5" w:rsidRPr="00381014" w:rsidDel="00FC0E8D" w:rsidRDefault="005579D5" w:rsidP="005579D5">
      <w:pPr>
        <w:spacing w:after="0" w:line="240" w:lineRule="exact"/>
        <w:rPr>
          <w:del w:id="5669" w:author="Yann Bourdeau" w:date="2014-02-06T16:26:00Z"/>
          <w:rFonts w:ascii="MS Reference Sans Serif" w:hAnsi="MS Reference Sans Serif"/>
          <w:lang w:val="en-CA"/>
        </w:rPr>
      </w:pPr>
      <w:del w:id="5670" w:author="Yann Bourdeau" w:date="2014-02-06T16:26:00Z">
        <w:r w:rsidRPr="00381014" w:rsidDel="00FC0E8D">
          <w:rPr>
            <w:rFonts w:ascii="MS Reference Sans Serif" w:hAnsi="MS Reference Sans Serif"/>
            <w:lang w:val="en-CA"/>
          </w:rPr>
          <w:delText xml:space="preserve">        (blueslice::policy::profile::FieldInfo</w:delText>
        </w:r>
      </w:del>
    </w:p>
    <w:p w14:paraId="335D1264" w14:textId="2FD81C47" w:rsidR="005579D5" w:rsidRPr="00381014" w:rsidDel="00FC0E8D" w:rsidRDefault="005579D5" w:rsidP="005579D5">
      <w:pPr>
        <w:spacing w:after="0" w:line="240" w:lineRule="exact"/>
        <w:rPr>
          <w:del w:id="5671" w:author="Yann Bourdeau" w:date="2014-02-06T16:26:00Z"/>
          <w:rFonts w:ascii="MS Reference Sans Serif" w:hAnsi="MS Reference Sans Serif"/>
          <w:lang w:val="en-CA"/>
        </w:rPr>
      </w:pPr>
      <w:del w:id="5672" w:author="Yann Bourdeau" w:date="2014-02-06T16:26:00Z">
        <w:r w:rsidRPr="00381014" w:rsidDel="00FC0E8D">
          <w:rPr>
            <w:rFonts w:ascii="MS Reference Sans Serif" w:hAnsi="MS Reference Sans Serif"/>
            <w:lang w:val="en-CA"/>
          </w:rPr>
          <w:delText xml:space="preserve">         ((EAttribute)10, "name10",</w:delText>
        </w:r>
      </w:del>
    </w:p>
    <w:p w14:paraId="14974E90" w14:textId="6CC9E93C" w:rsidR="005579D5" w:rsidRPr="00381014" w:rsidDel="00FC0E8D" w:rsidRDefault="005579D5" w:rsidP="005579D5">
      <w:pPr>
        <w:spacing w:after="0" w:line="240" w:lineRule="exact"/>
        <w:rPr>
          <w:del w:id="5673" w:author="Yann Bourdeau" w:date="2014-02-06T16:26:00Z"/>
          <w:rFonts w:ascii="MS Reference Sans Serif" w:hAnsi="MS Reference Sans Serif"/>
          <w:lang w:val="en-CA"/>
        </w:rPr>
      </w:pPr>
      <w:del w:id="5674" w:author="Yann Bourdeau" w:date="2014-02-06T16:26:00Z">
        <w:r w:rsidRPr="00381014" w:rsidDel="00FC0E8D">
          <w:rPr>
            <w:rFonts w:ascii="MS Reference Sans Serif" w:hAnsi="MS Reference Sans Serif"/>
            <w:lang w:val="en-CA"/>
          </w:rPr>
          <w:delText xml:space="preserve">          false,</w:delText>
        </w:r>
      </w:del>
    </w:p>
    <w:p w14:paraId="0BADA1B0" w14:textId="2E967F1B" w:rsidR="005579D5" w:rsidRPr="00381014" w:rsidDel="00FC0E8D" w:rsidRDefault="005579D5" w:rsidP="005579D5">
      <w:pPr>
        <w:spacing w:after="0" w:line="240" w:lineRule="exact"/>
        <w:rPr>
          <w:del w:id="5675" w:author="Yann Bourdeau" w:date="2014-02-06T16:26:00Z"/>
          <w:rFonts w:ascii="MS Reference Sans Serif" w:hAnsi="MS Reference Sans Serif"/>
          <w:lang w:val="en-CA"/>
        </w:rPr>
      </w:pPr>
      <w:del w:id="5676" w:author="Yann Bourdeau" w:date="2014-02-06T16:26:00Z">
        <w:r w:rsidRPr="00381014" w:rsidDel="00FC0E8D">
          <w:rPr>
            <w:rFonts w:ascii="MS Reference Sans Serif" w:hAnsi="MS Reference Sans Serif"/>
            <w:lang w:val="en-CA"/>
          </w:rPr>
          <w:delText xml:space="preserve">          false,</w:delText>
        </w:r>
      </w:del>
    </w:p>
    <w:p w14:paraId="1F209955" w14:textId="63A0D50F" w:rsidR="005579D5" w:rsidRPr="00381014" w:rsidDel="00FC0E8D" w:rsidRDefault="005579D5" w:rsidP="005579D5">
      <w:pPr>
        <w:spacing w:after="0" w:line="240" w:lineRule="exact"/>
        <w:rPr>
          <w:del w:id="5677" w:author="Yann Bourdeau" w:date="2014-02-06T16:26:00Z"/>
          <w:rFonts w:ascii="MS Reference Sans Serif" w:hAnsi="MS Reference Sans Serif"/>
          <w:lang w:val="en-CA"/>
        </w:rPr>
      </w:pPr>
      <w:del w:id="5678" w:author="Yann Bourdeau" w:date="2014-02-06T16:26:00Z">
        <w:r w:rsidRPr="00381014" w:rsidDel="00FC0E8D">
          <w:rPr>
            <w:rFonts w:ascii="MS Reference Sans Serif" w:hAnsi="MS Reference Sans Serif"/>
            <w:lang w:val="en-CA"/>
          </w:rPr>
          <w:delText xml:space="preserve">          false,</w:delText>
        </w:r>
      </w:del>
    </w:p>
    <w:p w14:paraId="40A714CA" w14:textId="1407FE8D" w:rsidR="005579D5" w:rsidRPr="00381014" w:rsidDel="00FC0E8D" w:rsidRDefault="005579D5" w:rsidP="005579D5">
      <w:pPr>
        <w:spacing w:after="0" w:line="240" w:lineRule="exact"/>
        <w:rPr>
          <w:del w:id="5679" w:author="Yann Bourdeau" w:date="2014-02-06T16:26:00Z"/>
          <w:rFonts w:ascii="MS Reference Sans Serif" w:hAnsi="MS Reference Sans Serif"/>
          <w:lang w:val="en-CA"/>
        </w:rPr>
      </w:pPr>
      <w:del w:id="5680" w:author="Yann Bourdeau" w:date="2014-02-06T16:26:00Z">
        <w:r w:rsidRPr="00381014" w:rsidDel="00FC0E8D">
          <w:rPr>
            <w:rFonts w:ascii="MS Reference Sans Serif" w:hAnsi="MS Reference Sans Serif"/>
            <w:lang w:val="en-CA"/>
          </w:rPr>
          <w:delText xml:space="preserve">          false,</w:delText>
        </w:r>
      </w:del>
    </w:p>
    <w:p w14:paraId="64D56B16" w14:textId="1F8ACD22" w:rsidR="005579D5" w:rsidRPr="00381014" w:rsidDel="00FC0E8D" w:rsidRDefault="005579D5" w:rsidP="005579D5">
      <w:pPr>
        <w:spacing w:after="0" w:line="240" w:lineRule="exact"/>
        <w:rPr>
          <w:del w:id="5681" w:author="Yann Bourdeau" w:date="2014-02-06T16:26:00Z"/>
          <w:rFonts w:ascii="MS Reference Sans Serif" w:hAnsi="MS Reference Sans Serif"/>
          <w:lang w:val="en-CA"/>
        </w:rPr>
      </w:pPr>
      <w:del w:id="5682" w:author="Yann Bourdeau" w:date="2014-02-06T16:26:00Z">
        <w:r w:rsidRPr="00381014" w:rsidDel="00FC0E8D">
          <w:rPr>
            <w:rFonts w:ascii="MS Reference Sans Serif" w:hAnsi="MS Reference Sans Serif"/>
            <w:lang w:val="en-CA"/>
          </w:rPr>
          <w:delText xml:space="preserve">          false,</w:delText>
        </w:r>
      </w:del>
    </w:p>
    <w:p w14:paraId="6A7A25CC" w14:textId="4552C81A" w:rsidR="005579D5" w:rsidRPr="00381014" w:rsidDel="00FC0E8D" w:rsidRDefault="005579D5" w:rsidP="005579D5">
      <w:pPr>
        <w:spacing w:after="0" w:line="240" w:lineRule="exact"/>
        <w:rPr>
          <w:del w:id="5683" w:author="Yann Bourdeau" w:date="2014-02-06T16:26:00Z"/>
          <w:rFonts w:ascii="MS Reference Sans Serif" w:hAnsi="MS Reference Sans Serif"/>
          <w:lang w:val="en-CA"/>
        </w:rPr>
      </w:pPr>
      <w:del w:id="5684" w:author="Yann Bourdeau" w:date="2014-02-06T16:26:00Z">
        <w:r w:rsidRPr="00381014" w:rsidDel="00FC0E8D">
          <w:rPr>
            <w:rFonts w:ascii="MS Reference Sans Serif" w:hAnsi="MS Reference Sans Serif"/>
            <w:lang w:val="en-CA"/>
          </w:rPr>
          <w:delText xml:space="preserve">          false,</w:delText>
        </w:r>
      </w:del>
    </w:p>
    <w:p w14:paraId="6B08F825" w14:textId="2F4277CC" w:rsidR="005579D5" w:rsidRPr="00381014" w:rsidDel="00FC0E8D" w:rsidRDefault="005579D5" w:rsidP="005579D5">
      <w:pPr>
        <w:spacing w:after="0" w:line="240" w:lineRule="exact"/>
        <w:rPr>
          <w:del w:id="5685" w:author="Yann Bourdeau" w:date="2014-02-06T16:26:00Z"/>
          <w:rFonts w:ascii="MS Reference Sans Serif" w:hAnsi="MS Reference Sans Serif"/>
          <w:lang w:val="en-CA"/>
        </w:rPr>
      </w:pPr>
      <w:del w:id="5686" w:author="Yann Bourdeau" w:date="2014-02-06T16:26:00Z">
        <w:r w:rsidRPr="00381014" w:rsidDel="00FC0E8D">
          <w:rPr>
            <w:rFonts w:ascii="MS Reference Sans Serif" w:hAnsi="MS Reference Sans Serif"/>
            <w:lang w:val="en-CA"/>
          </w:rPr>
          <w:delText xml:space="preserve">          "defaultvalue",</w:delText>
        </w:r>
      </w:del>
    </w:p>
    <w:p w14:paraId="52249901" w14:textId="60B89766" w:rsidR="005579D5" w:rsidRPr="00381014" w:rsidDel="00FC0E8D" w:rsidRDefault="005579D5" w:rsidP="005579D5">
      <w:pPr>
        <w:spacing w:after="0" w:line="240" w:lineRule="exact"/>
        <w:rPr>
          <w:del w:id="5687" w:author="Yann Bourdeau" w:date="2014-02-06T16:26:00Z"/>
          <w:rFonts w:ascii="MS Reference Sans Serif" w:hAnsi="MS Reference Sans Serif"/>
          <w:lang w:val="en-CA"/>
        </w:rPr>
      </w:pPr>
      <w:del w:id="5688" w:author="Yann Bourdeau" w:date="2014-02-06T16:26:00Z">
        <w:r w:rsidRPr="00381014" w:rsidDel="00FC0E8D">
          <w:rPr>
            <w:rFonts w:ascii="MS Reference Sans Serif" w:hAnsi="MS Reference Sans Serif"/>
            <w:lang w:val="en-CA"/>
          </w:rPr>
          <w:delText xml:space="preserve">          false,</w:delText>
        </w:r>
      </w:del>
    </w:p>
    <w:p w14:paraId="610E950D" w14:textId="03C8C143" w:rsidR="005579D5" w:rsidRPr="00381014" w:rsidDel="00FC0E8D" w:rsidRDefault="005579D5" w:rsidP="005579D5">
      <w:pPr>
        <w:spacing w:after="0" w:line="240" w:lineRule="exact"/>
        <w:rPr>
          <w:del w:id="5689" w:author="Yann Bourdeau" w:date="2014-02-06T16:26:00Z"/>
          <w:rFonts w:ascii="MS Reference Sans Serif" w:hAnsi="MS Reference Sans Serif"/>
          <w:lang w:val="en-CA"/>
        </w:rPr>
      </w:pPr>
      <w:del w:id="5690" w:author="Yann Bourdeau" w:date="2014-02-06T16:26:00Z">
        <w:r w:rsidRPr="00381014" w:rsidDel="00FC0E8D">
          <w:rPr>
            <w:rFonts w:ascii="MS Reference Sans Serif" w:hAnsi="MS Reference Sans Serif"/>
            <w:lang w:val="en-CA"/>
          </w:rPr>
          <w:delText xml:space="preserve">          0,</w:delText>
        </w:r>
      </w:del>
    </w:p>
    <w:p w14:paraId="0778FDD3" w14:textId="01A1C9B4" w:rsidR="005579D5" w:rsidRPr="00381014" w:rsidDel="00FC0E8D" w:rsidRDefault="005579D5" w:rsidP="005579D5">
      <w:pPr>
        <w:spacing w:after="0" w:line="240" w:lineRule="exact"/>
        <w:rPr>
          <w:del w:id="5691" w:author="Yann Bourdeau" w:date="2014-02-06T16:26:00Z"/>
          <w:rFonts w:ascii="MS Reference Sans Serif" w:hAnsi="MS Reference Sans Serif"/>
          <w:lang w:val="en-CA"/>
        </w:rPr>
      </w:pPr>
      <w:del w:id="5692" w:author="Yann Bourdeau" w:date="2014-02-06T16:26:00Z">
        <w:r w:rsidRPr="00381014" w:rsidDel="00FC0E8D">
          <w:rPr>
            <w:rFonts w:ascii="MS Reference Sans Serif" w:hAnsi="MS Reference Sans Serif"/>
            <w:lang w:val="en-CA"/>
          </w:rPr>
          <w:delText xml:space="preserve">          1,</w:delText>
        </w:r>
      </w:del>
    </w:p>
    <w:p w14:paraId="47AE42EC" w14:textId="0D269C57" w:rsidR="005579D5" w:rsidRPr="00381014" w:rsidDel="00FC0E8D" w:rsidRDefault="005579D5" w:rsidP="005579D5">
      <w:pPr>
        <w:spacing w:after="0" w:line="240" w:lineRule="exact"/>
        <w:rPr>
          <w:del w:id="5693" w:author="Yann Bourdeau" w:date="2014-02-06T16:26:00Z"/>
          <w:rFonts w:ascii="MS Reference Sans Serif" w:hAnsi="MS Reference Sans Serif"/>
          <w:lang w:val="en-CA"/>
        </w:rPr>
      </w:pPr>
      <w:del w:id="5694" w:author="Yann Bourdeau" w:date="2014-02-06T16:26:00Z">
        <w:r w:rsidRPr="00381014" w:rsidDel="00FC0E8D">
          <w:rPr>
            <w:rFonts w:ascii="MS Reference Sans Serif" w:hAnsi="MS Reference Sans Serif"/>
            <w:lang w:val="en-CA"/>
          </w:rPr>
          <w:delText xml:space="preserve">          0));</w:delText>
        </w:r>
      </w:del>
    </w:p>
    <w:p w14:paraId="034A2537" w14:textId="1D487BBE" w:rsidR="005579D5" w:rsidRPr="00381014" w:rsidDel="00FC0E8D" w:rsidRDefault="005579D5" w:rsidP="005579D5">
      <w:pPr>
        <w:spacing w:after="0" w:line="240" w:lineRule="exact"/>
        <w:rPr>
          <w:del w:id="5695" w:author="Yann Bourdeau" w:date="2014-02-06T16:26:00Z"/>
          <w:rFonts w:ascii="MS Reference Sans Serif" w:hAnsi="MS Reference Sans Serif"/>
          <w:lang w:val="en-CA"/>
        </w:rPr>
      </w:pPr>
    </w:p>
    <w:p w14:paraId="4E825B6A" w14:textId="5B6B8E23" w:rsidR="005579D5" w:rsidRPr="00381014" w:rsidDel="00FC0E8D" w:rsidRDefault="005579D5" w:rsidP="005579D5">
      <w:pPr>
        <w:spacing w:after="0" w:line="240" w:lineRule="exact"/>
        <w:rPr>
          <w:del w:id="5696" w:author="Yann Bourdeau" w:date="2014-02-06T16:26:00Z"/>
          <w:rFonts w:ascii="MS Reference Sans Serif" w:hAnsi="MS Reference Sans Serif"/>
          <w:lang w:val="en-CA"/>
        </w:rPr>
      </w:pPr>
      <w:del w:id="5697" w:author="Yann Bourdeau" w:date="2014-02-06T16:26:00Z">
        <w:r w:rsidRPr="00381014" w:rsidDel="00FC0E8D">
          <w:rPr>
            <w:rFonts w:ascii="MS Reference Sans Serif" w:hAnsi="MS Reference Sans Serif"/>
            <w:lang w:val="en-CA"/>
          </w:rPr>
          <w:tab/>
          <w:delText>EAttribute attr;</w:delText>
        </w:r>
      </w:del>
    </w:p>
    <w:p w14:paraId="79F9C055" w14:textId="424B1230" w:rsidR="005579D5" w:rsidRPr="00381014" w:rsidDel="00FC0E8D" w:rsidRDefault="005579D5" w:rsidP="005579D5">
      <w:pPr>
        <w:spacing w:after="0" w:line="240" w:lineRule="exact"/>
        <w:rPr>
          <w:del w:id="5698" w:author="Yann Bourdeau" w:date="2014-02-06T16:26:00Z"/>
          <w:rFonts w:ascii="MS Reference Sans Serif" w:hAnsi="MS Reference Sans Serif"/>
          <w:lang w:val="en-CA"/>
        </w:rPr>
      </w:pPr>
      <w:del w:id="5699" w:author="Yann Bourdeau" w:date="2014-02-06T16:26:00Z">
        <w:r w:rsidRPr="00381014" w:rsidDel="00FC0E8D">
          <w:rPr>
            <w:rFonts w:ascii="MS Reference Sans Serif" w:hAnsi="MS Reference Sans Serif"/>
            <w:lang w:val="en-CA"/>
          </w:rPr>
          <w:tab/>
          <w:delText>BOOST_CHECK_EQUAL(fi.getKey("name1",attr),false);</w:delText>
        </w:r>
        <w:r w:rsidRPr="00381014" w:rsidDel="00FC0E8D">
          <w:rPr>
            <w:rFonts w:ascii="MS Reference Sans Serif" w:hAnsi="MS Reference Sans Serif"/>
            <w:lang w:val="en-CA"/>
          </w:rPr>
          <w:tab/>
        </w:r>
      </w:del>
    </w:p>
    <w:p w14:paraId="7D547104" w14:textId="7BA96800" w:rsidR="005579D5" w:rsidRPr="00381014" w:rsidDel="00FC0E8D" w:rsidRDefault="005579D5" w:rsidP="005579D5">
      <w:pPr>
        <w:spacing w:after="0" w:line="240" w:lineRule="exact"/>
        <w:rPr>
          <w:del w:id="5700" w:author="Yann Bourdeau" w:date="2014-02-06T16:26:00Z"/>
          <w:rFonts w:ascii="MS Reference Sans Serif" w:hAnsi="MS Reference Sans Serif"/>
          <w:lang w:val="en-CA"/>
        </w:rPr>
      </w:pPr>
      <w:del w:id="5701" w:author="Yann Bourdeau" w:date="2014-02-06T16:26:00Z">
        <w:r w:rsidRPr="00381014" w:rsidDel="00FC0E8D">
          <w:rPr>
            <w:rFonts w:ascii="MS Reference Sans Serif" w:hAnsi="MS Reference Sans Serif"/>
            <w:lang w:val="en-CA"/>
          </w:rPr>
          <w:tab/>
          <w:delText>BOOST_CHECK_EQUAL(fi.getKey("name2",attr),true);</w:delText>
        </w:r>
        <w:r w:rsidRPr="00381014" w:rsidDel="00FC0E8D">
          <w:rPr>
            <w:rFonts w:ascii="MS Reference Sans Serif" w:hAnsi="MS Reference Sans Serif"/>
            <w:lang w:val="en-CA"/>
          </w:rPr>
          <w:tab/>
        </w:r>
      </w:del>
    </w:p>
    <w:p w14:paraId="2B809546" w14:textId="2D07CDC0" w:rsidR="005579D5" w:rsidRPr="00381014" w:rsidDel="00FC0E8D" w:rsidRDefault="005579D5" w:rsidP="005579D5">
      <w:pPr>
        <w:spacing w:after="0" w:line="240" w:lineRule="exact"/>
        <w:rPr>
          <w:del w:id="5702" w:author="Yann Bourdeau" w:date="2014-02-06T16:26:00Z"/>
          <w:rFonts w:ascii="MS Reference Sans Serif" w:hAnsi="MS Reference Sans Serif"/>
          <w:lang w:val="en-CA"/>
        </w:rPr>
      </w:pPr>
    </w:p>
    <w:p w14:paraId="7EEB6AC7" w14:textId="32E89D7C" w:rsidR="005579D5" w:rsidRPr="00381014" w:rsidDel="00FC0E8D" w:rsidRDefault="005579D5" w:rsidP="005579D5">
      <w:pPr>
        <w:spacing w:after="0" w:line="240" w:lineRule="exact"/>
        <w:rPr>
          <w:del w:id="5703" w:author="Yann Bourdeau" w:date="2014-02-06T16:26:00Z"/>
          <w:rFonts w:ascii="MS Reference Sans Serif" w:hAnsi="MS Reference Sans Serif"/>
          <w:lang w:val="en-CA"/>
        </w:rPr>
      </w:pPr>
      <w:del w:id="5704" w:author="Yann Bourdeau" w:date="2014-02-06T16:26:00Z">
        <w:r w:rsidRPr="00381014" w:rsidDel="00FC0E8D">
          <w:rPr>
            <w:rFonts w:ascii="MS Reference Sans Serif" w:hAnsi="MS Reference Sans Serif"/>
            <w:lang w:val="en-CA"/>
          </w:rPr>
          <w:tab/>
          <w:delText>BOOST_CHECK_EQUAL(fi.getId("namecrap",attr),false);</w:delText>
        </w:r>
        <w:r w:rsidRPr="00381014" w:rsidDel="00FC0E8D">
          <w:rPr>
            <w:rFonts w:ascii="MS Reference Sans Serif" w:hAnsi="MS Reference Sans Serif"/>
            <w:lang w:val="en-CA"/>
          </w:rPr>
          <w:tab/>
        </w:r>
      </w:del>
    </w:p>
    <w:p w14:paraId="286C5805" w14:textId="73863EA8" w:rsidR="005579D5" w:rsidRPr="00381014" w:rsidDel="00FC0E8D" w:rsidRDefault="005579D5" w:rsidP="005579D5">
      <w:pPr>
        <w:spacing w:after="0" w:line="240" w:lineRule="exact"/>
        <w:rPr>
          <w:del w:id="5705" w:author="Yann Bourdeau" w:date="2014-02-06T16:26:00Z"/>
          <w:rFonts w:ascii="MS Reference Sans Serif" w:hAnsi="MS Reference Sans Serif"/>
          <w:lang w:val="en-CA"/>
        </w:rPr>
      </w:pPr>
      <w:del w:id="5706" w:author="Yann Bourdeau" w:date="2014-02-06T16:26:00Z">
        <w:r w:rsidRPr="00381014" w:rsidDel="00FC0E8D">
          <w:rPr>
            <w:rFonts w:ascii="MS Reference Sans Serif" w:hAnsi="MS Reference Sans Serif"/>
            <w:lang w:val="en-CA"/>
          </w:rPr>
          <w:tab/>
          <w:delText>BOOST_CHECK_EQUAL(fi.getId("name2",attr),true);</w:delText>
        </w:r>
        <w:r w:rsidRPr="00381014" w:rsidDel="00FC0E8D">
          <w:rPr>
            <w:rFonts w:ascii="MS Reference Sans Serif" w:hAnsi="MS Reference Sans Serif"/>
            <w:lang w:val="en-CA"/>
          </w:rPr>
          <w:tab/>
        </w:r>
      </w:del>
    </w:p>
    <w:p w14:paraId="5F7977E1" w14:textId="001EAB98" w:rsidR="005579D5" w:rsidRPr="00381014" w:rsidDel="00FC0E8D" w:rsidRDefault="005579D5" w:rsidP="005579D5">
      <w:pPr>
        <w:spacing w:after="0" w:line="240" w:lineRule="exact"/>
        <w:rPr>
          <w:del w:id="5707" w:author="Yann Bourdeau" w:date="2014-02-06T16:26:00Z"/>
          <w:rFonts w:ascii="MS Reference Sans Serif" w:hAnsi="MS Reference Sans Serif"/>
          <w:lang w:val="en-CA"/>
        </w:rPr>
      </w:pPr>
    </w:p>
    <w:p w14:paraId="51F8D831" w14:textId="0DFB4203" w:rsidR="005579D5" w:rsidRPr="00381014" w:rsidDel="00FC0E8D" w:rsidRDefault="005579D5" w:rsidP="005579D5">
      <w:pPr>
        <w:spacing w:after="0" w:line="240" w:lineRule="exact"/>
        <w:rPr>
          <w:del w:id="5708" w:author="Yann Bourdeau" w:date="2014-02-06T16:26:00Z"/>
          <w:rFonts w:ascii="MS Reference Sans Serif" w:hAnsi="MS Reference Sans Serif"/>
          <w:lang w:val="en-CA"/>
        </w:rPr>
      </w:pPr>
      <w:del w:id="5709" w:author="Yann Bourdeau" w:date="2014-02-06T16:26:00Z">
        <w:r w:rsidRPr="00381014" w:rsidDel="00FC0E8D">
          <w:rPr>
            <w:rFonts w:ascii="MS Reference Sans Serif" w:hAnsi="MS Reference Sans Serif"/>
            <w:lang w:val="en-CA"/>
          </w:rPr>
          <w:tab/>
        </w:r>
      </w:del>
    </w:p>
    <w:p w14:paraId="528AA764" w14:textId="1A602E6B" w:rsidR="005579D5" w:rsidRPr="00381014" w:rsidDel="00FC0E8D" w:rsidRDefault="005579D5" w:rsidP="005579D5">
      <w:pPr>
        <w:spacing w:after="0" w:line="240" w:lineRule="exact"/>
        <w:rPr>
          <w:del w:id="5710" w:author="Yann Bourdeau" w:date="2014-02-06T16:26:00Z"/>
          <w:rFonts w:ascii="MS Reference Sans Serif" w:hAnsi="MS Reference Sans Serif"/>
          <w:lang w:val="en-CA"/>
        </w:rPr>
      </w:pPr>
      <w:del w:id="5711" w:author="Yann Bourdeau" w:date="2014-02-06T16:26:00Z">
        <w:r w:rsidRPr="00381014" w:rsidDel="00FC0E8D">
          <w:rPr>
            <w:rFonts w:ascii="MS Reference Sans Serif" w:hAnsi="MS Reference Sans Serif"/>
            <w:lang w:val="en-CA"/>
          </w:rPr>
          <w:tab/>
          <w:delText>std::string defaultValue;</w:delText>
        </w:r>
      </w:del>
    </w:p>
    <w:p w14:paraId="2C448E22" w14:textId="4602E2EE" w:rsidR="005579D5" w:rsidRPr="00381014" w:rsidDel="00FC0E8D" w:rsidRDefault="005579D5" w:rsidP="005579D5">
      <w:pPr>
        <w:spacing w:after="0" w:line="240" w:lineRule="exact"/>
        <w:rPr>
          <w:del w:id="5712" w:author="Yann Bourdeau" w:date="2014-02-06T16:26:00Z"/>
          <w:rFonts w:ascii="MS Reference Sans Serif" w:hAnsi="MS Reference Sans Serif"/>
          <w:lang w:val="en-CA"/>
        </w:rPr>
      </w:pPr>
      <w:del w:id="5713" w:author="Yann Bourdeau" w:date="2014-02-06T16:26:00Z">
        <w:r w:rsidRPr="00381014" w:rsidDel="00FC0E8D">
          <w:rPr>
            <w:rFonts w:ascii="MS Reference Sans Serif" w:hAnsi="MS Reference Sans Serif"/>
            <w:lang w:val="en-CA"/>
          </w:rPr>
          <w:tab/>
          <w:delText>BOOST_CHECK_EQUAL(fi.getDefault((EAttribute)1,defaultValue),false);</w:delText>
        </w:r>
        <w:r w:rsidRPr="00381014" w:rsidDel="00FC0E8D">
          <w:rPr>
            <w:rFonts w:ascii="MS Reference Sans Serif" w:hAnsi="MS Reference Sans Serif"/>
            <w:lang w:val="en-CA"/>
          </w:rPr>
          <w:tab/>
        </w:r>
      </w:del>
    </w:p>
    <w:p w14:paraId="5D0D69EB" w14:textId="7C43869A" w:rsidR="005579D5" w:rsidRPr="00381014" w:rsidDel="00FC0E8D" w:rsidRDefault="005579D5" w:rsidP="005579D5">
      <w:pPr>
        <w:spacing w:after="0" w:line="240" w:lineRule="exact"/>
        <w:rPr>
          <w:del w:id="5714" w:author="Yann Bourdeau" w:date="2014-02-06T16:26:00Z"/>
          <w:rFonts w:ascii="MS Reference Sans Serif" w:hAnsi="MS Reference Sans Serif"/>
          <w:lang w:val="en-CA"/>
        </w:rPr>
      </w:pPr>
      <w:del w:id="5715" w:author="Yann Bourdeau" w:date="2014-02-06T16:26:00Z">
        <w:r w:rsidRPr="00381014" w:rsidDel="00FC0E8D">
          <w:rPr>
            <w:rFonts w:ascii="MS Reference Sans Serif" w:hAnsi="MS Reference Sans Serif"/>
            <w:lang w:val="en-CA"/>
          </w:rPr>
          <w:tab/>
          <w:delText>BOOST_CHECK_EQUAL(fi.getDefault((EAttribute)7,defaultValue),true);</w:delText>
        </w:r>
      </w:del>
    </w:p>
    <w:p w14:paraId="66A545B8" w14:textId="344C3DD4" w:rsidR="005579D5" w:rsidRPr="00381014" w:rsidDel="00FC0E8D" w:rsidRDefault="005579D5" w:rsidP="005579D5">
      <w:pPr>
        <w:spacing w:after="0" w:line="240" w:lineRule="exact"/>
        <w:rPr>
          <w:del w:id="5716" w:author="Yann Bourdeau" w:date="2014-02-06T16:26:00Z"/>
          <w:rFonts w:ascii="MS Reference Sans Serif" w:hAnsi="MS Reference Sans Serif"/>
          <w:lang w:val="en-CA"/>
        </w:rPr>
      </w:pPr>
      <w:del w:id="5717" w:author="Yann Bourdeau" w:date="2014-02-06T16:26:00Z">
        <w:r w:rsidRPr="00381014" w:rsidDel="00FC0E8D">
          <w:rPr>
            <w:rFonts w:ascii="MS Reference Sans Serif" w:hAnsi="MS Reference Sans Serif"/>
            <w:lang w:val="en-CA"/>
          </w:rPr>
          <w:tab/>
          <w:delText>std::string def("defaultvalue");</w:delText>
        </w:r>
        <w:r w:rsidRPr="00381014" w:rsidDel="00FC0E8D">
          <w:rPr>
            <w:rFonts w:ascii="MS Reference Sans Serif" w:hAnsi="MS Reference Sans Serif"/>
            <w:lang w:val="en-CA"/>
          </w:rPr>
          <w:tab/>
        </w:r>
      </w:del>
    </w:p>
    <w:p w14:paraId="6D708C84" w14:textId="764E87A2" w:rsidR="005579D5" w:rsidRPr="00381014" w:rsidDel="00FC0E8D" w:rsidRDefault="005579D5" w:rsidP="005579D5">
      <w:pPr>
        <w:spacing w:after="0" w:line="240" w:lineRule="exact"/>
        <w:rPr>
          <w:del w:id="5718" w:author="Yann Bourdeau" w:date="2014-02-06T16:26:00Z"/>
          <w:rFonts w:ascii="MS Reference Sans Serif" w:hAnsi="MS Reference Sans Serif"/>
          <w:lang w:val="en-CA"/>
        </w:rPr>
      </w:pPr>
      <w:del w:id="5719" w:author="Yann Bourdeau" w:date="2014-02-06T16:26:00Z">
        <w:r w:rsidRPr="00381014" w:rsidDel="00FC0E8D">
          <w:rPr>
            <w:rFonts w:ascii="MS Reference Sans Serif" w:hAnsi="MS Reference Sans Serif"/>
            <w:lang w:val="en-CA"/>
          </w:rPr>
          <w:tab/>
          <w:delText>BOOST_CHECK_EQUAL(def,defaultValue);</w:delText>
        </w:r>
        <w:r w:rsidRPr="00381014" w:rsidDel="00FC0E8D">
          <w:rPr>
            <w:rFonts w:ascii="MS Reference Sans Serif" w:hAnsi="MS Reference Sans Serif"/>
            <w:lang w:val="en-CA"/>
          </w:rPr>
          <w:tab/>
        </w:r>
      </w:del>
    </w:p>
    <w:p w14:paraId="11CB9AA5" w14:textId="13A8152B" w:rsidR="005579D5" w:rsidRPr="00381014" w:rsidDel="00FC0E8D" w:rsidRDefault="005579D5" w:rsidP="005579D5">
      <w:pPr>
        <w:spacing w:after="0" w:line="240" w:lineRule="exact"/>
        <w:rPr>
          <w:del w:id="5720" w:author="Yann Bourdeau" w:date="2014-02-06T16:26:00Z"/>
          <w:rFonts w:ascii="MS Reference Sans Serif" w:hAnsi="MS Reference Sans Serif"/>
          <w:lang w:val="en-CA"/>
        </w:rPr>
      </w:pPr>
      <w:del w:id="5721" w:author="Yann Bourdeau" w:date="2014-02-06T16:26:00Z">
        <w:r w:rsidRPr="00381014" w:rsidDel="00FC0E8D">
          <w:rPr>
            <w:rFonts w:ascii="MS Reference Sans Serif" w:hAnsi="MS Reference Sans Serif"/>
            <w:lang w:val="en-CA"/>
          </w:rPr>
          <w:delText xml:space="preserve">    </w:delText>
        </w:r>
      </w:del>
    </w:p>
    <w:p w14:paraId="4AF854A1" w14:textId="7A21DD12" w:rsidR="005579D5" w:rsidRPr="00381014" w:rsidDel="00FC0E8D" w:rsidRDefault="005579D5" w:rsidP="005579D5">
      <w:pPr>
        <w:spacing w:after="0" w:line="240" w:lineRule="exact"/>
        <w:rPr>
          <w:del w:id="5722" w:author="Yann Bourdeau" w:date="2014-02-06T16:26:00Z"/>
          <w:rFonts w:ascii="MS Reference Sans Serif" w:hAnsi="MS Reference Sans Serif"/>
          <w:lang w:val="en-CA"/>
        </w:rPr>
      </w:pPr>
      <w:del w:id="5723" w:author="Yann Bourdeau" w:date="2014-02-06T16:26:00Z">
        <w:r w:rsidRPr="00381014" w:rsidDel="00FC0E8D">
          <w:rPr>
            <w:rFonts w:ascii="MS Reference Sans Serif" w:hAnsi="MS Reference Sans Serif"/>
            <w:lang w:val="en-CA"/>
          </w:rPr>
          <w:tab/>
          <w:delText>unsigned int attrint=6;</w:delText>
        </w:r>
      </w:del>
    </w:p>
    <w:p w14:paraId="33D3702B" w14:textId="09AFB4E1" w:rsidR="005579D5" w:rsidRPr="00381014" w:rsidDel="00FC0E8D" w:rsidRDefault="005579D5" w:rsidP="005579D5">
      <w:pPr>
        <w:spacing w:after="0" w:line="240" w:lineRule="exact"/>
        <w:rPr>
          <w:del w:id="5724" w:author="Yann Bourdeau" w:date="2014-02-06T16:26:00Z"/>
          <w:rFonts w:ascii="MS Reference Sans Serif" w:hAnsi="MS Reference Sans Serif"/>
          <w:lang w:val="en-CA"/>
        </w:rPr>
      </w:pPr>
      <w:del w:id="5725" w:author="Yann Bourdeau" w:date="2014-02-06T16:26:00Z">
        <w:r w:rsidRPr="00381014" w:rsidDel="00FC0E8D">
          <w:rPr>
            <w:rFonts w:ascii="MS Reference Sans Serif" w:hAnsi="MS Reference Sans Serif"/>
            <w:lang w:val="en-CA"/>
          </w:rPr>
          <w:tab/>
          <w:delText>BOOST_CHECK_EQUAL(fi.getDefault(attrint,defaultValue),false);</w:delText>
        </w:r>
      </w:del>
    </w:p>
    <w:p w14:paraId="5182E6A1" w14:textId="7C89FE16" w:rsidR="005579D5" w:rsidRPr="00381014" w:rsidDel="00FC0E8D" w:rsidRDefault="005579D5" w:rsidP="005579D5">
      <w:pPr>
        <w:spacing w:after="0" w:line="240" w:lineRule="exact"/>
        <w:rPr>
          <w:del w:id="5726" w:author="Yann Bourdeau" w:date="2014-02-06T16:26:00Z"/>
          <w:rFonts w:ascii="MS Reference Sans Serif" w:hAnsi="MS Reference Sans Serif"/>
          <w:lang w:val="en-CA"/>
        </w:rPr>
      </w:pPr>
      <w:del w:id="5727" w:author="Yann Bourdeau" w:date="2014-02-06T16:26:00Z">
        <w:r w:rsidRPr="00381014" w:rsidDel="00FC0E8D">
          <w:rPr>
            <w:rFonts w:ascii="MS Reference Sans Serif" w:hAnsi="MS Reference Sans Serif"/>
            <w:lang w:val="en-CA"/>
          </w:rPr>
          <w:tab/>
          <w:delText>attrint=7;</w:delText>
        </w:r>
        <w:r w:rsidRPr="00381014" w:rsidDel="00FC0E8D">
          <w:rPr>
            <w:rFonts w:ascii="MS Reference Sans Serif" w:hAnsi="MS Reference Sans Serif"/>
            <w:lang w:val="en-CA"/>
          </w:rPr>
          <w:tab/>
        </w:r>
      </w:del>
    </w:p>
    <w:p w14:paraId="25D6937E" w14:textId="19C15D48" w:rsidR="005579D5" w:rsidRPr="00381014" w:rsidDel="00FC0E8D" w:rsidRDefault="005579D5" w:rsidP="005579D5">
      <w:pPr>
        <w:spacing w:after="0" w:line="240" w:lineRule="exact"/>
        <w:rPr>
          <w:del w:id="5728" w:author="Yann Bourdeau" w:date="2014-02-06T16:26:00Z"/>
          <w:rFonts w:ascii="MS Reference Sans Serif" w:hAnsi="MS Reference Sans Serif"/>
          <w:lang w:val="en-CA"/>
        </w:rPr>
      </w:pPr>
      <w:del w:id="5729" w:author="Yann Bourdeau" w:date="2014-02-06T16:26:00Z">
        <w:r w:rsidRPr="00381014" w:rsidDel="00FC0E8D">
          <w:rPr>
            <w:rFonts w:ascii="MS Reference Sans Serif" w:hAnsi="MS Reference Sans Serif"/>
            <w:lang w:val="en-CA"/>
          </w:rPr>
          <w:tab/>
          <w:delText>BOOST_CHECK_EQUAL(fi.getDefault(attrint,defaultValue),true);</w:delText>
        </w:r>
      </w:del>
    </w:p>
    <w:p w14:paraId="33E51CEB" w14:textId="503D1DEA" w:rsidR="005579D5" w:rsidRPr="00381014" w:rsidDel="00FC0E8D" w:rsidRDefault="005579D5" w:rsidP="005579D5">
      <w:pPr>
        <w:spacing w:after="0" w:line="240" w:lineRule="exact"/>
        <w:rPr>
          <w:del w:id="5730" w:author="Yann Bourdeau" w:date="2014-02-06T16:26:00Z"/>
          <w:rFonts w:ascii="MS Reference Sans Serif" w:hAnsi="MS Reference Sans Serif"/>
          <w:lang w:val="en-CA"/>
        </w:rPr>
      </w:pPr>
      <w:del w:id="5731" w:author="Yann Bourdeau" w:date="2014-02-06T16:26:00Z">
        <w:r w:rsidRPr="00381014" w:rsidDel="00FC0E8D">
          <w:rPr>
            <w:rFonts w:ascii="MS Reference Sans Serif" w:hAnsi="MS Reference Sans Serif"/>
            <w:lang w:val="en-CA"/>
          </w:rPr>
          <w:tab/>
          <w:delText>BOOST_CHECK_EQUAL(def,defaultValue);</w:delText>
        </w:r>
        <w:r w:rsidRPr="00381014" w:rsidDel="00FC0E8D">
          <w:rPr>
            <w:rFonts w:ascii="MS Reference Sans Serif" w:hAnsi="MS Reference Sans Serif"/>
            <w:lang w:val="en-CA"/>
          </w:rPr>
          <w:tab/>
        </w:r>
      </w:del>
    </w:p>
    <w:p w14:paraId="77933C88" w14:textId="5B318C6E" w:rsidR="005579D5" w:rsidRPr="00381014" w:rsidDel="00FC0E8D" w:rsidRDefault="005579D5" w:rsidP="005579D5">
      <w:pPr>
        <w:spacing w:after="0" w:line="240" w:lineRule="exact"/>
        <w:rPr>
          <w:del w:id="5732" w:author="Yann Bourdeau" w:date="2014-02-06T16:26:00Z"/>
          <w:rFonts w:ascii="MS Reference Sans Serif" w:hAnsi="MS Reference Sans Serif"/>
          <w:lang w:val="en-CA"/>
        </w:rPr>
      </w:pPr>
      <w:del w:id="5733" w:author="Yann Bourdeau" w:date="2014-02-06T16:26:00Z">
        <w:r w:rsidRPr="00381014" w:rsidDel="00FC0E8D">
          <w:rPr>
            <w:rFonts w:ascii="MS Reference Sans Serif" w:hAnsi="MS Reference Sans Serif"/>
            <w:lang w:val="en-CA"/>
          </w:rPr>
          <w:tab/>
        </w:r>
      </w:del>
    </w:p>
    <w:p w14:paraId="66863373" w14:textId="765A619A" w:rsidR="005579D5" w:rsidRPr="00381014" w:rsidDel="00FC0E8D" w:rsidRDefault="005579D5" w:rsidP="005579D5">
      <w:pPr>
        <w:spacing w:after="0" w:line="240" w:lineRule="exact"/>
        <w:rPr>
          <w:del w:id="5734" w:author="Yann Bourdeau" w:date="2014-02-06T16:26:00Z"/>
          <w:rFonts w:ascii="MS Reference Sans Serif" w:hAnsi="MS Reference Sans Serif"/>
          <w:lang w:val="en-CA"/>
        </w:rPr>
      </w:pPr>
      <w:del w:id="5735" w:author="Yann Bourdeau" w:date="2014-02-06T16:26:00Z">
        <w:r w:rsidRPr="00381014" w:rsidDel="00FC0E8D">
          <w:rPr>
            <w:rFonts w:ascii="MS Reference Sans Serif" w:hAnsi="MS Reference Sans Serif"/>
            <w:lang w:val="en-CA"/>
          </w:rPr>
          <w:tab/>
          <w:delText>BOOST_CHECK_EQUAL(fi.needTimeCheck((EAttribute)7),false);</w:delText>
        </w:r>
        <w:r w:rsidRPr="00381014" w:rsidDel="00FC0E8D">
          <w:rPr>
            <w:rFonts w:ascii="MS Reference Sans Serif" w:hAnsi="MS Reference Sans Serif"/>
            <w:lang w:val="en-CA"/>
          </w:rPr>
          <w:tab/>
        </w:r>
      </w:del>
    </w:p>
    <w:p w14:paraId="4570C155" w14:textId="54F010A0" w:rsidR="005579D5" w:rsidRPr="00381014" w:rsidDel="00FC0E8D" w:rsidRDefault="005579D5" w:rsidP="005579D5">
      <w:pPr>
        <w:spacing w:after="0" w:line="240" w:lineRule="exact"/>
        <w:rPr>
          <w:del w:id="5736" w:author="Yann Bourdeau" w:date="2014-02-06T16:26:00Z"/>
          <w:rFonts w:ascii="MS Reference Sans Serif" w:hAnsi="MS Reference Sans Serif"/>
          <w:lang w:val="en-CA"/>
        </w:rPr>
      </w:pPr>
      <w:del w:id="5737" w:author="Yann Bourdeau" w:date="2014-02-06T16:26:00Z">
        <w:r w:rsidRPr="00381014" w:rsidDel="00FC0E8D">
          <w:rPr>
            <w:rFonts w:ascii="MS Reference Sans Serif" w:hAnsi="MS Reference Sans Serif"/>
            <w:lang w:val="en-CA"/>
          </w:rPr>
          <w:tab/>
          <w:delText>BOOST_CHECK_EQUAL(fi.needTimeCheck((EAttribute)8),true);</w:delText>
        </w:r>
      </w:del>
    </w:p>
    <w:p w14:paraId="11B5ABB4" w14:textId="4A1A38F2" w:rsidR="005579D5" w:rsidRPr="00381014" w:rsidDel="00FC0E8D" w:rsidRDefault="005579D5" w:rsidP="005579D5">
      <w:pPr>
        <w:spacing w:after="0" w:line="240" w:lineRule="exact"/>
        <w:rPr>
          <w:del w:id="5738" w:author="Yann Bourdeau" w:date="2014-02-06T16:26:00Z"/>
          <w:rFonts w:ascii="MS Reference Sans Serif" w:hAnsi="MS Reference Sans Serif"/>
          <w:lang w:val="en-CA"/>
        </w:rPr>
      </w:pPr>
      <w:del w:id="5739" w:author="Yann Bourdeau" w:date="2014-02-06T16:26:00Z">
        <w:r w:rsidRPr="00381014" w:rsidDel="00FC0E8D">
          <w:rPr>
            <w:rFonts w:ascii="MS Reference Sans Serif" w:hAnsi="MS Reference Sans Serif"/>
            <w:lang w:val="en-CA"/>
          </w:rPr>
          <w:tab/>
          <w:delText>attrint=7;</w:delText>
        </w:r>
      </w:del>
    </w:p>
    <w:p w14:paraId="0188D95C" w14:textId="081AF1A3" w:rsidR="005579D5" w:rsidRPr="00381014" w:rsidDel="00FC0E8D" w:rsidRDefault="005579D5" w:rsidP="005579D5">
      <w:pPr>
        <w:spacing w:after="0" w:line="240" w:lineRule="exact"/>
        <w:rPr>
          <w:del w:id="5740" w:author="Yann Bourdeau" w:date="2014-02-06T16:26:00Z"/>
          <w:rFonts w:ascii="MS Reference Sans Serif" w:hAnsi="MS Reference Sans Serif"/>
          <w:lang w:val="en-CA"/>
        </w:rPr>
      </w:pPr>
      <w:del w:id="5741" w:author="Yann Bourdeau" w:date="2014-02-06T16:26:00Z">
        <w:r w:rsidRPr="00381014" w:rsidDel="00FC0E8D">
          <w:rPr>
            <w:rFonts w:ascii="MS Reference Sans Serif" w:hAnsi="MS Reference Sans Serif"/>
            <w:lang w:val="en-CA"/>
          </w:rPr>
          <w:tab/>
          <w:delText>BOOST_CHECK_EQUAL(fi.needTimeCheck(attrint),false);</w:delText>
        </w:r>
      </w:del>
    </w:p>
    <w:p w14:paraId="7A073E0A" w14:textId="0A025647" w:rsidR="005579D5" w:rsidRPr="00381014" w:rsidDel="00FC0E8D" w:rsidRDefault="005579D5" w:rsidP="005579D5">
      <w:pPr>
        <w:spacing w:after="0" w:line="240" w:lineRule="exact"/>
        <w:rPr>
          <w:del w:id="5742" w:author="Yann Bourdeau" w:date="2014-02-06T16:26:00Z"/>
          <w:rFonts w:ascii="MS Reference Sans Serif" w:hAnsi="MS Reference Sans Serif"/>
          <w:lang w:val="en-CA"/>
        </w:rPr>
      </w:pPr>
      <w:del w:id="5743" w:author="Yann Bourdeau" w:date="2014-02-06T16:26:00Z">
        <w:r w:rsidRPr="00381014" w:rsidDel="00FC0E8D">
          <w:rPr>
            <w:rFonts w:ascii="MS Reference Sans Serif" w:hAnsi="MS Reference Sans Serif"/>
            <w:lang w:val="en-CA"/>
          </w:rPr>
          <w:tab/>
          <w:delText>attrint=8;</w:delText>
        </w:r>
        <w:r w:rsidRPr="00381014" w:rsidDel="00FC0E8D">
          <w:rPr>
            <w:rFonts w:ascii="MS Reference Sans Serif" w:hAnsi="MS Reference Sans Serif"/>
            <w:lang w:val="en-CA"/>
          </w:rPr>
          <w:tab/>
        </w:r>
      </w:del>
    </w:p>
    <w:p w14:paraId="02E3F881" w14:textId="2B110FBF" w:rsidR="005579D5" w:rsidRPr="00381014" w:rsidDel="00FC0E8D" w:rsidRDefault="005579D5" w:rsidP="005579D5">
      <w:pPr>
        <w:spacing w:after="0" w:line="240" w:lineRule="exact"/>
        <w:rPr>
          <w:del w:id="5744" w:author="Yann Bourdeau" w:date="2014-02-06T16:26:00Z"/>
          <w:rFonts w:ascii="MS Reference Sans Serif" w:hAnsi="MS Reference Sans Serif"/>
          <w:lang w:val="en-CA"/>
        </w:rPr>
      </w:pPr>
      <w:del w:id="5745" w:author="Yann Bourdeau" w:date="2014-02-06T16:26:00Z">
        <w:r w:rsidRPr="00381014" w:rsidDel="00FC0E8D">
          <w:rPr>
            <w:rFonts w:ascii="MS Reference Sans Serif" w:hAnsi="MS Reference Sans Serif"/>
            <w:lang w:val="en-CA"/>
          </w:rPr>
          <w:tab/>
          <w:delText>BOOST_CHECK_EQUAL(fi.needTimeCheck(attrint),true);</w:delText>
        </w:r>
      </w:del>
    </w:p>
    <w:p w14:paraId="7EC1170B" w14:textId="4895D513" w:rsidR="005579D5" w:rsidRPr="00381014" w:rsidDel="00FC0E8D" w:rsidRDefault="005579D5" w:rsidP="005579D5">
      <w:pPr>
        <w:spacing w:after="0" w:line="240" w:lineRule="exact"/>
        <w:rPr>
          <w:del w:id="5746" w:author="Yann Bourdeau" w:date="2014-02-06T16:26:00Z"/>
          <w:rFonts w:ascii="MS Reference Sans Serif" w:hAnsi="MS Reference Sans Serif"/>
          <w:lang w:val="en-CA"/>
        </w:rPr>
      </w:pPr>
    </w:p>
    <w:p w14:paraId="509E0B51" w14:textId="371C06B4" w:rsidR="005579D5" w:rsidRPr="00381014" w:rsidDel="00FC0E8D" w:rsidRDefault="005579D5" w:rsidP="005579D5">
      <w:pPr>
        <w:spacing w:after="0" w:line="240" w:lineRule="exact"/>
        <w:rPr>
          <w:del w:id="5747" w:author="Yann Bourdeau" w:date="2014-02-06T16:26:00Z"/>
          <w:rFonts w:ascii="MS Reference Sans Serif" w:hAnsi="MS Reference Sans Serif"/>
          <w:lang w:val="en-CA"/>
        </w:rPr>
      </w:pPr>
    </w:p>
    <w:p w14:paraId="5A24F8D1" w14:textId="52595A14" w:rsidR="005579D5" w:rsidRPr="00381014" w:rsidDel="00FC0E8D" w:rsidRDefault="005579D5" w:rsidP="005579D5">
      <w:pPr>
        <w:spacing w:after="0" w:line="240" w:lineRule="exact"/>
        <w:rPr>
          <w:del w:id="5748" w:author="Yann Bourdeau" w:date="2014-02-06T16:26:00Z"/>
          <w:rFonts w:ascii="MS Reference Sans Serif" w:hAnsi="MS Reference Sans Serif"/>
          <w:lang w:val="en-CA"/>
        </w:rPr>
      </w:pPr>
      <w:del w:id="5749" w:author="Yann Bourdeau" w:date="2014-02-06T16:26:00Z">
        <w:r w:rsidRPr="00381014" w:rsidDel="00FC0E8D">
          <w:rPr>
            <w:rFonts w:ascii="MS Reference Sans Serif" w:hAnsi="MS Reference Sans Serif"/>
            <w:lang w:val="en-CA"/>
          </w:rPr>
          <w:tab/>
          <w:delText>BOOST_CHECK_EQUAL(fi.isKey((EAttribute)1),false);</w:delText>
        </w:r>
        <w:r w:rsidRPr="00381014" w:rsidDel="00FC0E8D">
          <w:rPr>
            <w:rFonts w:ascii="MS Reference Sans Serif" w:hAnsi="MS Reference Sans Serif"/>
            <w:lang w:val="en-CA"/>
          </w:rPr>
          <w:tab/>
        </w:r>
      </w:del>
    </w:p>
    <w:p w14:paraId="576A5453" w14:textId="0F9F7C9D" w:rsidR="005579D5" w:rsidRPr="00381014" w:rsidDel="00FC0E8D" w:rsidRDefault="005579D5" w:rsidP="005579D5">
      <w:pPr>
        <w:spacing w:after="0" w:line="240" w:lineRule="exact"/>
        <w:rPr>
          <w:del w:id="5750" w:author="Yann Bourdeau" w:date="2014-02-06T16:26:00Z"/>
          <w:rFonts w:ascii="MS Reference Sans Serif" w:hAnsi="MS Reference Sans Serif"/>
          <w:lang w:val="en-CA"/>
        </w:rPr>
      </w:pPr>
      <w:del w:id="5751" w:author="Yann Bourdeau" w:date="2014-02-06T16:26:00Z">
        <w:r w:rsidRPr="00381014" w:rsidDel="00FC0E8D">
          <w:rPr>
            <w:rFonts w:ascii="MS Reference Sans Serif" w:hAnsi="MS Reference Sans Serif"/>
            <w:lang w:val="en-CA"/>
          </w:rPr>
          <w:tab/>
          <w:delText>BOOST_CHECK_EQUAL(fi.isKey((EAttribute)2),true);</w:delText>
        </w:r>
      </w:del>
    </w:p>
    <w:p w14:paraId="2531CB4C" w14:textId="5F36BAEC" w:rsidR="005579D5" w:rsidRPr="00381014" w:rsidDel="00FC0E8D" w:rsidRDefault="005579D5" w:rsidP="005579D5">
      <w:pPr>
        <w:spacing w:after="0" w:line="240" w:lineRule="exact"/>
        <w:rPr>
          <w:del w:id="5752" w:author="Yann Bourdeau" w:date="2014-02-06T16:26:00Z"/>
          <w:rFonts w:ascii="MS Reference Sans Serif" w:hAnsi="MS Reference Sans Serif"/>
          <w:lang w:val="en-CA"/>
        </w:rPr>
      </w:pPr>
      <w:del w:id="5753" w:author="Yann Bourdeau" w:date="2014-02-06T16:26:00Z">
        <w:r w:rsidRPr="00381014" w:rsidDel="00FC0E8D">
          <w:rPr>
            <w:rFonts w:ascii="MS Reference Sans Serif" w:hAnsi="MS Reference Sans Serif"/>
            <w:lang w:val="en-CA"/>
          </w:rPr>
          <w:tab/>
          <w:delText>attrint=1;</w:delText>
        </w:r>
      </w:del>
    </w:p>
    <w:p w14:paraId="0250DF9B" w14:textId="4718379E" w:rsidR="005579D5" w:rsidRPr="00381014" w:rsidDel="00FC0E8D" w:rsidRDefault="005579D5" w:rsidP="005579D5">
      <w:pPr>
        <w:spacing w:after="0" w:line="240" w:lineRule="exact"/>
        <w:rPr>
          <w:del w:id="5754" w:author="Yann Bourdeau" w:date="2014-02-06T16:26:00Z"/>
          <w:rFonts w:ascii="MS Reference Sans Serif" w:hAnsi="MS Reference Sans Serif"/>
          <w:lang w:val="en-CA"/>
        </w:rPr>
      </w:pPr>
      <w:del w:id="5755" w:author="Yann Bourdeau" w:date="2014-02-06T16:26:00Z">
        <w:r w:rsidRPr="00381014" w:rsidDel="00FC0E8D">
          <w:rPr>
            <w:rFonts w:ascii="MS Reference Sans Serif" w:hAnsi="MS Reference Sans Serif"/>
            <w:lang w:val="en-CA"/>
          </w:rPr>
          <w:tab/>
          <w:delText>BOOST_CHECK_EQUAL(fi.isKey(attrint),false);</w:delText>
        </w:r>
      </w:del>
    </w:p>
    <w:p w14:paraId="739EEB3D" w14:textId="20E8F9FA" w:rsidR="005579D5" w:rsidRPr="00381014" w:rsidDel="00FC0E8D" w:rsidRDefault="005579D5" w:rsidP="005579D5">
      <w:pPr>
        <w:spacing w:after="0" w:line="240" w:lineRule="exact"/>
        <w:rPr>
          <w:del w:id="5756" w:author="Yann Bourdeau" w:date="2014-02-06T16:26:00Z"/>
          <w:rFonts w:ascii="MS Reference Sans Serif" w:hAnsi="MS Reference Sans Serif"/>
          <w:lang w:val="en-CA"/>
        </w:rPr>
      </w:pPr>
      <w:del w:id="5757" w:author="Yann Bourdeau" w:date="2014-02-06T16:26:00Z">
        <w:r w:rsidRPr="00381014" w:rsidDel="00FC0E8D">
          <w:rPr>
            <w:rFonts w:ascii="MS Reference Sans Serif" w:hAnsi="MS Reference Sans Serif"/>
            <w:lang w:val="en-CA"/>
          </w:rPr>
          <w:tab/>
          <w:delText>attrint=2;</w:delText>
        </w:r>
        <w:r w:rsidRPr="00381014" w:rsidDel="00FC0E8D">
          <w:rPr>
            <w:rFonts w:ascii="MS Reference Sans Serif" w:hAnsi="MS Reference Sans Serif"/>
            <w:lang w:val="en-CA"/>
          </w:rPr>
          <w:tab/>
        </w:r>
      </w:del>
    </w:p>
    <w:p w14:paraId="32B36A44" w14:textId="11196110" w:rsidR="005579D5" w:rsidRPr="00381014" w:rsidDel="00FC0E8D" w:rsidRDefault="005579D5" w:rsidP="005579D5">
      <w:pPr>
        <w:spacing w:after="0" w:line="240" w:lineRule="exact"/>
        <w:rPr>
          <w:del w:id="5758" w:author="Yann Bourdeau" w:date="2014-02-06T16:26:00Z"/>
          <w:rFonts w:ascii="MS Reference Sans Serif" w:hAnsi="MS Reference Sans Serif"/>
          <w:lang w:val="en-CA"/>
        </w:rPr>
      </w:pPr>
      <w:del w:id="5759" w:author="Yann Bourdeau" w:date="2014-02-06T16:26:00Z">
        <w:r w:rsidRPr="00381014" w:rsidDel="00FC0E8D">
          <w:rPr>
            <w:rFonts w:ascii="MS Reference Sans Serif" w:hAnsi="MS Reference Sans Serif"/>
            <w:lang w:val="en-CA"/>
          </w:rPr>
          <w:tab/>
          <w:delText>BOOST_CHECK_EQUAL(fi.isKey(attrint),true);</w:delText>
        </w:r>
      </w:del>
    </w:p>
    <w:p w14:paraId="28007ADC" w14:textId="15AD5ADD" w:rsidR="005579D5" w:rsidRPr="00381014" w:rsidDel="00FC0E8D" w:rsidRDefault="005579D5" w:rsidP="005579D5">
      <w:pPr>
        <w:spacing w:after="0" w:line="240" w:lineRule="exact"/>
        <w:rPr>
          <w:del w:id="5760" w:author="Yann Bourdeau" w:date="2014-02-06T16:26:00Z"/>
          <w:rFonts w:ascii="MS Reference Sans Serif" w:hAnsi="MS Reference Sans Serif"/>
          <w:lang w:val="en-CA"/>
        </w:rPr>
      </w:pPr>
    </w:p>
    <w:p w14:paraId="357620B1" w14:textId="36837EAB" w:rsidR="005579D5" w:rsidRPr="00381014" w:rsidDel="00FC0E8D" w:rsidRDefault="005579D5" w:rsidP="005579D5">
      <w:pPr>
        <w:spacing w:after="0" w:line="240" w:lineRule="exact"/>
        <w:rPr>
          <w:del w:id="5761" w:author="Yann Bourdeau" w:date="2014-02-06T16:26:00Z"/>
          <w:rFonts w:ascii="MS Reference Sans Serif" w:hAnsi="MS Reference Sans Serif"/>
          <w:lang w:val="en-CA"/>
        </w:rPr>
      </w:pPr>
    </w:p>
    <w:p w14:paraId="0FD0E6D1" w14:textId="0E26D76B" w:rsidR="005579D5" w:rsidRPr="00381014" w:rsidDel="00FC0E8D" w:rsidRDefault="005579D5" w:rsidP="005579D5">
      <w:pPr>
        <w:spacing w:after="0" w:line="240" w:lineRule="exact"/>
        <w:rPr>
          <w:del w:id="5762" w:author="Yann Bourdeau" w:date="2014-02-06T16:26:00Z"/>
          <w:rFonts w:ascii="MS Reference Sans Serif" w:hAnsi="MS Reference Sans Serif"/>
          <w:lang w:val="en-CA"/>
        </w:rPr>
      </w:pPr>
      <w:del w:id="5763" w:author="Yann Bourdeau" w:date="2014-02-06T16:26:00Z">
        <w:r w:rsidRPr="00381014" w:rsidDel="00FC0E8D">
          <w:rPr>
            <w:rFonts w:ascii="MS Reference Sans Serif" w:hAnsi="MS Reference Sans Serif"/>
            <w:lang w:val="en-CA"/>
          </w:rPr>
          <w:tab/>
          <w:delText>std::string name2("name2");</w:delText>
        </w:r>
      </w:del>
    </w:p>
    <w:p w14:paraId="5C33A276" w14:textId="6AE000AC" w:rsidR="005579D5" w:rsidRPr="00381014" w:rsidDel="00FC0E8D" w:rsidRDefault="005579D5" w:rsidP="005579D5">
      <w:pPr>
        <w:spacing w:after="0" w:line="240" w:lineRule="exact"/>
        <w:rPr>
          <w:del w:id="5764" w:author="Yann Bourdeau" w:date="2014-02-06T16:26:00Z"/>
          <w:rFonts w:ascii="MS Reference Sans Serif" w:hAnsi="MS Reference Sans Serif"/>
          <w:lang w:val="en-CA"/>
        </w:rPr>
      </w:pPr>
      <w:del w:id="5765" w:author="Yann Bourdeau" w:date="2014-02-06T16:26:00Z">
        <w:r w:rsidRPr="00381014" w:rsidDel="00FC0E8D">
          <w:rPr>
            <w:rFonts w:ascii="MS Reference Sans Serif" w:hAnsi="MS Reference Sans Serif"/>
            <w:lang w:val="en-CA"/>
          </w:rPr>
          <w:tab/>
          <w:delText>std::string empty("");</w:delText>
        </w:r>
      </w:del>
    </w:p>
    <w:p w14:paraId="43EC6E18" w14:textId="03D1B2FF" w:rsidR="005579D5" w:rsidRPr="00381014" w:rsidDel="00FC0E8D" w:rsidRDefault="005579D5" w:rsidP="005579D5">
      <w:pPr>
        <w:spacing w:after="0" w:line="240" w:lineRule="exact"/>
        <w:rPr>
          <w:del w:id="5766" w:author="Yann Bourdeau" w:date="2014-02-06T16:26:00Z"/>
          <w:rFonts w:ascii="MS Reference Sans Serif" w:hAnsi="MS Reference Sans Serif"/>
          <w:lang w:val="en-CA"/>
        </w:rPr>
      </w:pPr>
      <w:del w:id="5767" w:author="Yann Bourdeau" w:date="2014-02-06T16:26:00Z">
        <w:r w:rsidRPr="00381014" w:rsidDel="00FC0E8D">
          <w:rPr>
            <w:rFonts w:ascii="MS Reference Sans Serif" w:hAnsi="MS Reference Sans Serif"/>
            <w:lang w:val="en-CA"/>
          </w:rPr>
          <w:tab/>
          <w:delText>BOOST_CHECK_EQUAL(fi.getName(attrint),name2);</w:delText>
        </w:r>
      </w:del>
    </w:p>
    <w:p w14:paraId="604877C4" w14:textId="27E25F27" w:rsidR="005579D5" w:rsidRPr="00381014" w:rsidDel="00FC0E8D" w:rsidRDefault="005579D5" w:rsidP="005579D5">
      <w:pPr>
        <w:spacing w:after="0" w:line="240" w:lineRule="exact"/>
        <w:rPr>
          <w:del w:id="5768" w:author="Yann Bourdeau" w:date="2014-02-06T16:26:00Z"/>
          <w:rFonts w:ascii="MS Reference Sans Serif" w:hAnsi="MS Reference Sans Serif"/>
          <w:lang w:val="en-CA"/>
        </w:rPr>
      </w:pPr>
      <w:del w:id="5769" w:author="Yann Bourdeau" w:date="2014-02-06T16:26:00Z">
        <w:r w:rsidRPr="00381014" w:rsidDel="00FC0E8D">
          <w:rPr>
            <w:rFonts w:ascii="MS Reference Sans Serif" w:hAnsi="MS Reference Sans Serif"/>
            <w:lang w:val="en-CA"/>
          </w:rPr>
          <w:tab/>
          <w:delText>attrint=25;</w:delText>
        </w:r>
      </w:del>
    </w:p>
    <w:p w14:paraId="57278D5E" w14:textId="03BCBD9C" w:rsidR="005579D5" w:rsidRPr="00381014" w:rsidDel="00FC0E8D" w:rsidRDefault="005579D5" w:rsidP="005579D5">
      <w:pPr>
        <w:spacing w:after="0" w:line="240" w:lineRule="exact"/>
        <w:rPr>
          <w:del w:id="5770" w:author="Yann Bourdeau" w:date="2014-02-06T16:26:00Z"/>
          <w:rFonts w:ascii="MS Reference Sans Serif" w:hAnsi="MS Reference Sans Serif"/>
          <w:lang w:val="en-CA"/>
        </w:rPr>
      </w:pPr>
      <w:del w:id="5771" w:author="Yann Bourdeau" w:date="2014-02-06T16:26:00Z">
        <w:r w:rsidRPr="00381014" w:rsidDel="00FC0E8D">
          <w:rPr>
            <w:rFonts w:ascii="MS Reference Sans Serif" w:hAnsi="MS Reference Sans Serif"/>
            <w:lang w:val="en-CA"/>
          </w:rPr>
          <w:tab/>
          <w:delText>BOOST_CHECK_EQUAL(fi.getName(attrint),empty);</w:delText>
        </w:r>
      </w:del>
    </w:p>
    <w:p w14:paraId="23672FF5" w14:textId="7AC2B008" w:rsidR="005579D5" w:rsidRPr="00381014" w:rsidDel="00FC0E8D" w:rsidRDefault="005579D5" w:rsidP="005579D5">
      <w:pPr>
        <w:spacing w:after="0" w:line="240" w:lineRule="exact"/>
        <w:rPr>
          <w:del w:id="5772" w:author="Yann Bourdeau" w:date="2014-02-06T16:26:00Z"/>
          <w:rFonts w:ascii="MS Reference Sans Serif" w:hAnsi="MS Reference Sans Serif"/>
          <w:lang w:val="en-CA"/>
        </w:rPr>
      </w:pPr>
    </w:p>
    <w:p w14:paraId="48A7978E" w14:textId="4CEAA9BA" w:rsidR="005579D5" w:rsidRPr="00381014" w:rsidDel="00FC0E8D" w:rsidRDefault="005579D5" w:rsidP="005579D5">
      <w:pPr>
        <w:spacing w:after="0" w:line="240" w:lineRule="exact"/>
        <w:rPr>
          <w:del w:id="5773" w:author="Yann Bourdeau" w:date="2014-02-06T16:26:00Z"/>
          <w:rFonts w:ascii="MS Reference Sans Serif" w:hAnsi="MS Reference Sans Serif"/>
          <w:lang w:val="en-CA"/>
        </w:rPr>
      </w:pPr>
      <w:del w:id="5774" w:author="Yann Bourdeau" w:date="2014-02-06T16:26:00Z">
        <w:r w:rsidRPr="00381014" w:rsidDel="00FC0E8D">
          <w:rPr>
            <w:rFonts w:ascii="MS Reference Sans Serif" w:hAnsi="MS Reference Sans Serif"/>
            <w:lang w:val="en-CA"/>
          </w:rPr>
          <w:tab/>
          <w:delText>BOOST_CHECK_EQUAL(fi.isDataKey((EAttribute)1),false);</w:delText>
        </w:r>
        <w:r w:rsidRPr="00381014" w:rsidDel="00FC0E8D">
          <w:rPr>
            <w:rFonts w:ascii="MS Reference Sans Serif" w:hAnsi="MS Reference Sans Serif"/>
            <w:lang w:val="en-CA"/>
          </w:rPr>
          <w:tab/>
        </w:r>
      </w:del>
    </w:p>
    <w:p w14:paraId="606DFC59" w14:textId="41CB4C80" w:rsidR="005579D5" w:rsidRPr="00381014" w:rsidDel="00FC0E8D" w:rsidRDefault="005579D5" w:rsidP="005579D5">
      <w:pPr>
        <w:spacing w:after="0" w:line="240" w:lineRule="exact"/>
        <w:rPr>
          <w:del w:id="5775" w:author="Yann Bourdeau" w:date="2014-02-06T16:26:00Z"/>
          <w:rFonts w:ascii="MS Reference Sans Serif" w:hAnsi="MS Reference Sans Serif"/>
          <w:lang w:val="en-CA"/>
        </w:rPr>
      </w:pPr>
      <w:del w:id="5776" w:author="Yann Bourdeau" w:date="2014-02-06T16:26:00Z">
        <w:r w:rsidRPr="00381014" w:rsidDel="00FC0E8D">
          <w:rPr>
            <w:rFonts w:ascii="MS Reference Sans Serif" w:hAnsi="MS Reference Sans Serif"/>
            <w:lang w:val="en-CA"/>
          </w:rPr>
          <w:tab/>
          <w:delText>BOOST_CHECK_EQUAL(fi.isDataKey((EAttribute)4),true);</w:delText>
        </w:r>
      </w:del>
    </w:p>
    <w:p w14:paraId="7676D365" w14:textId="2C90194B" w:rsidR="005579D5" w:rsidRPr="00381014" w:rsidDel="00FC0E8D" w:rsidRDefault="005579D5" w:rsidP="005579D5">
      <w:pPr>
        <w:spacing w:after="0" w:line="240" w:lineRule="exact"/>
        <w:rPr>
          <w:del w:id="5777" w:author="Yann Bourdeau" w:date="2014-02-06T16:26:00Z"/>
          <w:rFonts w:ascii="MS Reference Sans Serif" w:hAnsi="MS Reference Sans Serif"/>
          <w:lang w:val="en-CA"/>
        </w:rPr>
      </w:pPr>
      <w:del w:id="5778" w:author="Yann Bourdeau" w:date="2014-02-06T16:26:00Z">
        <w:r w:rsidRPr="00381014" w:rsidDel="00FC0E8D">
          <w:rPr>
            <w:rFonts w:ascii="MS Reference Sans Serif" w:hAnsi="MS Reference Sans Serif"/>
            <w:lang w:val="en-CA"/>
          </w:rPr>
          <w:tab/>
          <w:delText>attrint=1;</w:delText>
        </w:r>
      </w:del>
    </w:p>
    <w:p w14:paraId="4798CD91" w14:textId="0B40ABC6" w:rsidR="005579D5" w:rsidRPr="00381014" w:rsidDel="00FC0E8D" w:rsidRDefault="005579D5" w:rsidP="005579D5">
      <w:pPr>
        <w:spacing w:after="0" w:line="240" w:lineRule="exact"/>
        <w:rPr>
          <w:del w:id="5779" w:author="Yann Bourdeau" w:date="2014-02-06T16:26:00Z"/>
          <w:rFonts w:ascii="MS Reference Sans Serif" w:hAnsi="MS Reference Sans Serif"/>
          <w:lang w:val="en-CA"/>
        </w:rPr>
      </w:pPr>
      <w:del w:id="5780" w:author="Yann Bourdeau" w:date="2014-02-06T16:26:00Z">
        <w:r w:rsidRPr="00381014" w:rsidDel="00FC0E8D">
          <w:rPr>
            <w:rFonts w:ascii="MS Reference Sans Serif" w:hAnsi="MS Reference Sans Serif"/>
            <w:lang w:val="en-CA"/>
          </w:rPr>
          <w:tab/>
          <w:delText>BOOST_CHECK_EQUAL(fi.isDataKey(attrint),false);</w:delText>
        </w:r>
      </w:del>
    </w:p>
    <w:p w14:paraId="4C130187" w14:textId="6CC86BA4" w:rsidR="005579D5" w:rsidRPr="00381014" w:rsidDel="00FC0E8D" w:rsidRDefault="005579D5" w:rsidP="005579D5">
      <w:pPr>
        <w:spacing w:after="0" w:line="240" w:lineRule="exact"/>
        <w:rPr>
          <w:del w:id="5781" w:author="Yann Bourdeau" w:date="2014-02-06T16:26:00Z"/>
          <w:rFonts w:ascii="MS Reference Sans Serif" w:hAnsi="MS Reference Sans Serif"/>
          <w:lang w:val="en-CA"/>
        </w:rPr>
      </w:pPr>
      <w:del w:id="5782" w:author="Yann Bourdeau" w:date="2014-02-06T16:26:00Z">
        <w:r w:rsidRPr="00381014" w:rsidDel="00FC0E8D">
          <w:rPr>
            <w:rFonts w:ascii="MS Reference Sans Serif" w:hAnsi="MS Reference Sans Serif"/>
            <w:lang w:val="en-CA"/>
          </w:rPr>
          <w:tab/>
          <w:delText>attrint=4;</w:delText>
        </w:r>
        <w:r w:rsidRPr="00381014" w:rsidDel="00FC0E8D">
          <w:rPr>
            <w:rFonts w:ascii="MS Reference Sans Serif" w:hAnsi="MS Reference Sans Serif"/>
            <w:lang w:val="en-CA"/>
          </w:rPr>
          <w:tab/>
        </w:r>
      </w:del>
    </w:p>
    <w:p w14:paraId="102E6752" w14:textId="3E07568C" w:rsidR="005579D5" w:rsidRPr="00381014" w:rsidDel="00FC0E8D" w:rsidRDefault="005579D5" w:rsidP="005579D5">
      <w:pPr>
        <w:spacing w:after="0" w:line="240" w:lineRule="exact"/>
        <w:rPr>
          <w:del w:id="5783" w:author="Yann Bourdeau" w:date="2014-02-06T16:26:00Z"/>
          <w:rFonts w:ascii="MS Reference Sans Serif" w:hAnsi="MS Reference Sans Serif"/>
          <w:lang w:val="en-CA"/>
        </w:rPr>
      </w:pPr>
      <w:del w:id="5784" w:author="Yann Bourdeau" w:date="2014-02-06T16:26:00Z">
        <w:r w:rsidRPr="00381014" w:rsidDel="00FC0E8D">
          <w:rPr>
            <w:rFonts w:ascii="MS Reference Sans Serif" w:hAnsi="MS Reference Sans Serif"/>
            <w:lang w:val="en-CA"/>
          </w:rPr>
          <w:tab/>
          <w:delText>BOOST_CHECK_EQUAL(fi.isDataKey(attrint),true);</w:delText>
        </w:r>
      </w:del>
    </w:p>
    <w:p w14:paraId="5F3E6F02" w14:textId="3A9000A4" w:rsidR="005579D5" w:rsidRPr="00381014" w:rsidDel="00FC0E8D" w:rsidRDefault="005579D5" w:rsidP="005579D5">
      <w:pPr>
        <w:spacing w:after="0" w:line="240" w:lineRule="exact"/>
        <w:rPr>
          <w:del w:id="5785" w:author="Yann Bourdeau" w:date="2014-02-06T16:26:00Z"/>
          <w:rFonts w:ascii="MS Reference Sans Serif" w:hAnsi="MS Reference Sans Serif"/>
          <w:lang w:val="en-CA"/>
        </w:rPr>
      </w:pPr>
    </w:p>
    <w:p w14:paraId="79357EBC" w14:textId="3C4AF03B" w:rsidR="005579D5" w:rsidRPr="00381014" w:rsidDel="00FC0E8D" w:rsidRDefault="005579D5" w:rsidP="005579D5">
      <w:pPr>
        <w:spacing w:after="0" w:line="240" w:lineRule="exact"/>
        <w:rPr>
          <w:del w:id="5786" w:author="Yann Bourdeau" w:date="2014-02-06T16:26:00Z"/>
          <w:rFonts w:ascii="MS Reference Sans Serif" w:hAnsi="MS Reference Sans Serif"/>
          <w:lang w:val="en-CA"/>
        </w:rPr>
      </w:pPr>
      <w:del w:id="5787" w:author="Yann Bourdeau" w:date="2014-02-06T16:26:00Z">
        <w:r w:rsidRPr="00381014" w:rsidDel="00FC0E8D">
          <w:rPr>
            <w:rFonts w:ascii="MS Reference Sans Serif" w:hAnsi="MS Reference Sans Serif"/>
            <w:lang w:val="en-CA"/>
          </w:rPr>
          <w:tab/>
          <w:delText>BOOST_CHECK_EQUAL(fi.isMulti((EAttribute)1),false);</w:delText>
        </w:r>
        <w:r w:rsidRPr="00381014" w:rsidDel="00FC0E8D">
          <w:rPr>
            <w:rFonts w:ascii="MS Reference Sans Serif" w:hAnsi="MS Reference Sans Serif"/>
            <w:lang w:val="en-CA"/>
          </w:rPr>
          <w:tab/>
        </w:r>
      </w:del>
    </w:p>
    <w:p w14:paraId="144BD86D" w14:textId="62DDBC44" w:rsidR="005579D5" w:rsidRPr="00381014" w:rsidDel="00FC0E8D" w:rsidRDefault="005579D5" w:rsidP="005579D5">
      <w:pPr>
        <w:spacing w:after="0" w:line="240" w:lineRule="exact"/>
        <w:rPr>
          <w:del w:id="5788" w:author="Yann Bourdeau" w:date="2014-02-06T16:26:00Z"/>
          <w:rFonts w:ascii="MS Reference Sans Serif" w:hAnsi="MS Reference Sans Serif"/>
          <w:lang w:val="en-CA"/>
        </w:rPr>
      </w:pPr>
      <w:del w:id="5789" w:author="Yann Bourdeau" w:date="2014-02-06T16:26:00Z">
        <w:r w:rsidRPr="00381014" w:rsidDel="00FC0E8D">
          <w:rPr>
            <w:rFonts w:ascii="MS Reference Sans Serif" w:hAnsi="MS Reference Sans Serif"/>
            <w:lang w:val="en-CA"/>
          </w:rPr>
          <w:tab/>
          <w:delText>BOOST_CHECK_EQUAL(fi.isMulti((EAttribute)3),true);</w:delText>
        </w:r>
      </w:del>
    </w:p>
    <w:p w14:paraId="3CBA9741" w14:textId="7845289E" w:rsidR="005579D5" w:rsidRPr="00381014" w:rsidDel="00FC0E8D" w:rsidRDefault="005579D5" w:rsidP="005579D5">
      <w:pPr>
        <w:spacing w:after="0" w:line="240" w:lineRule="exact"/>
        <w:rPr>
          <w:del w:id="5790" w:author="Yann Bourdeau" w:date="2014-02-06T16:26:00Z"/>
          <w:rFonts w:ascii="MS Reference Sans Serif" w:hAnsi="MS Reference Sans Serif"/>
          <w:lang w:val="en-CA"/>
        </w:rPr>
      </w:pPr>
      <w:del w:id="5791" w:author="Yann Bourdeau" w:date="2014-02-06T16:26:00Z">
        <w:r w:rsidRPr="00381014" w:rsidDel="00FC0E8D">
          <w:rPr>
            <w:rFonts w:ascii="MS Reference Sans Serif" w:hAnsi="MS Reference Sans Serif"/>
            <w:lang w:val="en-CA"/>
          </w:rPr>
          <w:tab/>
          <w:delText>attrint=1;</w:delText>
        </w:r>
      </w:del>
    </w:p>
    <w:p w14:paraId="5D49614B" w14:textId="3E9A1F73" w:rsidR="005579D5" w:rsidRPr="00381014" w:rsidDel="00FC0E8D" w:rsidRDefault="005579D5" w:rsidP="005579D5">
      <w:pPr>
        <w:spacing w:after="0" w:line="240" w:lineRule="exact"/>
        <w:rPr>
          <w:del w:id="5792" w:author="Yann Bourdeau" w:date="2014-02-06T16:26:00Z"/>
          <w:rFonts w:ascii="MS Reference Sans Serif" w:hAnsi="MS Reference Sans Serif"/>
          <w:lang w:val="en-CA"/>
        </w:rPr>
      </w:pPr>
      <w:del w:id="5793" w:author="Yann Bourdeau" w:date="2014-02-06T16:26:00Z">
        <w:r w:rsidRPr="00381014" w:rsidDel="00FC0E8D">
          <w:rPr>
            <w:rFonts w:ascii="MS Reference Sans Serif" w:hAnsi="MS Reference Sans Serif"/>
            <w:lang w:val="en-CA"/>
          </w:rPr>
          <w:tab/>
          <w:delText>BOOST_CHECK_EQUAL(fi.isMulti(attrint),false);</w:delText>
        </w:r>
      </w:del>
    </w:p>
    <w:p w14:paraId="63265B6D" w14:textId="7DF88CDA" w:rsidR="005579D5" w:rsidRPr="00381014" w:rsidDel="00FC0E8D" w:rsidRDefault="005579D5" w:rsidP="005579D5">
      <w:pPr>
        <w:spacing w:after="0" w:line="240" w:lineRule="exact"/>
        <w:rPr>
          <w:del w:id="5794" w:author="Yann Bourdeau" w:date="2014-02-06T16:26:00Z"/>
          <w:rFonts w:ascii="MS Reference Sans Serif" w:hAnsi="MS Reference Sans Serif"/>
          <w:lang w:val="en-CA"/>
        </w:rPr>
      </w:pPr>
      <w:del w:id="5795" w:author="Yann Bourdeau" w:date="2014-02-06T16:26:00Z">
        <w:r w:rsidRPr="00381014" w:rsidDel="00FC0E8D">
          <w:rPr>
            <w:rFonts w:ascii="MS Reference Sans Serif" w:hAnsi="MS Reference Sans Serif"/>
            <w:lang w:val="en-CA"/>
          </w:rPr>
          <w:tab/>
          <w:delText>attrint=3;</w:delText>
        </w:r>
        <w:r w:rsidRPr="00381014" w:rsidDel="00FC0E8D">
          <w:rPr>
            <w:rFonts w:ascii="MS Reference Sans Serif" w:hAnsi="MS Reference Sans Serif"/>
            <w:lang w:val="en-CA"/>
          </w:rPr>
          <w:tab/>
        </w:r>
      </w:del>
    </w:p>
    <w:p w14:paraId="518E54FD" w14:textId="1ABA26B5" w:rsidR="005579D5" w:rsidRPr="00381014" w:rsidDel="00FC0E8D" w:rsidRDefault="005579D5" w:rsidP="005579D5">
      <w:pPr>
        <w:spacing w:after="0" w:line="240" w:lineRule="exact"/>
        <w:rPr>
          <w:del w:id="5796" w:author="Yann Bourdeau" w:date="2014-02-06T16:26:00Z"/>
          <w:rFonts w:ascii="MS Reference Sans Serif" w:hAnsi="MS Reference Sans Serif"/>
          <w:lang w:val="en-CA"/>
        </w:rPr>
      </w:pPr>
      <w:del w:id="5797" w:author="Yann Bourdeau" w:date="2014-02-06T16:26:00Z">
        <w:r w:rsidRPr="00381014" w:rsidDel="00FC0E8D">
          <w:rPr>
            <w:rFonts w:ascii="MS Reference Sans Serif" w:hAnsi="MS Reference Sans Serif"/>
            <w:lang w:val="en-CA"/>
          </w:rPr>
          <w:tab/>
          <w:delText>BOOST_CHECK_EQUAL(fi.isMulti(attrint),true);</w:delText>
        </w:r>
      </w:del>
    </w:p>
    <w:p w14:paraId="5C5F596E" w14:textId="726BAFD7" w:rsidR="005579D5" w:rsidRPr="00381014" w:rsidDel="00FC0E8D" w:rsidRDefault="005579D5" w:rsidP="005579D5">
      <w:pPr>
        <w:spacing w:after="0" w:line="240" w:lineRule="exact"/>
        <w:rPr>
          <w:del w:id="5798" w:author="Yann Bourdeau" w:date="2014-02-06T16:26:00Z"/>
          <w:rFonts w:ascii="MS Reference Sans Serif" w:hAnsi="MS Reference Sans Serif"/>
          <w:lang w:val="en-CA"/>
        </w:rPr>
      </w:pPr>
    </w:p>
    <w:p w14:paraId="50F6C3E6" w14:textId="53027129" w:rsidR="005579D5" w:rsidRPr="00381014" w:rsidDel="00FC0E8D" w:rsidRDefault="005579D5" w:rsidP="005579D5">
      <w:pPr>
        <w:spacing w:after="0" w:line="240" w:lineRule="exact"/>
        <w:rPr>
          <w:del w:id="5799" w:author="Yann Bourdeau" w:date="2014-02-06T16:26:00Z"/>
          <w:rFonts w:ascii="MS Reference Sans Serif" w:hAnsi="MS Reference Sans Serif"/>
          <w:lang w:val="en-CA"/>
        </w:rPr>
      </w:pPr>
      <w:del w:id="5800" w:author="Yann Bourdeau" w:date="2014-02-06T16:26:00Z">
        <w:r w:rsidRPr="00381014" w:rsidDel="00FC0E8D">
          <w:rPr>
            <w:rFonts w:ascii="MS Reference Sans Serif" w:hAnsi="MS Reference Sans Serif"/>
            <w:lang w:val="en-CA"/>
          </w:rPr>
          <w:tab/>
          <w:delText>BOOST_CHECK_EQUAL(fi.isData((EAttribute)1),false);</w:delText>
        </w:r>
        <w:r w:rsidRPr="00381014" w:rsidDel="00FC0E8D">
          <w:rPr>
            <w:rFonts w:ascii="MS Reference Sans Serif" w:hAnsi="MS Reference Sans Serif"/>
            <w:lang w:val="en-CA"/>
          </w:rPr>
          <w:tab/>
        </w:r>
      </w:del>
    </w:p>
    <w:p w14:paraId="25C640D2" w14:textId="0FB2D396" w:rsidR="005579D5" w:rsidRPr="00381014" w:rsidDel="00FC0E8D" w:rsidRDefault="005579D5" w:rsidP="005579D5">
      <w:pPr>
        <w:spacing w:after="0" w:line="240" w:lineRule="exact"/>
        <w:rPr>
          <w:del w:id="5801" w:author="Yann Bourdeau" w:date="2014-02-06T16:26:00Z"/>
          <w:rFonts w:ascii="MS Reference Sans Serif" w:hAnsi="MS Reference Sans Serif"/>
          <w:lang w:val="en-CA"/>
        </w:rPr>
      </w:pPr>
      <w:del w:id="5802" w:author="Yann Bourdeau" w:date="2014-02-06T16:26:00Z">
        <w:r w:rsidRPr="00381014" w:rsidDel="00FC0E8D">
          <w:rPr>
            <w:rFonts w:ascii="MS Reference Sans Serif" w:hAnsi="MS Reference Sans Serif"/>
            <w:lang w:val="en-CA"/>
          </w:rPr>
          <w:tab/>
          <w:delText>BOOST_CHECK_EQUAL(fi.isData((EAttribute)6),true);</w:delText>
        </w:r>
      </w:del>
    </w:p>
    <w:p w14:paraId="41B19234" w14:textId="795C9727" w:rsidR="005579D5" w:rsidRPr="00381014" w:rsidDel="00FC0E8D" w:rsidRDefault="005579D5" w:rsidP="005579D5">
      <w:pPr>
        <w:spacing w:after="0" w:line="240" w:lineRule="exact"/>
        <w:rPr>
          <w:del w:id="5803" w:author="Yann Bourdeau" w:date="2014-02-06T16:26:00Z"/>
          <w:rFonts w:ascii="MS Reference Sans Serif" w:hAnsi="MS Reference Sans Serif"/>
          <w:lang w:val="en-CA"/>
        </w:rPr>
      </w:pPr>
      <w:del w:id="5804" w:author="Yann Bourdeau" w:date="2014-02-06T16:26:00Z">
        <w:r w:rsidRPr="00381014" w:rsidDel="00FC0E8D">
          <w:rPr>
            <w:rFonts w:ascii="MS Reference Sans Serif" w:hAnsi="MS Reference Sans Serif"/>
            <w:lang w:val="en-CA"/>
          </w:rPr>
          <w:tab/>
          <w:delText>attrint=1;</w:delText>
        </w:r>
      </w:del>
    </w:p>
    <w:p w14:paraId="5442AD88" w14:textId="0CAC8431" w:rsidR="005579D5" w:rsidRPr="00381014" w:rsidDel="00FC0E8D" w:rsidRDefault="005579D5" w:rsidP="005579D5">
      <w:pPr>
        <w:spacing w:after="0" w:line="240" w:lineRule="exact"/>
        <w:rPr>
          <w:del w:id="5805" w:author="Yann Bourdeau" w:date="2014-02-06T16:26:00Z"/>
          <w:rFonts w:ascii="MS Reference Sans Serif" w:hAnsi="MS Reference Sans Serif"/>
          <w:lang w:val="en-CA"/>
        </w:rPr>
      </w:pPr>
      <w:del w:id="5806" w:author="Yann Bourdeau" w:date="2014-02-06T16:26:00Z">
        <w:r w:rsidRPr="00381014" w:rsidDel="00FC0E8D">
          <w:rPr>
            <w:rFonts w:ascii="MS Reference Sans Serif" w:hAnsi="MS Reference Sans Serif"/>
            <w:lang w:val="en-CA"/>
          </w:rPr>
          <w:tab/>
          <w:delText>BOOST_CHECK_EQUAL(fi.isData(attrint),false);</w:delText>
        </w:r>
      </w:del>
    </w:p>
    <w:p w14:paraId="1D080FAD" w14:textId="37DD98FC" w:rsidR="005579D5" w:rsidRPr="00381014" w:rsidDel="00FC0E8D" w:rsidRDefault="005579D5" w:rsidP="005579D5">
      <w:pPr>
        <w:spacing w:after="0" w:line="240" w:lineRule="exact"/>
        <w:rPr>
          <w:del w:id="5807" w:author="Yann Bourdeau" w:date="2014-02-06T16:26:00Z"/>
          <w:rFonts w:ascii="MS Reference Sans Serif" w:hAnsi="MS Reference Sans Serif"/>
          <w:lang w:val="en-CA"/>
        </w:rPr>
      </w:pPr>
      <w:del w:id="5808" w:author="Yann Bourdeau" w:date="2014-02-06T16:26:00Z">
        <w:r w:rsidRPr="00381014" w:rsidDel="00FC0E8D">
          <w:rPr>
            <w:rFonts w:ascii="MS Reference Sans Serif" w:hAnsi="MS Reference Sans Serif"/>
            <w:lang w:val="en-CA"/>
          </w:rPr>
          <w:tab/>
          <w:delText>attrint=6;</w:delText>
        </w:r>
        <w:r w:rsidRPr="00381014" w:rsidDel="00FC0E8D">
          <w:rPr>
            <w:rFonts w:ascii="MS Reference Sans Serif" w:hAnsi="MS Reference Sans Serif"/>
            <w:lang w:val="en-CA"/>
          </w:rPr>
          <w:tab/>
        </w:r>
      </w:del>
    </w:p>
    <w:p w14:paraId="594E2E72" w14:textId="5AA86F2D" w:rsidR="005579D5" w:rsidRPr="00381014" w:rsidDel="00FC0E8D" w:rsidRDefault="005579D5" w:rsidP="005579D5">
      <w:pPr>
        <w:spacing w:after="0" w:line="240" w:lineRule="exact"/>
        <w:rPr>
          <w:del w:id="5809" w:author="Yann Bourdeau" w:date="2014-02-06T16:26:00Z"/>
          <w:rFonts w:ascii="MS Reference Sans Serif" w:hAnsi="MS Reference Sans Serif"/>
          <w:lang w:val="en-CA"/>
        </w:rPr>
      </w:pPr>
      <w:del w:id="5810" w:author="Yann Bourdeau" w:date="2014-02-06T16:26:00Z">
        <w:r w:rsidRPr="00381014" w:rsidDel="00FC0E8D">
          <w:rPr>
            <w:rFonts w:ascii="MS Reference Sans Serif" w:hAnsi="MS Reference Sans Serif"/>
            <w:lang w:val="en-CA"/>
          </w:rPr>
          <w:tab/>
          <w:delText>BOOST_CHECK_EQUAL(fi.isData(attrint),true);</w:delText>
        </w:r>
      </w:del>
    </w:p>
    <w:p w14:paraId="2758BA03" w14:textId="0ABDEB31" w:rsidR="005579D5" w:rsidRPr="00381014" w:rsidDel="00FC0E8D" w:rsidRDefault="005579D5" w:rsidP="005579D5">
      <w:pPr>
        <w:spacing w:after="0" w:line="240" w:lineRule="exact"/>
        <w:rPr>
          <w:del w:id="5811" w:author="Yann Bourdeau" w:date="2014-02-06T16:26:00Z"/>
          <w:rFonts w:ascii="MS Reference Sans Serif" w:hAnsi="MS Reference Sans Serif"/>
          <w:lang w:val="en-CA"/>
        </w:rPr>
      </w:pPr>
    </w:p>
    <w:p w14:paraId="11E4BC77" w14:textId="6464A58F" w:rsidR="005579D5" w:rsidRPr="00381014" w:rsidDel="00FC0E8D" w:rsidRDefault="005579D5" w:rsidP="005579D5">
      <w:pPr>
        <w:spacing w:after="0" w:line="240" w:lineRule="exact"/>
        <w:rPr>
          <w:del w:id="5812" w:author="Yann Bourdeau" w:date="2014-02-06T16:26:00Z"/>
          <w:rFonts w:ascii="MS Reference Sans Serif" w:hAnsi="MS Reference Sans Serif"/>
          <w:lang w:val="en-CA"/>
        </w:rPr>
      </w:pPr>
      <w:del w:id="5813" w:author="Yann Bourdeau" w:date="2014-02-06T16:26:00Z">
        <w:r w:rsidRPr="00381014" w:rsidDel="00FC0E8D">
          <w:rPr>
            <w:rFonts w:ascii="MS Reference Sans Serif" w:hAnsi="MS Reference Sans Serif"/>
            <w:lang w:val="en-CA"/>
          </w:rPr>
          <w:tab/>
          <w:delText>BOOST_CHECK_EQUAL(fi.getWarningNotExists((EAttribute)1),0);</w:delText>
        </w:r>
        <w:r w:rsidRPr="00381014" w:rsidDel="00FC0E8D">
          <w:rPr>
            <w:rFonts w:ascii="MS Reference Sans Serif" w:hAnsi="MS Reference Sans Serif"/>
            <w:lang w:val="en-CA"/>
          </w:rPr>
          <w:tab/>
        </w:r>
      </w:del>
    </w:p>
    <w:p w14:paraId="0F1EDDA0" w14:textId="5285F071" w:rsidR="005579D5" w:rsidRPr="00381014" w:rsidDel="00FC0E8D" w:rsidRDefault="005579D5" w:rsidP="005579D5">
      <w:pPr>
        <w:spacing w:after="0" w:line="240" w:lineRule="exact"/>
        <w:rPr>
          <w:del w:id="5814" w:author="Yann Bourdeau" w:date="2014-02-06T16:26:00Z"/>
          <w:rFonts w:ascii="MS Reference Sans Serif" w:hAnsi="MS Reference Sans Serif"/>
          <w:lang w:val="en-CA"/>
        </w:rPr>
      </w:pPr>
      <w:del w:id="5815" w:author="Yann Bourdeau" w:date="2014-02-06T16:26:00Z">
        <w:r w:rsidRPr="00381014" w:rsidDel="00FC0E8D">
          <w:rPr>
            <w:rFonts w:ascii="MS Reference Sans Serif" w:hAnsi="MS Reference Sans Serif"/>
            <w:lang w:val="en-CA"/>
          </w:rPr>
          <w:tab/>
          <w:delText>BOOST_CHECK_EQUAL(fi.getWarningNotExists((EAttribute)9),1);</w:delText>
        </w:r>
      </w:del>
    </w:p>
    <w:p w14:paraId="2E29060A" w14:textId="1F184858" w:rsidR="005579D5" w:rsidRPr="00381014" w:rsidDel="00FC0E8D" w:rsidRDefault="005579D5" w:rsidP="005579D5">
      <w:pPr>
        <w:spacing w:after="0" w:line="240" w:lineRule="exact"/>
        <w:rPr>
          <w:del w:id="5816" w:author="Yann Bourdeau" w:date="2014-02-06T16:26:00Z"/>
          <w:rFonts w:ascii="MS Reference Sans Serif" w:hAnsi="MS Reference Sans Serif"/>
          <w:lang w:val="en-CA"/>
        </w:rPr>
      </w:pPr>
      <w:del w:id="5817" w:author="Yann Bourdeau" w:date="2014-02-06T16:26:00Z">
        <w:r w:rsidRPr="00381014" w:rsidDel="00FC0E8D">
          <w:rPr>
            <w:rFonts w:ascii="MS Reference Sans Serif" w:hAnsi="MS Reference Sans Serif"/>
            <w:lang w:val="en-CA"/>
          </w:rPr>
          <w:tab/>
          <w:delText>attrint=1;</w:delText>
        </w:r>
      </w:del>
    </w:p>
    <w:p w14:paraId="76D968F9" w14:textId="5F8EAB1D" w:rsidR="005579D5" w:rsidRPr="00381014" w:rsidDel="00FC0E8D" w:rsidRDefault="005579D5" w:rsidP="005579D5">
      <w:pPr>
        <w:spacing w:after="0" w:line="240" w:lineRule="exact"/>
        <w:rPr>
          <w:del w:id="5818" w:author="Yann Bourdeau" w:date="2014-02-06T16:26:00Z"/>
          <w:rFonts w:ascii="MS Reference Sans Serif" w:hAnsi="MS Reference Sans Serif"/>
          <w:lang w:val="en-CA"/>
        </w:rPr>
      </w:pPr>
      <w:del w:id="5819" w:author="Yann Bourdeau" w:date="2014-02-06T16:26:00Z">
        <w:r w:rsidRPr="00381014" w:rsidDel="00FC0E8D">
          <w:rPr>
            <w:rFonts w:ascii="MS Reference Sans Serif" w:hAnsi="MS Reference Sans Serif"/>
            <w:lang w:val="en-CA"/>
          </w:rPr>
          <w:tab/>
          <w:delText>BOOST_CHECK_EQUAL(fi.getWarningNotExists(attrint),0);</w:delText>
        </w:r>
      </w:del>
    </w:p>
    <w:p w14:paraId="0D9D1345" w14:textId="6E0F6CC0" w:rsidR="005579D5" w:rsidRPr="00381014" w:rsidDel="00FC0E8D" w:rsidRDefault="005579D5" w:rsidP="005579D5">
      <w:pPr>
        <w:spacing w:after="0" w:line="240" w:lineRule="exact"/>
        <w:rPr>
          <w:del w:id="5820" w:author="Yann Bourdeau" w:date="2014-02-06T16:26:00Z"/>
          <w:rFonts w:ascii="MS Reference Sans Serif" w:hAnsi="MS Reference Sans Serif"/>
          <w:lang w:val="en-CA"/>
        </w:rPr>
      </w:pPr>
      <w:del w:id="5821" w:author="Yann Bourdeau" w:date="2014-02-06T16:26:00Z">
        <w:r w:rsidRPr="00381014" w:rsidDel="00FC0E8D">
          <w:rPr>
            <w:rFonts w:ascii="MS Reference Sans Serif" w:hAnsi="MS Reference Sans Serif"/>
            <w:lang w:val="en-CA"/>
          </w:rPr>
          <w:tab/>
          <w:delText>attrint=9;</w:delText>
        </w:r>
        <w:r w:rsidRPr="00381014" w:rsidDel="00FC0E8D">
          <w:rPr>
            <w:rFonts w:ascii="MS Reference Sans Serif" w:hAnsi="MS Reference Sans Serif"/>
            <w:lang w:val="en-CA"/>
          </w:rPr>
          <w:tab/>
        </w:r>
      </w:del>
    </w:p>
    <w:p w14:paraId="5DF8E674" w14:textId="0AF59C1A" w:rsidR="005579D5" w:rsidRPr="00381014" w:rsidDel="00FC0E8D" w:rsidRDefault="005579D5" w:rsidP="005579D5">
      <w:pPr>
        <w:spacing w:after="0" w:line="240" w:lineRule="exact"/>
        <w:rPr>
          <w:del w:id="5822" w:author="Yann Bourdeau" w:date="2014-02-06T16:26:00Z"/>
          <w:rFonts w:ascii="MS Reference Sans Serif" w:hAnsi="MS Reference Sans Serif"/>
          <w:lang w:val="en-CA"/>
        </w:rPr>
      </w:pPr>
      <w:del w:id="5823" w:author="Yann Bourdeau" w:date="2014-02-06T16:26:00Z">
        <w:r w:rsidRPr="00381014" w:rsidDel="00FC0E8D">
          <w:rPr>
            <w:rFonts w:ascii="MS Reference Sans Serif" w:hAnsi="MS Reference Sans Serif"/>
            <w:lang w:val="en-CA"/>
          </w:rPr>
          <w:tab/>
          <w:delText>BOOST_CHECK_EQUAL(fi.getWarningNotExists(attrint),1);</w:delText>
        </w:r>
      </w:del>
    </w:p>
    <w:p w14:paraId="30ADC64F" w14:textId="0B724599" w:rsidR="005579D5" w:rsidRPr="00381014" w:rsidDel="00FC0E8D" w:rsidRDefault="005579D5" w:rsidP="005579D5">
      <w:pPr>
        <w:spacing w:after="0" w:line="240" w:lineRule="exact"/>
        <w:rPr>
          <w:del w:id="5824" w:author="Yann Bourdeau" w:date="2014-02-06T16:26:00Z"/>
          <w:rFonts w:ascii="MS Reference Sans Serif" w:hAnsi="MS Reference Sans Serif"/>
          <w:lang w:val="en-CA"/>
        </w:rPr>
      </w:pPr>
    </w:p>
    <w:p w14:paraId="159D9A32" w14:textId="17FC9F30" w:rsidR="005579D5" w:rsidRPr="00381014" w:rsidDel="00FC0E8D" w:rsidRDefault="005579D5" w:rsidP="005579D5">
      <w:pPr>
        <w:spacing w:after="0" w:line="240" w:lineRule="exact"/>
        <w:rPr>
          <w:del w:id="5825" w:author="Yann Bourdeau" w:date="2014-02-06T16:26:00Z"/>
          <w:rFonts w:ascii="MS Reference Sans Serif" w:hAnsi="MS Reference Sans Serif"/>
          <w:lang w:val="en-CA"/>
        </w:rPr>
      </w:pPr>
      <w:del w:id="5826" w:author="Yann Bourdeau" w:date="2014-02-06T16:26:00Z">
        <w:r w:rsidRPr="00381014" w:rsidDel="00FC0E8D">
          <w:rPr>
            <w:rFonts w:ascii="MS Reference Sans Serif" w:hAnsi="MS Reference Sans Serif"/>
            <w:lang w:val="en-CA"/>
          </w:rPr>
          <w:tab/>
          <w:delText>BOOST_CHECK_EQUAL(fi.getWarningExists((EAttribute)1),0);</w:delText>
        </w:r>
        <w:r w:rsidRPr="00381014" w:rsidDel="00FC0E8D">
          <w:rPr>
            <w:rFonts w:ascii="MS Reference Sans Serif" w:hAnsi="MS Reference Sans Serif"/>
            <w:lang w:val="en-CA"/>
          </w:rPr>
          <w:tab/>
        </w:r>
      </w:del>
    </w:p>
    <w:p w14:paraId="5A312D4E" w14:textId="30C36DA6" w:rsidR="005579D5" w:rsidRPr="00381014" w:rsidDel="00FC0E8D" w:rsidRDefault="005579D5" w:rsidP="005579D5">
      <w:pPr>
        <w:spacing w:after="0" w:line="240" w:lineRule="exact"/>
        <w:rPr>
          <w:del w:id="5827" w:author="Yann Bourdeau" w:date="2014-02-06T16:26:00Z"/>
          <w:rFonts w:ascii="MS Reference Sans Serif" w:hAnsi="MS Reference Sans Serif"/>
          <w:lang w:val="en-CA"/>
        </w:rPr>
      </w:pPr>
      <w:del w:id="5828" w:author="Yann Bourdeau" w:date="2014-02-06T16:26:00Z">
        <w:r w:rsidRPr="00381014" w:rsidDel="00FC0E8D">
          <w:rPr>
            <w:rFonts w:ascii="MS Reference Sans Serif" w:hAnsi="MS Reference Sans Serif"/>
            <w:lang w:val="en-CA"/>
          </w:rPr>
          <w:tab/>
          <w:delText>BOOST_CHECK_EQUAL(fi.getWarningExists((EAttribute)10),1);</w:delText>
        </w:r>
      </w:del>
    </w:p>
    <w:p w14:paraId="2BA3EB92" w14:textId="7321BD12" w:rsidR="005579D5" w:rsidRPr="00381014" w:rsidDel="00FC0E8D" w:rsidRDefault="005579D5" w:rsidP="005579D5">
      <w:pPr>
        <w:spacing w:after="0" w:line="240" w:lineRule="exact"/>
        <w:rPr>
          <w:del w:id="5829" w:author="Yann Bourdeau" w:date="2014-02-06T16:26:00Z"/>
          <w:rFonts w:ascii="MS Reference Sans Serif" w:hAnsi="MS Reference Sans Serif"/>
          <w:lang w:val="en-CA"/>
        </w:rPr>
      </w:pPr>
      <w:del w:id="5830" w:author="Yann Bourdeau" w:date="2014-02-06T16:26:00Z">
        <w:r w:rsidRPr="00381014" w:rsidDel="00FC0E8D">
          <w:rPr>
            <w:rFonts w:ascii="MS Reference Sans Serif" w:hAnsi="MS Reference Sans Serif"/>
            <w:lang w:val="en-CA"/>
          </w:rPr>
          <w:tab/>
          <w:delText>attrint=1;</w:delText>
        </w:r>
      </w:del>
    </w:p>
    <w:p w14:paraId="4A90F889" w14:textId="13B44C31" w:rsidR="005579D5" w:rsidRPr="00381014" w:rsidDel="00FC0E8D" w:rsidRDefault="005579D5" w:rsidP="005579D5">
      <w:pPr>
        <w:spacing w:after="0" w:line="240" w:lineRule="exact"/>
        <w:rPr>
          <w:del w:id="5831" w:author="Yann Bourdeau" w:date="2014-02-06T16:26:00Z"/>
          <w:rFonts w:ascii="MS Reference Sans Serif" w:hAnsi="MS Reference Sans Serif"/>
          <w:lang w:val="en-CA"/>
        </w:rPr>
      </w:pPr>
      <w:del w:id="5832" w:author="Yann Bourdeau" w:date="2014-02-06T16:26:00Z">
        <w:r w:rsidRPr="00381014" w:rsidDel="00FC0E8D">
          <w:rPr>
            <w:rFonts w:ascii="MS Reference Sans Serif" w:hAnsi="MS Reference Sans Serif"/>
            <w:lang w:val="en-CA"/>
          </w:rPr>
          <w:tab/>
          <w:delText>BOOST_CHECK_EQUAL(fi.getWarningExists(attrint),0);</w:delText>
        </w:r>
      </w:del>
    </w:p>
    <w:p w14:paraId="369B77F6" w14:textId="35B28930" w:rsidR="005579D5" w:rsidRPr="00381014" w:rsidDel="00FC0E8D" w:rsidRDefault="005579D5" w:rsidP="005579D5">
      <w:pPr>
        <w:spacing w:after="0" w:line="240" w:lineRule="exact"/>
        <w:rPr>
          <w:del w:id="5833" w:author="Yann Bourdeau" w:date="2014-02-06T16:26:00Z"/>
          <w:rFonts w:ascii="MS Reference Sans Serif" w:hAnsi="MS Reference Sans Serif"/>
          <w:lang w:val="en-CA"/>
        </w:rPr>
      </w:pPr>
      <w:del w:id="5834" w:author="Yann Bourdeau" w:date="2014-02-06T16:26:00Z">
        <w:r w:rsidRPr="00381014" w:rsidDel="00FC0E8D">
          <w:rPr>
            <w:rFonts w:ascii="MS Reference Sans Serif" w:hAnsi="MS Reference Sans Serif"/>
            <w:lang w:val="en-CA"/>
          </w:rPr>
          <w:tab/>
          <w:delText>attrint=10;</w:delText>
        </w:r>
        <w:r w:rsidRPr="00381014" w:rsidDel="00FC0E8D">
          <w:rPr>
            <w:rFonts w:ascii="MS Reference Sans Serif" w:hAnsi="MS Reference Sans Serif"/>
            <w:lang w:val="en-CA"/>
          </w:rPr>
          <w:tab/>
        </w:r>
      </w:del>
    </w:p>
    <w:p w14:paraId="0555EA31" w14:textId="18545C7D" w:rsidR="005579D5" w:rsidRPr="00381014" w:rsidDel="00FC0E8D" w:rsidRDefault="005579D5" w:rsidP="005579D5">
      <w:pPr>
        <w:spacing w:after="0" w:line="240" w:lineRule="exact"/>
        <w:rPr>
          <w:del w:id="5835" w:author="Yann Bourdeau" w:date="2014-02-06T16:26:00Z"/>
          <w:rFonts w:ascii="MS Reference Sans Serif" w:hAnsi="MS Reference Sans Serif"/>
          <w:lang w:val="en-CA"/>
        </w:rPr>
      </w:pPr>
      <w:del w:id="5836" w:author="Yann Bourdeau" w:date="2014-02-06T16:26:00Z">
        <w:r w:rsidRPr="00381014" w:rsidDel="00FC0E8D">
          <w:rPr>
            <w:rFonts w:ascii="MS Reference Sans Serif" w:hAnsi="MS Reference Sans Serif"/>
            <w:lang w:val="en-CA"/>
          </w:rPr>
          <w:tab/>
          <w:delText>BOOST_CHECK_EQUAL(fi.getWarningExists(attrint),1);</w:delText>
        </w:r>
      </w:del>
    </w:p>
    <w:p w14:paraId="4C061AC3" w14:textId="776CDF14" w:rsidR="005579D5" w:rsidRPr="00381014" w:rsidDel="00FC0E8D" w:rsidRDefault="005579D5" w:rsidP="005579D5">
      <w:pPr>
        <w:spacing w:after="0" w:line="240" w:lineRule="exact"/>
        <w:rPr>
          <w:del w:id="5837" w:author="Yann Bourdeau" w:date="2014-02-06T16:26:00Z"/>
          <w:rFonts w:ascii="MS Reference Sans Serif" w:hAnsi="MS Reference Sans Serif"/>
          <w:lang w:val="en-CA"/>
        </w:rPr>
      </w:pPr>
    </w:p>
    <w:p w14:paraId="213D9730" w14:textId="55AA2A21" w:rsidR="005579D5" w:rsidRPr="00381014" w:rsidDel="00FC0E8D" w:rsidRDefault="005579D5" w:rsidP="005579D5">
      <w:pPr>
        <w:spacing w:after="0" w:line="240" w:lineRule="exact"/>
        <w:rPr>
          <w:del w:id="5838" w:author="Yann Bourdeau" w:date="2014-02-06T16:26:00Z"/>
          <w:rFonts w:ascii="MS Reference Sans Serif" w:hAnsi="MS Reference Sans Serif"/>
          <w:lang w:val="en-CA"/>
        </w:rPr>
      </w:pPr>
      <w:del w:id="5839" w:author="Yann Bourdeau" w:date="2014-02-06T16:26:00Z">
        <w:r w:rsidRPr="00381014" w:rsidDel="00FC0E8D">
          <w:rPr>
            <w:rFonts w:ascii="MS Reference Sans Serif" w:hAnsi="MS Reference Sans Serif"/>
            <w:lang w:val="en-CA"/>
          </w:rPr>
          <w:tab/>
          <w:delText>BOOST_CHECK_EQUAL(fi.isValid((EAttribute)25),false);</w:delText>
        </w:r>
        <w:r w:rsidRPr="00381014" w:rsidDel="00FC0E8D">
          <w:rPr>
            <w:rFonts w:ascii="MS Reference Sans Serif" w:hAnsi="MS Reference Sans Serif"/>
            <w:lang w:val="en-CA"/>
          </w:rPr>
          <w:tab/>
        </w:r>
      </w:del>
    </w:p>
    <w:p w14:paraId="52DDD8F0" w14:textId="24229066" w:rsidR="005579D5" w:rsidRPr="00381014" w:rsidDel="00FC0E8D" w:rsidRDefault="005579D5" w:rsidP="005579D5">
      <w:pPr>
        <w:spacing w:after="0" w:line="240" w:lineRule="exact"/>
        <w:rPr>
          <w:del w:id="5840" w:author="Yann Bourdeau" w:date="2014-02-06T16:26:00Z"/>
          <w:rFonts w:ascii="MS Reference Sans Serif" w:hAnsi="MS Reference Sans Serif"/>
          <w:lang w:val="en-CA"/>
        </w:rPr>
      </w:pPr>
      <w:del w:id="5841" w:author="Yann Bourdeau" w:date="2014-02-06T16:26:00Z">
        <w:r w:rsidRPr="00381014" w:rsidDel="00FC0E8D">
          <w:rPr>
            <w:rFonts w:ascii="MS Reference Sans Serif" w:hAnsi="MS Reference Sans Serif"/>
            <w:lang w:val="en-CA"/>
          </w:rPr>
          <w:tab/>
          <w:delText>BOOST_CHECK_EQUAL(fi.isValid((EAttribute)1),true);</w:delText>
        </w:r>
      </w:del>
    </w:p>
    <w:p w14:paraId="23D85A7D" w14:textId="746AF26C" w:rsidR="005579D5" w:rsidRPr="00381014" w:rsidDel="00FC0E8D" w:rsidRDefault="005579D5" w:rsidP="005579D5">
      <w:pPr>
        <w:spacing w:after="0" w:line="240" w:lineRule="exact"/>
        <w:rPr>
          <w:del w:id="5842" w:author="Yann Bourdeau" w:date="2014-02-06T16:26:00Z"/>
          <w:rFonts w:ascii="MS Reference Sans Serif" w:hAnsi="MS Reference Sans Serif"/>
          <w:lang w:val="en-CA"/>
        </w:rPr>
      </w:pPr>
      <w:del w:id="5843" w:author="Yann Bourdeau" w:date="2014-02-06T16:26:00Z">
        <w:r w:rsidRPr="00381014" w:rsidDel="00FC0E8D">
          <w:rPr>
            <w:rFonts w:ascii="MS Reference Sans Serif" w:hAnsi="MS Reference Sans Serif"/>
            <w:lang w:val="en-CA"/>
          </w:rPr>
          <w:tab/>
          <w:delText>attrint=25;</w:delText>
        </w:r>
      </w:del>
    </w:p>
    <w:p w14:paraId="3E142515" w14:textId="3211E981" w:rsidR="005579D5" w:rsidRPr="00381014" w:rsidDel="00FC0E8D" w:rsidRDefault="005579D5" w:rsidP="005579D5">
      <w:pPr>
        <w:spacing w:after="0" w:line="240" w:lineRule="exact"/>
        <w:rPr>
          <w:del w:id="5844" w:author="Yann Bourdeau" w:date="2014-02-06T16:26:00Z"/>
          <w:rFonts w:ascii="MS Reference Sans Serif" w:hAnsi="MS Reference Sans Serif"/>
          <w:lang w:val="en-CA"/>
        </w:rPr>
      </w:pPr>
      <w:del w:id="5845" w:author="Yann Bourdeau" w:date="2014-02-06T16:26:00Z">
        <w:r w:rsidRPr="00381014" w:rsidDel="00FC0E8D">
          <w:rPr>
            <w:rFonts w:ascii="MS Reference Sans Serif" w:hAnsi="MS Reference Sans Serif"/>
            <w:lang w:val="en-CA"/>
          </w:rPr>
          <w:tab/>
          <w:delText>BOOST_CHECK_EQUAL(fi.isValid(attrint),false);</w:delText>
        </w:r>
      </w:del>
    </w:p>
    <w:p w14:paraId="25DF6EE5" w14:textId="1C6E15D1" w:rsidR="005579D5" w:rsidRPr="00381014" w:rsidDel="00FC0E8D" w:rsidRDefault="005579D5" w:rsidP="005579D5">
      <w:pPr>
        <w:spacing w:after="0" w:line="240" w:lineRule="exact"/>
        <w:rPr>
          <w:del w:id="5846" w:author="Yann Bourdeau" w:date="2014-02-06T16:26:00Z"/>
          <w:rFonts w:ascii="MS Reference Sans Serif" w:hAnsi="MS Reference Sans Serif"/>
          <w:lang w:val="en-CA"/>
        </w:rPr>
      </w:pPr>
      <w:del w:id="5847" w:author="Yann Bourdeau" w:date="2014-02-06T16:26:00Z">
        <w:r w:rsidRPr="00381014" w:rsidDel="00FC0E8D">
          <w:rPr>
            <w:rFonts w:ascii="MS Reference Sans Serif" w:hAnsi="MS Reference Sans Serif"/>
            <w:lang w:val="en-CA"/>
          </w:rPr>
          <w:tab/>
          <w:delText>attrint=1;</w:delText>
        </w:r>
        <w:r w:rsidRPr="00381014" w:rsidDel="00FC0E8D">
          <w:rPr>
            <w:rFonts w:ascii="MS Reference Sans Serif" w:hAnsi="MS Reference Sans Serif"/>
            <w:lang w:val="en-CA"/>
          </w:rPr>
          <w:tab/>
        </w:r>
      </w:del>
    </w:p>
    <w:p w14:paraId="07AE1FFC" w14:textId="4662C81B" w:rsidR="005579D5" w:rsidRPr="00381014" w:rsidDel="00FC0E8D" w:rsidRDefault="005579D5" w:rsidP="005579D5">
      <w:pPr>
        <w:spacing w:after="0" w:line="240" w:lineRule="exact"/>
        <w:rPr>
          <w:del w:id="5848" w:author="Yann Bourdeau" w:date="2014-02-06T16:26:00Z"/>
          <w:rFonts w:ascii="MS Reference Sans Serif" w:hAnsi="MS Reference Sans Serif"/>
          <w:lang w:val="en-CA"/>
        </w:rPr>
      </w:pPr>
      <w:del w:id="5849" w:author="Yann Bourdeau" w:date="2014-02-06T16:26:00Z">
        <w:r w:rsidRPr="00381014" w:rsidDel="00FC0E8D">
          <w:rPr>
            <w:rFonts w:ascii="MS Reference Sans Serif" w:hAnsi="MS Reference Sans Serif"/>
            <w:lang w:val="en-CA"/>
          </w:rPr>
          <w:tab/>
          <w:delText>BOOST_CHECK_EQUAL(fi.isValid(attrint),true);</w:delText>
        </w:r>
      </w:del>
    </w:p>
    <w:p w14:paraId="3E0DC364" w14:textId="5C91DE8F" w:rsidR="005579D5" w:rsidRPr="00381014" w:rsidDel="00FC0E8D" w:rsidRDefault="005579D5" w:rsidP="005579D5">
      <w:pPr>
        <w:spacing w:after="0" w:line="240" w:lineRule="exact"/>
        <w:rPr>
          <w:del w:id="5850" w:author="Yann Bourdeau" w:date="2014-02-06T16:26:00Z"/>
          <w:rFonts w:ascii="MS Reference Sans Serif" w:hAnsi="MS Reference Sans Serif"/>
          <w:lang w:val="en-CA"/>
        </w:rPr>
      </w:pPr>
      <w:del w:id="5851" w:author="Yann Bourdeau" w:date="2014-02-06T16:26:00Z">
        <w:r w:rsidRPr="00381014" w:rsidDel="00FC0E8D">
          <w:rPr>
            <w:rFonts w:ascii="MS Reference Sans Serif" w:hAnsi="MS Reference Sans Serif"/>
            <w:lang w:val="en-CA"/>
          </w:rPr>
          <w:tab/>
        </w:r>
      </w:del>
    </w:p>
    <w:p w14:paraId="310D99B0" w14:textId="1278C350" w:rsidR="005579D5" w:rsidRPr="00381014" w:rsidDel="00FC0E8D" w:rsidRDefault="005579D5" w:rsidP="005579D5">
      <w:pPr>
        <w:spacing w:after="0" w:line="240" w:lineRule="exact"/>
        <w:rPr>
          <w:del w:id="5852" w:author="Yann Bourdeau" w:date="2014-02-06T16:26:00Z"/>
          <w:rFonts w:ascii="MS Reference Sans Serif" w:hAnsi="MS Reference Sans Serif"/>
          <w:lang w:val="en-CA"/>
        </w:rPr>
      </w:pPr>
      <w:del w:id="5853" w:author="Yann Bourdeau" w:date="2014-02-06T16:26:00Z">
        <w:r w:rsidRPr="00381014" w:rsidDel="00FC0E8D">
          <w:rPr>
            <w:rFonts w:ascii="MS Reference Sans Serif" w:hAnsi="MS Reference Sans Serif"/>
            <w:lang w:val="en-CA"/>
          </w:rPr>
          <w:tab/>
          <w:delText>BOOST_CHECK_EQUAL(fi.isValid((EAttribute)1,"valid"),true);</w:delText>
        </w:r>
        <w:r w:rsidRPr="00381014" w:rsidDel="00FC0E8D">
          <w:rPr>
            <w:rFonts w:ascii="MS Reference Sans Serif" w:hAnsi="MS Reference Sans Serif"/>
            <w:lang w:val="en-CA"/>
          </w:rPr>
          <w:tab/>
        </w:r>
      </w:del>
    </w:p>
    <w:p w14:paraId="71CDBDEA" w14:textId="41F916B4" w:rsidR="005579D5" w:rsidRPr="00381014" w:rsidDel="00FC0E8D" w:rsidRDefault="005579D5" w:rsidP="005579D5">
      <w:pPr>
        <w:spacing w:after="0" w:line="240" w:lineRule="exact"/>
        <w:rPr>
          <w:del w:id="5854" w:author="Yann Bourdeau" w:date="2014-02-06T16:26:00Z"/>
          <w:rFonts w:ascii="MS Reference Sans Serif" w:hAnsi="MS Reference Sans Serif"/>
          <w:lang w:val="en-CA"/>
        </w:rPr>
      </w:pPr>
      <w:del w:id="5855" w:author="Yann Bourdeau" w:date="2014-02-06T16:26:00Z">
        <w:r w:rsidRPr="00381014" w:rsidDel="00FC0E8D">
          <w:rPr>
            <w:rFonts w:ascii="MS Reference Sans Serif" w:hAnsi="MS Reference Sans Serif"/>
            <w:lang w:val="en-CA"/>
          </w:rPr>
          <w:tab/>
          <w:delText>attrint=1;</w:delText>
        </w:r>
        <w:r w:rsidRPr="00381014" w:rsidDel="00FC0E8D">
          <w:rPr>
            <w:rFonts w:ascii="MS Reference Sans Serif" w:hAnsi="MS Reference Sans Serif"/>
            <w:lang w:val="en-CA"/>
          </w:rPr>
          <w:tab/>
        </w:r>
      </w:del>
    </w:p>
    <w:p w14:paraId="7CFBB70F" w14:textId="65F7166A" w:rsidR="005579D5" w:rsidRPr="00381014" w:rsidDel="00FC0E8D" w:rsidRDefault="005579D5" w:rsidP="005579D5">
      <w:pPr>
        <w:spacing w:after="0" w:line="240" w:lineRule="exact"/>
        <w:rPr>
          <w:del w:id="5856" w:author="Yann Bourdeau" w:date="2014-02-06T16:26:00Z"/>
          <w:rFonts w:ascii="MS Reference Sans Serif" w:hAnsi="MS Reference Sans Serif"/>
          <w:lang w:val="en-CA"/>
        </w:rPr>
      </w:pPr>
      <w:del w:id="5857" w:author="Yann Bourdeau" w:date="2014-02-06T16:26:00Z">
        <w:r w:rsidRPr="00381014" w:rsidDel="00FC0E8D">
          <w:rPr>
            <w:rFonts w:ascii="MS Reference Sans Serif" w:hAnsi="MS Reference Sans Serif"/>
            <w:lang w:val="en-CA"/>
          </w:rPr>
          <w:tab/>
          <w:delText>BOOST_CHECK_EQUAL(fi.isValid(attrint,"valid"),true);</w:delText>
        </w:r>
      </w:del>
    </w:p>
    <w:p w14:paraId="5FAAC0CB" w14:textId="5323BC72" w:rsidR="005579D5" w:rsidRPr="00381014" w:rsidDel="00FC0E8D" w:rsidRDefault="005579D5" w:rsidP="005579D5">
      <w:pPr>
        <w:spacing w:after="0" w:line="240" w:lineRule="exact"/>
        <w:rPr>
          <w:del w:id="5858" w:author="Yann Bourdeau" w:date="2014-02-06T16:26:00Z"/>
          <w:rFonts w:ascii="MS Reference Sans Serif" w:hAnsi="MS Reference Sans Serif"/>
          <w:lang w:val="en-CA"/>
        </w:rPr>
      </w:pPr>
    </w:p>
    <w:p w14:paraId="34B31FD0" w14:textId="529026B1" w:rsidR="005579D5" w:rsidRPr="00381014" w:rsidDel="00FC0E8D" w:rsidRDefault="005579D5" w:rsidP="005579D5">
      <w:pPr>
        <w:spacing w:after="0" w:line="240" w:lineRule="exact"/>
        <w:rPr>
          <w:del w:id="5859" w:author="Yann Bourdeau" w:date="2014-02-06T16:26:00Z"/>
          <w:rFonts w:ascii="MS Reference Sans Serif" w:hAnsi="MS Reference Sans Serif"/>
          <w:lang w:val="en-CA"/>
        </w:rPr>
      </w:pPr>
      <w:del w:id="5860" w:author="Yann Bourdeau" w:date="2014-02-06T16:26:00Z">
        <w:r w:rsidRPr="00381014" w:rsidDel="00FC0E8D">
          <w:rPr>
            <w:rFonts w:ascii="MS Reference Sans Serif" w:hAnsi="MS Reference Sans Serif"/>
            <w:lang w:val="en-CA"/>
          </w:rPr>
          <w:tab/>
          <w:delText>fi.clear();</w:delText>
        </w:r>
      </w:del>
    </w:p>
    <w:p w14:paraId="56D82FE6" w14:textId="69B0CEB0" w:rsidR="005579D5" w:rsidRPr="00381014" w:rsidDel="00FC0E8D" w:rsidRDefault="005579D5" w:rsidP="005579D5">
      <w:pPr>
        <w:spacing w:after="0" w:line="240" w:lineRule="exact"/>
        <w:rPr>
          <w:del w:id="5861" w:author="Yann Bourdeau" w:date="2014-02-06T16:26:00Z"/>
          <w:rFonts w:ascii="MS Reference Sans Serif" w:hAnsi="MS Reference Sans Serif"/>
          <w:lang w:val="en-CA"/>
        </w:rPr>
      </w:pPr>
      <w:del w:id="5862" w:author="Yann Bourdeau" w:date="2014-02-06T16:26:00Z">
        <w:r w:rsidRPr="00381014" w:rsidDel="00FC0E8D">
          <w:rPr>
            <w:rFonts w:ascii="MS Reference Sans Serif" w:hAnsi="MS Reference Sans Serif"/>
            <w:lang w:val="en-CA"/>
          </w:rPr>
          <w:tab/>
          <w:delText>BOOST_CHECK_EQUAL(fi.isValid((EAttribute)1),false);</w:delText>
        </w:r>
      </w:del>
    </w:p>
    <w:p w14:paraId="3EB27361" w14:textId="043D6F23" w:rsidR="005579D5" w:rsidRPr="00381014" w:rsidDel="00FC0E8D" w:rsidRDefault="005579D5" w:rsidP="005579D5">
      <w:pPr>
        <w:spacing w:after="0" w:line="240" w:lineRule="exact"/>
        <w:rPr>
          <w:del w:id="5863" w:author="Yann Bourdeau" w:date="2014-02-06T16:26:00Z"/>
          <w:rFonts w:ascii="MS Reference Sans Serif" w:hAnsi="MS Reference Sans Serif"/>
          <w:lang w:val="en-CA"/>
        </w:rPr>
      </w:pPr>
      <w:del w:id="5864" w:author="Yann Bourdeau" w:date="2014-02-06T16:26:00Z">
        <w:r w:rsidRPr="00381014" w:rsidDel="00FC0E8D">
          <w:rPr>
            <w:rFonts w:ascii="MS Reference Sans Serif" w:hAnsi="MS Reference Sans Serif"/>
            <w:lang w:val="en-CA"/>
          </w:rPr>
          <w:delText>//</w:delText>
        </w:r>
        <w:r w:rsidRPr="00381014" w:rsidDel="00FC0E8D">
          <w:rPr>
            <w:rFonts w:ascii="MS Reference Sans Serif" w:hAnsi="MS Reference Sans Serif"/>
            <w:lang w:val="en-CA"/>
          </w:rPr>
          <w:tab/>
          <w:delText>BOOST_CHECK_EQUAL(1,1);</w:delText>
        </w:r>
      </w:del>
    </w:p>
    <w:p w14:paraId="5F012E7F" w14:textId="1A2480F1" w:rsidR="005579D5" w:rsidRPr="00381014" w:rsidDel="00FC0E8D" w:rsidRDefault="005579D5" w:rsidP="005579D5">
      <w:pPr>
        <w:spacing w:after="0" w:line="240" w:lineRule="exact"/>
        <w:rPr>
          <w:del w:id="5865" w:author="Yann Bourdeau" w:date="2014-02-06T16:26:00Z"/>
          <w:rFonts w:ascii="MS Reference Sans Serif" w:hAnsi="MS Reference Sans Serif"/>
          <w:lang w:val="en-CA"/>
        </w:rPr>
      </w:pPr>
      <w:del w:id="5866" w:author="Yann Bourdeau" w:date="2014-02-06T16:26:00Z">
        <w:r w:rsidRPr="00381014" w:rsidDel="00FC0E8D">
          <w:rPr>
            <w:rFonts w:ascii="MS Reference Sans Serif" w:hAnsi="MS Reference Sans Serif"/>
            <w:lang w:val="en-CA"/>
          </w:rPr>
          <w:tab/>
        </w:r>
      </w:del>
    </w:p>
    <w:p w14:paraId="4B61AB4F" w14:textId="3609336B" w:rsidR="005579D5" w:rsidRPr="00381014" w:rsidDel="00FC0E8D" w:rsidRDefault="005579D5" w:rsidP="005579D5">
      <w:pPr>
        <w:spacing w:after="0" w:line="240" w:lineRule="exact"/>
        <w:rPr>
          <w:del w:id="5867" w:author="Yann Bourdeau" w:date="2014-02-06T16:26:00Z"/>
          <w:rFonts w:ascii="MS Reference Sans Serif" w:hAnsi="MS Reference Sans Serif"/>
          <w:lang w:val="en-CA"/>
        </w:rPr>
      </w:pPr>
      <w:del w:id="5868" w:author="Yann Bourdeau" w:date="2014-02-06T16:26:00Z">
        <w:r w:rsidRPr="00381014" w:rsidDel="00FC0E8D">
          <w:rPr>
            <w:rFonts w:ascii="MS Reference Sans Serif" w:hAnsi="MS Reference Sans Serif"/>
            <w:lang w:val="en-CA"/>
          </w:rPr>
          <w:delText>}</w:delText>
        </w:r>
      </w:del>
    </w:p>
    <w:p w14:paraId="7CF5C21F" w14:textId="1A067241" w:rsidR="005579D5" w:rsidRPr="00381014" w:rsidDel="00FC0E8D" w:rsidRDefault="005579D5" w:rsidP="005579D5">
      <w:pPr>
        <w:spacing w:after="0" w:line="240" w:lineRule="exact"/>
        <w:rPr>
          <w:del w:id="5869" w:author="Yann Bourdeau" w:date="2014-02-06T16:26:00Z"/>
          <w:rFonts w:ascii="MS Reference Sans Serif" w:hAnsi="MS Reference Sans Serif"/>
          <w:lang w:val="en-CA"/>
        </w:rPr>
      </w:pPr>
    </w:p>
    <w:p w14:paraId="7B2529F3" w14:textId="090E1250" w:rsidR="005579D5" w:rsidRPr="00381014" w:rsidDel="00FC0E8D" w:rsidRDefault="005579D5" w:rsidP="005579D5">
      <w:pPr>
        <w:spacing w:after="0" w:line="240" w:lineRule="exact"/>
        <w:rPr>
          <w:del w:id="5870" w:author="Yann Bourdeau" w:date="2014-02-06T16:26:00Z"/>
          <w:rFonts w:ascii="MS Reference Sans Serif" w:hAnsi="MS Reference Sans Serif"/>
          <w:lang w:val="en-CA"/>
        </w:rPr>
      </w:pPr>
      <w:del w:id="5871" w:author="Yann Bourdeau" w:date="2014-02-06T16:26:00Z">
        <w:r w:rsidRPr="00381014" w:rsidDel="00FC0E8D">
          <w:rPr>
            <w:rFonts w:ascii="MS Reference Sans Serif" w:hAnsi="MS Reference Sans Serif"/>
            <w:lang w:val="en-CA"/>
          </w:rPr>
          <w:delText>BOOST_AUTO_TEST_CASE(test_fieldinformation_load)</w:delText>
        </w:r>
      </w:del>
    </w:p>
    <w:p w14:paraId="5BC757DF" w14:textId="0978BE5A" w:rsidR="005579D5" w:rsidRPr="00381014" w:rsidDel="00FC0E8D" w:rsidRDefault="005579D5" w:rsidP="005579D5">
      <w:pPr>
        <w:spacing w:after="0" w:line="240" w:lineRule="exact"/>
        <w:rPr>
          <w:del w:id="5872" w:author="Yann Bourdeau" w:date="2014-02-06T16:26:00Z"/>
          <w:rFonts w:ascii="MS Reference Sans Serif" w:hAnsi="MS Reference Sans Serif"/>
          <w:lang w:val="en-CA"/>
        </w:rPr>
      </w:pPr>
      <w:del w:id="5873" w:author="Yann Bourdeau" w:date="2014-02-06T16:26:00Z">
        <w:r w:rsidRPr="00381014" w:rsidDel="00FC0E8D">
          <w:rPr>
            <w:rFonts w:ascii="MS Reference Sans Serif" w:hAnsi="MS Reference Sans Serif"/>
            <w:lang w:val="en-CA"/>
          </w:rPr>
          <w:delText>{</w:delText>
        </w:r>
      </w:del>
    </w:p>
    <w:p w14:paraId="0982E4F3" w14:textId="2F25AC80" w:rsidR="005579D5" w:rsidRPr="00381014" w:rsidDel="00FC0E8D" w:rsidRDefault="005579D5" w:rsidP="005579D5">
      <w:pPr>
        <w:spacing w:after="0" w:line="240" w:lineRule="exact"/>
        <w:rPr>
          <w:del w:id="5874" w:author="Yann Bourdeau" w:date="2014-02-06T16:26:00Z"/>
          <w:rFonts w:ascii="MS Reference Sans Serif" w:hAnsi="MS Reference Sans Serif"/>
          <w:lang w:val="en-CA"/>
        </w:rPr>
      </w:pPr>
      <w:del w:id="5875" w:author="Yann Bourdeau" w:date="2014-02-06T16:26:00Z">
        <w:r w:rsidRPr="00381014" w:rsidDel="00FC0E8D">
          <w:rPr>
            <w:rFonts w:ascii="MS Reference Sans Serif" w:hAnsi="MS Reference Sans Serif"/>
            <w:lang w:val="en-CA"/>
          </w:rPr>
          <w:tab/>
          <w:delText>DataProvider dp;</w:delText>
        </w:r>
      </w:del>
    </w:p>
    <w:p w14:paraId="7D95F712" w14:textId="09D7E81D" w:rsidR="005579D5" w:rsidRPr="00381014" w:rsidDel="00FC0E8D" w:rsidRDefault="005579D5" w:rsidP="005579D5">
      <w:pPr>
        <w:spacing w:after="0" w:line="240" w:lineRule="exact"/>
        <w:rPr>
          <w:del w:id="5876" w:author="Yann Bourdeau" w:date="2014-02-06T16:26:00Z"/>
          <w:rFonts w:ascii="MS Reference Sans Serif" w:hAnsi="MS Reference Sans Serif"/>
          <w:lang w:val="en-CA"/>
        </w:rPr>
      </w:pPr>
      <w:del w:id="5877" w:author="Yann Bourdeau" w:date="2014-02-06T16:26:00Z">
        <w:r w:rsidRPr="00381014" w:rsidDel="00FC0E8D">
          <w:rPr>
            <w:rFonts w:ascii="MS Reference Sans Serif" w:hAnsi="MS Reference Sans Serif"/>
            <w:lang w:val="en-CA"/>
          </w:rPr>
          <w:tab/>
          <w:delText>Session sess(10,NULL,NULL,NULL,10,true,true);</w:delText>
        </w:r>
      </w:del>
    </w:p>
    <w:p w14:paraId="7D346199" w14:textId="2FF0B2FB" w:rsidR="005579D5" w:rsidRPr="00381014" w:rsidDel="00FC0E8D" w:rsidRDefault="005579D5" w:rsidP="005579D5">
      <w:pPr>
        <w:spacing w:after="0" w:line="240" w:lineRule="exact"/>
        <w:rPr>
          <w:del w:id="5878" w:author="Yann Bourdeau" w:date="2014-02-06T16:26:00Z"/>
          <w:rFonts w:ascii="MS Reference Sans Serif" w:hAnsi="MS Reference Sans Serif"/>
          <w:lang w:val="en-CA"/>
        </w:rPr>
      </w:pPr>
      <w:del w:id="5879" w:author="Yann Bourdeau" w:date="2014-02-06T16:26:00Z">
        <w:r w:rsidRPr="00381014" w:rsidDel="00FC0E8D">
          <w:rPr>
            <w:rFonts w:ascii="MS Reference Sans Serif" w:hAnsi="MS Reference Sans Serif"/>
            <w:lang w:val="en-CA"/>
          </w:rPr>
          <w:tab/>
          <w:delText>policy::profile::FieldInformation fi;</w:delText>
        </w:r>
      </w:del>
    </w:p>
    <w:p w14:paraId="5D9138B8" w14:textId="1C6D77A5" w:rsidR="005579D5" w:rsidRPr="00381014" w:rsidDel="00FC0E8D" w:rsidRDefault="005579D5" w:rsidP="005579D5">
      <w:pPr>
        <w:spacing w:after="0" w:line="240" w:lineRule="exact"/>
        <w:rPr>
          <w:del w:id="5880" w:author="Yann Bourdeau" w:date="2014-02-06T16:26:00Z"/>
          <w:rFonts w:ascii="MS Reference Sans Serif" w:hAnsi="MS Reference Sans Serif"/>
          <w:lang w:val="en-CA"/>
        </w:rPr>
      </w:pPr>
      <w:del w:id="5881" w:author="Yann Bourdeau" w:date="2014-02-06T16:26:00Z">
        <w:r w:rsidRPr="00381014" w:rsidDel="00FC0E8D">
          <w:rPr>
            <w:rFonts w:ascii="MS Reference Sans Serif" w:hAnsi="MS Reference Sans Serif"/>
            <w:lang w:val="en-CA"/>
          </w:rPr>
          <w:tab/>
          <w:delText>std::string entity("Policy");</w:delText>
        </w:r>
      </w:del>
    </w:p>
    <w:p w14:paraId="2739DAB7" w14:textId="71074A2C" w:rsidR="005579D5" w:rsidRPr="00381014" w:rsidDel="00FC0E8D" w:rsidRDefault="005579D5" w:rsidP="005579D5">
      <w:pPr>
        <w:spacing w:after="0" w:line="240" w:lineRule="exact"/>
        <w:rPr>
          <w:del w:id="5882" w:author="Yann Bourdeau" w:date="2014-02-06T16:26:00Z"/>
          <w:rFonts w:ascii="MS Reference Sans Serif" w:hAnsi="MS Reference Sans Serif"/>
          <w:lang w:val="en-CA"/>
        </w:rPr>
      </w:pPr>
      <w:del w:id="5883" w:author="Yann Bourdeau" w:date="2014-02-06T16:26:00Z">
        <w:r w:rsidRPr="00381014" w:rsidDel="00FC0E8D">
          <w:rPr>
            <w:rFonts w:ascii="MS Reference Sans Serif" w:hAnsi="MS Reference Sans Serif"/>
            <w:lang w:val="en-CA"/>
          </w:rPr>
          <w:tab/>
          <w:delText>bool rcloaded=loadInformation(dp,sess,fi,entity);</w:delText>
        </w:r>
      </w:del>
    </w:p>
    <w:p w14:paraId="71885939" w14:textId="2C3DA1E1" w:rsidR="005579D5" w:rsidRPr="00381014" w:rsidDel="00FC0E8D" w:rsidRDefault="005579D5" w:rsidP="005579D5">
      <w:pPr>
        <w:spacing w:after="0" w:line="240" w:lineRule="exact"/>
        <w:rPr>
          <w:del w:id="5884" w:author="Yann Bourdeau" w:date="2014-02-06T16:26:00Z"/>
          <w:rFonts w:ascii="MS Reference Sans Serif" w:hAnsi="MS Reference Sans Serif"/>
          <w:lang w:val="en-CA"/>
        </w:rPr>
      </w:pPr>
      <w:del w:id="5885" w:author="Yann Bourdeau" w:date="2014-02-06T16:26:00Z">
        <w:r w:rsidRPr="00381014" w:rsidDel="00FC0E8D">
          <w:rPr>
            <w:rFonts w:ascii="MS Reference Sans Serif" w:hAnsi="MS Reference Sans Serif"/>
            <w:lang w:val="en-CA"/>
          </w:rPr>
          <w:tab/>
          <w:delText>BOOST_CHECK_EQUAL(rcloaded,true);</w:delText>
        </w:r>
      </w:del>
    </w:p>
    <w:p w14:paraId="16D3C922" w14:textId="3C72DC5D" w:rsidR="005579D5" w:rsidRPr="00381014" w:rsidDel="00FC0E8D" w:rsidRDefault="005579D5" w:rsidP="005579D5">
      <w:pPr>
        <w:spacing w:after="0" w:line="240" w:lineRule="exact"/>
        <w:rPr>
          <w:del w:id="5886" w:author="Yann Bourdeau" w:date="2014-02-06T16:26:00Z"/>
          <w:rFonts w:ascii="MS Reference Sans Serif" w:hAnsi="MS Reference Sans Serif"/>
          <w:lang w:val="en-CA"/>
        </w:rPr>
      </w:pPr>
      <w:del w:id="5887" w:author="Yann Bourdeau" w:date="2014-02-06T16:26:00Z">
        <w:r w:rsidRPr="00381014" w:rsidDel="00FC0E8D">
          <w:rPr>
            <w:rFonts w:ascii="MS Reference Sans Serif" w:hAnsi="MS Reference Sans Serif"/>
            <w:lang w:val="en-CA"/>
          </w:rPr>
          <w:delText>}</w:delText>
        </w:r>
      </w:del>
    </w:p>
    <w:p w14:paraId="55D7E6B5" w14:textId="562AD775" w:rsidR="005579D5" w:rsidRPr="00381014" w:rsidDel="00FC0E8D" w:rsidRDefault="005579D5" w:rsidP="005579D5">
      <w:pPr>
        <w:spacing w:after="0" w:line="240" w:lineRule="exact"/>
        <w:rPr>
          <w:del w:id="5888" w:author="Yann Bourdeau" w:date="2014-02-06T16:26:00Z"/>
          <w:rFonts w:ascii="MS Reference Sans Serif" w:hAnsi="MS Reference Sans Serif"/>
          <w:lang w:val="en-CA"/>
        </w:rPr>
      </w:pPr>
      <w:del w:id="5889" w:author="Yann Bourdeau" w:date="2014-02-06T16:26:00Z">
        <w:r w:rsidRPr="00381014" w:rsidDel="00FC0E8D">
          <w:rPr>
            <w:rFonts w:ascii="MS Reference Sans Serif" w:hAnsi="MS Reference Sans Serif"/>
            <w:lang w:val="en-CA"/>
          </w:rPr>
          <w:delText>struct LogToFile</w:delText>
        </w:r>
      </w:del>
    </w:p>
    <w:p w14:paraId="56BA80EC" w14:textId="2A91792F" w:rsidR="005579D5" w:rsidRPr="00381014" w:rsidDel="00FC0E8D" w:rsidRDefault="005579D5" w:rsidP="005579D5">
      <w:pPr>
        <w:spacing w:after="0" w:line="240" w:lineRule="exact"/>
        <w:rPr>
          <w:del w:id="5890" w:author="Yann Bourdeau" w:date="2014-02-06T16:26:00Z"/>
          <w:rFonts w:ascii="MS Reference Sans Serif" w:hAnsi="MS Reference Sans Serif"/>
          <w:lang w:val="en-CA"/>
        </w:rPr>
      </w:pPr>
      <w:del w:id="5891" w:author="Yann Bourdeau" w:date="2014-02-06T16:26:00Z">
        <w:r w:rsidRPr="00381014" w:rsidDel="00FC0E8D">
          <w:rPr>
            <w:rFonts w:ascii="MS Reference Sans Serif" w:hAnsi="MS Reference Sans Serif"/>
            <w:lang w:val="en-CA"/>
          </w:rPr>
          <w:delText>{</w:delText>
        </w:r>
      </w:del>
    </w:p>
    <w:p w14:paraId="4BF0CF66" w14:textId="7BDAB9B0" w:rsidR="005579D5" w:rsidRPr="00381014" w:rsidDel="00FC0E8D" w:rsidRDefault="005579D5" w:rsidP="005579D5">
      <w:pPr>
        <w:spacing w:after="0" w:line="240" w:lineRule="exact"/>
        <w:rPr>
          <w:del w:id="5892" w:author="Yann Bourdeau" w:date="2014-02-06T16:26:00Z"/>
          <w:rFonts w:ascii="MS Reference Sans Serif" w:hAnsi="MS Reference Sans Serif"/>
          <w:lang w:val="en-CA"/>
        </w:rPr>
      </w:pPr>
      <w:del w:id="5893" w:author="Yann Bourdeau" w:date="2014-02-06T16:26:00Z">
        <w:r w:rsidRPr="00381014" w:rsidDel="00FC0E8D">
          <w:rPr>
            <w:rFonts w:ascii="MS Reference Sans Serif" w:hAnsi="MS Reference Sans Serif"/>
            <w:lang w:val="en-CA"/>
          </w:rPr>
          <w:delText xml:space="preserve">    LogToFile()</w:delText>
        </w:r>
      </w:del>
    </w:p>
    <w:p w14:paraId="70516AF2" w14:textId="1251E7FF" w:rsidR="005579D5" w:rsidRPr="00381014" w:rsidDel="00FC0E8D" w:rsidRDefault="005579D5" w:rsidP="005579D5">
      <w:pPr>
        <w:spacing w:after="0" w:line="240" w:lineRule="exact"/>
        <w:rPr>
          <w:del w:id="5894" w:author="Yann Bourdeau" w:date="2014-02-06T16:26:00Z"/>
          <w:rFonts w:ascii="MS Reference Sans Serif" w:hAnsi="MS Reference Sans Serif"/>
          <w:lang w:val="en-CA"/>
        </w:rPr>
      </w:pPr>
      <w:del w:id="5895" w:author="Yann Bourdeau" w:date="2014-02-06T16:26:00Z">
        <w:r w:rsidRPr="00381014" w:rsidDel="00FC0E8D">
          <w:rPr>
            <w:rFonts w:ascii="MS Reference Sans Serif" w:hAnsi="MS Reference Sans Serif"/>
            <w:lang w:val="en-CA"/>
          </w:rPr>
          <w:delText xml:space="preserve">    {</w:delText>
        </w:r>
      </w:del>
    </w:p>
    <w:p w14:paraId="7E80BF85" w14:textId="3EF1A206" w:rsidR="005579D5" w:rsidRPr="00381014" w:rsidDel="00FC0E8D" w:rsidRDefault="005579D5" w:rsidP="005579D5">
      <w:pPr>
        <w:spacing w:after="0" w:line="240" w:lineRule="exact"/>
        <w:rPr>
          <w:del w:id="5896" w:author="Yann Bourdeau" w:date="2014-02-06T16:26:00Z"/>
          <w:rFonts w:ascii="MS Reference Sans Serif" w:hAnsi="MS Reference Sans Serif"/>
          <w:lang w:val="en-CA"/>
        </w:rPr>
      </w:pPr>
      <w:del w:id="5897" w:author="Yann Bourdeau" w:date="2014-02-06T16:26:00Z">
        <w:r w:rsidRPr="00381014" w:rsidDel="00FC0E8D">
          <w:rPr>
            <w:rFonts w:ascii="MS Reference Sans Serif" w:hAnsi="MS Reference Sans Serif"/>
            <w:lang w:val="en-CA"/>
          </w:rPr>
          <w:delText xml:space="preserve">        std::string logFileName(boost::unit_test::framework::master_test_suite().p_name);</w:delText>
        </w:r>
      </w:del>
    </w:p>
    <w:p w14:paraId="2C404A07" w14:textId="29F52B6F" w:rsidR="005579D5" w:rsidRPr="00381014" w:rsidDel="00FC0E8D" w:rsidRDefault="005579D5" w:rsidP="005579D5">
      <w:pPr>
        <w:spacing w:after="0" w:line="240" w:lineRule="exact"/>
        <w:rPr>
          <w:del w:id="5898" w:author="Yann Bourdeau" w:date="2014-02-06T16:26:00Z"/>
          <w:rFonts w:ascii="MS Reference Sans Serif" w:hAnsi="MS Reference Sans Serif"/>
          <w:lang w:val="en-CA"/>
        </w:rPr>
      </w:pPr>
      <w:del w:id="5899" w:author="Yann Bourdeau" w:date="2014-02-06T16:26:00Z">
        <w:r w:rsidRPr="00381014" w:rsidDel="00FC0E8D">
          <w:rPr>
            <w:rFonts w:ascii="MS Reference Sans Serif" w:hAnsi="MS Reference Sans Serif"/>
            <w:lang w:val="en-CA"/>
          </w:rPr>
          <w:delText xml:space="preserve">        logFileName.append(".xml");</w:delText>
        </w:r>
      </w:del>
    </w:p>
    <w:p w14:paraId="3964B9FF" w14:textId="5C7A6B69" w:rsidR="005579D5" w:rsidRPr="00381014" w:rsidDel="00FC0E8D" w:rsidRDefault="005579D5" w:rsidP="005579D5">
      <w:pPr>
        <w:spacing w:after="0" w:line="240" w:lineRule="exact"/>
        <w:rPr>
          <w:del w:id="5900" w:author="Yann Bourdeau" w:date="2014-02-06T16:26:00Z"/>
          <w:rFonts w:ascii="MS Reference Sans Serif" w:hAnsi="MS Reference Sans Serif"/>
          <w:lang w:val="en-CA"/>
        </w:rPr>
      </w:pPr>
      <w:del w:id="590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6840421A" w14:textId="0805D43C" w:rsidR="005579D5" w:rsidRPr="00381014" w:rsidDel="00FC0E8D" w:rsidRDefault="005579D5" w:rsidP="005579D5">
      <w:pPr>
        <w:spacing w:after="0" w:line="240" w:lineRule="exact"/>
        <w:rPr>
          <w:del w:id="5902" w:author="Yann Bourdeau" w:date="2014-02-06T16:26:00Z"/>
          <w:rFonts w:ascii="MS Reference Sans Serif" w:hAnsi="MS Reference Sans Serif"/>
          <w:lang w:val="en-CA"/>
        </w:rPr>
      </w:pPr>
      <w:del w:id="590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0434D0D1" w14:textId="71DCFE83" w:rsidR="005579D5" w:rsidRPr="00381014" w:rsidDel="00FC0E8D" w:rsidRDefault="005579D5" w:rsidP="005579D5">
      <w:pPr>
        <w:spacing w:after="0" w:line="240" w:lineRule="exact"/>
        <w:rPr>
          <w:del w:id="5904" w:author="Yann Bourdeau" w:date="2014-02-06T16:26:00Z"/>
          <w:rFonts w:ascii="MS Reference Sans Serif" w:hAnsi="MS Reference Sans Serif"/>
          <w:lang w:val="en-CA"/>
        </w:rPr>
      </w:pPr>
      <w:del w:id="5905" w:author="Yann Bourdeau" w:date="2014-02-06T16:26:00Z">
        <w:r w:rsidRPr="00381014" w:rsidDel="00FC0E8D">
          <w:rPr>
            <w:rFonts w:ascii="MS Reference Sans Serif" w:hAnsi="MS Reference Sans Serif"/>
            <w:lang w:val="en-CA"/>
          </w:rPr>
          <w:delText xml:space="preserve">        logFile.open(lfName.c_str());</w:delText>
        </w:r>
      </w:del>
    </w:p>
    <w:p w14:paraId="793B8E94" w14:textId="25A7C0E7" w:rsidR="005579D5" w:rsidRPr="00381014" w:rsidDel="00FC0E8D" w:rsidRDefault="005579D5" w:rsidP="005579D5">
      <w:pPr>
        <w:spacing w:after="0" w:line="240" w:lineRule="exact"/>
        <w:rPr>
          <w:del w:id="5906" w:author="Yann Bourdeau" w:date="2014-02-06T16:26:00Z"/>
          <w:rFonts w:ascii="MS Reference Sans Serif" w:hAnsi="MS Reference Sans Serif"/>
          <w:lang w:val="en-CA"/>
        </w:rPr>
      </w:pPr>
      <w:del w:id="590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logFile &lt;&lt; "&lt;?xml version=\"1.0\" encoding=\"UTF-8\"?&gt;" ;</w:delText>
        </w:r>
      </w:del>
    </w:p>
    <w:p w14:paraId="7CD9CDDB" w14:textId="2D91014B" w:rsidR="005579D5" w:rsidRPr="00381014" w:rsidDel="00FC0E8D" w:rsidRDefault="005579D5" w:rsidP="005579D5">
      <w:pPr>
        <w:spacing w:after="0" w:line="240" w:lineRule="exact"/>
        <w:rPr>
          <w:del w:id="5908" w:author="Yann Bourdeau" w:date="2014-02-06T16:26:00Z"/>
          <w:rFonts w:ascii="MS Reference Sans Serif" w:hAnsi="MS Reference Sans Serif"/>
          <w:lang w:val="en-CA"/>
        </w:rPr>
      </w:pPr>
      <w:del w:id="5909" w:author="Yann Bourdeau" w:date="2014-02-06T16:26:00Z">
        <w:r w:rsidRPr="00381014" w:rsidDel="00FC0E8D">
          <w:rPr>
            <w:rFonts w:ascii="MS Reference Sans Serif" w:hAnsi="MS Reference Sans Serif"/>
            <w:lang w:val="en-CA"/>
          </w:rPr>
          <w:delText xml:space="preserve">        boost::unit_test::unit_test_log.set_stream(logFile);</w:delText>
        </w:r>
      </w:del>
    </w:p>
    <w:p w14:paraId="4ABB41C5" w14:textId="16112CDD" w:rsidR="005579D5" w:rsidRPr="00381014" w:rsidDel="00FC0E8D" w:rsidRDefault="005579D5" w:rsidP="005579D5">
      <w:pPr>
        <w:spacing w:after="0" w:line="240" w:lineRule="exact"/>
        <w:rPr>
          <w:del w:id="5910" w:author="Yann Bourdeau" w:date="2014-02-06T16:26:00Z"/>
          <w:rFonts w:ascii="MS Reference Sans Serif" w:hAnsi="MS Reference Sans Serif"/>
          <w:lang w:val="en-CA"/>
        </w:rPr>
      </w:pPr>
      <w:del w:id="5911" w:author="Yann Bourdeau" w:date="2014-02-06T16:26:00Z">
        <w:r w:rsidRPr="00381014" w:rsidDel="00FC0E8D">
          <w:rPr>
            <w:rFonts w:ascii="MS Reference Sans Serif" w:hAnsi="MS Reference Sans Serif"/>
            <w:lang w:val="en-CA"/>
          </w:rPr>
          <w:delText xml:space="preserve">    }</w:delText>
        </w:r>
      </w:del>
    </w:p>
    <w:p w14:paraId="0CD6FC1C" w14:textId="1C090C4F" w:rsidR="005579D5" w:rsidRPr="00381014" w:rsidDel="00FC0E8D" w:rsidRDefault="005579D5" w:rsidP="005579D5">
      <w:pPr>
        <w:spacing w:after="0" w:line="240" w:lineRule="exact"/>
        <w:rPr>
          <w:del w:id="5912" w:author="Yann Bourdeau" w:date="2014-02-06T16:26:00Z"/>
          <w:rFonts w:ascii="MS Reference Sans Serif" w:hAnsi="MS Reference Sans Serif"/>
          <w:lang w:val="en-CA"/>
        </w:rPr>
      </w:pPr>
      <w:del w:id="5913" w:author="Yann Bourdeau" w:date="2014-02-06T16:26:00Z">
        <w:r w:rsidRPr="00381014" w:rsidDel="00FC0E8D">
          <w:rPr>
            <w:rFonts w:ascii="MS Reference Sans Serif" w:hAnsi="MS Reference Sans Serif"/>
            <w:lang w:val="en-CA"/>
          </w:rPr>
          <w:delText xml:space="preserve">    ~LogToFile()</w:delText>
        </w:r>
      </w:del>
    </w:p>
    <w:p w14:paraId="2E9273F9" w14:textId="3E1F4A9F" w:rsidR="005579D5" w:rsidRPr="00381014" w:rsidDel="00FC0E8D" w:rsidRDefault="005579D5" w:rsidP="005579D5">
      <w:pPr>
        <w:spacing w:after="0" w:line="240" w:lineRule="exact"/>
        <w:rPr>
          <w:del w:id="5914" w:author="Yann Bourdeau" w:date="2014-02-06T16:26:00Z"/>
          <w:rFonts w:ascii="MS Reference Sans Serif" w:hAnsi="MS Reference Sans Serif"/>
          <w:lang w:val="en-CA"/>
        </w:rPr>
      </w:pPr>
      <w:del w:id="5915" w:author="Yann Bourdeau" w:date="2014-02-06T16:26:00Z">
        <w:r w:rsidRPr="00381014" w:rsidDel="00FC0E8D">
          <w:rPr>
            <w:rFonts w:ascii="MS Reference Sans Serif" w:hAnsi="MS Reference Sans Serif"/>
            <w:lang w:val="en-CA"/>
          </w:rPr>
          <w:delText xml:space="preserve">    {</w:delText>
        </w:r>
      </w:del>
    </w:p>
    <w:p w14:paraId="4377DAF8" w14:textId="7E9FE0E4" w:rsidR="005579D5" w:rsidRPr="00381014" w:rsidDel="00FC0E8D" w:rsidRDefault="005579D5" w:rsidP="005579D5">
      <w:pPr>
        <w:spacing w:after="0" w:line="240" w:lineRule="exact"/>
        <w:rPr>
          <w:del w:id="5916" w:author="Yann Bourdeau" w:date="2014-02-06T16:26:00Z"/>
          <w:rFonts w:ascii="MS Reference Sans Serif" w:hAnsi="MS Reference Sans Serif"/>
          <w:lang w:val="en-CA"/>
        </w:rPr>
      </w:pPr>
      <w:del w:id="5917" w:author="Yann Bourdeau" w:date="2014-02-06T16:26:00Z">
        <w:r w:rsidRPr="00381014" w:rsidDel="00FC0E8D">
          <w:rPr>
            <w:rFonts w:ascii="MS Reference Sans Serif" w:hAnsi="MS Reference Sans Serif"/>
            <w:lang w:val="en-CA"/>
          </w:rPr>
          <w:delText xml:space="preserve">        logFile &lt;&lt; "&lt;/TestLog&gt;" &lt;&lt; std::flush;</w:delText>
        </w:r>
      </w:del>
    </w:p>
    <w:p w14:paraId="681828D1" w14:textId="0EB04CB6" w:rsidR="005579D5" w:rsidRPr="00381014" w:rsidDel="00FC0E8D" w:rsidRDefault="005579D5" w:rsidP="005579D5">
      <w:pPr>
        <w:spacing w:after="0" w:line="240" w:lineRule="exact"/>
        <w:rPr>
          <w:del w:id="5918" w:author="Yann Bourdeau" w:date="2014-02-06T16:26:00Z"/>
          <w:rFonts w:ascii="MS Reference Sans Serif" w:hAnsi="MS Reference Sans Serif"/>
          <w:lang w:val="en-CA"/>
        </w:rPr>
      </w:pPr>
      <w:del w:id="5919" w:author="Yann Bourdeau" w:date="2014-02-06T16:26:00Z">
        <w:r w:rsidRPr="00381014" w:rsidDel="00FC0E8D">
          <w:rPr>
            <w:rFonts w:ascii="MS Reference Sans Serif" w:hAnsi="MS Reference Sans Serif"/>
            <w:lang w:val="en-CA"/>
          </w:rPr>
          <w:delText xml:space="preserve">        logFile.close();</w:delText>
        </w:r>
      </w:del>
    </w:p>
    <w:p w14:paraId="01E2DA22" w14:textId="4A5DAE74" w:rsidR="005579D5" w:rsidRPr="00381014" w:rsidDel="00FC0E8D" w:rsidRDefault="005579D5" w:rsidP="005579D5">
      <w:pPr>
        <w:spacing w:after="0" w:line="240" w:lineRule="exact"/>
        <w:rPr>
          <w:del w:id="5920" w:author="Yann Bourdeau" w:date="2014-02-06T16:26:00Z"/>
          <w:rFonts w:ascii="MS Reference Sans Serif" w:hAnsi="MS Reference Sans Serif"/>
          <w:lang w:val="en-CA"/>
        </w:rPr>
      </w:pPr>
      <w:del w:id="5921" w:author="Yann Bourdeau" w:date="2014-02-06T16:26:00Z">
        <w:r w:rsidRPr="00381014" w:rsidDel="00FC0E8D">
          <w:rPr>
            <w:rFonts w:ascii="MS Reference Sans Serif" w:hAnsi="MS Reference Sans Serif"/>
            <w:lang w:val="en-CA"/>
          </w:rPr>
          <w:delText xml:space="preserve">        boost::unit_test::unit_test_log.set_stream(std::cout);</w:delText>
        </w:r>
      </w:del>
    </w:p>
    <w:p w14:paraId="76D6F5A8" w14:textId="51581754" w:rsidR="005579D5" w:rsidRPr="00381014" w:rsidDel="00FC0E8D" w:rsidRDefault="005579D5" w:rsidP="005579D5">
      <w:pPr>
        <w:spacing w:after="0" w:line="240" w:lineRule="exact"/>
        <w:rPr>
          <w:del w:id="5922" w:author="Yann Bourdeau" w:date="2014-02-06T16:26:00Z"/>
          <w:rFonts w:ascii="MS Reference Sans Serif" w:hAnsi="MS Reference Sans Serif"/>
          <w:lang w:val="en-CA"/>
        </w:rPr>
      </w:pPr>
      <w:del w:id="5923" w:author="Yann Bourdeau" w:date="2014-02-06T16:26:00Z">
        <w:r w:rsidRPr="00381014" w:rsidDel="00FC0E8D">
          <w:rPr>
            <w:rFonts w:ascii="MS Reference Sans Serif" w:hAnsi="MS Reference Sans Serif"/>
            <w:lang w:val="en-CA"/>
          </w:rPr>
          <w:delText xml:space="preserve">        // convert the report.</w:delText>
        </w:r>
      </w:del>
    </w:p>
    <w:p w14:paraId="2F9B2DCA" w14:textId="4B6D8499" w:rsidR="005579D5" w:rsidRPr="00381014" w:rsidDel="00FC0E8D" w:rsidRDefault="005579D5" w:rsidP="005579D5">
      <w:pPr>
        <w:spacing w:after="0" w:line="240" w:lineRule="exact"/>
        <w:rPr>
          <w:del w:id="5924" w:author="Yann Bourdeau" w:date="2014-02-06T16:26:00Z"/>
          <w:rFonts w:ascii="MS Reference Sans Serif" w:hAnsi="MS Reference Sans Serif"/>
          <w:lang w:val="en-CA"/>
        </w:rPr>
      </w:pPr>
      <w:del w:id="592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logFileName(boost::unit_test::framework::master_test_suite().p_name);</w:delText>
        </w:r>
      </w:del>
    </w:p>
    <w:p w14:paraId="6F385D3F" w14:textId="5880F41A" w:rsidR="005579D5" w:rsidRPr="00381014" w:rsidDel="00FC0E8D" w:rsidRDefault="005579D5" w:rsidP="005579D5">
      <w:pPr>
        <w:spacing w:after="0" w:line="240" w:lineRule="exact"/>
        <w:rPr>
          <w:del w:id="5926" w:author="Yann Bourdeau" w:date="2014-02-06T16:26:00Z"/>
          <w:rFonts w:ascii="MS Reference Sans Serif" w:hAnsi="MS Reference Sans Serif"/>
          <w:lang w:val="en-CA"/>
        </w:rPr>
      </w:pPr>
      <w:del w:id="5927" w:author="Yann Bourdeau" w:date="2014-02-06T16:26:00Z">
        <w:r w:rsidRPr="00381014" w:rsidDel="00FC0E8D">
          <w:rPr>
            <w:rFonts w:ascii="MS Reference Sans Serif" w:hAnsi="MS Reference Sans Serif"/>
            <w:lang w:val="en-CA"/>
          </w:rPr>
          <w:tab/>
          <w:delText xml:space="preserve">    logFileName.append(".xml");</w:delText>
        </w:r>
      </w:del>
    </w:p>
    <w:p w14:paraId="605E22EF" w14:textId="7BAEA633" w:rsidR="005579D5" w:rsidRPr="00381014" w:rsidDel="00FC0E8D" w:rsidRDefault="005579D5" w:rsidP="005579D5">
      <w:pPr>
        <w:spacing w:after="0" w:line="240" w:lineRule="exact"/>
        <w:rPr>
          <w:del w:id="5928" w:author="Yann Bourdeau" w:date="2014-02-06T16:26:00Z"/>
          <w:rFonts w:ascii="MS Reference Sans Serif" w:hAnsi="MS Reference Sans Serif"/>
          <w:lang w:val="en-CA"/>
        </w:rPr>
      </w:pPr>
      <w:del w:id="592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166F1E24" w14:textId="699A7713" w:rsidR="005579D5" w:rsidRPr="00381014" w:rsidDel="00FC0E8D" w:rsidRDefault="005579D5" w:rsidP="005579D5">
      <w:pPr>
        <w:spacing w:after="0" w:line="240" w:lineRule="exact"/>
        <w:rPr>
          <w:del w:id="5930" w:author="Yann Bourdeau" w:date="2014-02-06T16:26:00Z"/>
          <w:rFonts w:ascii="MS Reference Sans Serif" w:hAnsi="MS Reference Sans Serif"/>
          <w:lang w:val="en-CA"/>
        </w:rPr>
      </w:pPr>
      <w:del w:id="593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3FE41376" w14:textId="03820BA5" w:rsidR="005579D5" w:rsidRPr="00381014" w:rsidDel="00FC0E8D" w:rsidRDefault="005579D5" w:rsidP="005579D5">
      <w:pPr>
        <w:spacing w:after="0" w:line="240" w:lineRule="exact"/>
        <w:rPr>
          <w:del w:id="5932" w:author="Yann Bourdeau" w:date="2014-02-06T16:26:00Z"/>
          <w:rFonts w:ascii="MS Reference Sans Serif" w:hAnsi="MS Reference Sans Serif"/>
          <w:lang w:val="en-CA"/>
        </w:rPr>
      </w:pPr>
      <w:del w:id="593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2BCB5B2D" w14:textId="7E289606" w:rsidR="005579D5" w:rsidRPr="00381014" w:rsidDel="00FC0E8D" w:rsidRDefault="005579D5" w:rsidP="005579D5">
      <w:pPr>
        <w:spacing w:after="0" w:line="240" w:lineRule="exact"/>
        <w:rPr>
          <w:del w:id="5934" w:author="Yann Bourdeau" w:date="2014-02-06T16:26:00Z"/>
          <w:rFonts w:ascii="MS Reference Sans Serif" w:hAnsi="MS Reference Sans Serif"/>
          <w:lang w:val="en-CA"/>
        </w:rPr>
      </w:pPr>
      <w:del w:id="593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logConvFileName(boost::unit_test::framework::master_test_suite().p_name);</w:delText>
        </w:r>
      </w:del>
    </w:p>
    <w:p w14:paraId="3375A7DD" w14:textId="6B5E3293" w:rsidR="005579D5" w:rsidRPr="00381014" w:rsidDel="00FC0E8D" w:rsidRDefault="005579D5" w:rsidP="005579D5">
      <w:pPr>
        <w:spacing w:after="0" w:line="240" w:lineRule="exact"/>
        <w:rPr>
          <w:del w:id="5936" w:author="Yann Bourdeau" w:date="2014-02-06T16:26:00Z"/>
          <w:rFonts w:ascii="MS Reference Sans Serif" w:hAnsi="MS Reference Sans Serif"/>
          <w:lang w:val="en-CA"/>
        </w:rPr>
      </w:pPr>
      <w:del w:id="593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logConvFileName.append(".xml");</w:delText>
        </w:r>
      </w:del>
    </w:p>
    <w:p w14:paraId="43B58CF2" w14:textId="4C9C3D86" w:rsidR="005579D5" w:rsidRPr="00381014" w:rsidDel="00FC0E8D" w:rsidRDefault="005579D5" w:rsidP="005579D5">
      <w:pPr>
        <w:spacing w:after="0" w:line="240" w:lineRule="exact"/>
        <w:rPr>
          <w:del w:id="5938" w:author="Yann Bourdeau" w:date="2014-02-06T16:26:00Z"/>
          <w:rFonts w:ascii="MS Reference Sans Serif" w:hAnsi="MS Reference Sans Serif"/>
          <w:lang w:val="en-CA"/>
        </w:rPr>
      </w:pPr>
      <w:del w:id="593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lfConvName("../../../../res/");</w:delText>
        </w:r>
      </w:del>
    </w:p>
    <w:p w14:paraId="26ECFA94" w14:textId="5EC95C56" w:rsidR="005579D5" w:rsidRPr="00381014" w:rsidDel="00FC0E8D" w:rsidRDefault="005579D5" w:rsidP="005579D5">
      <w:pPr>
        <w:spacing w:after="0" w:line="240" w:lineRule="exact"/>
        <w:rPr>
          <w:del w:id="5940" w:author="Yann Bourdeau" w:date="2014-02-06T16:26:00Z"/>
          <w:rFonts w:ascii="MS Reference Sans Serif" w:hAnsi="MS Reference Sans Serif"/>
          <w:lang w:val="en-CA"/>
        </w:rPr>
      </w:pPr>
      <w:del w:id="594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lfConvName.append(logConvFileName);</w:delText>
        </w:r>
      </w:del>
    </w:p>
    <w:p w14:paraId="6C55D15C" w14:textId="0187D942" w:rsidR="005579D5" w:rsidRPr="00381014" w:rsidDel="00FC0E8D" w:rsidRDefault="005579D5" w:rsidP="005579D5">
      <w:pPr>
        <w:spacing w:after="0" w:line="240" w:lineRule="exact"/>
        <w:rPr>
          <w:del w:id="5942" w:author="Yann Bourdeau" w:date="2014-02-06T16:26:00Z"/>
          <w:rFonts w:ascii="MS Reference Sans Serif" w:hAnsi="MS Reference Sans Serif"/>
          <w:lang w:val="en-CA"/>
        </w:rPr>
      </w:pPr>
      <w:del w:id="594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334DAF35" w14:textId="5B0FBE32" w:rsidR="005579D5" w:rsidRPr="00381014" w:rsidDel="00FC0E8D" w:rsidRDefault="005579D5" w:rsidP="005579D5">
      <w:pPr>
        <w:spacing w:after="0" w:line="240" w:lineRule="exact"/>
        <w:rPr>
          <w:del w:id="5944" w:author="Yann Bourdeau" w:date="2014-02-06T16:26:00Z"/>
          <w:rFonts w:ascii="MS Reference Sans Serif" w:hAnsi="MS Reference Sans Serif"/>
          <w:lang w:val="en-CA"/>
        </w:rPr>
      </w:pPr>
      <w:del w:id="594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cmd("java -jar /home/ybourdea/saxon/saxon9he.jar -s:");</w:delText>
        </w:r>
      </w:del>
    </w:p>
    <w:p w14:paraId="4647569A" w14:textId="5676A5CB" w:rsidR="005579D5" w:rsidRPr="00381014" w:rsidDel="00FC0E8D" w:rsidRDefault="005579D5" w:rsidP="005579D5">
      <w:pPr>
        <w:spacing w:after="0" w:line="240" w:lineRule="exact"/>
        <w:rPr>
          <w:del w:id="5946" w:author="Yann Bourdeau" w:date="2014-02-06T16:26:00Z"/>
          <w:rFonts w:ascii="MS Reference Sans Serif" w:hAnsi="MS Reference Sans Serif"/>
          <w:lang w:val="en-CA"/>
        </w:rPr>
      </w:pPr>
      <w:del w:id="594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cmd+=lfName;</w:delText>
        </w:r>
      </w:del>
    </w:p>
    <w:p w14:paraId="39D21D53" w14:textId="7E900D73" w:rsidR="005579D5" w:rsidRPr="00381014" w:rsidDel="00FC0E8D" w:rsidRDefault="005579D5" w:rsidP="005579D5">
      <w:pPr>
        <w:spacing w:after="0" w:line="240" w:lineRule="exact"/>
        <w:rPr>
          <w:del w:id="5948" w:author="Yann Bourdeau" w:date="2014-02-06T16:26:00Z"/>
          <w:rFonts w:ascii="MS Reference Sans Serif" w:hAnsi="MS Reference Sans Serif"/>
          <w:lang w:val="en-CA"/>
        </w:rPr>
      </w:pPr>
      <w:del w:id="594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 -xsl:boost.xsl -o:";</w:delText>
        </w:r>
      </w:del>
    </w:p>
    <w:p w14:paraId="4CBBC8A7" w14:textId="5E72099E" w:rsidR="005579D5" w:rsidRPr="00381014" w:rsidDel="00FC0E8D" w:rsidRDefault="005579D5" w:rsidP="005579D5">
      <w:pPr>
        <w:spacing w:after="0" w:line="240" w:lineRule="exact"/>
        <w:rPr>
          <w:del w:id="5950" w:author="Yann Bourdeau" w:date="2014-02-06T16:26:00Z"/>
          <w:rFonts w:ascii="MS Reference Sans Serif" w:hAnsi="MS Reference Sans Serif"/>
          <w:lang w:val="en-CA"/>
        </w:rPr>
      </w:pPr>
      <w:del w:id="595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cmd+=lfConvName;</w:delText>
        </w:r>
      </w:del>
    </w:p>
    <w:p w14:paraId="5B0D7DCA" w14:textId="7516F4DC" w:rsidR="005579D5" w:rsidRPr="00381014" w:rsidDel="00FC0E8D" w:rsidRDefault="005579D5" w:rsidP="005579D5">
      <w:pPr>
        <w:spacing w:after="0" w:line="240" w:lineRule="exact"/>
        <w:rPr>
          <w:del w:id="5952" w:author="Yann Bourdeau" w:date="2014-02-06T16:26:00Z"/>
          <w:rFonts w:ascii="MS Reference Sans Serif" w:hAnsi="MS Reference Sans Serif"/>
          <w:lang w:val="en-CA"/>
        </w:rPr>
      </w:pPr>
      <w:del w:id="595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std::cout &lt;&lt; "cmd:" &lt;&lt; cmd &lt;&lt; std::endl;</w:delText>
        </w:r>
      </w:del>
    </w:p>
    <w:p w14:paraId="2F9FA765" w14:textId="3A510E49" w:rsidR="005579D5" w:rsidRPr="00381014" w:rsidDel="00FC0E8D" w:rsidRDefault="005579D5" w:rsidP="005579D5">
      <w:pPr>
        <w:spacing w:after="0" w:line="240" w:lineRule="exact"/>
        <w:rPr>
          <w:del w:id="5954" w:author="Yann Bourdeau" w:date="2014-02-06T16:26:00Z"/>
          <w:rFonts w:ascii="MS Reference Sans Serif" w:hAnsi="MS Reference Sans Serif"/>
          <w:lang w:val="en-CA"/>
        </w:rPr>
      </w:pPr>
      <w:del w:id="595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system(cmd.c_str());</w:delText>
        </w:r>
      </w:del>
    </w:p>
    <w:p w14:paraId="1AE58E95" w14:textId="0F27CA6A" w:rsidR="005579D5" w:rsidRPr="00381014" w:rsidDel="00FC0E8D" w:rsidRDefault="005579D5" w:rsidP="005579D5">
      <w:pPr>
        <w:spacing w:after="0" w:line="240" w:lineRule="exact"/>
        <w:rPr>
          <w:del w:id="5956" w:author="Yann Bourdeau" w:date="2014-02-06T16:26:00Z"/>
          <w:rFonts w:ascii="MS Reference Sans Serif" w:hAnsi="MS Reference Sans Serif"/>
          <w:lang w:val="en-CA"/>
        </w:rPr>
      </w:pPr>
      <w:del w:id="5957" w:author="Yann Bourdeau" w:date="2014-02-06T16:26:00Z">
        <w:r w:rsidRPr="00381014" w:rsidDel="00FC0E8D">
          <w:rPr>
            <w:rFonts w:ascii="MS Reference Sans Serif" w:hAnsi="MS Reference Sans Serif"/>
            <w:lang w:val="en-CA"/>
          </w:rPr>
          <w:delText xml:space="preserve">    }</w:delText>
        </w:r>
      </w:del>
    </w:p>
    <w:p w14:paraId="739BA924" w14:textId="2FD2E78E" w:rsidR="005579D5" w:rsidRPr="00381014" w:rsidDel="00FC0E8D" w:rsidRDefault="005579D5" w:rsidP="005579D5">
      <w:pPr>
        <w:spacing w:after="0" w:line="240" w:lineRule="exact"/>
        <w:rPr>
          <w:del w:id="5958" w:author="Yann Bourdeau" w:date="2014-02-06T16:26:00Z"/>
          <w:rFonts w:ascii="MS Reference Sans Serif" w:hAnsi="MS Reference Sans Serif"/>
          <w:lang w:val="en-CA"/>
        </w:rPr>
      </w:pPr>
      <w:del w:id="5959" w:author="Yann Bourdeau" w:date="2014-02-06T16:26:00Z">
        <w:r w:rsidRPr="00381014" w:rsidDel="00FC0E8D">
          <w:rPr>
            <w:rFonts w:ascii="MS Reference Sans Serif" w:hAnsi="MS Reference Sans Serif"/>
            <w:lang w:val="en-CA"/>
          </w:rPr>
          <w:delText xml:space="preserve">    std::ofstream logFile;</w:delText>
        </w:r>
      </w:del>
    </w:p>
    <w:p w14:paraId="35B4C111" w14:textId="2057F11C" w:rsidR="005579D5" w:rsidRPr="00381014" w:rsidDel="00FC0E8D" w:rsidRDefault="005579D5" w:rsidP="005579D5">
      <w:pPr>
        <w:spacing w:after="0" w:line="240" w:lineRule="exact"/>
        <w:rPr>
          <w:del w:id="5960" w:author="Yann Bourdeau" w:date="2014-02-06T16:26:00Z"/>
          <w:rFonts w:ascii="MS Reference Sans Serif" w:hAnsi="MS Reference Sans Serif"/>
          <w:lang w:val="en-CA"/>
        </w:rPr>
      </w:pPr>
      <w:del w:id="5961" w:author="Yann Bourdeau" w:date="2014-02-06T16:26:00Z">
        <w:r w:rsidRPr="00381014" w:rsidDel="00FC0E8D">
          <w:rPr>
            <w:rFonts w:ascii="MS Reference Sans Serif" w:hAnsi="MS Reference Sans Serif"/>
            <w:lang w:val="en-CA"/>
          </w:rPr>
          <w:delText>};</w:delText>
        </w:r>
      </w:del>
    </w:p>
    <w:p w14:paraId="725F6DBC" w14:textId="68C98527" w:rsidR="005579D5" w:rsidRPr="00381014" w:rsidDel="00FC0E8D" w:rsidRDefault="005579D5" w:rsidP="005579D5">
      <w:pPr>
        <w:spacing w:after="0" w:line="240" w:lineRule="exact"/>
        <w:rPr>
          <w:del w:id="5962" w:author="Yann Bourdeau" w:date="2014-02-06T16:26:00Z"/>
          <w:rFonts w:ascii="MS Reference Sans Serif" w:hAnsi="MS Reference Sans Serif"/>
          <w:lang w:val="en-CA"/>
        </w:rPr>
      </w:pPr>
    </w:p>
    <w:p w14:paraId="5201A6DA" w14:textId="39218AED" w:rsidR="005579D5" w:rsidRPr="00381014" w:rsidDel="00FC0E8D" w:rsidRDefault="005579D5" w:rsidP="005579D5">
      <w:pPr>
        <w:spacing w:after="0" w:line="240" w:lineRule="exact"/>
        <w:rPr>
          <w:del w:id="5963" w:author="Yann Bourdeau" w:date="2014-02-06T16:26:00Z"/>
          <w:rFonts w:ascii="MS Reference Sans Serif" w:hAnsi="MS Reference Sans Serif"/>
          <w:lang w:val="en-CA"/>
        </w:rPr>
      </w:pPr>
      <w:del w:id="5964" w:author="Yann Bourdeau" w:date="2014-02-06T16:26:00Z">
        <w:r w:rsidRPr="00381014" w:rsidDel="00FC0E8D">
          <w:rPr>
            <w:rFonts w:ascii="MS Reference Sans Serif" w:hAnsi="MS Reference Sans Serif"/>
            <w:lang w:val="en-CA"/>
          </w:rPr>
          <w:delText>BOOST_GLOBAL_FIXTURE(LogToFile);</w:delText>
        </w:r>
      </w:del>
    </w:p>
    <w:p w14:paraId="246AE638" w14:textId="56DB7E5D" w:rsidR="005579D5" w:rsidRPr="00381014" w:rsidDel="00FC0E8D" w:rsidRDefault="005579D5" w:rsidP="005579D5">
      <w:pPr>
        <w:spacing w:after="0" w:line="240" w:lineRule="exact"/>
        <w:rPr>
          <w:del w:id="5965" w:author="Yann Bourdeau" w:date="2014-02-06T16:26:00Z"/>
          <w:rFonts w:ascii="MS Reference Sans Serif" w:hAnsi="MS Reference Sans Serif"/>
          <w:lang w:val="en-CA"/>
        </w:rPr>
      </w:pPr>
    </w:p>
    <w:p w14:paraId="340EB0D6" w14:textId="2DE9809C" w:rsidR="005579D5" w:rsidRPr="00381014" w:rsidDel="00FC0E8D" w:rsidRDefault="005579D5" w:rsidP="005579D5">
      <w:pPr>
        <w:spacing w:after="0" w:line="240" w:lineRule="exact"/>
        <w:rPr>
          <w:del w:id="5966" w:author="Yann Bourdeau" w:date="2014-02-06T16:26:00Z"/>
          <w:rFonts w:ascii="MS Reference Sans Serif" w:hAnsi="MS Reference Sans Serif"/>
          <w:lang w:val="en-CA"/>
        </w:rPr>
      </w:pPr>
      <w:del w:id="5967" w:author="Yann Bourdeau" w:date="2014-02-06T16:26:00Z">
        <w:r w:rsidRPr="00381014" w:rsidDel="00FC0E8D">
          <w:rPr>
            <w:rFonts w:ascii="MS Reference Sans Serif" w:hAnsi="MS Reference Sans Serif"/>
            <w:lang w:val="en-CA"/>
          </w:rPr>
          <w:delText>BOOST_AUTO_TEST_SUITE_END()</w:delText>
        </w:r>
      </w:del>
    </w:p>
    <w:p w14:paraId="32A2C7F3" w14:textId="71F7A707" w:rsidR="005579D5" w:rsidRPr="00381014" w:rsidDel="00FC0E8D" w:rsidRDefault="005579D5" w:rsidP="005579D5">
      <w:pPr>
        <w:spacing w:after="0" w:line="240" w:lineRule="exact"/>
        <w:rPr>
          <w:del w:id="5968" w:author="Yann Bourdeau" w:date="2014-02-06T16:26:00Z"/>
          <w:rFonts w:ascii="MS Reference Sans Serif" w:hAnsi="MS Reference Sans Serif"/>
          <w:lang w:val="en-CA"/>
        </w:rPr>
      </w:pPr>
    </w:p>
    <w:p w14:paraId="29DD96B0" w14:textId="6D42294E" w:rsidR="005579D5" w:rsidRPr="00381014" w:rsidDel="00FC0E8D" w:rsidRDefault="005579D5" w:rsidP="005579D5">
      <w:pPr>
        <w:spacing w:after="0" w:line="240" w:lineRule="exact"/>
        <w:rPr>
          <w:del w:id="5969" w:author="Yann Bourdeau" w:date="2014-02-06T16:26:00Z"/>
          <w:rFonts w:ascii="MS Reference Sans Serif" w:hAnsi="MS Reference Sans Serif"/>
          <w:lang w:val="en-CA"/>
        </w:rPr>
      </w:pPr>
      <w:del w:id="5970" w:author="Yann Bourdeau" w:date="2014-02-06T16:26:00Z">
        <w:r w:rsidRPr="00381014" w:rsidDel="00FC0E8D">
          <w:rPr>
            <w:rFonts w:ascii="MS Reference Sans Serif" w:hAnsi="MS Reference Sans Serif"/>
            <w:lang w:val="en-CA"/>
          </w:rPr>
          <w:delText>bool init_function()</w:delText>
        </w:r>
      </w:del>
    </w:p>
    <w:p w14:paraId="34EA9682" w14:textId="52B060A3" w:rsidR="005579D5" w:rsidRPr="00381014" w:rsidDel="00FC0E8D" w:rsidRDefault="005579D5" w:rsidP="005579D5">
      <w:pPr>
        <w:spacing w:after="0" w:line="240" w:lineRule="exact"/>
        <w:rPr>
          <w:del w:id="5971" w:author="Yann Bourdeau" w:date="2014-02-06T16:26:00Z"/>
          <w:rFonts w:ascii="MS Reference Sans Serif" w:hAnsi="MS Reference Sans Serif"/>
          <w:lang w:val="en-CA"/>
        </w:rPr>
      </w:pPr>
      <w:del w:id="5972" w:author="Yann Bourdeau" w:date="2014-02-06T16:26:00Z">
        <w:r w:rsidRPr="00381014" w:rsidDel="00FC0E8D">
          <w:rPr>
            <w:rFonts w:ascii="MS Reference Sans Serif" w:hAnsi="MS Reference Sans Serif"/>
            <w:lang w:val="en-CA"/>
          </w:rPr>
          <w:delText>{</w:delText>
        </w:r>
      </w:del>
    </w:p>
    <w:p w14:paraId="269CD863" w14:textId="537840C1" w:rsidR="005579D5" w:rsidRPr="00381014" w:rsidDel="00FC0E8D" w:rsidRDefault="005579D5" w:rsidP="005579D5">
      <w:pPr>
        <w:spacing w:after="0" w:line="240" w:lineRule="exact"/>
        <w:rPr>
          <w:del w:id="5973" w:author="Yann Bourdeau" w:date="2014-02-06T16:26:00Z"/>
          <w:rFonts w:ascii="MS Reference Sans Serif" w:hAnsi="MS Reference Sans Serif"/>
          <w:lang w:val="en-CA"/>
        </w:rPr>
      </w:pPr>
    </w:p>
    <w:p w14:paraId="6A261BAA" w14:textId="3DCA6D5D" w:rsidR="005579D5" w:rsidRPr="00381014" w:rsidDel="00FC0E8D" w:rsidRDefault="005579D5" w:rsidP="005579D5">
      <w:pPr>
        <w:spacing w:after="0" w:line="240" w:lineRule="exact"/>
        <w:rPr>
          <w:del w:id="5974" w:author="Yann Bourdeau" w:date="2014-02-06T16:26:00Z"/>
          <w:rFonts w:ascii="MS Reference Sans Serif" w:hAnsi="MS Reference Sans Serif"/>
          <w:lang w:val="en-CA"/>
        </w:rPr>
      </w:pPr>
      <w:del w:id="5975" w:author="Yann Bourdeau" w:date="2014-02-06T16:26:00Z">
        <w:r w:rsidRPr="00381014" w:rsidDel="00FC0E8D">
          <w:rPr>
            <w:rFonts w:ascii="MS Reference Sans Serif" w:hAnsi="MS Reference Sans Serif"/>
            <w:lang w:val="en-CA"/>
          </w:rPr>
          <w:delText xml:space="preserve">    // do your own initialization here</w:delText>
        </w:r>
      </w:del>
    </w:p>
    <w:p w14:paraId="53003075" w14:textId="376362B2" w:rsidR="005579D5" w:rsidRPr="00381014" w:rsidDel="00FC0E8D" w:rsidRDefault="005579D5" w:rsidP="005579D5">
      <w:pPr>
        <w:spacing w:after="0" w:line="240" w:lineRule="exact"/>
        <w:rPr>
          <w:del w:id="5976" w:author="Yann Bourdeau" w:date="2014-02-06T16:26:00Z"/>
          <w:rFonts w:ascii="MS Reference Sans Serif" w:hAnsi="MS Reference Sans Serif"/>
          <w:lang w:val="en-CA"/>
        </w:rPr>
      </w:pPr>
      <w:del w:id="5977" w:author="Yann Bourdeau" w:date="2014-02-06T16:26:00Z">
        <w:r w:rsidRPr="00381014" w:rsidDel="00FC0E8D">
          <w:rPr>
            <w:rFonts w:ascii="MS Reference Sans Serif" w:hAnsi="MS Reference Sans Serif"/>
            <w:lang w:val="en-CA"/>
          </w:rPr>
          <w:delText xml:space="preserve">    // if it successful return true</w:delText>
        </w:r>
      </w:del>
    </w:p>
    <w:p w14:paraId="494FE154" w14:textId="7ACE09DF" w:rsidR="005579D5" w:rsidRPr="00381014" w:rsidDel="00FC0E8D" w:rsidRDefault="005579D5" w:rsidP="005579D5">
      <w:pPr>
        <w:spacing w:after="0" w:line="240" w:lineRule="exact"/>
        <w:rPr>
          <w:del w:id="5978" w:author="Yann Bourdeau" w:date="2014-02-06T16:26:00Z"/>
          <w:rFonts w:ascii="MS Reference Sans Serif" w:hAnsi="MS Reference Sans Serif"/>
          <w:lang w:val="en-CA"/>
        </w:rPr>
      </w:pPr>
    </w:p>
    <w:p w14:paraId="188431C7" w14:textId="1DD9642E" w:rsidR="005579D5" w:rsidRPr="00381014" w:rsidDel="00FC0E8D" w:rsidRDefault="005579D5" w:rsidP="005579D5">
      <w:pPr>
        <w:spacing w:after="0" w:line="240" w:lineRule="exact"/>
        <w:rPr>
          <w:del w:id="5979" w:author="Yann Bourdeau" w:date="2014-02-06T16:26:00Z"/>
          <w:rFonts w:ascii="MS Reference Sans Serif" w:hAnsi="MS Reference Sans Serif"/>
          <w:lang w:val="en-CA"/>
        </w:rPr>
      </w:pPr>
      <w:del w:id="5980" w:author="Yann Bourdeau" w:date="2014-02-06T16:26:00Z">
        <w:r w:rsidRPr="00381014" w:rsidDel="00FC0E8D">
          <w:rPr>
            <w:rFonts w:ascii="MS Reference Sans Serif" w:hAnsi="MS Reference Sans Serif"/>
            <w:lang w:val="en-CA"/>
          </w:rPr>
          <w:delText xml:space="preserve">    // But, you CAN'T use testing tools here</w:delText>
        </w:r>
      </w:del>
    </w:p>
    <w:p w14:paraId="2276661A" w14:textId="37E508E3" w:rsidR="005579D5" w:rsidRPr="00381014" w:rsidDel="00FC0E8D" w:rsidRDefault="005579D5" w:rsidP="005579D5">
      <w:pPr>
        <w:spacing w:after="0" w:line="240" w:lineRule="exact"/>
        <w:rPr>
          <w:del w:id="5981" w:author="Yann Bourdeau" w:date="2014-02-06T16:26:00Z"/>
          <w:rFonts w:ascii="MS Reference Sans Serif" w:hAnsi="MS Reference Sans Serif"/>
          <w:lang w:val="en-CA"/>
        </w:rPr>
      </w:pPr>
    </w:p>
    <w:p w14:paraId="3337BFE0" w14:textId="5E19DAAF" w:rsidR="005579D5" w:rsidRPr="00381014" w:rsidDel="00FC0E8D" w:rsidRDefault="005579D5" w:rsidP="005579D5">
      <w:pPr>
        <w:spacing w:after="0" w:line="240" w:lineRule="exact"/>
        <w:rPr>
          <w:del w:id="5982" w:author="Yann Bourdeau" w:date="2014-02-06T16:26:00Z"/>
          <w:rFonts w:ascii="MS Reference Sans Serif" w:hAnsi="MS Reference Sans Serif"/>
          <w:lang w:val="en-CA"/>
        </w:rPr>
      </w:pPr>
      <w:del w:id="5983" w:author="Yann Bourdeau" w:date="2014-02-06T16:26:00Z">
        <w:r w:rsidRPr="00381014" w:rsidDel="00FC0E8D">
          <w:rPr>
            <w:rFonts w:ascii="MS Reference Sans Serif" w:hAnsi="MS Reference Sans Serif"/>
            <w:lang w:val="en-CA"/>
          </w:rPr>
          <w:delText xml:space="preserve">    return true;</w:delText>
        </w:r>
      </w:del>
    </w:p>
    <w:p w14:paraId="7CC8B256" w14:textId="65E2A835" w:rsidR="005579D5" w:rsidRPr="00381014" w:rsidDel="00FC0E8D" w:rsidRDefault="005579D5" w:rsidP="005579D5">
      <w:pPr>
        <w:spacing w:after="0" w:line="240" w:lineRule="exact"/>
        <w:rPr>
          <w:del w:id="5984" w:author="Yann Bourdeau" w:date="2014-02-06T16:26:00Z"/>
          <w:rFonts w:ascii="MS Reference Sans Serif" w:hAnsi="MS Reference Sans Serif"/>
          <w:lang w:val="en-CA"/>
        </w:rPr>
      </w:pPr>
      <w:del w:id="5985" w:author="Yann Bourdeau" w:date="2014-02-06T16:26:00Z">
        <w:r w:rsidRPr="00381014" w:rsidDel="00FC0E8D">
          <w:rPr>
            <w:rFonts w:ascii="MS Reference Sans Serif" w:hAnsi="MS Reference Sans Serif"/>
            <w:lang w:val="en-CA"/>
          </w:rPr>
          <w:delText>}</w:delText>
        </w:r>
      </w:del>
    </w:p>
    <w:p w14:paraId="456571F3" w14:textId="3A109417" w:rsidR="008D2629" w:rsidRPr="00381014" w:rsidDel="00FC0E8D" w:rsidRDefault="008D2629">
      <w:pPr>
        <w:spacing w:after="0" w:line="240" w:lineRule="auto"/>
        <w:ind w:firstLine="0"/>
        <w:jc w:val="left"/>
        <w:rPr>
          <w:del w:id="5986" w:author="Yann Bourdeau" w:date="2014-02-06T16:26:00Z"/>
          <w:lang w:val="en-CA"/>
        </w:rPr>
      </w:pPr>
      <w:del w:id="5987" w:author="Yann Bourdeau" w:date="2014-02-06T16:26:00Z">
        <w:r w:rsidRPr="00381014" w:rsidDel="00FC0E8D">
          <w:rPr>
            <w:lang w:val="en-CA"/>
          </w:rPr>
          <w:br w:type="page"/>
        </w:r>
      </w:del>
    </w:p>
    <w:p w14:paraId="3A6E95C3" w14:textId="1BF79B2F" w:rsidR="005579D5" w:rsidRPr="00AF4897" w:rsidDel="00FC0E8D" w:rsidRDefault="005579D5" w:rsidP="00AF4897">
      <w:pPr>
        <w:rPr>
          <w:del w:id="5988" w:author="Yann Bourdeau" w:date="2014-02-06T16:26:00Z"/>
          <w:b/>
          <w:lang w:val="en-CA"/>
        </w:rPr>
      </w:pPr>
      <w:del w:id="5989" w:author="Yann Bourdeau" w:date="2014-02-06T16:26:00Z">
        <w:r w:rsidRPr="00AF4897" w:rsidDel="00FC0E8D">
          <w:rPr>
            <w:b/>
            <w:lang w:val="en-CA"/>
          </w:rPr>
          <w:delText>TestHostnameBoost.cxx</w:delText>
        </w:r>
      </w:del>
    </w:p>
    <w:p w14:paraId="3F7431E2" w14:textId="0B31EECE" w:rsidR="005579D5" w:rsidRPr="00381014" w:rsidDel="00FC0E8D" w:rsidRDefault="005579D5" w:rsidP="005579D5">
      <w:pPr>
        <w:spacing w:after="0" w:line="240" w:lineRule="exact"/>
        <w:rPr>
          <w:del w:id="5990" w:author="Yann Bourdeau" w:date="2014-02-06T16:26:00Z"/>
          <w:rFonts w:ascii="MS Reference Sans Serif" w:hAnsi="MS Reference Sans Serif"/>
          <w:lang w:val="en-CA"/>
        </w:rPr>
      </w:pPr>
      <w:del w:id="5991" w:author="Yann Bourdeau" w:date="2014-02-06T16:26:00Z">
        <w:r w:rsidRPr="00381014" w:rsidDel="00FC0E8D">
          <w:rPr>
            <w:rFonts w:ascii="MS Reference Sans Serif" w:hAnsi="MS Reference Sans Serif"/>
            <w:lang w:val="en-CA"/>
          </w:rPr>
          <w:delText>#ifndef BOOST_TEST_DYN_LINK</w:delText>
        </w:r>
      </w:del>
    </w:p>
    <w:p w14:paraId="67AA6EFC" w14:textId="2C4042B1" w:rsidR="005579D5" w:rsidRPr="00381014" w:rsidDel="00FC0E8D" w:rsidRDefault="005579D5" w:rsidP="005579D5">
      <w:pPr>
        <w:spacing w:after="0" w:line="240" w:lineRule="exact"/>
        <w:rPr>
          <w:del w:id="5992" w:author="Yann Bourdeau" w:date="2014-02-06T16:26:00Z"/>
          <w:rFonts w:ascii="MS Reference Sans Serif" w:hAnsi="MS Reference Sans Serif"/>
          <w:lang w:val="en-CA"/>
        </w:rPr>
      </w:pPr>
      <w:del w:id="5993" w:author="Yann Bourdeau" w:date="2014-02-06T16:26:00Z">
        <w:r w:rsidRPr="00381014" w:rsidDel="00FC0E8D">
          <w:rPr>
            <w:rFonts w:ascii="MS Reference Sans Serif" w:hAnsi="MS Reference Sans Serif"/>
            <w:lang w:val="en-CA"/>
          </w:rPr>
          <w:delText>#define BOOST_TEST_DYN_LINK</w:delText>
        </w:r>
      </w:del>
    </w:p>
    <w:p w14:paraId="1070A91E" w14:textId="39FF7498" w:rsidR="005579D5" w:rsidRPr="00381014" w:rsidDel="00FC0E8D" w:rsidRDefault="005579D5" w:rsidP="005579D5">
      <w:pPr>
        <w:spacing w:after="0" w:line="240" w:lineRule="exact"/>
        <w:rPr>
          <w:del w:id="5994" w:author="Yann Bourdeau" w:date="2014-02-06T16:26:00Z"/>
          <w:rFonts w:ascii="MS Reference Sans Serif" w:hAnsi="MS Reference Sans Serif"/>
          <w:lang w:val="en-CA"/>
        </w:rPr>
      </w:pPr>
      <w:del w:id="5995" w:author="Yann Bourdeau" w:date="2014-02-06T16:26:00Z">
        <w:r w:rsidRPr="00381014" w:rsidDel="00FC0E8D">
          <w:rPr>
            <w:rFonts w:ascii="MS Reference Sans Serif" w:hAnsi="MS Reference Sans Serif"/>
            <w:lang w:val="en-CA"/>
          </w:rPr>
          <w:delText>#endif</w:delText>
        </w:r>
      </w:del>
    </w:p>
    <w:p w14:paraId="4D14A922" w14:textId="6BAFE990" w:rsidR="005579D5" w:rsidRPr="00381014" w:rsidDel="00FC0E8D" w:rsidRDefault="005579D5" w:rsidP="005579D5">
      <w:pPr>
        <w:spacing w:after="0" w:line="240" w:lineRule="exact"/>
        <w:rPr>
          <w:del w:id="5996" w:author="Yann Bourdeau" w:date="2014-02-06T16:26:00Z"/>
          <w:rFonts w:ascii="MS Reference Sans Serif" w:hAnsi="MS Reference Sans Serif"/>
          <w:lang w:val="en-CA"/>
        </w:rPr>
      </w:pPr>
      <w:del w:id="5997" w:author="Yann Bourdeau" w:date="2014-02-06T16:26:00Z">
        <w:r w:rsidRPr="00381014" w:rsidDel="00FC0E8D">
          <w:rPr>
            <w:rFonts w:ascii="MS Reference Sans Serif" w:hAnsi="MS Reference Sans Serif"/>
            <w:lang w:val="en-CA"/>
          </w:rPr>
          <w:delText>#include "HostName.h"</w:delText>
        </w:r>
      </w:del>
    </w:p>
    <w:p w14:paraId="2CA950E6" w14:textId="5A5E3F0C" w:rsidR="005579D5" w:rsidRPr="00381014" w:rsidDel="00FC0E8D" w:rsidRDefault="005579D5" w:rsidP="005579D5">
      <w:pPr>
        <w:spacing w:after="0" w:line="240" w:lineRule="exact"/>
        <w:rPr>
          <w:del w:id="5998" w:author="Yann Bourdeau" w:date="2014-02-06T16:26:00Z"/>
          <w:rFonts w:ascii="MS Reference Sans Serif" w:hAnsi="MS Reference Sans Serif"/>
          <w:lang w:val="en-CA"/>
        </w:rPr>
      </w:pPr>
      <w:del w:id="5999" w:author="Yann Bourdeau" w:date="2014-02-06T16:26:00Z">
        <w:r w:rsidRPr="00381014" w:rsidDel="00FC0E8D">
          <w:rPr>
            <w:rFonts w:ascii="MS Reference Sans Serif" w:hAnsi="MS Reference Sans Serif"/>
            <w:lang w:val="en-CA"/>
          </w:rPr>
          <w:delText>#define BOOST_TEST_MODULE TestErrorBoost</w:delText>
        </w:r>
      </w:del>
    </w:p>
    <w:p w14:paraId="76914F55" w14:textId="292DB16E" w:rsidR="005579D5" w:rsidRPr="00381014" w:rsidDel="00FC0E8D" w:rsidRDefault="005579D5" w:rsidP="005579D5">
      <w:pPr>
        <w:spacing w:after="0" w:line="240" w:lineRule="exact"/>
        <w:rPr>
          <w:del w:id="6000" w:author="Yann Bourdeau" w:date="2014-02-06T16:26:00Z"/>
          <w:rFonts w:ascii="MS Reference Sans Serif" w:hAnsi="MS Reference Sans Serif"/>
          <w:lang w:val="en-CA"/>
        </w:rPr>
      </w:pPr>
      <w:del w:id="6001" w:author="Yann Bourdeau" w:date="2014-02-06T16:26:00Z">
        <w:r w:rsidRPr="00381014" w:rsidDel="00FC0E8D">
          <w:rPr>
            <w:rFonts w:ascii="MS Reference Sans Serif" w:hAnsi="MS Reference Sans Serif"/>
            <w:lang w:val="en-CA"/>
          </w:rPr>
          <w:delText>#include &lt;boost/test/unit_test.hpp&gt;</w:delText>
        </w:r>
      </w:del>
    </w:p>
    <w:p w14:paraId="3F9D7088" w14:textId="6AEDD2F5" w:rsidR="005579D5" w:rsidRPr="00381014" w:rsidDel="00FC0E8D" w:rsidRDefault="005579D5" w:rsidP="005579D5">
      <w:pPr>
        <w:spacing w:after="0" w:line="240" w:lineRule="exact"/>
        <w:rPr>
          <w:del w:id="6002" w:author="Yann Bourdeau" w:date="2014-02-06T16:26:00Z"/>
          <w:rFonts w:ascii="MS Reference Sans Serif" w:hAnsi="MS Reference Sans Serif"/>
          <w:lang w:val="en-CA"/>
        </w:rPr>
      </w:pPr>
      <w:del w:id="6003" w:author="Yann Bourdeau" w:date="2014-02-06T16:26:00Z">
        <w:r w:rsidRPr="00381014" w:rsidDel="00FC0E8D">
          <w:rPr>
            <w:rFonts w:ascii="MS Reference Sans Serif" w:hAnsi="MS Reference Sans Serif"/>
            <w:lang w:val="en-CA"/>
          </w:rPr>
          <w:delText>#include &lt;boost/bind.hpp&gt;</w:delText>
        </w:r>
      </w:del>
    </w:p>
    <w:p w14:paraId="15F2E69A" w14:textId="135A2848" w:rsidR="005579D5" w:rsidRPr="00381014" w:rsidDel="00FC0E8D" w:rsidRDefault="005579D5" w:rsidP="005579D5">
      <w:pPr>
        <w:spacing w:after="0" w:line="240" w:lineRule="exact"/>
        <w:rPr>
          <w:del w:id="6004" w:author="Yann Bourdeau" w:date="2014-02-06T16:26:00Z"/>
          <w:rFonts w:ascii="MS Reference Sans Serif" w:hAnsi="MS Reference Sans Serif"/>
          <w:lang w:val="en-CA"/>
        </w:rPr>
      </w:pPr>
      <w:del w:id="6005" w:author="Yann Bourdeau" w:date="2014-02-06T16:26:00Z">
        <w:r w:rsidRPr="00381014" w:rsidDel="00FC0E8D">
          <w:rPr>
            <w:rFonts w:ascii="MS Reference Sans Serif" w:hAnsi="MS Reference Sans Serif"/>
            <w:lang w:val="en-CA"/>
          </w:rPr>
          <w:delText>#include &lt;fstream&gt;</w:delText>
        </w:r>
      </w:del>
    </w:p>
    <w:p w14:paraId="22856994" w14:textId="08CF068D" w:rsidR="005579D5" w:rsidRPr="00381014" w:rsidDel="00FC0E8D" w:rsidRDefault="005579D5" w:rsidP="005579D5">
      <w:pPr>
        <w:spacing w:after="0" w:line="240" w:lineRule="exact"/>
        <w:rPr>
          <w:del w:id="6006" w:author="Yann Bourdeau" w:date="2014-02-06T16:26:00Z"/>
          <w:rFonts w:ascii="MS Reference Sans Serif" w:hAnsi="MS Reference Sans Serif"/>
          <w:lang w:val="en-CA"/>
        </w:rPr>
      </w:pPr>
      <w:del w:id="6007" w:author="Yann Bourdeau" w:date="2014-02-06T16:26:00Z">
        <w:r w:rsidRPr="00381014" w:rsidDel="00FC0E8D">
          <w:rPr>
            <w:rFonts w:ascii="MS Reference Sans Serif" w:hAnsi="MS Reference Sans Serif"/>
            <w:lang w:val="en-CA"/>
          </w:rPr>
          <w:delText>BOOST_AUTO_TEST_SUITE( test_hostname_suite )</w:delText>
        </w:r>
      </w:del>
    </w:p>
    <w:p w14:paraId="73301F1D" w14:textId="093B168F" w:rsidR="005579D5" w:rsidRPr="00381014" w:rsidDel="00FC0E8D" w:rsidRDefault="005579D5" w:rsidP="005579D5">
      <w:pPr>
        <w:spacing w:after="0" w:line="240" w:lineRule="exact"/>
        <w:rPr>
          <w:del w:id="6008" w:author="Yann Bourdeau" w:date="2014-02-06T16:26:00Z"/>
          <w:rFonts w:ascii="MS Reference Sans Serif" w:hAnsi="MS Reference Sans Serif"/>
          <w:lang w:val="en-CA"/>
        </w:rPr>
      </w:pPr>
    </w:p>
    <w:p w14:paraId="18269F43" w14:textId="4F986F71" w:rsidR="005579D5" w:rsidRPr="00381014" w:rsidDel="00FC0E8D" w:rsidRDefault="005579D5" w:rsidP="005579D5">
      <w:pPr>
        <w:spacing w:after="0" w:line="240" w:lineRule="exact"/>
        <w:rPr>
          <w:del w:id="6009" w:author="Yann Bourdeau" w:date="2014-02-06T16:26:00Z"/>
          <w:rFonts w:ascii="MS Reference Sans Serif" w:hAnsi="MS Reference Sans Serif"/>
          <w:lang w:val="en-CA"/>
        </w:rPr>
      </w:pPr>
      <w:del w:id="6010" w:author="Yann Bourdeau" w:date="2014-02-06T16:26:00Z">
        <w:r w:rsidRPr="00381014" w:rsidDel="00FC0E8D">
          <w:rPr>
            <w:rFonts w:ascii="MS Reference Sans Serif" w:hAnsi="MS Reference Sans Serif"/>
            <w:lang w:val="en-CA"/>
          </w:rPr>
          <w:delText>BOOST_AUTO_TEST_CASE(test_hostname_parse)</w:delText>
        </w:r>
      </w:del>
    </w:p>
    <w:p w14:paraId="1CB88D68" w14:textId="3BF6789E" w:rsidR="005579D5" w:rsidRPr="00381014" w:rsidDel="00FC0E8D" w:rsidRDefault="005579D5" w:rsidP="005579D5">
      <w:pPr>
        <w:spacing w:after="0" w:line="240" w:lineRule="exact"/>
        <w:rPr>
          <w:del w:id="6011" w:author="Yann Bourdeau" w:date="2014-02-06T16:26:00Z"/>
          <w:rFonts w:ascii="MS Reference Sans Serif" w:hAnsi="MS Reference Sans Serif"/>
          <w:lang w:val="en-CA"/>
        </w:rPr>
      </w:pPr>
      <w:del w:id="6012" w:author="Yann Bourdeau" w:date="2014-02-06T16:26:00Z">
        <w:r w:rsidRPr="00381014" w:rsidDel="00FC0E8D">
          <w:rPr>
            <w:rFonts w:ascii="MS Reference Sans Serif" w:hAnsi="MS Reference Sans Serif"/>
            <w:lang w:val="en-CA"/>
          </w:rPr>
          <w:delText>{</w:delText>
        </w:r>
      </w:del>
    </w:p>
    <w:p w14:paraId="6F158DDE" w14:textId="7841A4A7" w:rsidR="005579D5" w:rsidRPr="00381014" w:rsidDel="00FC0E8D" w:rsidRDefault="005579D5" w:rsidP="005579D5">
      <w:pPr>
        <w:spacing w:after="0" w:line="240" w:lineRule="exact"/>
        <w:rPr>
          <w:del w:id="6013" w:author="Yann Bourdeau" w:date="2014-02-06T16:26:00Z"/>
          <w:rFonts w:ascii="MS Reference Sans Serif" w:hAnsi="MS Reference Sans Serif"/>
          <w:lang w:val="en-CA"/>
        </w:rPr>
      </w:pPr>
      <w:del w:id="6014" w:author="Yann Bourdeau" w:date="2014-02-06T16:26:00Z">
        <w:r w:rsidRPr="00381014" w:rsidDel="00FC0E8D">
          <w:rPr>
            <w:rFonts w:ascii="MS Reference Sans Serif" w:hAnsi="MS Reference Sans Serif"/>
            <w:lang w:val="en-CA"/>
          </w:rPr>
          <w:tab/>
          <w:delText>HostName hn;</w:delText>
        </w:r>
      </w:del>
    </w:p>
    <w:p w14:paraId="28F07B9B" w14:textId="5BD91F3D" w:rsidR="005579D5" w:rsidRPr="00381014" w:rsidDel="00FC0E8D" w:rsidRDefault="005579D5" w:rsidP="005579D5">
      <w:pPr>
        <w:spacing w:after="0" w:line="240" w:lineRule="exact"/>
        <w:rPr>
          <w:del w:id="6015" w:author="Yann Bourdeau" w:date="2014-02-06T16:26:00Z"/>
          <w:rFonts w:ascii="MS Reference Sans Serif" w:hAnsi="MS Reference Sans Serif"/>
          <w:lang w:val="en-CA"/>
        </w:rPr>
      </w:pPr>
      <w:del w:id="6016" w:author="Yann Bourdeau" w:date="2014-02-06T16:26:00Z">
        <w:r w:rsidRPr="00381014" w:rsidDel="00FC0E8D">
          <w:rPr>
            <w:rFonts w:ascii="MS Reference Sans Serif" w:hAnsi="MS Reference Sans Serif"/>
            <w:lang w:val="en-CA"/>
          </w:rPr>
          <w:tab/>
          <w:delText>std::string nai;</w:delText>
        </w:r>
      </w:del>
    </w:p>
    <w:p w14:paraId="2CC2A9D3" w14:textId="41B57C2E" w:rsidR="005579D5" w:rsidRPr="00381014" w:rsidDel="00FC0E8D" w:rsidRDefault="005579D5" w:rsidP="005579D5">
      <w:pPr>
        <w:spacing w:after="0" w:line="240" w:lineRule="exact"/>
        <w:rPr>
          <w:del w:id="6017" w:author="Yann Bourdeau" w:date="2014-02-06T16:26:00Z"/>
          <w:rFonts w:ascii="MS Reference Sans Serif" w:hAnsi="MS Reference Sans Serif"/>
          <w:lang w:val="en-CA"/>
        </w:rPr>
      </w:pPr>
      <w:del w:id="6018" w:author="Yann Bourdeau" w:date="2014-02-06T16:26:00Z">
        <w:r w:rsidRPr="00381014" w:rsidDel="00FC0E8D">
          <w:rPr>
            <w:rFonts w:ascii="MS Reference Sans Serif" w:hAnsi="MS Reference Sans Serif"/>
            <w:lang w:val="en-CA"/>
          </w:rPr>
          <w:tab/>
          <w:delText>nai="bob";</w:delText>
        </w:r>
      </w:del>
    </w:p>
    <w:p w14:paraId="42F9C630" w14:textId="75674D98" w:rsidR="005579D5" w:rsidRPr="00381014" w:rsidDel="00FC0E8D" w:rsidRDefault="005579D5" w:rsidP="005579D5">
      <w:pPr>
        <w:spacing w:after="0" w:line="240" w:lineRule="exact"/>
        <w:rPr>
          <w:del w:id="6019" w:author="Yann Bourdeau" w:date="2014-02-06T16:26:00Z"/>
          <w:rFonts w:ascii="MS Reference Sans Serif" w:hAnsi="MS Reference Sans Serif"/>
          <w:lang w:val="en-CA"/>
        </w:rPr>
      </w:pPr>
      <w:del w:id="6020" w:author="Yann Bourdeau" w:date="2014-02-06T16:26:00Z">
        <w:r w:rsidRPr="00381014" w:rsidDel="00FC0E8D">
          <w:rPr>
            <w:rFonts w:ascii="MS Reference Sans Serif" w:hAnsi="MS Reference Sans Serif"/>
            <w:lang w:val="en-CA"/>
          </w:rPr>
          <w:tab/>
          <w:delText>BOOST_CHECK_EQUAL(hn.isValidNAI(nai),true);</w:delText>
        </w:r>
      </w:del>
    </w:p>
    <w:p w14:paraId="033504AB" w14:textId="28C381C7" w:rsidR="005579D5" w:rsidRPr="00381014" w:rsidDel="00FC0E8D" w:rsidRDefault="005579D5" w:rsidP="005579D5">
      <w:pPr>
        <w:spacing w:after="0" w:line="240" w:lineRule="exact"/>
        <w:rPr>
          <w:del w:id="6021" w:author="Yann Bourdeau" w:date="2014-02-06T16:26:00Z"/>
          <w:rFonts w:ascii="MS Reference Sans Serif" w:hAnsi="MS Reference Sans Serif"/>
          <w:lang w:val="en-CA"/>
        </w:rPr>
      </w:pPr>
      <w:del w:id="6022" w:author="Yann Bourdeau" w:date="2014-02-06T16:26:00Z">
        <w:r w:rsidRPr="00381014" w:rsidDel="00FC0E8D">
          <w:rPr>
            <w:rFonts w:ascii="MS Reference Sans Serif" w:hAnsi="MS Reference Sans Serif"/>
            <w:lang w:val="en-CA"/>
          </w:rPr>
          <w:tab/>
          <w:delText>nai="joe@example.com";</w:delText>
        </w:r>
      </w:del>
    </w:p>
    <w:p w14:paraId="2400D6CF" w14:textId="6322EE30" w:rsidR="005579D5" w:rsidRPr="00381014" w:rsidDel="00FC0E8D" w:rsidRDefault="005579D5" w:rsidP="005579D5">
      <w:pPr>
        <w:spacing w:after="0" w:line="240" w:lineRule="exact"/>
        <w:rPr>
          <w:del w:id="6023" w:author="Yann Bourdeau" w:date="2014-02-06T16:26:00Z"/>
          <w:rFonts w:ascii="MS Reference Sans Serif" w:hAnsi="MS Reference Sans Serif"/>
          <w:lang w:val="en-CA"/>
        </w:rPr>
      </w:pPr>
      <w:del w:id="6024" w:author="Yann Bourdeau" w:date="2014-02-06T16:26:00Z">
        <w:r w:rsidRPr="00381014" w:rsidDel="00FC0E8D">
          <w:rPr>
            <w:rFonts w:ascii="MS Reference Sans Serif" w:hAnsi="MS Reference Sans Serif"/>
            <w:lang w:val="en-CA"/>
          </w:rPr>
          <w:tab/>
          <w:delText>BOOST_CHECK_EQUAL(hn.isValidNAI(nai),true);</w:delText>
        </w:r>
      </w:del>
    </w:p>
    <w:p w14:paraId="4F3D9001" w14:textId="2231D845" w:rsidR="005579D5" w:rsidRPr="00381014" w:rsidDel="00FC0E8D" w:rsidRDefault="005579D5" w:rsidP="005579D5">
      <w:pPr>
        <w:spacing w:after="0" w:line="240" w:lineRule="exact"/>
        <w:rPr>
          <w:del w:id="6025" w:author="Yann Bourdeau" w:date="2014-02-06T16:26:00Z"/>
          <w:rFonts w:ascii="MS Reference Sans Serif" w:hAnsi="MS Reference Sans Serif"/>
          <w:lang w:val="en-CA"/>
        </w:rPr>
      </w:pPr>
      <w:del w:id="6026" w:author="Yann Bourdeau" w:date="2014-02-06T16:26:00Z">
        <w:r w:rsidRPr="00381014" w:rsidDel="00FC0E8D">
          <w:rPr>
            <w:rFonts w:ascii="MS Reference Sans Serif" w:hAnsi="MS Reference Sans Serif"/>
            <w:lang w:val="en-CA"/>
          </w:rPr>
          <w:tab/>
          <w:delText>nai="fred@foo-9.example.com";</w:delText>
        </w:r>
      </w:del>
    </w:p>
    <w:p w14:paraId="07CA47D0" w14:textId="5973FEDC" w:rsidR="005579D5" w:rsidRPr="00381014" w:rsidDel="00FC0E8D" w:rsidRDefault="005579D5" w:rsidP="005579D5">
      <w:pPr>
        <w:spacing w:after="0" w:line="240" w:lineRule="exact"/>
        <w:rPr>
          <w:del w:id="6027" w:author="Yann Bourdeau" w:date="2014-02-06T16:26:00Z"/>
          <w:rFonts w:ascii="MS Reference Sans Serif" w:hAnsi="MS Reference Sans Serif"/>
          <w:lang w:val="en-CA"/>
        </w:rPr>
      </w:pPr>
      <w:del w:id="6028" w:author="Yann Bourdeau" w:date="2014-02-06T16:26:00Z">
        <w:r w:rsidRPr="00381014" w:rsidDel="00FC0E8D">
          <w:rPr>
            <w:rFonts w:ascii="MS Reference Sans Serif" w:hAnsi="MS Reference Sans Serif"/>
            <w:lang w:val="en-CA"/>
          </w:rPr>
          <w:tab/>
          <w:delText>BOOST_CHECK_EQUAL(hn.isValidNAI(nai),true);</w:delText>
        </w:r>
      </w:del>
    </w:p>
    <w:p w14:paraId="7631BB0B" w14:textId="2A2AF178" w:rsidR="005579D5" w:rsidRPr="00381014" w:rsidDel="00FC0E8D" w:rsidRDefault="005579D5" w:rsidP="005579D5">
      <w:pPr>
        <w:spacing w:after="0" w:line="240" w:lineRule="exact"/>
        <w:rPr>
          <w:del w:id="6029" w:author="Yann Bourdeau" w:date="2014-02-06T16:26:00Z"/>
          <w:rFonts w:ascii="MS Reference Sans Serif" w:hAnsi="MS Reference Sans Serif"/>
          <w:lang w:val="en-CA"/>
        </w:rPr>
      </w:pPr>
      <w:del w:id="6030" w:author="Yann Bourdeau" w:date="2014-02-06T16:26:00Z">
        <w:r w:rsidRPr="00381014" w:rsidDel="00FC0E8D">
          <w:rPr>
            <w:rFonts w:ascii="MS Reference Sans Serif" w:hAnsi="MS Reference Sans Serif"/>
            <w:lang w:val="en-CA"/>
          </w:rPr>
          <w:tab/>
          <w:delText>nai="jack@3rd.depts.example.com";</w:delText>
        </w:r>
      </w:del>
    </w:p>
    <w:p w14:paraId="6CE195F2" w14:textId="23C499D7" w:rsidR="005579D5" w:rsidRPr="00381014" w:rsidDel="00FC0E8D" w:rsidRDefault="005579D5" w:rsidP="005579D5">
      <w:pPr>
        <w:spacing w:after="0" w:line="240" w:lineRule="exact"/>
        <w:rPr>
          <w:del w:id="6031" w:author="Yann Bourdeau" w:date="2014-02-06T16:26:00Z"/>
          <w:rFonts w:ascii="MS Reference Sans Serif" w:hAnsi="MS Reference Sans Serif"/>
          <w:lang w:val="en-CA"/>
        </w:rPr>
      </w:pPr>
      <w:del w:id="6032" w:author="Yann Bourdeau" w:date="2014-02-06T16:26:00Z">
        <w:r w:rsidRPr="00381014" w:rsidDel="00FC0E8D">
          <w:rPr>
            <w:rFonts w:ascii="MS Reference Sans Serif" w:hAnsi="MS Reference Sans Serif"/>
            <w:lang w:val="en-CA"/>
          </w:rPr>
          <w:tab/>
          <w:delText>BOOST_CHECK_EQUAL(hn.isValidNAI(nai),true);</w:delText>
        </w:r>
      </w:del>
    </w:p>
    <w:p w14:paraId="254255FC" w14:textId="08FAAB09" w:rsidR="005579D5" w:rsidRPr="00381014" w:rsidDel="00FC0E8D" w:rsidRDefault="005579D5" w:rsidP="005579D5">
      <w:pPr>
        <w:spacing w:after="0" w:line="240" w:lineRule="exact"/>
        <w:rPr>
          <w:del w:id="6033" w:author="Yann Bourdeau" w:date="2014-02-06T16:26:00Z"/>
          <w:rFonts w:ascii="MS Reference Sans Serif" w:hAnsi="MS Reference Sans Serif"/>
          <w:lang w:val="en-CA"/>
        </w:rPr>
      </w:pPr>
      <w:del w:id="6034" w:author="Yann Bourdeau" w:date="2014-02-06T16:26:00Z">
        <w:r w:rsidRPr="00381014" w:rsidDel="00FC0E8D">
          <w:rPr>
            <w:rFonts w:ascii="MS Reference Sans Serif" w:hAnsi="MS Reference Sans Serif"/>
            <w:lang w:val="en-CA"/>
          </w:rPr>
          <w:tab/>
          <w:delText>nai="fred.smith@example.com";</w:delText>
        </w:r>
      </w:del>
    </w:p>
    <w:p w14:paraId="7CE95BC4" w14:textId="35AE007C" w:rsidR="005579D5" w:rsidRPr="00381014" w:rsidDel="00FC0E8D" w:rsidRDefault="005579D5" w:rsidP="005579D5">
      <w:pPr>
        <w:spacing w:after="0" w:line="240" w:lineRule="exact"/>
        <w:rPr>
          <w:del w:id="6035" w:author="Yann Bourdeau" w:date="2014-02-06T16:26:00Z"/>
          <w:rFonts w:ascii="MS Reference Sans Serif" w:hAnsi="MS Reference Sans Serif"/>
          <w:lang w:val="en-CA"/>
        </w:rPr>
      </w:pPr>
      <w:del w:id="6036" w:author="Yann Bourdeau" w:date="2014-02-06T16:26:00Z">
        <w:r w:rsidRPr="00381014" w:rsidDel="00FC0E8D">
          <w:rPr>
            <w:rFonts w:ascii="MS Reference Sans Serif" w:hAnsi="MS Reference Sans Serif"/>
            <w:lang w:val="en-CA"/>
          </w:rPr>
          <w:tab/>
          <w:delText>BOOST_CHECK_EQUAL(hn.isValidNAI(nai),true);</w:delText>
        </w:r>
      </w:del>
    </w:p>
    <w:p w14:paraId="1F726963" w14:textId="396C8494" w:rsidR="005579D5" w:rsidRPr="00381014" w:rsidDel="00FC0E8D" w:rsidRDefault="005579D5" w:rsidP="005579D5">
      <w:pPr>
        <w:spacing w:after="0" w:line="240" w:lineRule="exact"/>
        <w:rPr>
          <w:del w:id="6037" w:author="Yann Bourdeau" w:date="2014-02-06T16:26:00Z"/>
          <w:rFonts w:ascii="MS Reference Sans Serif" w:hAnsi="MS Reference Sans Serif"/>
          <w:lang w:val="en-CA"/>
        </w:rPr>
      </w:pPr>
      <w:del w:id="6038" w:author="Yann Bourdeau" w:date="2014-02-06T16:26:00Z">
        <w:r w:rsidRPr="00381014" w:rsidDel="00FC0E8D">
          <w:rPr>
            <w:rFonts w:ascii="MS Reference Sans Serif" w:hAnsi="MS Reference Sans Serif"/>
            <w:lang w:val="en-CA"/>
          </w:rPr>
          <w:tab/>
          <w:delText>nai="fred_smith@example.com";</w:delText>
        </w:r>
      </w:del>
    </w:p>
    <w:p w14:paraId="0341C61F" w14:textId="5B3E6795" w:rsidR="005579D5" w:rsidRPr="00381014" w:rsidDel="00FC0E8D" w:rsidRDefault="005579D5" w:rsidP="005579D5">
      <w:pPr>
        <w:spacing w:after="0" w:line="240" w:lineRule="exact"/>
        <w:rPr>
          <w:del w:id="6039" w:author="Yann Bourdeau" w:date="2014-02-06T16:26:00Z"/>
          <w:rFonts w:ascii="MS Reference Sans Serif" w:hAnsi="MS Reference Sans Serif"/>
          <w:lang w:val="en-CA"/>
        </w:rPr>
      </w:pPr>
      <w:del w:id="6040" w:author="Yann Bourdeau" w:date="2014-02-06T16:26:00Z">
        <w:r w:rsidRPr="00381014" w:rsidDel="00FC0E8D">
          <w:rPr>
            <w:rFonts w:ascii="MS Reference Sans Serif" w:hAnsi="MS Reference Sans Serif"/>
            <w:lang w:val="en-CA"/>
          </w:rPr>
          <w:tab/>
          <w:delText>BOOST_CHECK_EQUAL(hn.isValidNAI(nai),true);</w:delText>
        </w:r>
      </w:del>
    </w:p>
    <w:p w14:paraId="0D5A4DDC" w14:textId="1D814698" w:rsidR="005579D5" w:rsidRPr="00381014" w:rsidDel="00FC0E8D" w:rsidRDefault="005579D5" w:rsidP="005579D5">
      <w:pPr>
        <w:spacing w:after="0" w:line="240" w:lineRule="exact"/>
        <w:rPr>
          <w:del w:id="6041" w:author="Yann Bourdeau" w:date="2014-02-06T16:26:00Z"/>
          <w:rFonts w:ascii="MS Reference Sans Serif" w:hAnsi="MS Reference Sans Serif"/>
          <w:lang w:val="en-CA"/>
        </w:rPr>
      </w:pPr>
      <w:del w:id="6042" w:author="Yann Bourdeau" w:date="2014-02-06T16:26:00Z">
        <w:r w:rsidRPr="00381014" w:rsidDel="00FC0E8D">
          <w:rPr>
            <w:rFonts w:ascii="MS Reference Sans Serif" w:hAnsi="MS Reference Sans Serif"/>
            <w:lang w:val="en-CA"/>
          </w:rPr>
          <w:tab/>
          <w:delText>nai="fred$@example.com";</w:delText>
        </w:r>
      </w:del>
    </w:p>
    <w:p w14:paraId="5C69A60C" w14:textId="10BF218E" w:rsidR="005579D5" w:rsidRPr="00381014" w:rsidDel="00FC0E8D" w:rsidRDefault="005579D5" w:rsidP="005579D5">
      <w:pPr>
        <w:spacing w:after="0" w:line="240" w:lineRule="exact"/>
        <w:rPr>
          <w:del w:id="6043" w:author="Yann Bourdeau" w:date="2014-02-06T16:26:00Z"/>
          <w:rFonts w:ascii="MS Reference Sans Serif" w:hAnsi="MS Reference Sans Serif"/>
          <w:lang w:val="en-CA"/>
        </w:rPr>
      </w:pPr>
      <w:del w:id="6044" w:author="Yann Bourdeau" w:date="2014-02-06T16:26:00Z">
        <w:r w:rsidRPr="00381014" w:rsidDel="00FC0E8D">
          <w:rPr>
            <w:rFonts w:ascii="MS Reference Sans Serif" w:hAnsi="MS Reference Sans Serif"/>
            <w:lang w:val="en-CA"/>
          </w:rPr>
          <w:tab/>
          <w:delText>BOOST_CHECK_EQUAL(hn.isValidNAI(nai),true);</w:delText>
        </w:r>
      </w:del>
    </w:p>
    <w:p w14:paraId="5C1402E2" w14:textId="622B6E94" w:rsidR="005579D5" w:rsidRPr="00381014" w:rsidDel="00FC0E8D" w:rsidRDefault="005579D5" w:rsidP="005579D5">
      <w:pPr>
        <w:spacing w:after="0" w:line="240" w:lineRule="exact"/>
        <w:rPr>
          <w:del w:id="6045" w:author="Yann Bourdeau" w:date="2014-02-06T16:26:00Z"/>
          <w:rFonts w:ascii="MS Reference Sans Serif" w:hAnsi="MS Reference Sans Serif"/>
          <w:lang w:val="en-CA"/>
        </w:rPr>
      </w:pPr>
      <w:del w:id="6046" w:author="Yann Bourdeau" w:date="2014-02-06T16:26:00Z">
        <w:r w:rsidRPr="00381014" w:rsidDel="00FC0E8D">
          <w:rPr>
            <w:rFonts w:ascii="MS Reference Sans Serif" w:hAnsi="MS Reference Sans Serif"/>
            <w:lang w:val="en-CA"/>
          </w:rPr>
          <w:tab/>
          <w:delText>nai="fred=?#$&amp;*+-/^smith@example.com";</w:delText>
        </w:r>
      </w:del>
    </w:p>
    <w:p w14:paraId="06BF80DB" w14:textId="6192C555" w:rsidR="005579D5" w:rsidRPr="00381014" w:rsidDel="00FC0E8D" w:rsidRDefault="005579D5" w:rsidP="005579D5">
      <w:pPr>
        <w:spacing w:after="0" w:line="240" w:lineRule="exact"/>
        <w:rPr>
          <w:del w:id="6047" w:author="Yann Bourdeau" w:date="2014-02-06T16:26:00Z"/>
          <w:rFonts w:ascii="MS Reference Sans Serif" w:hAnsi="MS Reference Sans Serif"/>
          <w:lang w:val="en-CA"/>
        </w:rPr>
      </w:pPr>
      <w:del w:id="6048" w:author="Yann Bourdeau" w:date="2014-02-06T16:26:00Z">
        <w:r w:rsidRPr="00381014" w:rsidDel="00FC0E8D">
          <w:rPr>
            <w:rFonts w:ascii="MS Reference Sans Serif" w:hAnsi="MS Reference Sans Serif"/>
            <w:lang w:val="en-CA"/>
          </w:rPr>
          <w:tab/>
          <w:delText>BOOST_CHECK_EQUAL(hn.isValidNAI(nai),true);</w:delText>
        </w:r>
      </w:del>
    </w:p>
    <w:p w14:paraId="7BBF027C" w14:textId="3257302A" w:rsidR="005579D5" w:rsidRPr="00381014" w:rsidDel="00FC0E8D" w:rsidRDefault="005579D5" w:rsidP="005579D5">
      <w:pPr>
        <w:spacing w:after="0" w:line="240" w:lineRule="exact"/>
        <w:rPr>
          <w:del w:id="6049" w:author="Yann Bourdeau" w:date="2014-02-06T16:26:00Z"/>
          <w:rFonts w:ascii="MS Reference Sans Serif" w:hAnsi="MS Reference Sans Serif"/>
          <w:lang w:val="en-CA"/>
        </w:rPr>
      </w:pPr>
      <w:del w:id="6050" w:author="Yann Bourdeau" w:date="2014-02-06T16:26:00Z">
        <w:r w:rsidRPr="00381014" w:rsidDel="00FC0E8D">
          <w:rPr>
            <w:rFonts w:ascii="MS Reference Sans Serif" w:hAnsi="MS Reference Sans Serif"/>
            <w:lang w:val="en-CA"/>
          </w:rPr>
          <w:tab/>
          <w:delText>nai="nancy@eng.example.net";</w:delText>
        </w:r>
      </w:del>
    </w:p>
    <w:p w14:paraId="69CF4056" w14:textId="7AAD312D" w:rsidR="005579D5" w:rsidRPr="00381014" w:rsidDel="00FC0E8D" w:rsidRDefault="005579D5" w:rsidP="005579D5">
      <w:pPr>
        <w:spacing w:after="0" w:line="240" w:lineRule="exact"/>
        <w:rPr>
          <w:del w:id="6051" w:author="Yann Bourdeau" w:date="2014-02-06T16:26:00Z"/>
          <w:rFonts w:ascii="MS Reference Sans Serif" w:hAnsi="MS Reference Sans Serif"/>
          <w:lang w:val="en-CA"/>
        </w:rPr>
      </w:pPr>
      <w:del w:id="6052" w:author="Yann Bourdeau" w:date="2014-02-06T16:26:00Z">
        <w:r w:rsidRPr="00381014" w:rsidDel="00FC0E8D">
          <w:rPr>
            <w:rFonts w:ascii="MS Reference Sans Serif" w:hAnsi="MS Reference Sans Serif"/>
            <w:lang w:val="en-CA"/>
          </w:rPr>
          <w:tab/>
          <w:delText>BOOST_CHECK_EQUAL(hn.isValidNAI(nai),true);</w:delText>
        </w:r>
      </w:del>
    </w:p>
    <w:p w14:paraId="4EE415A8" w14:textId="6DD3682E" w:rsidR="005579D5" w:rsidRPr="00381014" w:rsidDel="00FC0E8D" w:rsidRDefault="005579D5" w:rsidP="005579D5">
      <w:pPr>
        <w:spacing w:after="0" w:line="240" w:lineRule="exact"/>
        <w:rPr>
          <w:del w:id="6053" w:author="Yann Bourdeau" w:date="2014-02-06T16:26:00Z"/>
          <w:rFonts w:ascii="MS Reference Sans Serif" w:hAnsi="MS Reference Sans Serif"/>
          <w:lang w:val="en-CA"/>
        </w:rPr>
      </w:pPr>
      <w:del w:id="6054" w:author="Yann Bourdeau" w:date="2014-02-06T16:26:00Z">
        <w:r w:rsidRPr="00381014" w:rsidDel="00FC0E8D">
          <w:rPr>
            <w:rFonts w:ascii="MS Reference Sans Serif" w:hAnsi="MS Reference Sans Serif"/>
            <w:lang w:val="en-CA"/>
          </w:rPr>
          <w:tab/>
          <w:delText>nai="eng.example.net!nancy@example.net";</w:delText>
        </w:r>
      </w:del>
    </w:p>
    <w:p w14:paraId="1F1FB5E2" w14:textId="4BB022A2" w:rsidR="005579D5" w:rsidRPr="00381014" w:rsidDel="00FC0E8D" w:rsidRDefault="005579D5" w:rsidP="005579D5">
      <w:pPr>
        <w:spacing w:after="0" w:line="240" w:lineRule="exact"/>
        <w:rPr>
          <w:del w:id="6055" w:author="Yann Bourdeau" w:date="2014-02-06T16:26:00Z"/>
          <w:rFonts w:ascii="MS Reference Sans Serif" w:hAnsi="MS Reference Sans Serif"/>
          <w:lang w:val="en-CA"/>
        </w:rPr>
      </w:pPr>
      <w:del w:id="6056" w:author="Yann Bourdeau" w:date="2014-02-06T16:26:00Z">
        <w:r w:rsidRPr="00381014" w:rsidDel="00FC0E8D">
          <w:rPr>
            <w:rFonts w:ascii="MS Reference Sans Serif" w:hAnsi="MS Reference Sans Serif"/>
            <w:lang w:val="en-CA"/>
          </w:rPr>
          <w:tab/>
          <w:delText>BOOST_CHECK_EQUAL(hn.isValidNAI(nai),true);</w:delText>
        </w:r>
      </w:del>
    </w:p>
    <w:p w14:paraId="1E916F81" w14:textId="510A6FFA" w:rsidR="005579D5" w:rsidRPr="00381014" w:rsidDel="00FC0E8D" w:rsidRDefault="005579D5" w:rsidP="005579D5">
      <w:pPr>
        <w:spacing w:after="0" w:line="240" w:lineRule="exact"/>
        <w:rPr>
          <w:del w:id="6057" w:author="Yann Bourdeau" w:date="2014-02-06T16:26:00Z"/>
          <w:rFonts w:ascii="MS Reference Sans Serif" w:hAnsi="MS Reference Sans Serif"/>
          <w:lang w:val="en-CA"/>
        </w:rPr>
      </w:pPr>
      <w:del w:id="6058" w:author="Yann Bourdeau" w:date="2014-02-06T16:26:00Z">
        <w:r w:rsidRPr="00381014" w:rsidDel="00FC0E8D">
          <w:rPr>
            <w:rFonts w:ascii="MS Reference Sans Serif" w:hAnsi="MS Reference Sans Serif"/>
            <w:lang w:val="en-CA"/>
          </w:rPr>
          <w:tab/>
          <w:delText>nai="eng%nancy@example.net";</w:delText>
        </w:r>
      </w:del>
    </w:p>
    <w:p w14:paraId="4C6F5784" w14:textId="1CB8E1D1" w:rsidR="005579D5" w:rsidRPr="00381014" w:rsidDel="00FC0E8D" w:rsidRDefault="005579D5" w:rsidP="005579D5">
      <w:pPr>
        <w:spacing w:after="0" w:line="240" w:lineRule="exact"/>
        <w:rPr>
          <w:del w:id="6059" w:author="Yann Bourdeau" w:date="2014-02-06T16:26:00Z"/>
          <w:rFonts w:ascii="MS Reference Sans Serif" w:hAnsi="MS Reference Sans Serif"/>
          <w:lang w:val="en-CA"/>
        </w:rPr>
      </w:pPr>
      <w:del w:id="6060" w:author="Yann Bourdeau" w:date="2014-02-06T16:26:00Z">
        <w:r w:rsidRPr="00381014" w:rsidDel="00FC0E8D">
          <w:rPr>
            <w:rFonts w:ascii="MS Reference Sans Serif" w:hAnsi="MS Reference Sans Serif"/>
            <w:lang w:val="en-CA"/>
          </w:rPr>
          <w:tab/>
          <w:delText>BOOST_CHECK_EQUAL(hn.isValidNAI(nai),true);</w:delText>
        </w:r>
      </w:del>
    </w:p>
    <w:p w14:paraId="667D50DF" w14:textId="6E290F0F" w:rsidR="005579D5" w:rsidRPr="00381014" w:rsidDel="00FC0E8D" w:rsidRDefault="005579D5" w:rsidP="005579D5">
      <w:pPr>
        <w:spacing w:after="0" w:line="240" w:lineRule="exact"/>
        <w:rPr>
          <w:del w:id="6061" w:author="Yann Bourdeau" w:date="2014-02-06T16:26:00Z"/>
          <w:rFonts w:ascii="MS Reference Sans Serif" w:hAnsi="MS Reference Sans Serif"/>
          <w:lang w:val="en-CA"/>
        </w:rPr>
      </w:pPr>
      <w:del w:id="6062" w:author="Yann Bourdeau" w:date="2014-02-06T16:26:00Z">
        <w:r w:rsidRPr="00381014" w:rsidDel="00FC0E8D">
          <w:rPr>
            <w:rFonts w:ascii="MS Reference Sans Serif" w:hAnsi="MS Reference Sans Serif"/>
            <w:lang w:val="en-CA"/>
          </w:rPr>
          <w:tab/>
          <w:delText>nai="@privatecorp.example.net";</w:delText>
        </w:r>
      </w:del>
    </w:p>
    <w:p w14:paraId="709466C2" w14:textId="3259826A" w:rsidR="005579D5" w:rsidRPr="00381014" w:rsidDel="00FC0E8D" w:rsidRDefault="005579D5" w:rsidP="005579D5">
      <w:pPr>
        <w:spacing w:after="0" w:line="240" w:lineRule="exact"/>
        <w:rPr>
          <w:del w:id="6063" w:author="Yann Bourdeau" w:date="2014-02-06T16:26:00Z"/>
          <w:rFonts w:ascii="MS Reference Sans Serif" w:hAnsi="MS Reference Sans Serif"/>
          <w:lang w:val="en-CA"/>
        </w:rPr>
      </w:pPr>
      <w:del w:id="6064" w:author="Yann Bourdeau" w:date="2014-02-06T16:26:00Z">
        <w:r w:rsidRPr="00381014" w:rsidDel="00FC0E8D">
          <w:rPr>
            <w:rFonts w:ascii="MS Reference Sans Serif" w:hAnsi="MS Reference Sans Serif"/>
            <w:lang w:val="en-CA"/>
          </w:rPr>
          <w:tab/>
          <w:delText>BOOST_CHECK_EQUAL(hn.isValidNAI(nai),true);</w:delText>
        </w:r>
      </w:del>
    </w:p>
    <w:p w14:paraId="083701F6" w14:textId="2316AA3E" w:rsidR="005579D5" w:rsidRPr="00381014" w:rsidDel="00FC0E8D" w:rsidRDefault="005579D5" w:rsidP="005579D5">
      <w:pPr>
        <w:spacing w:after="0" w:line="240" w:lineRule="exact"/>
        <w:rPr>
          <w:del w:id="6065" w:author="Yann Bourdeau" w:date="2014-02-06T16:26:00Z"/>
          <w:rFonts w:ascii="MS Reference Sans Serif" w:hAnsi="MS Reference Sans Serif"/>
          <w:lang w:val="en-CA"/>
        </w:rPr>
      </w:pPr>
      <w:del w:id="6066" w:author="Yann Bourdeau" w:date="2014-02-06T16:26:00Z">
        <w:r w:rsidRPr="00381014" w:rsidDel="00FC0E8D">
          <w:rPr>
            <w:rFonts w:ascii="MS Reference Sans Serif" w:hAnsi="MS Reference Sans Serif"/>
            <w:lang w:val="en-CA"/>
          </w:rPr>
          <w:tab/>
          <w:delText>nai="alice@xn--tmonesimerkki-bfbb.example.net";</w:delText>
        </w:r>
      </w:del>
    </w:p>
    <w:p w14:paraId="4152F9FB" w14:textId="57306D76" w:rsidR="005579D5" w:rsidRPr="00381014" w:rsidDel="00FC0E8D" w:rsidRDefault="005579D5" w:rsidP="005579D5">
      <w:pPr>
        <w:spacing w:after="0" w:line="240" w:lineRule="exact"/>
        <w:rPr>
          <w:del w:id="6067" w:author="Yann Bourdeau" w:date="2014-02-06T16:26:00Z"/>
          <w:rFonts w:ascii="MS Reference Sans Serif" w:hAnsi="MS Reference Sans Serif"/>
          <w:lang w:val="en-CA"/>
        </w:rPr>
      </w:pPr>
      <w:del w:id="6068" w:author="Yann Bourdeau" w:date="2014-02-06T16:26:00Z">
        <w:r w:rsidRPr="00381014" w:rsidDel="00FC0E8D">
          <w:rPr>
            <w:rFonts w:ascii="MS Reference Sans Serif" w:hAnsi="MS Reference Sans Serif"/>
            <w:lang w:val="en-CA"/>
          </w:rPr>
          <w:tab/>
          <w:delText>BOOST_CHECK_EQUAL(hn.isValidNAI(nai),true);</w:delText>
        </w:r>
      </w:del>
    </w:p>
    <w:p w14:paraId="274CF431" w14:textId="0569B461" w:rsidR="005579D5" w:rsidRPr="00381014" w:rsidDel="00FC0E8D" w:rsidRDefault="005579D5" w:rsidP="005579D5">
      <w:pPr>
        <w:spacing w:after="0" w:line="240" w:lineRule="exact"/>
        <w:rPr>
          <w:del w:id="6069" w:author="Yann Bourdeau" w:date="2014-02-06T16:26:00Z"/>
          <w:rFonts w:ascii="MS Reference Sans Serif" w:hAnsi="MS Reference Sans Serif"/>
          <w:lang w:val="en-CA"/>
        </w:rPr>
      </w:pPr>
      <w:del w:id="6070" w:author="Yann Bourdeau" w:date="2014-02-06T16:26:00Z">
        <w:r w:rsidRPr="00381014" w:rsidDel="00FC0E8D">
          <w:rPr>
            <w:rFonts w:ascii="MS Reference Sans Serif" w:hAnsi="MS Reference Sans Serif"/>
            <w:lang w:val="en-CA"/>
          </w:rPr>
          <w:tab/>
          <w:delText>nai="me@camiant.1-ABC.com";</w:delText>
        </w:r>
      </w:del>
    </w:p>
    <w:p w14:paraId="4E40C5C1" w14:textId="146FE2D0" w:rsidR="005579D5" w:rsidRPr="00381014" w:rsidDel="00FC0E8D" w:rsidRDefault="005579D5" w:rsidP="005579D5">
      <w:pPr>
        <w:spacing w:after="0" w:line="240" w:lineRule="exact"/>
        <w:rPr>
          <w:del w:id="6071" w:author="Yann Bourdeau" w:date="2014-02-06T16:26:00Z"/>
          <w:rFonts w:ascii="MS Reference Sans Serif" w:hAnsi="MS Reference Sans Serif"/>
          <w:lang w:val="en-CA"/>
        </w:rPr>
      </w:pPr>
      <w:del w:id="6072" w:author="Yann Bourdeau" w:date="2014-02-06T16:26:00Z">
        <w:r w:rsidRPr="00381014" w:rsidDel="00FC0E8D">
          <w:rPr>
            <w:rFonts w:ascii="MS Reference Sans Serif" w:hAnsi="MS Reference Sans Serif"/>
            <w:lang w:val="en-CA"/>
          </w:rPr>
          <w:tab/>
          <w:delText>BOOST_CHECK_EQUAL(hn.isValidNAI(nai),true);</w:delText>
        </w:r>
      </w:del>
    </w:p>
    <w:p w14:paraId="25EF61AB" w14:textId="235CF37F" w:rsidR="005579D5" w:rsidRPr="00381014" w:rsidDel="00FC0E8D" w:rsidRDefault="005579D5" w:rsidP="005579D5">
      <w:pPr>
        <w:spacing w:after="0" w:line="240" w:lineRule="exact"/>
        <w:rPr>
          <w:del w:id="6073" w:author="Yann Bourdeau" w:date="2014-02-06T16:26:00Z"/>
          <w:rFonts w:ascii="MS Reference Sans Serif" w:hAnsi="MS Reference Sans Serif"/>
          <w:lang w:val="en-CA"/>
        </w:rPr>
      </w:pPr>
    </w:p>
    <w:p w14:paraId="6B82ADD1" w14:textId="5DCBDBD1" w:rsidR="005579D5" w:rsidRPr="00381014" w:rsidDel="00FC0E8D" w:rsidRDefault="005579D5" w:rsidP="005579D5">
      <w:pPr>
        <w:spacing w:after="0" w:line="240" w:lineRule="exact"/>
        <w:rPr>
          <w:del w:id="6074" w:author="Yann Bourdeau" w:date="2014-02-06T16:26:00Z"/>
          <w:rFonts w:ascii="MS Reference Sans Serif" w:hAnsi="MS Reference Sans Serif"/>
          <w:lang w:val="en-CA"/>
        </w:rPr>
      </w:pPr>
      <w:del w:id="6075" w:author="Yann Bourdeau" w:date="2014-02-06T16:26:00Z">
        <w:r w:rsidRPr="00381014" w:rsidDel="00FC0E8D">
          <w:rPr>
            <w:rFonts w:ascii="MS Reference Sans Serif" w:hAnsi="MS Reference Sans Serif"/>
            <w:lang w:val="en-CA"/>
          </w:rPr>
          <w:tab/>
          <w:delText>nai="fred@example";</w:delText>
        </w:r>
      </w:del>
    </w:p>
    <w:p w14:paraId="0F531CD2" w14:textId="1330648F" w:rsidR="005579D5" w:rsidRPr="00381014" w:rsidDel="00FC0E8D" w:rsidRDefault="005579D5" w:rsidP="005579D5">
      <w:pPr>
        <w:spacing w:after="0" w:line="240" w:lineRule="exact"/>
        <w:rPr>
          <w:del w:id="6076" w:author="Yann Bourdeau" w:date="2014-02-06T16:26:00Z"/>
          <w:rFonts w:ascii="MS Reference Sans Serif" w:hAnsi="MS Reference Sans Serif"/>
          <w:lang w:val="en-CA"/>
        </w:rPr>
      </w:pPr>
      <w:del w:id="6077" w:author="Yann Bourdeau" w:date="2014-02-06T16:26:00Z">
        <w:r w:rsidRPr="00381014" w:rsidDel="00FC0E8D">
          <w:rPr>
            <w:rFonts w:ascii="MS Reference Sans Serif" w:hAnsi="MS Reference Sans Serif"/>
            <w:lang w:val="en-CA"/>
          </w:rPr>
          <w:tab/>
          <w:delText>BOOST_CHECK_EQUAL(hn.isValidNAI(nai),false);</w:delText>
        </w:r>
      </w:del>
    </w:p>
    <w:p w14:paraId="02855B5E" w14:textId="7074CEA9" w:rsidR="005579D5" w:rsidRPr="00381014" w:rsidDel="00FC0E8D" w:rsidRDefault="005579D5" w:rsidP="005579D5">
      <w:pPr>
        <w:spacing w:after="0" w:line="240" w:lineRule="exact"/>
        <w:rPr>
          <w:del w:id="6078" w:author="Yann Bourdeau" w:date="2014-02-06T16:26:00Z"/>
          <w:rFonts w:ascii="MS Reference Sans Serif" w:hAnsi="MS Reference Sans Serif"/>
          <w:lang w:val="en-CA"/>
        </w:rPr>
      </w:pPr>
      <w:del w:id="6079" w:author="Yann Bourdeau" w:date="2014-02-06T16:26:00Z">
        <w:r w:rsidRPr="00381014" w:rsidDel="00FC0E8D">
          <w:rPr>
            <w:rFonts w:ascii="MS Reference Sans Serif" w:hAnsi="MS Reference Sans Serif"/>
            <w:lang w:val="en-CA"/>
          </w:rPr>
          <w:tab/>
          <w:delText>nai="fred@example_9.com";</w:delText>
        </w:r>
      </w:del>
    </w:p>
    <w:p w14:paraId="510EC5AB" w14:textId="046A7A9F" w:rsidR="005579D5" w:rsidRPr="00381014" w:rsidDel="00FC0E8D" w:rsidRDefault="005579D5" w:rsidP="005579D5">
      <w:pPr>
        <w:spacing w:after="0" w:line="240" w:lineRule="exact"/>
        <w:rPr>
          <w:del w:id="6080" w:author="Yann Bourdeau" w:date="2014-02-06T16:26:00Z"/>
          <w:rFonts w:ascii="MS Reference Sans Serif" w:hAnsi="MS Reference Sans Serif"/>
          <w:lang w:val="en-CA"/>
        </w:rPr>
      </w:pPr>
      <w:del w:id="6081" w:author="Yann Bourdeau" w:date="2014-02-06T16:26:00Z">
        <w:r w:rsidRPr="00381014" w:rsidDel="00FC0E8D">
          <w:rPr>
            <w:rFonts w:ascii="MS Reference Sans Serif" w:hAnsi="MS Reference Sans Serif"/>
            <w:lang w:val="en-CA"/>
          </w:rPr>
          <w:tab/>
          <w:delText>BOOST_CHECK_EQUAL(hn.isValidNAI(nai),false);</w:delText>
        </w:r>
      </w:del>
    </w:p>
    <w:p w14:paraId="3EC20485" w14:textId="7E1EFEAC" w:rsidR="005579D5" w:rsidRPr="00381014" w:rsidDel="00FC0E8D" w:rsidRDefault="005579D5" w:rsidP="005579D5">
      <w:pPr>
        <w:spacing w:after="0" w:line="240" w:lineRule="exact"/>
        <w:rPr>
          <w:del w:id="6082" w:author="Yann Bourdeau" w:date="2014-02-06T16:26:00Z"/>
          <w:rFonts w:ascii="MS Reference Sans Serif" w:hAnsi="MS Reference Sans Serif"/>
          <w:lang w:val="en-CA"/>
        </w:rPr>
      </w:pPr>
      <w:del w:id="6083" w:author="Yann Bourdeau" w:date="2014-02-06T16:26:00Z">
        <w:r w:rsidRPr="00381014" w:rsidDel="00FC0E8D">
          <w:rPr>
            <w:rFonts w:ascii="MS Reference Sans Serif" w:hAnsi="MS Reference Sans Serif"/>
            <w:lang w:val="en-CA"/>
          </w:rPr>
          <w:tab/>
          <w:delText>nai="fred@example.net@example.net";</w:delText>
        </w:r>
      </w:del>
    </w:p>
    <w:p w14:paraId="3434332A" w14:textId="22DB94EE" w:rsidR="005579D5" w:rsidRPr="00381014" w:rsidDel="00FC0E8D" w:rsidRDefault="005579D5" w:rsidP="005579D5">
      <w:pPr>
        <w:spacing w:after="0" w:line="240" w:lineRule="exact"/>
        <w:rPr>
          <w:del w:id="6084" w:author="Yann Bourdeau" w:date="2014-02-06T16:26:00Z"/>
          <w:rFonts w:ascii="MS Reference Sans Serif" w:hAnsi="MS Reference Sans Serif"/>
          <w:lang w:val="en-CA"/>
        </w:rPr>
      </w:pPr>
      <w:del w:id="6085" w:author="Yann Bourdeau" w:date="2014-02-06T16:26:00Z">
        <w:r w:rsidRPr="00381014" w:rsidDel="00FC0E8D">
          <w:rPr>
            <w:rFonts w:ascii="MS Reference Sans Serif" w:hAnsi="MS Reference Sans Serif"/>
            <w:lang w:val="en-CA"/>
          </w:rPr>
          <w:tab/>
          <w:delText>BOOST_CHECK_EQUAL(hn.isValidNAI(nai),false);</w:delText>
        </w:r>
      </w:del>
    </w:p>
    <w:p w14:paraId="519BABB9" w14:textId="114CD994" w:rsidR="005579D5" w:rsidRPr="00381014" w:rsidDel="00FC0E8D" w:rsidRDefault="005579D5" w:rsidP="005579D5">
      <w:pPr>
        <w:spacing w:after="0" w:line="240" w:lineRule="exact"/>
        <w:rPr>
          <w:del w:id="6086" w:author="Yann Bourdeau" w:date="2014-02-06T16:26:00Z"/>
          <w:rFonts w:ascii="MS Reference Sans Serif" w:hAnsi="MS Reference Sans Serif"/>
          <w:lang w:val="en-CA"/>
        </w:rPr>
      </w:pPr>
      <w:del w:id="6087" w:author="Yann Bourdeau" w:date="2014-02-06T16:26:00Z">
        <w:r w:rsidRPr="00381014" w:rsidDel="00FC0E8D">
          <w:rPr>
            <w:rFonts w:ascii="MS Reference Sans Serif" w:hAnsi="MS Reference Sans Serif"/>
            <w:lang w:val="en-CA"/>
          </w:rPr>
          <w:tab/>
          <w:delText>nai=".fred@example.net";</w:delText>
        </w:r>
      </w:del>
    </w:p>
    <w:p w14:paraId="5C17AD66" w14:textId="5B74288D" w:rsidR="005579D5" w:rsidRPr="00381014" w:rsidDel="00FC0E8D" w:rsidRDefault="005579D5" w:rsidP="005579D5">
      <w:pPr>
        <w:spacing w:after="0" w:line="240" w:lineRule="exact"/>
        <w:rPr>
          <w:del w:id="6088" w:author="Yann Bourdeau" w:date="2014-02-06T16:26:00Z"/>
          <w:rFonts w:ascii="MS Reference Sans Serif" w:hAnsi="MS Reference Sans Serif"/>
          <w:lang w:val="en-CA"/>
        </w:rPr>
      </w:pPr>
      <w:del w:id="6089" w:author="Yann Bourdeau" w:date="2014-02-06T16:26:00Z">
        <w:r w:rsidRPr="00381014" w:rsidDel="00FC0E8D">
          <w:rPr>
            <w:rFonts w:ascii="MS Reference Sans Serif" w:hAnsi="MS Reference Sans Serif"/>
            <w:lang w:val="en-CA"/>
          </w:rPr>
          <w:tab/>
          <w:delText>BOOST_CHECK_EQUAL(hn.isValidNAI(nai),false);</w:delText>
        </w:r>
      </w:del>
    </w:p>
    <w:p w14:paraId="1364100D" w14:textId="68E3744D" w:rsidR="005579D5" w:rsidRPr="00381014" w:rsidDel="00FC0E8D" w:rsidRDefault="005579D5" w:rsidP="005579D5">
      <w:pPr>
        <w:spacing w:after="0" w:line="240" w:lineRule="exact"/>
        <w:rPr>
          <w:del w:id="6090" w:author="Yann Bourdeau" w:date="2014-02-06T16:26:00Z"/>
          <w:rFonts w:ascii="MS Reference Sans Serif" w:hAnsi="MS Reference Sans Serif"/>
          <w:lang w:val="en-CA"/>
        </w:rPr>
      </w:pPr>
      <w:del w:id="6091" w:author="Yann Bourdeau" w:date="2014-02-06T16:26:00Z">
        <w:r w:rsidRPr="00381014" w:rsidDel="00FC0E8D">
          <w:rPr>
            <w:rFonts w:ascii="MS Reference Sans Serif" w:hAnsi="MS Reference Sans Serif"/>
            <w:lang w:val="en-CA"/>
          </w:rPr>
          <w:tab/>
          <w:delText>nai="fred.@example.net";</w:delText>
        </w:r>
      </w:del>
    </w:p>
    <w:p w14:paraId="00C88F14" w14:textId="5AB8E33B" w:rsidR="005579D5" w:rsidRPr="00381014" w:rsidDel="00FC0E8D" w:rsidRDefault="005579D5" w:rsidP="005579D5">
      <w:pPr>
        <w:spacing w:after="0" w:line="240" w:lineRule="exact"/>
        <w:rPr>
          <w:del w:id="6092" w:author="Yann Bourdeau" w:date="2014-02-06T16:26:00Z"/>
          <w:rFonts w:ascii="MS Reference Sans Serif" w:hAnsi="MS Reference Sans Serif"/>
          <w:lang w:val="en-CA"/>
        </w:rPr>
      </w:pPr>
      <w:del w:id="6093" w:author="Yann Bourdeau" w:date="2014-02-06T16:26:00Z">
        <w:r w:rsidRPr="00381014" w:rsidDel="00FC0E8D">
          <w:rPr>
            <w:rFonts w:ascii="MS Reference Sans Serif" w:hAnsi="MS Reference Sans Serif"/>
            <w:lang w:val="en-CA"/>
          </w:rPr>
          <w:tab/>
          <w:delText>BOOST_CHECK_EQUAL(hn.isValidNAI(nai),false);</w:delText>
        </w:r>
      </w:del>
    </w:p>
    <w:p w14:paraId="2925A944" w14:textId="41F177C0" w:rsidR="005579D5" w:rsidRPr="00381014" w:rsidDel="00FC0E8D" w:rsidRDefault="005579D5" w:rsidP="005579D5">
      <w:pPr>
        <w:spacing w:after="0" w:line="240" w:lineRule="exact"/>
        <w:rPr>
          <w:del w:id="6094" w:author="Yann Bourdeau" w:date="2014-02-06T16:26:00Z"/>
          <w:rFonts w:ascii="MS Reference Sans Serif" w:hAnsi="MS Reference Sans Serif"/>
          <w:lang w:val="en-CA"/>
        </w:rPr>
      </w:pPr>
      <w:del w:id="6095" w:author="Yann Bourdeau" w:date="2014-02-06T16:26:00Z">
        <w:r w:rsidRPr="00381014" w:rsidDel="00FC0E8D">
          <w:rPr>
            <w:rFonts w:ascii="MS Reference Sans Serif" w:hAnsi="MS Reference Sans Serif"/>
            <w:lang w:val="en-CA"/>
          </w:rPr>
          <w:tab/>
          <w:delText>nai="eng:nancy@example.net";</w:delText>
        </w:r>
      </w:del>
    </w:p>
    <w:p w14:paraId="24DB559F" w14:textId="78933AF4" w:rsidR="005579D5" w:rsidRPr="00381014" w:rsidDel="00FC0E8D" w:rsidRDefault="005579D5" w:rsidP="005579D5">
      <w:pPr>
        <w:spacing w:after="0" w:line="240" w:lineRule="exact"/>
        <w:rPr>
          <w:del w:id="6096" w:author="Yann Bourdeau" w:date="2014-02-06T16:26:00Z"/>
          <w:rFonts w:ascii="MS Reference Sans Serif" w:hAnsi="MS Reference Sans Serif"/>
          <w:lang w:val="en-CA"/>
        </w:rPr>
      </w:pPr>
      <w:del w:id="6097" w:author="Yann Bourdeau" w:date="2014-02-06T16:26:00Z">
        <w:r w:rsidRPr="00381014" w:rsidDel="00FC0E8D">
          <w:rPr>
            <w:rFonts w:ascii="MS Reference Sans Serif" w:hAnsi="MS Reference Sans Serif"/>
            <w:lang w:val="en-CA"/>
          </w:rPr>
          <w:tab/>
          <w:delText>BOOST_CHECK_EQUAL(hn.isValidNAI(nai),false);</w:delText>
        </w:r>
      </w:del>
    </w:p>
    <w:p w14:paraId="0D70716B" w14:textId="7A2453C8" w:rsidR="005579D5" w:rsidRPr="00381014" w:rsidDel="00FC0E8D" w:rsidRDefault="005579D5" w:rsidP="005579D5">
      <w:pPr>
        <w:spacing w:after="0" w:line="240" w:lineRule="exact"/>
        <w:rPr>
          <w:del w:id="6098" w:author="Yann Bourdeau" w:date="2014-02-06T16:26:00Z"/>
          <w:rFonts w:ascii="MS Reference Sans Serif" w:hAnsi="MS Reference Sans Serif"/>
          <w:lang w:val="en-CA"/>
        </w:rPr>
      </w:pPr>
      <w:del w:id="6099" w:author="Yann Bourdeau" w:date="2014-02-06T16:26:00Z">
        <w:r w:rsidRPr="00381014" w:rsidDel="00FC0E8D">
          <w:rPr>
            <w:rFonts w:ascii="MS Reference Sans Serif" w:hAnsi="MS Reference Sans Serif"/>
            <w:lang w:val="en-CA"/>
          </w:rPr>
          <w:tab/>
          <w:delText>nai="eng;nancy@example.net";</w:delText>
        </w:r>
      </w:del>
    </w:p>
    <w:p w14:paraId="2DBBDDFE" w14:textId="001564B6" w:rsidR="005579D5" w:rsidRPr="00381014" w:rsidDel="00FC0E8D" w:rsidRDefault="005579D5" w:rsidP="005579D5">
      <w:pPr>
        <w:spacing w:after="0" w:line="240" w:lineRule="exact"/>
        <w:rPr>
          <w:del w:id="6100" w:author="Yann Bourdeau" w:date="2014-02-06T16:26:00Z"/>
          <w:rFonts w:ascii="MS Reference Sans Serif" w:hAnsi="MS Reference Sans Serif"/>
          <w:lang w:val="en-CA"/>
        </w:rPr>
      </w:pPr>
      <w:del w:id="6101" w:author="Yann Bourdeau" w:date="2014-02-06T16:26:00Z">
        <w:r w:rsidRPr="00381014" w:rsidDel="00FC0E8D">
          <w:rPr>
            <w:rFonts w:ascii="MS Reference Sans Serif" w:hAnsi="MS Reference Sans Serif"/>
            <w:lang w:val="en-CA"/>
          </w:rPr>
          <w:tab/>
          <w:delText>BOOST_CHECK_EQUAL(hn.isValidNAI(nai),false);</w:delText>
        </w:r>
      </w:del>
    </w:p>
    <w:p w14:paraId="1B401961" w14:textId="5BFFD744" w:rsidR="005579D5" w:rsidRPr="00381014" w:rsidDel="00FC0E8D" w:rsidRDefault="005579D5" w:rsidP="005579D5">
      <w:pPr>
        <w:spacing w:after="0" w:line="240" w:lineRule="exact"/>
        <w:rPr>
          <w:del w:id="6102" w:author="Yann Bourdeau" w:date="2014-02-06T16:26:00Z"/>
          <w:rFonts w:ascii="MS Reference Sans Serif" w:hAnsi="MS Reference Sans Serif"/>
          <w:lang w:val="en-CA"/>
        </w:rPr>
      </w:pPr>
      <w:del w:id="6103" w:author="Yann Bourdeau" w:date="2014-02-06T16:26:00Z">
        <w:r w:rsidRPr="00381014" w:rsidDel="00FC0E8D">
          <w:rPr>
            <w:rFonts w:ascii="MS Reference Sans Serif" w:hAnsi="MS Reference Sans Serif"/>
            <w:lang w:val="en-CA"/>
          </w:rPr>
          <w:tab/>
          <w:delText>nai="(user)@example.net";</w:delText>
        </w:r>
      </w:del>
    </w:p>
    <w:p w14:paraId="051A4DA2" w14:textId="4C1CF641" w:rsidR="005579D5" w:rsidRPr="00381014" w:rsidDel="00FC0E8D" w:rsidRDefault="005579D5" w:rsidP="005579D5">
      <w:pPr>
        <w:spacing w:after="0" w:line="240" w:lineRule="exact"/>
        <w:rPr>
          <w:del w:id="6104" w:author="Yann Bourdeau" w:date="2014-02-06T16:26:00Z"/>
          <w:rFonts w:ascii="MS Reference Sans Serif" w:hAnsi="MS Reference Sans Serif"/>
          <w:lang w:val="en-CA"/>
        </w:rPr>
      </w:pPr>
      <w:del w:id="6105" w:author="Yann Bourdeau" w:date="2014-02-06T16:26:00Z">
        <w:r w:rsidRPr="00381014" w:rsidDel="00FC0E8D">
          <w:rPr>
            <w:rFonts w:ascii="MS Reference Sans Serif" w:hAnsi="MS Reference Sans Serif"/>
            <w:lang w:val="en-CA"/>
          </w:rPr>
          <w:tab/>
          <w:delText>BOOST_CHECK_EQUAL(hn.isValidNAI(nai),false);</w:delText>
        </w:r>
      </w:del>
    </w:p>
    <w:p w14:paraId="5D210233" w14:textId="7ABF18D1" w:rsidR="005579D5" w:rsidRPr="00381014" w:rsidDel="00FC0E8D" w:rsidRDefault="005579D5" w:rsidP="005579D5">
      <w:pPr>
        <w:spacing w:after="0" w:line="240" w:lineRule="exact"/>
        <w:rPr>
          <w:del w:id="6106" w:author="Yann Bourdeau" w:date="2014-02-06T16:26:00Z"/>
          <w:rFonts w:ascii="MS Reference Sans Serif" w:hAnsi="MS Reference Sans Serif"/>
          <w:lang w:val="en-CA"/>
        </w:rPr>
      </w:pPr>
      <w:del w:id="6107" w:author="Yann Bourdeau" w:date="2014-02-06T16:26:00Z">
        <w:r w:rsidRPr="00381014" w:rsidDel="00FC0E8D">
          <w:rPr>
            <w:rFonts w:ascii="MS Reference Sans Serif" w:hAnsi="MS Reference Sans Serif"/>
            <w:lang w:val="en-CA"/>
          </w:rPr>
          <w:tab/>
          <w:delText>nai="&lt;nancy&gt;@example.net";</w:delText>
        </w:r>
      </w:del>
    </w:p>
    <w:p w14:paraId="565E4584" w14:textId="6CEDF0BA" w:rsidR="005579D5" w:rsidRPr="00381014" w:rsidDel="00FC0E8D" w:rsidRDefault="005579D5" w:rsidP="005579D5">
      <w:pPr>
        <w:spacing w:after="0" w:line="240" w:lineRule="exact"/>
        <w:rPr>
          <w:del w:id="6108" w:author="Yann Bourdeau" w:date="2014-02-06T16:26:00Z"/>
          <w:rFonts w:ascii="MS Reference Sans Serif" w:hAnsi="MS Reference Sans Serif"/>
          <w:lang w:val="en-CA"/>
        </w:rPr>
      </w:pPr>
      <w:del w:id="6109" w:author="Yann Bourdeau" w:date="2014-02-06T16:26:00Z">
        <w:r w:rsidRPr="00381014" w:rsidDel="00FC0E8D">
          <w:rPr>
            <w:rFonts w:ascii="MS Reference Sans Serif" w:hAnsi="MS Reference Sans Serif"/>
            <w:lang w:val="en-CA"/>
          </w:rPr>
          <w:tab/>
          <w:delText>BOOST_CHECK_EQUAL(hn.isValidNAI(nai),false);</w:delText>
        </w:r>
      </w:del>
    </w:p>
    <w:p w14:paraId="799DB928" w14:textId="4A361B3A" w:rsidR="005579D5" w:rsidRPr="00381014" w:rsidDel="00FC0E8D" w:rsidRDefault="005579D5" w:rsidP="005579D5">
      <w:pPr>
        <w:spacing w:after="0" w:line="240" w:lineRule="exact"/>
        <w:rPr>
          <w:del w:id="6110" w:author="Yann Bourdeau" w:date="2014-02-06T16:26:00Z"/>
          <w:rFonts w:ascii="MS Reference Sans Serif" w:hAnsi="MS Reference Sans Serif"/>
          <w:lang w:val="en-CA"/>
        </w:rPr>
      </w:pPr>
      <w:del w:id="6111" w:author="Yann Bourdeau" w:date="2014-02-06T16:26:00Z">
        <w:r w:rsidRPr="00381014" w:rsidDel="00FC0E8D">
          <w:rPr>
            <w:rFonts w:ascii="MS Reference Sans Serif" w:hAnsi="MS Reference Sans Serif"/>
            <w:lang w:val="en-CA"/>
          </w:rPr>
          <w:tab/>
        </w:r>
      </w:del>
    </w:p>
    <w:p w14:paraId="32D53C6D" w14:textId="00398DB3" w:rsidR="005579D5" w:rsidRPr="00381014" w:rsidDel="00FC0E8D" w:rsidRDefault="005579D5" w:rsidP="005579D5">
      <w:pPr>
        <w:spacing w:after="0" w:line="240" w:lineRule="exact"/>
        <w:rPr>
          <w:del w:id="6112" w:author="Yann Bourdeau" w:date="2014-02-06T16:26:00Z"/>
          <w:rFonts w:ascii="MS Reference Sans Serif" w:hAnsi="MS Reference Sans Serif"/>
          <w:lang w:val="en-CA"/>
        </w:rPr>
      </w:pPr>
      <w:del w:id="6113" w:author="Yann Bourdeau" w:date="2014-02-06T16:26:00Z">
        <w:r w:rsidRPr="00381014" w:rsidDel="00FC0E8D">
          <w:rPr>
            <w:rFonts w:ascii="MS Reference Sans Serif" w:hAnsi="MS Reference Sans Serif"/>
            <w:lang w:val="en-CA"/>
          </w:rPr>
          <w:tab/>
        </w:r>
      </w:del>
    </w:p>
    <w:p w14:paraId="397BF60B" w14:textId="338BCAD5" w:rsidR="005579D5" w:rsidRPr="00381014" w:rsidDel="00FC0E8D" w:rsidRDefault="005579D5" w:rsidP="005579D5">
      <w:pPr>
        <w:spacing w:after="0" w:line="240" w:lineRule="exact"/>
        <w:rPr>
          <w:del w:id="6114" w:author="Yann Bourdeau" w:date="2014-02-06T16:26:00Z"/>
          <w:rFonts w:ascii="MS Reference Sans Serif" w:hAnsi="MS Reference Sans Serif"/>
          <w:lang w:val="en-CA"/>
        </w:rPr>
      </w:pPr>
      <w:del w:id="6115" w:author="Yann Bourdeau" w:date="2014-02-06T16:26:00Z">
        <w:r w:rsidRPr="00381014" w:rsidDel="00FC0E8D">
          <w:rPr>
            <w:rFonts w:ascii="MS Reference Sans Serif" w:hAnsi="MS Reference Sans Serif"/>
            <w:lang w:val="en-CA"/>
          </w:rPr>
          <w:delText>}</w:delText>
        </w:r>
      </w:del>
    </w:p>
    <w:p w14:paraId="639AD2AB" w14:textId="7F3E8642" w:rsidR="005579D5" w:rsidRPr="00381014" w:rsidDel="00FC0E8D" w:rsidRDefault="005579D5" w:rsidP="005579D5">
      <w:pPr>
        <w:spacing w:after="0" w:line="240" w:lineRule="exact"/>
        <w:rPr>
          <w:del w:id="6116" w:author="Yann Bourdeau" w:date="2014-02-06T16:26:00Z"/>
          <w:rFonts w:ascii="MS Reference Sans Serif" w:hAnsi="MS Reference Sans Serif"/>
          <w:lang w:val="en-CA"/>
        </w:rPr>
      </w:pPr>
      <w:del w:id="6117" w:author="Yann Bourdeau" w:date="2014-02-06T16:26:00Z">
        <w:r w:rsidRPr="00381014" w:rsidDel="00FC0E8D">
          <w:rPr>
            <w:rFonts w:ascii="MS Reference Sans Serif" w:hAnsi="MS Reference Sans Serif"/>
            <w:lang w:val="en-CA"/>
          </w:rPr>
          <w:delText>struct LogToFile</w:delText>
        </w:r>
      </w:del>
    </w:p>
    <w:p w14:paraId="4590DFAF" w14:textId="62D4855F" w:rsidR="005579D5" w:rsidRPr="00381014" w:rsidDel="00FC0E8D" w:rsidRDefault="005579D5" w:rsidP="005579D5">
      <w:pPr>
        <w:spacing w:after="0" w:line="240" w:lineRule="exact"/>
        <w:rPr>
          <w:del w:id="6118" w:author="Yann Bourdeau" w:date="2014-02-06T16:26:00Z"/>
          <w:rFonts w:ascii="MS Reference Sans Serif" w:hAnsi="MS Reference Sans Serif"/>
          <w:lang w:val="en-CA"/>
        </w:rPr>
      </w:pPr>
      <w:del w:id="6119" w:author="Yann Bourdeau" w:date="2014-02-06T16:26:00Z">
        <w:r w:rsidRPr="00381014" w:rsidDel="00FC0E8D">
          <w:rPr>
            <w:rFonts w:ascii="MS Reference Sans Serif" w:hAnsi="MS Reference Sans Serif"/>
            <w:lang w:val="en-CA"/>
          </w:rPr>
          <w:delText>{</w:delText>
        </w:r>
      </w:del>
    </w:p>
    <w:p w14:paraId="61E21630" w14:textId="34B588AF" w:rsidR="005579D5" w:rsidRPr="00381014" w:rsidDel="00FC0E8D" w:rsidRDefault="005579D5" w:rsidP="005579D5">
      <w:pPr>
        <w:spacing w:after="0" w:line="240" w:lineRule="exact"/>
        <w:rPr>
          <w:del w:id="6120" w:author="Yann Bourdeau" w:date="2014-02-06T16:26:00Z"/>
          <w:rFonts w:ascii="MS Reference Sans Serif" w:hAnsi="MS Reference Sans Serif"/>
          <w:lang w:val="en-CA"/>
        </w:rPr>
      </w:pPr>
      <w:del w:id="6121" w:author="Yann Bourdeau" w:date="2014-02-06T16:26:00Z">
        <w:r w:rsidRPr="00381014" w:rsidDel="00FC0E8D">
          <w:rPr>
            <w:rFonts w:ascii="MS Reference Sans Serif" w:hAnsi="MS Reference Sans Serif"/>
            <w:lang w:val="en-CA"/>
          </w:rPr>
          <w:delText xml:space="preserve">    LogToFile()</w:delText>
        </w:r>
      </w:del>
    </w:p>
    <w:p w14:paraId="397A1291" w14:textId="25D0FA84" w:rsidR="005579D5" w:rsidRPr="00381014" w:rsidDel="00FC0E8D" w:rsidRDefault="005579D5" w:rsidP="005579D5">
      <w:pPr>
        <w:spacing w:after="0" w:line="240" w:lineRule="exact"/>
        <w:rPr>
          <w:del w:id="6122" w:author="Yann Bourdeau" w:date="2014-02-06T16:26:00Z"/>
          <w:rFonts w:ascii="MS Reference Sans Serif" w:hAnsi="MS Reference Sans Serif"/>
          <w:lang w:val="en-CA"/>
        </w:rPr>
      </w:pPr>
      <w:del w:id="6123" w:author="Yann Bourdeau" w:date="2014-02-06T16:26:00Z">
        <w:r w:rsidRPr="00381014" w:rsidDel="00FC0E8D">
          <w:rPr>
            <w:rFonts w:ascii="MS Reference Sans Serif" w:hAnsi="MS Reference Sans Serif"/>
            <w:lang w:val="en-CA"/>
          </w:rPr>
          <w:delText xml:space="preserve">    {</w:delText>
        </w:r>
      </w:del>
    </w:p>
    <w:p w14:paraId="1B272A6E" w14:textId="4C5E7241" w:rsidR="005579D5" w:rsidRPr="00381014" w:rsidDel="00FC0E8D" w:rsidRDefault="005579D5" w:rsidP="005579D5">
      <w:pPr>
        <w:spacing w:after="0" w:line="240" w:lineRule="exact"/>
        <w:rPr>
          <w:del w:id="6124" w:author="Yann Bourdeau" w:date="2014-02-06T16:26:00Z"/>
          <w:rFonts w:ascii="MS Reference Sans Serif" w:hAnsi="MS Reference Sans Serif"/>
          <w:lang w:val="en-CA"/>
        </w:rPr>
      </w:pPr>
      <w:del w:id="6125" w:author="Yann Bourdeau" w:date="2014-02-06T16:26:00Z">
        <w:r w:rsidRPr="00381014" w:rsidDel="00FC0E8D">
          <w:rPr>
            <w:rFonts w:ascii="MS Reference Sans Serif" w:hAnsi="MS Reference Sans Serif"/>
            <w:lang w:val="en-CA"/>
          </w:rPr>
          <w:delText xml:space="preserve">        std::string logFileName(boost::unit_test::framework::master_test_suite().p_name);</w:delText>
        </w:r>
      </w:del>
    </w:p>
    <w:p w14:paraId="48938B10" w14:textId="0DD490DF" w:rsidR="005579D5" w:rsidRPr="00381014" w:rsidDel="00FC0E8D" w:rsidRDefault="005579D5" w:rsidP="005579D5">
      <w:pPr>
        <w:spacing w:after="0" w:line="240" w:lineRule="exact"/>
        <w:rPr>
          <w:del w:id="6126" w:author="Yann Bourdeau" w:date="2014-02-06T16:26:00Z"/>
          <w:rFonts w:ascii="MS Reference Sans Serif" w:hAnsi="MS Reference Sans Serif"/>
          <w:lang w:val="en-CA"/>
        </w:rPr>
      </w:pPr>
      <w:del w:id="6127" w:author="Yann Bourdeau" w:date="2014-02-06T16:26:00Z">
        <w:r w:rsidRPr="00381014" w:rsidDel="00FC0E8D">
          <w:rPr>
            <w:rFonts w:ascii="MS Reference Sans Serif" w:hAnsi="MS Reference Sans Serif"/>
            <w:lang w:val="en-CA"/>
          </w:rPr>
          <w:delText xml:space="preserve">        logFileName.append(".xml");</w:delText>
        </w:r>
      </w:del>
    </w:p>
    <w:p w14:paraId="5F4ABB21" w14:textId="102744F4" w:rsidR="005579D5" w:rsidRPr="00381014" w:rsidDel="00FC0E8D" w:rsidRDefault="005579D5" w:rsidP="005579D5">
      <w:pPr>
        <w:spacing w:after="0" w:line="240" w:lineRule="exact"/>
        <w:rPr>
          <w:del w:id="6128" w:author="Yann Bourdeau" w:date="2014-02-06T16:26:00Z"/>
          <w:rFonts w:ascii="MS Reference Sans Serif" w:hAnsi="MS Reference Sans Serif"/>
          <w:lang w:val="en-CA"/>
        </w:rPr>
      </w:pPr>
      <w:del w:id="612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50F9C46B" w14:textId="33DB0B4A" w:rsidR="005579D5" w:rsidRPr="00381014" w:rsidDel="00FC0E8D" w:rsidRDefault="005579D5" w:rsidP="005579D5">
      <w:pPr>
        <w:spacing w:after="0" w:line="240" w:lineRule="exact"/>
        <w:rPr>
          <w:del w:id="6130" w:author="Yann Bourdeau" w:date="2014-02-06T16:26:00Z"/>
          <w:rFonts w:ascii="MS Reference Sans Serif" w:hAnsi="MS Reference Sans Serif"/>
          <w:lang w:val="en-CA"/>
        </w:rPr>
      </w:pPr>
      <w:del w:id="613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18F11823" w14:textId="1F3CEFEE" w:rsidR="005579D5" w:rsidRPr="00381014" w:rsidDel="00FC0E8D" w:rsidRDefault="005579D5" w:rsidP="005579D5">
      <w:pPr>
        <w:spacing w:after="0" w:line="240" w:lineRule="exact"/>
        <w:rPr>
          <w:del w:id="6132" w:author="Yann Bourdeau" w:date="2014-02-06T16:26:00Z"/>
          <w:rFonts w:ascii="MS Reference Sans Serif" w:hAnsi="MS Reference Sans Serif"/>
          <w:lang w:val="en-CA"/>
        </w:rPr>
      </w:pPr>
      <w:del w:id="6133" w:author="Yann Bourdeau" w:date="2014-02-06T16:26:00Z">
        <w:r w:rsidRPr="00381014" w:rsidDel="00FC0E8D">
          <w:rPr>
            <w:rFonts w:ascii="MS Reference Sans Serif" w:hAnsi="MS Reference Sans Serif"/>
            <w:lang w:val="en-CA"/>
          </w:rPr>
          <w:delText xml:space="preserve">        logFile.open(lfName.c_str());</w:delText>
        </w:r>
      </w:del>
    </w:p>
    <w:p w14:paraId="7437B354" w14:textId="0117139E" w:rsidR="005579D5" w:rsidRPr="00381014" w:rsidDel="00FC0E8D" w:rsidRDefault="005579D5" w:rsidP="005579D5">
      <w:pPr>
        <w:spacing w:after="0" w:line="240" w:lineRule="exact"/>
        <w:rPr>
          <w:del w:id="6134" w:author="Yann Bourdeau" w:date="2014-02-06T16:26:00Z"/>
          <w:rFonts w:ascii="MS Reference Sans Serif" w:hAnsi="MS Reference Sans Serif"/>
          <w:lang w:val="en-CA"/>
        </w:rPr>
      </w:pPr>
      <w:del w:id="613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logFile &lt;&lt; "&lt;?xml version=\"1.0\" encoding=\"UTF-8\"?&gt;" ;</w:delText>
        </w:r>
      </w:del>
    </w:p>
    <w:p w14:paraId="17E79BB3" w14:textId="6D08FC39" w:rsidR="005579D5" w:rsidRPr="00381014" w:rsidDel="00FC0E8D" w:rsidRDefault="005579D5" w:rsidP="005579D5">
      <w:pPr>
        <w:spacing w:after="0" w:line="240" w:lineRule="exact"/>
        <w:rPr>
          <w:del w:id="6136" w:author="Yann Bourdeau" w:date="2014-02-06T16:26:00Z"/>
          <w:rFonts w:ascii="MS Reference Sans Serif" w:hAnsi="MS Reference Sans Serif"/>
          <w:lang w:val="en-CA"/>
        </w:rPr>
      </w:pPr>
      <w:del w:id="6137" w:author="Yann Bourdeau" w:date="2014-02-06T16:26:00Z">
        <w:r w:rsidRPr="00381014" w:rsidDel="00FC0E8D">
          <w:rPr>
            <w:rFonts w:ascii="MS Reference Sans Serif" w:hAnsi="MS Reference Sans Serif"/>
            <w:lang w:val="en-CA"/>
          </w:rPr>
          <w:delText xml:space="preserve">        boost::unit_test::unit_test_log.set_stream(logFile);</w:delText>
        </w:r>
      </w:del>
    </w:p>
    <w:p w14:paraId="2B4CD102" w14:textId="66483E03" w:rsidR="005579D5" w:rsidRPr="00381014" w:rsidDel="00FC0E8D" w:rsidRDefault="005579D5" w:rsidP="005579D5">
      <w:pPr>
        <w:spacing w:after="0" w:line="240" w:lineRule="exact"/>
        <w:rPr>
          <w:del w:id="6138" w:author="Yann Bourdeau" w:date="2014-02-06T16:26:00Z"/>
          <w:rFonts w:ascii="MS Reference Sans Serif" w:hAnsi="MS Reference Sans Serif"/>
          <w:lang w:val="en-CA"/>
        </w:rPr>
      </w:pPr>
      <w:del w:id="6139" w:author="Yann Bourdeau" w:date="2014-02-06T16:26:00Z">
        <w:r w:rsidRPr="00381014" w:rsidDel="00FC0E8D">
          <w:rPr>
            <w:rFonts w:ascii="MS Reference Sans Serif" w:hAnsi="MS Reference Sans Serif"/>
            <w:lang w:val="en-CA"/>
          </w:rPr>
          <w:delText xml:space="preserve">    }</w:delText>
        </w:r>
      </w:del>
    </w:p>
    <w:p w14:paraId="3CFB0F4C" w14:textId="4FD15A5D" w:rsidR="005579D5" w:rsidRPr="00381014" w:rsidDel="00FC0E8D" w:rsidRDefault="005579D5" w:rsidP="005579D5">
      <w:pPr>
        <w:spacing w:after="0" w:line="240" w:lineRule="exact"/>
        <w:rPr>
          <w:del w:id="6140" w:author="Yann Bourdeau" w:date="2014-02-06T16:26:00Z"/>
          <w:rFonts w:ascii="MS Reference Sans Serif" w:hAnsi="MS Reference Sans Serif"/>
          <w:lang w:val="en-CA"/>
        </w:rPr>
      </w:pPr>
      <w:del w:id="6141" w:author="Yann Bourdeau" w:date="2014-02-06T16:26:00Z">
        <w:r w:rsidRPr="00381014" w:rsidDel="00FC0E8D">
          <w:rPr>
            <w:rFonts w:ascii="MS Reference Sans Serif" w:hAnsi="MS Reference Sans Serif"/>
            <w:lang w:val="en-CA"/>
          </w:rPr>
          <w:delText xml:space="preserve">    ~LogToFile()</w:delText>
        </w:r>
      </w:del>
    </w:p>
    <w:p w14:paraId="06869AB9" w14:textId="4FC3AC92" w:rsidR="005579D5" w:rsidRPr="00381014" w:rsidDel="00FC0E8D" w:rsidRDefault="005579D5" w:rsidP="005579D5">
      <w:pPr>
        <w:spacing w:after="0" w:line="240" w:lineRule="exact"/>
        <w:rPr>
          <w:del w:id="6142" w:author="Yann Bourdeau" w:date="2014-02-06T16:26:00Z"/>
          <w:rFonts w:ascii="MS Reference Sans Serif" w:hAnsi="MS Reference Sans Serif"/>
          <w:lang w:val="en-CA"/>
        </w:rPr>
      </w:pPr>
      <w:del w:id="6143" w:author="Yann Bourdeau" w:date="2014-02-06T16:26:00Z">
        <w:r w:rsidRPr="00381014" w:rsidDel="00FC0E8D">
          <w:rPr>
            <w:rFonts w:ascii="MS Reference Sans Serif" w:hAnsi="MS Reference Sans Serif"/>
            <w:lang w:val="en-CA"/>
          </w:rPr>
          <w:delText xml:space="preserve">    {</w:delText>
        </w:r>
      </w:del>
    </w:p>
    <w:p w14:paraId="74EA62F3" w14:textId="0A031C08" w:rsidR="005579D5" w:rsidRPr="00381014" w:rsidDel="00FC0E8D" w:rsidRDefault="005579D5" w:rsidP="005579D5">
      <w:pPr>
        <w:spacing w:after="0" w:line="240" w:lineRule="exact"/>
        <w:rPr>
          <w:del w:id="6144" w:author="Yann Bourdeau" w:date="2014-02-06T16:26:00Z"/>
          <w:rFonts w:ascii="MS Reference Sans Serif" w:hAnsi="MS Reference Sans Serif"/>
          <w:lang w:val="en-CA"/>
        </w:rPr>
      </w:pPr>
      <w:del w:id="6145" w:author="Yann Bourdeau" w:date="2014-02-06T16:26:00Z">
        <w:r w:rsidRPr="00381014" w:rsidDel="00FC0E8D">
          <w:rPr>
            <w:rFonts w:ascii="MS Reference Sans Serif" w:hAnsi="MS Reference Sans Serif"/>
            <w:lang w:val="en-CA"/>
          </w:rPr>
          <w:delText xml:space="preserve">        logFile &lt;&lt; "&lt;/TestLog&gt;" &lt;&lt; std::flush;</w:delText>
        </w:r>
      </w:del>
    </w:p>
    <w:p w14:paraId="5EE309DF" w14:textId="0E7CA7D7" w:rsidR="005579D5" w:rsidRPr="00381014" w:rsidDel="00FC0E8D" w:rsidRDefault="005579D5" w:rsidP="005579D5">
      <w:pPr>
        <w:spacing w:after="0" w:line="240" w:lineRule="exact"/>
        <w:rPr>
          <w:del w:id="6146" w:author="Yann Bourdeau" w:date="2014-02-06T16:26:00Z"/>
          <w:rFonts w:ascii="MS Reference Sans Serif" w:hAnsi="MS Reference Sans Serif"/>
          <w:lang w:val="en-CA"/>
        </w:rPr>
      </w:pPr>
      <w:del w:id="6147" w:author="Yann Bourdeau" w:date="2014-02-06T16:26:00Z">
        <w:r w:rsidRPr="00381014" w:rsidDel="00FC0E8D">
          <w:rPr>
            <w:rFonts w:ascii="MS Reference Sans Serif" w:hAnsi="MS Reference Sans Serif"/>
            <w:lang w:val="en-CA"/>
          </w:rPr>
          <w:delText xml:space="preserve">        logFile.close();</w:delText>
        </w:r>
      </w:del>
    </w:p>
    <w:p w14:paraId="46FEAB1E" w14:textId="28B0FF13" w:rsidR="005579D5" w:rsidRPr="00381014" w:rsidDel="00FC0E8D" w:rsidRDefault="005579D5" w:rsidP="005579D5">
      <w:pPr>
        <w:spacing w:after="0" w:line="240" w:lineRule="exact"/>
        <w:rPr>
          <w:del w:id="6148" w:author="Yann Bourdeau" w:date="2014-02-06T16:26:00Z"/>
          <w:rFonts w:ascii="MS Reference Sans Serif" w:hAnsi="MS Reference Sans Serif"/>
          <w:lang w:val="en-CA"/>
        </w:rPr>
      </w:pPr>
      <w:del w:id="6149" w:author="Yann Bourdeau" w:date="2014-02-06T16:26:00Z">
        <w:r w:rsidRPr="00381014" w:rsidDel="00FC0E8D">
          <w:rPr>
            <w:rFonts w:ascii="MS Reference Sans Serif" w:hAnsi="MS Reference Sans Serif"/>
            <w:lang w:val="en-CA"/>
          </w:rPr>
          <w:delText xml:space="preserve">        boost::unit_test::unit_test_log.set_stream(std::cout);</w:delText>
        </w:r>
      </w:del>
    </w:p>
    <w:p w14:paraId="32F78873" w14:textId="21878E19" w:rsidR="005579D5" w:rsidRPr="00381014" w:rsidDel="00FC0E8D" w:rsidRDefault="005579D5" w:rsidP="005579D5">
      <w:pPr>
        <w:spacing w:after="0" w:line="240" w:lineRule="exact"/>
        <w:rPr>
          <w:del w:id="6150" w:author="Yann Bourdeau" w:date="2014-02-06T16:26:00Z"/>
          <w:rFonts w:ascii="MS Reference Sans Serif" w:hAnsi="MS Reference Sans Serif"/>
          <w:lang w:val="en-CA"/>
        </w:rPr>
      </w:pPr>
      <w:del w:id="6151" w:author="Yann Bourdeau" w:date="2014-02-06T16:26:00Z">
        <w:r w:rsidRPr="00381014" w:rsidDel="00FC0E8D">
          <w:rPr>
            <w:rFonts w:ascii="MS Reference Sans Serif" w:hAnsi="MS Reference Sans Serif"/>
            <w:lang w:val="en-CA"/>
          </w:rPr>
          <w:delText xml:space="preserve">        // convert the report.</w:delText>
        </w:r>
      </w:del>
    </w:p>
    <w:p w14:paraId="5D3A627E" w14:textId="25CFF8AA" w:rsidR="005579D5" w:rsidRPr="00381014" w:rsidDel="00FC0E8D" w:rsidRDefault="005579D5" w:rsidP="005579D5">
      <w:pPr>
        <w:spacing w:after="0" w:line="240" w:lineRule="exact"/>
        <w:rPr>
          <w:del w:id="6152" w:author="Yann Bourdeau" w:date="2014-02-06T16:26:00Z"/>
          <w:rFonts w:ascii="MS Reference Sans Serif" w:hAnsi="MS Reference Sans Serif"/>
          <w:lang w:val="en-CA"/>
        </w:rPr>
      </w:pPr>
      <w:del w:id="615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logFileName(boost::unit_test::framework::master_test_suite().p_name);</w:delText>
        </w:r>
      </w:del>
    </w:p>
    <w:p w14:paraId="23E156E3" w14:textId="67F21EB6" w:rsidR="005579D5" w:rsidRPr="00381014" w:rsidDel="00FC0E8D" w:rsidRDefault="005579D5" w:rsidP="005579D5">
      <w:pPr>
        <w:spacing w:after="0" w:line="240" w:lineRule="exact"/>
        <w:rPr>
          <w:del w:id="6154" w:author="Yann Bourdeau" w:date="2014-02-06T16:26:00Z"/>
          <w:rFonts w:ascii="MS Reference Sans Serif" w:hAnsi="MS Reference Sans Serif"/>
          <w:lang w:val="en-CA"/>
        </w:rPr>
      </w:pPr>
      <w:del w:id="6155" w:author="Yann Bourdeau" w:date="2014-02-06T16:26:00Z">
        <w:r w:rsidRPr="00381014" w:rsidDel="00FC0E8D">
          <w:rPr>
            <w:rFonts w:ascii="MS Reference Sans Serif" w:hAnsi="MS Reference Sans Serif"/>
            <w:lang w:val="en-CA"/>
          </w:rPr>
          <w:tab/>
          <w:delText xml:space="preserve">    logFileName.append(".xml");</w:delText>
        </w:r>
      </w:del>
    </w:p>
    <w:p w14:paraId="16CF1783" w14:textId="32163AB2" w:rsidR="005579D5" w:rsidRPr="00381014" w:rsidDel="00FC0E8D" w:rsidRDefault="005579D5" w:rsidP="005579D5">
      <w:pPr>
        <w:spacing w:after="0" w:line="240" w:lineRule="exact"/>
        <w:rPr>
          <w:del w:id="6156" w:author="Yann Bourdeau" w:date="2014-02-06T16:26:00Z"/>
          <w:rFonts w:ascii="MS Reference Sans Serif" w:hAnsi="MS Reference Sans Serif"/>
          <w:lang w:val="en-CA"/>
        </w:rPr>
      </w:pPr>
      <w:del w:id="615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21C5B649" w14:textId="56C55422" w:rsidR="005579D5" w:rsidRPr="00381014" w:rsidDel="00FC0E8D" w:rsidRDefault="005579D5" w:rsidP="005579D5">
      <w:pPr>
        <w:spacing w:after="0" w:line="240" w:lineRule="exact"/>
        <w:rPr>
          <w:del w:id="6158" w:author="Yann Bourdeau" w:date="2014-02-06T16:26:00Z"/>
          <w:rFonts w:ascii="MS Reference Sans Serif" w:hAnsi="MS Reference Sans Serif"/>
          <w:lang w:val="en-CA"/>
        </w:rPr>
      </w:pPr>
      <w:del w:id="615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38EEE31D" w14:textId="160DAC43" w:rsidR="005579D5" w:rsidRPr="00381014" w:rsidDel="00FC0E8D" w:rsidRDefault="005579D5" w:rsidP="005579D5">
      <w:pPr>
        <w:spacing w:after="0" w:line="240" w:lineRule="exact"/>
        <w:rPr>
          <w:del w:id="6160" w:author="Yann Bourdeau" w:date="2014-02-06T16:26:00Z"/>
          <w:rFonts w:ascii="MS Reference Sans Serif" w:hAnsi="MS Reference Sans Serif"/>
          <w:lang w:val="en-CA"/>
        </w:rPr>
      </w:pPr>
      <w:del w:id="616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3F8BAC26" w14:textId="0F011AEE" w:rsidR="005579D5" w:rsidRPr="00381014" w:rsidDel="00FC0E8D" w:rsidRDefault="005579D5" w:rsidP="005579D5">
      <w:pPr>
        <w:spacing w:after="0" w:line="240" w:lineRule="exact"/>
        <w:rPr>
          <w:del w:id="6162" w:author="Yann Bourdeau" w:date="2014-02-06T16:26:00Z"/>
          <w:rFonts w:ascii="MS Reference Sans Serif" w:hAnsi="MS Reference Sans Serif"/>
          <w:lang w:val="en-CA"/>
        </w:rPr>
      </w:pPr>
      <w:del w:id="616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logConvFileName(boost::unit_test::framework::master_test_suite().p_name);</w:delText>
        </w:r>
      </w:del>
    </w:p>
    <w:p w14:paraId="6C57F4C2" w14:textId="048D74B0" w:rsidR="005579D5" w:rsidRPr="00381014" w:rsidDel="00FC0E8D" w:rsidRDefault="005579D5" w:rsidP="005579D5">
      <w:pPr>
        <w:spacing w:after="0" w:line="240" w:lineRule="exact"/>
        <w:rPr>
          <w:del w:id="6164" w:author="Yann Bourdeau" w:date="2014-02-06T16:26:00Z"/>
          <w:rFonts w:ascii="MS Reference Sans Serif" w:hAnsi="MS Reference Sans Serif"/>
          <w:lang w:val="en-CA"/>
        </w:rPr>
      </w:pPr>
      <w:del w:id="616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logConvFileName.append(".xml");</w:delText>
        </w:r>
      </w:del>
    </w:p>
    <w:p w14:paraId="0555B735" w14:textId="5497FAE0" w:rsidR="005579D5" w:rsidRPr="00381014" w:rsidDel="00FC0E8D" w:rsidRDefault="005579D5" w:rsidP="005579D5">
      <w:pPr>
        <w:spacing w:after="0" w:line="240" w:lineRule="exact"/>
        <w:rPr>
          <w:del w:id="6166" w:author="Yann Bourdeau" w:date="2014-02-06T16:26:00Z"/>
          <w:rFonts w:ascii="MS Reference Sans Serif" w:hAnsi="MS Reference Sans Serif"/>
          <w:lang w:val="en-CA"/>
        </w:rPr>
      </w:pPr>
      <w:del w:id="616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lfConvName("../../../../res/");</w:delText>
        </w:r>
      </w:del>
    </w:p>
    <w:p w14:paraId="44622221" w14:textId="046E5082" w:rsidR="005579D5" w:rsidRPr="00381014" w:rsidDel="00FC0E8D" w:rsidRDefault="005579D5" w:rsidP="005579D5">
      <w:pPr>
        <w:spacing w:after="0" w:line="240" w:lineRule="exact"/>
        <w:rPr>
          <w:del w:id="6168" w:author="Yann Bourdeau" w:date="2014-02-06T16:26:00Z"/>
          <w:rFonts w:ascii="MS Reference Sans Serif" w:hAnsi="MS Reference Sans Serif"/>
          <w:lang w:val="en-CA"/>
        </w:rPr>
      </w:pPr>
      <w:del w:id="616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lfConvName.append(logConvFileName);</w:delText>
        </w:r>
      </w:del>
    </w:p>
    <w:p w14:paraId="03C41679" w14:textId="599E2273" w:rsidR="005579D5" w:rsidRPr="00381014" w:rsidDel="00FC0E8D" w:rsidRDefault="005579D5" w:rsidP="005579D5">
      <w:pPr>
        <w:spacing w:after="0" w:line="240" w:lineRule="exact"/>
        <w:rPr>
          <w:del w:id="6170" w:author="Yann Bourdeau" w:date="2014-02-06T16:26:00Z"/>
          <w:rFonts w:ascii="MS Reference Sans Serif" w:hAnsi="MS Reference Sans Serif"/>
          <w:lang w:val="en-CA"/>
        </w:rPr>
      </w:pPr>
      <w:del w:id="617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149EC234" w14:textId="65957C07" w:rsidR="005579D5" w:rsidRPr="00381014" w:rsidDel="00FC0E8D" w:rsidRDefault="005579D5" w:rsidP="005579D5">
      <w:pPr>
        <w:spacing w:after="0" w:line="240" w:lineRule="exact"/>
        <w:rPr>
          <w:del w:id="6172" w:author="Yann Bourdeau" w:date="2014-02-06T16:26:00Z"/>
          <w:rFonts w:ascii="MS Reference Sans Serif" w:hAnsi="MS Reference Sans Serif"/>
          <w:lang w:val="en-CA"/>
        </w:rPr>
      </w:pPr>
      <w:del w:id="617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cmd("java -jar /home/ybourdea/saxon/saxon9he.jar -s:");</w:delText>
        </w:r>
      </w:del>
    </w:p>
    <w:p w14:paraId="298CF8BE" w14:textId="23B4BA13" w:rsidR="005579D5" w:rsidRPr="00381014" w:rsidDel="00FC0E8D" w:rsidRDefault="005579D5" w:rsidP="005579D5">
      <w:pPr>
        <w:spacing w:after="0" w:line="240" w:lineRule="exact"/>
        <w:rPr>
          <w:del w:id="6174" w:author="Yann Bourdeau" w:date="2014-02-06T16:26:00Z"/>
          <w:rFonts w:ascii="MS Reference Sans Serif" w:hAnsi="MS Reference Sans Serif"/>
          <w:lang w:val="en-CA"/>
        </w:rPr>
      </w:pPr>
      <w:del w:id="617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cmd+=lfName;</w:delText>
        </w:r>
      </w:del>
    </w:p>
    <w:p w14:paraId="202F5F2D" w14:textId="7EC9327B" w:rsidR="005579D5" w:rsidRPr="00381014" w:rsidDel="00FC0E8D" w:rsidRDefault="005579D5" w:rsidP="005579D5">
      <w:pPr>
        <w:spacing w:after="0" w:line="240" w:lineRule="exact"/>
        <w:rPr>
          <w:del w:id="6176" w:author="Yann Bourdeau" w:date="2014-02-06T16:26:00Z"/>
          <w:rFonts w:ascii="MS Reference Sans Serif" w:hAnsi="MS Reference Sans Serif"/>
          <w:lang w:val="en-CA"/>
        </w:rPr>
      </w:pPr>
      <w:del w:id="617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 -xsl:boost.xsl -o:";</w:delText>
        </w:r>
      </w:del>
    </w:p>
    <w:p w14:paraId="54630622" w14:textId="0080144B" w:rsidR="005579D5" w:rsidRPr="00381014" w:rsidDel="00FC0E8D" w:rsidRDefault="005579D5" w:rsidP="005579D5">
      <w:pPr>
        <w:spacing w:after="0" w:line="240" w:lineRule="exact"/>
        <w:rPr>
          <w:del w:id="6178" w:author="Yann Bourdeau" w:date="2014-02-06T16:26:00Z"/>
          <w:rFonts w:ascii="MS Reference Sans Serif" w:hAnsi="MS Reference Sans Serif"/>
          <w:lang w:val="en-CA"/>
        </w:rPr>
      </w:pPr>
      <w:del w:id="617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cmd+=lfConvName;</w:delText>
        </w:r>
      </w:del>
    </w:p>
    <w:p w14:paraId="75EF1672" w14:textId="7A1E52A1" w:rsidR="005579D5" w:rsidRPr="00381014" w:rsidDel="00FC0E8D" w:rsidRDefault="005579D5" w:rsidP="005579D5">
      <w:pPr>
        <w:spacing w:after="0" w:line="240" w:lineRule="exact"/>
        <w:rPr>
          <w:del w:id="6180" w:author="Yann Bourdeau" w:date="2014-02-06T16:26:00Z"/>
          <w:rFonts w:ascii="MS Reference Sans Serif" w:hAnsi="MS Reference Sans Serif"/>
          <w:lang w:val="en-CA"/>
        </w:rPr>
      </w:pPr>
      <w:del w:id="618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std::cout &lt;&lt; "cmd:" &lt;&lt; cmd &lt;&lt; std::endl;</w:delText>
        </w:r>
      </w:del>
    </w:p>
    <w:p w14:paraId="703D1A48" w14:textId="6C07421E" w:rsidR="005579D5" w:rsidRPr="00381014" w:rsidDel="00FC0E8D" w:rsidRDefault="005579D5" w:rsidP="005579D5">
      <w:pPr>
        <w:spacing w:after="0" w:line="240" w:lineRule="exact"/>
        <w:rPr>
          <w:del w:id="6182" w:author="Yann Bourdeau" w:date="2014-02-06T16:26:00Z"/>
          <w:rFonts w:ascii="MS Reference Sans Serif" w:hAnsi="MS Reference Sans Serif"/>
          <w:lang w:val="en-CA"/>
        </w:rPr>
      </w:pPr>
      <w:del w:id="618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system(cmd.c_str());</w:delText>
        </w:r>
      </w:del>
    </w:p>
    <w:p w14:paraId="73263A8F" w14:textId="734E3C3A" w:rsidR="005579D5" w:rsidRPr="00381014" w:rsidDel="00FC0E8D" w:rsidRDefault="005579D5" w:rsidP="005579D5">
      <w:pPr>
        <w:spacing w:after="0" w:line="240" w:lineRule="exact"/>
        <w:rPr>
          <w:del w:id="6184" w:author="Yann Bourdeau" w:date="2014-02-06T16:26:00Z"/>
          <w:rFonts w:ascii="MS Reference Sans Serif" w:hAnsi="MS Reference Sans Serif"/>
          <w:lang w:val="en-CA"/>
        </w:rPr>
      </w:pPr>
      <w:del w:id="6185" w:author="Yann Bourdeau" w:date="2014-02-06T16:26:00Z">
        <w:r w:rsidRPr="00381014" w:rsidDel="00FC0E8D">
          <w:rPr>
            <w:rFonts w:ascii="MS Reference Sans Serif" w:hAnsi="MS Reference Sans Serif"/>
            <w:lang w:val="en-CA"/>
          </w:rPr>
          <w:delText xml:space="preserve">    }</w:delText>
        </w:r>
      </w:del>
    </w:p>
    <w:p w14:paraId="1CA16A46" w14:textId="360C59CD" w:rsidR="005579D5" w:rsidRPr="00381014" w:rsidDel="00FC0E8D" w:rsidRDefault="005579D5" w:rsidP="005579D5">
      <w:pPr>
        <w:spacing w:after="0" w:line="240" w:lineRule="exact"/>
        <w:rPr>
          <w:del w:id="6186" w:author="Yann Bourdeau" w:date="2014-02-06T16:26:00Z"/>
          <w:rFonts w:ascii="MS Reference Sans Serif" w:hAnsi="MS Reference Sans Serif"/>
          <w:lang w:val="en-CA"/>
        </w:rPr>
      </w:pPr>
      <w:del w:id="6187" w:author="Yann Bourdeau" w:date="2014-02-06T16:26:00Z">
        <w:r w:rsidRPr="00381014" w:rsidDel="00FC0E8D">
          <w:rPr>
            <w:rFonts w:ascii="MS Reference Sans Serif" w:hAnsi="MS Reference Sans Serif"/>
            <w:lang w:val="en-CA"/>
          </w:rPr>
          <w:delText xml:space="preserve">    std::ofstream logFile;</w:delText>
        </w:r>
      </w:del>
    </w:p>
    <w:p w14:paraId="7776CFAD" w14:textId="66925323" w:rsidR="005579D5" w:rsidRPr="00381014" w:rsidDel="00FC0E8D" w:rsidRDefault="005579D5" w:rsidP="005579D5">
      <w:pPr>
        <w:spacing w:after="0" w:line="240" w:lineRule="exact"/>
        <w:rPr>
          <w:del w:id="6188" w:author="Yann Bourdeau" w:date="2014-02-06T16:26:00Z"/>
          <w:rFonts w:ascii="MS Reference Sans Serif" w:hAnsi="MS Reference Sans Serif"/>
          <w:lang w:val="en-CA"/>
        </w:rPr>
      </w:pPr>
      <w:del w:id="6189" w:author="Yann Bourdeau" w:date="2014-02-06T16:26:00Z">
        <w:r w:rsidRPr="00381014" w:rsidDel="00FC0E8D">
          <w:rPr>
            <w:rFonts w:ascii="MS Reference Sans Serif" w:hAnsi="MS Reference Sans Serif"/>
            <w:lang w:val="en-CA"/>
          </w:rPr>
          <w:delText>};</w:delText>
        </w:r>
      </w:del>
    </w:p>
    <w:p w14:paraId="240A0E4B" w14:textId="168C531D" w:rsidR="005579D5" w:rsidRPr="00381014" w:rsidDel="00FC0E8D" w:rsidRDefault="005579D5" w:rsidP="005579D5">
      <w:pPr>
        <w:spacing w:after="0" w:line="240" w:lineRule="exact"/>
        <w:rPr>
          <w:del w:id="6190" w:author="Yann Bourdeau" w:date="2014-02-06T16:26:00Z"/>
          <w:rFonts w:ascii="MS Reference Sans Serif" w:hAnsi="MS Reference Sans Serif"/>
          <w:lang w:val="en-CA"/>
        </w:rPr>
      </w:pPr>
    </w:p>
    <w:p w14:paraId="30D32332" w14:textId="339A3ED5" w:rsidR="005579D5" w:rsidRPr="00381014" w:rsidDel="00FC0E8D" w:rsidRDefault="005579D5" w:rsidP="005579D5">
      <w:pPr>
        <w:spacing w:after="0" w:line="240" w:lineRule="exact"/>
        <w:rPr>
          <w:del w:id="6191" w:author="Yann Bourdeau" w:date="2014-02-06T16:26:00Z"/>
          <w:rFonts w:ascii="MS Reference Sans Serif" w:hAnsi="MS Reference Sans Serif"/>
          <w:lang w:val="en-CA"/>
        </w:rPr>
      </w:pPr>
      <w:del w:id="6192" w:author="Yann Bourdeau" w:date="2014-02-06T16:26:00Z">
        <w:r w:rsidRPr="00381014" w:rsidDel="00FC0E8D">
          <w:rPr>
            <w:rFonts w:ascii="MS Reference Sans Serif" w:hAnsi="MS Reference Sans Serif"/>
            <w:lang w:val="en-CA"/>
          </w:rPr>
          <w:delText>BOOST_GLOBAL_FIXTURE(LogToFile);</w:delText>
        </w:r>
      </w:del>
    </w:p>
    <w:p w14:paraId="2EFA07BD" w14:textId="3F692E4C" w:rsidR="005579D5" w:rsidRPr="00381014" w:rsidDel="00FC0E8D" w:rsidRDefault="005579D5" w:rsidP="005579D5">
      <w:pPr>
        <w:spacing w:after="0" w:line="240" w:lineRule="exact"/>
        <w:rPr>
          <w:del w:id="6193" w:author="Yann Bourdeau" w:date="2014-02-06T16:26:00Z"/>
          <w:rFonts w:ascii="MS Reference Sans Serif" w:hAnsi="MS Reference Sans Serif"/>
          <w:lang w:val="en-CA"/>
        </w:rPr>
      </w:pPr>
    </w:p>
    <w:p w14:paraId="49079794" w14:textId="4CA54A0C" w:rsidR="005579D5" w:rsidRPr="00381014" w:rsidDel="00FC0E8D" w:rsidRDefault="005579D5" w:rsidP="005579D5">
      <w:pPr>
        <w:spacing w:after="0" w:line="240" w:lineRule="exact"/>
        <w:rPr>
          <w:del w:id="6194" w:author="Yann Bourdeau" w:date="2014-02-06T16:26:00Z"/>
          <w:rFonts w:ascii="MS Reference Sans Serif" w:hAnsi="MS Reference Sans Serif"/>
          <w:lang w:val="en-CA"/>
        </w:rPr>
      </w:pPr>
      <w:del w:id="6195" w:author="Yann Bourdeau" w:date="2014-02-06T16:26:00Z">
        <w:r w:rsidRPr="00381014" w:rsidDel="00FC0E8D">
          <w:rPr>
            <w:rFonts w:ascii="MS Reference Sans Serif" w:hAnsi="MS Reference Sans Serif"/>
            <w:lang w:val="en-CA"/>
          </w:rPr>
          <w:delText>BOOST_AUTO_TEST_SUITE_END()</w:delText>
        </w:r>
      </w:del>
    </w:p>
    <w:p w14:paraId="434EF244" w14:textId="7C16856C" w:rsidR="005579D5" w:rsidRPr="00381014" w:rsidDel="00FC0E8D" w:rsidRDefault="005579D5" w:rsidP="005579D5">
      <w:pPr>
        <w:spacing w:after="0" w:line="240" w:lineRule="exact"/>
        <w:rPr>
          <w:del w:id="6196" w:author="Yann Bourdeau" w:date="2014-02-06T16:26:00Z"/>
          <w:rFonts w:ascii="MS Reference Sans Serif" w:hAnsi="MS Reference Sans Serif"/>
          <w:lang w:val="en-CA"/>
        </w:rPr>
      </w:pPr>
    </w:p>
    <w:p w14:paraId="46B0EAF4" w14:textId="12F2D60A" w:rsidR="005579D5" w:rsidRPr="00381014" w:rsidDel="00FC0E8D" w:rsidRDefault="005579D5" w:rsidP="005579D5">
      <w:pPr>
        <w:spacing w:after="0" w:line="240" w:lineRule="exact"/>
        <w:rPr>
          <w:del w:id="6197" w:author="Yann Bourdeau" w:date="2014-02-06T16:26:00Z"/>
          <w:rFonts w:ascii="MS Reference Sans Serif" w:hAnsi="MS Reference Sans Serif"/>
          <w:lang w:val="en-CA"/>
        </w:rPr>
      </w:pPr>
      <w:del w:id="6198" w:author="Yann Bourdeau" w:date="2014-02-06T16:26:00Z">
        <w:r w:rsidRPr="00381014" w:rsidDel="00FC0E8D">
          <w:rPr>
            <w:rFonts w:ascii="MS Reference Sans Serif" w:hAnsi="MS Reference Sans Serif"/>
            <w:lang w:val="en-CA"/>
          </w:rPr>
          <w:delText>bool init_function()</w:delText>
        </w:r>
      </w:del>
    </w:p>
    <w:p w14:paraId="0C325ABA" w14:textId="606D4E92" w:rsidR="005579D5" w:rsidRPr="00381014" w:rsidDel="00FC0E8D" w:rsidRDefault="005579D5" w:rsidP="005579D5">
      <w:pPr>
        <w:spacing w:after="0" w:line="240" w:lineRule="exact"/>
        <w:rPr>
          <w:del w:id="6199" w:author="Yann Bourdeau" w:date="2014-02-06T16:26:00Z"/>
          <w:rFonts w:ascii="MS Reference Sans Serif" w:hAnsi="MS Reference Sans Serif"/>
          <w:lang w:val="en-CA"/>
        </w:rPr>
      </w:pPr>
      <w:del w:id="6200" w:author="Yann Bourdeau" w:date="2014-02-06T16:26:00Z">
        <w:r w:rsidRPr="00381014" w:rsidDel="00FC0E8D">
          <w:rPr>
            <w:rFonts w:ascii="MS Reference Sans Serif" w:hAnsi="MS Reference Sans Serif"/>
            <w:lang w:val="en-CA"/>
          </w:rPr>
          <w:delText>{</w:delText>
        </w:r>
      </w:del>
    </w:p>
    <w:p w14:paraId="02CF3B02" w14:textId="5C6C24E2" w:rsidR="005579D5" w:rsidRPr="00381014" w:rsidDel="00FC0E8D" w:rsidRDefault="005579D5" w:rsidP="005579D5">
      <w:pPr>
        <w:spacing w:after="0" w:line="240" w:lineRule="exact"/>
        <w:rPr>
          <w:del w:id="6201" w:author="Yann Bourdeau" w:date="2014-02-06T16:26:00Z"/>
          <w:rFonts w:ascii="MS Reference Sans Serif" w:hAnsi="MS Reference Sans Serif"/>
          <w:lang w:val="en-CA"/>
        </w:rPr>
      </w:pPr>
    </w:p>
    <w:p w14:paraId="6317805C" w14:textId="2F735B58" w:rsidR="005579D5" w:rsidRPr="00381014" w:rsidDel="00FC0E8D" w:rsidRDefault="005579D5" w:rsidP="005579D5">
      <w:pPr>
        <w:spacing w:after="0" w:line="240" w:lineRule="exact"/>
        <w:rPr>
          <w:del w:id="6202" w:author="Yann Bourdeau" w:date="2014-02-06T16:26:00Z"/>
          <w:rFonts w:ascii="MS Reference Sans Serif" w:hAnsi="MS Reference Sans Serif"/>
          <w:lang w:val="en-CA"/>
        </w:rPr>
      </w:pPr>
      <w:del w:id="6203" w:author="Yann Bourdeau" w:date="2014-02-06T16:26:00Z">
        <w:r w:rsidRPr="00381014" w:rsidDel="00FC0E8D">
          <w:rPr>
            <w:rFonts w:ascii="MS Reference Sans Serif" w:hAnsi="MS Reference Sans Serif"/>
            <w:lang w:val="en-CA"/>
          </w:rPr>
          <w:delText xml:space="preserve">    // do your own initialization here</w:delText>
        </w:r>
      </w:del>
    </w:p>
    <w:p w14:paraId="17A431F4" w14:textId="66629979" w:rsidR="005579D5" w:rsidRPr="00381014" w:rsidDel="00FC0E8D" w:rsidRDefault="005579D5" w:rsidP="005579D5">
      <w:pPr>
        <w:spacing w:after="0" w:line="240" w:lineRule="exact"/>
        <w:rPr>
          <w:del w:id="6204" w:author="Yann Bourdeau" w:date="2014-02-06T16:26:00Z"/>
          <w:rFonts w:ascii="MS Reference Sans Serif" w:hAnsi="MS Reference Sans Serif"/>
          <w:lang w:val="en-CA"/>
        </w:rPr>
      </w:pPr>
      <w:del w:id="6205" w:author="Yann Bourdeau" w:date="2014-02-06T16:26:00Z">
        <w:r w:rsidRPr="00381014" w:rsidDel="00FC0E8D">
          <w:rPr>
            <w:rFonts w:ascii="MS Reference Sans Serif" w:hAnsi="MS Reference Sans Serif"/>
            <w:lang w:val="en-CA"/>
          </w:rPr>
          <w:delText xml:space="preserve">    // if it successful return true</w:delText>
        </w:r>
      </w:del>
    </w:p>
    <w:p w14:paraId="111D10AC" w14:textId="6FA6A732" w:rsidR="005579D5" w:rsidRPr="00381014" w:rsidDel="00FC0E8D" w:rsidRDefault="005579D5" w:rsidP="005579D5">
      <w:pPr>
        <w:spacing w:after="0" w:line="240" w:lineRule="exact"/>
        <w:rPr>
          <w:del w:id="6206" w:author="Yann Bourdeau" w:date="2014-02-06T16:26:00Z"/>
          <w:rFonts w:ascii="MS Reference Sans Serif" w:hAnsi="MS Reference Sans Serif"/>
          <w:lang w:val="en-CA"/>
        </w:rPr>
      </w:pPr>
    </w:p>
    <w:p w14:paraId="23153E59" w14:textId="48F4866E" w:rsidR="005579D5" w:rsidRPr="00381014" w:rsidDel="00FC0E8D" w:rsidRDefault="005579D5" w:rsidP="005579D5">
      <w:pPr>
        <w:spacing w:after="0" w:line="240" w:lineRule="exact"/>
        <w:rPr>
          <w:del w:id="6207" w:author="Yann Bourdeau" w:date="2014-02-06T16:26:00Z"/>
          <w:rFonts w:ascii="MS Reference Sans Serif" w:hAnsi="MS Reference Sans Serif"/>
          <w:lang w:val="en-CA"/>
        </w:rPr>
      </w:pPr>
      <w:del w:id="6208" w:author="Yann Bourdeau" w:date="2014-02-06T16:26:00Z">
        <w:r w:rsidRPr="00381014" w:rsidDel="00FC0E8D">
          <w:rPr>
            <w:rFonts w:ascii="MS Reference Sans Serif" w:hAnsi="MS Reference Sans Serif"/>
            <w:lang w:val="en-CA"/>
          </w:rPr>
          <w:delText xml:space="preserve">    // But, you CAN'T use testing tools here</w:delText>
        </w:r>
      </w:del>
    </w:p>
    <w:p w14:paraId="0105A817" w14:textId="67D5FC15" w:rsidR="005579D5" w:rsidRPr="00381014" w:rsidDel="00FC0E8D" w:rsidRDefault="005579D5" w:rsidP="005579D5">
      <w:pPr>
        <w:spacing w:after="0" w:line="240" w:lineRule="exact"/>
        <w:rPr>
          <w:del w:id="6209" w:author="Yann Bourdeau" w:date="2014-02-06T16:26:00Z"/>
          <w:rFonts w:ascii="MS Reference Sans Serif" w:hAnsi="MS Reference Sans Serif"/>
          <w:lang w:val="en-CA"/>
        </w:rPr>
      </w:pPr>
    </w:p>
    <w:p w14:paraId="510E1FF8" w14:textId="564A4717" w:rsidR="005579D5" w:rsidRPr="00381014" w:rsidDel="00FC0E8D" w:rsidRDefault="005579D5" w:rsidP="005579D5">
      <w:pPr>
        <w:spacing w:after="0" w:line="240" w:lineRule="exact"/>
        <w:rPr>
          <w:del w:id="6210" w:author="Yann Bourdeau" w:date="2014-02-06T16:26:00Z"/>
          <w:rFonts w:ascii="MS Reference Sans Serif" w:hAnsi="MS Reference Sans Serif"/>
          <w:lang w:val="en-CA"/>
        </w:rPr>
      </w:pPr>
      <w:del w:id="6211" w:author="Yann Bourdeau" w:date="2014-02-06T16:26:00Z">
        <w:r w:rsidRPr="00381014" w:rsidDel="00FC0E8D">
          <w:rPr>
            <w:rFonts w:ascii="MS Reference Sans Serif" w:hAnsi="MS Reference Sans Serif"/>
            <w:lang w:val="en-CA"/>
          </w:rPr>
          <w:delText xml:space="preserve">    return true;</w:delText>
        </w:r>
      </w:del>
    </w:p>
    <w:p w14:paraId="25ED4DFB" w14:textId="6EFE3D0D" w:rsidR="005579D5" w:rsidRPr="00381014" w:rsidDel="00FC0E8D" w:rsidRDefault="005579D5" w:rsidP="005579D5">
      <w:pPr>
        <w:spacing w:after="0" w:line="240" w:lineRule="exact"/>
        <w:rPr>
          <w:del w:id="6212" w:author="Yann Bourdeau" w:date="2014-02-06T16:26:00Z"/>
          <w:rFonts w:ascii="MS Reference Sans Serif" w:hAnsi="MS Reference Sans Serif"/>
          <w:lang w:val="en-CA"/>
        </w:rPr>
      </w:pPr>
      <w:del w:id="6213" w:author="Yann Bourdeau" w:date="2014-02-06T16:26:00Z">
        <w:r w:rsidRPr="00381014" w:rsidDel="00FC0E8D">
          <w:rPr>
            <w:rFonts w:ascii="MS Reference Sans Serif" w:hAnsi="MS Reference Sans Serif"/>
            <w:lang w:val="en-CA"/>
          </w:rPr>
          <w:delText>}</w:delText>
        </w:r>
      </w:del>
    </w:p>
    <w:p w14:paraId="56823728" w14:textId="02F7A76F" w:rsidR="008D2629" w:rsidRPr="00381014" w:rsidDel="00FC0E8D" w:rsidRDefault="008D2629">
      <w:pPr>
        <w:spacing w:after="0" w:line="240" w:lineRule="auto"/>
        <w:ind w:firstLine="0"/>
        <w:jc w:val="left"/>
        <w:rPr>
          <w:del w:id="6214" w:author="Yann Bourdeau" w:date="2014-02-06T16:26:00Z"/>
          <w:lang w:val="en-CA"/>
        </w:rPr>
      </w:pPr>
      <w:del w:id="6215" w:author="Yann Bourdeau" w:date="2014-02-06T16:26:00Z">
        <w:r w:rsidRPr="00381014" w:rsidDel="00FC0E8D">
          <w:rPr>
            <w:lang w:val="en-CA"/>
          </w:rPr>
          <w:br w:type="page"/>
        </w:r>
      </w:del>
    </w:p>
    <w:p w14:paraId="1BD54FCE" w14:textId="15031512" w:rsidR="005579D5" w:rsidRPr="00AF4897" w:rsidDel="00FC0E8D" w:rsidRDefault="005579D5" w:rsidP="00AF4897">
      <w:pPr>
        <w:rPr>
          <w:del w:id="6216" w:author="Yann Bourdeau" w:date="2014-02-06T16:26:00Z"/>
          <w:b/>
          <w:lang w:val="en-CA"/>
        </w:rPr>
      </w:pPr>
      <w:del w:id="6217" w:author="Yann Bourdeau" w:date="2014-02-06T16:26:00Z">
        <w:r w:rsidRPr="00AF4897" w:rsidDel="00FC0E8D">
          <w:rPr>
            <w:b/>
            <w:lang w:val="en-CA"/>
          </w:rPr>
          <w:delText>TestProfileBoost.cxx</w:delText>
        </w:r>
      </w:del>
    </w:p>
    <w:p w14:paraId="61635F76" w14:textId="2A28F0F4" w:rsidR="005579D5" w:rsidRPr="00381014" w:rsidDel="00FC0E8D" w:rsidRDefault="005579D5" w:rsidP="005579D5">
      <w:pPr>
        <w:spacing w:after="0" w:line="240" w:lineRule="exact"/>
        <w:rPr>
          <w:del w:id="6218" w:author="Yann Bourdeau" w:date="2014-02-06T16:26:00Z"/>
          <w:rFonts w:ascii="MS Reference Sans Serif" w:hAnsi="MS Reference Sans Serif"/>
          <w:lang w:val="en-CA"/>
        </w:rPr>
      </w:pPr>
      <w:del w:id="6219" w:author="Yann Bourdeau" w:date="2014-02-06T16:26:00Z">
        <w:r w:rsidRPr="00381014" w:rsidDel="00FC0E8D">
          <w:rPr>
            <w:rFonts w:ascii="MS Reference Sans Serif" w:hAnsi="MS Reference Sans Serif"/>
            <w:lang w:val="en-CA"/>
          </w:rPr>
          <w:delText>#ifndef BOOST_TEST_DYN_LINK</w:delText>
        </w:r>
      </w:del>
    </w:p>
    <w:p w14:paraId="3C52129A" w14:textId="335D06CA" w:rsidR="005579D5" w:rsidRPr="00381014" w:rsidDel="00FC0E8D" w:rsidRDefault="005579D5" w:rsidP="005579D5">
      <w:pPr>
        <w:spacing w:after="0" w:line="240" w:lineRule="exact"/>
        <w:rPr>
          <w:del w:id="6220" w:author="Yann Bourdeau" w:date="2014-02-06T16:26:00Z"/>
          <w:rFonts w:ascii="MS Reference Sans Serif" w:hAnsi="MS Reference Sans Serif"/>
          <w:lang w:val="en-CA"/>
        </w:rPr>
      </w:pPr>
      <w:del w:id="6221" w:author="Yann Bourdeau" w:date="2014-02-06T16:26:00Z">
        <w:r w:rsidRPr="00381014" w:rsidDel="00FC0E8D">
          <w:rPr>
            <w:rFonts w:ascii="MS Reference Sans Serif" w:hAnsi="MS Reference Sans Serif"/>
            <w:lang w:val="en-CA"/>
          </w:rPr>
          <w:delText>#define BOOST_TEST_DYN_LINK</w:delText>
        </w:r>
      </w:del>
    </w:p>
    <w:p w14:paraId="33A06487" w14:textId="5B97D7F7" w:rsidR="005579D5" w:rsidRPr="00381014" w:rsidDel="00FC0E8D" w:rsidRDefault="005579D5" w:rsidP="005579D5">
      <w:pPr>
        <w:spacing w:after="0" w:line="240" w:lineRule="exact"/>
        <w:rPr>
          <w:del w:id="6222" w:author="Yann Bourdeau" w:date="2014-02-06T16:26:00Z"/>
          <w:rFonts w:ascii="MS Reference Sans Serif" w:hAnsi="MS Reference Sans Serif"/>
          <w:lang w:val="en-CA"/>
        </w:rPr>
      </w:pPr>
      <w:del w:id="6223" w:author="Yann Bourdeau" w:date="2014-02-06T16:26:00Z">
        <w:r w:rsidRPr="00381014" w:rsidDel="00FC0E8D">
          <w:rPr>
            <w:rFonts w:ascii="MS Reference Sans Serif" w:hAnsi="MS Reference Sans Serif"/>
            <w:lang w:val="en-CA"/>
          </w:rPr>
          <w:delText>#endif</w:delText>
        </w:r>
      </w:del>
    </w:p>
    <w:p w14:paraId="2B3D6CEE" w14:textId="6B44FDD0" w:rsidR="005579D5" w:rsidRPr="00381014" w:rsidDel="00FC0E8D" w:rsidRDefault="005579D5" w:rsidP="005579D5">
      <w:pPr>
        <w:spacing w:after="0" w:line="240" w:lineRule="exact"/>
        <w:rPr>
          <w:del w:id="6224" w:author="Yann Bourdeau" w:date="2014-02-06T16:26:00Z"/>
          <w:rFonts w:ascii="MS Reference Sans Serif" w:hAnsi="MS Reference Sans Serif"/>
          <w:lang w:val="en-CA"/>
        </w:rPr>
      </w:pPr>
    </w:p>
    <w:p w14:paraId="6E88B0CA" w14:textId="70AE75DA" w:rsidR="005579D5" w:rsidRPr="00381014" w:rsidDel="00FC0E8D" w:rsidRDefault="005579D5" w:rsidP="005579D5">
      <w:pPr>
        <w:spacing w:after="0" w:line="240" w:lineRule="exact"/>
        <w:rPr>
          <w:del w:id="6225" w:author="Yann Bourdeau" w:date="2014-02-06T16:26:00Z"/>
          <w:rFonts w:ascii="MS Reference Sans Serif" w:hAnsi="MS Reference Sans Serif"/>
          <w:lang w:val="en-CA"/>
        </w:rPr>
      </w:pPr>
      <w:del w:id="6226" w:author="Yann Bourdeau" w:date="2014-02-06T16:26:00Z">
        <w:r w:rsidRPr="00381014" w:rsidDel="00FC0E8D">
          <w:rPr>
            <w:rFonts w:ascii="MS Reference Sans Serif" w:hAnsi="MS Reference Sans Serif"/>
            <w:lang w:val="en-CA"/>
          </w:rPr>
          <w:delText>#define BOOST_TEST_MODULE TestProfileBoost</w:delText>
        </w:r>
      </w:del>
    </w:p>
    <w:p w14:paraId="0CF3166B" w14:textId="4EE0DFDF" w:rsidR="005579D5" w:rsidRPr="00381014" w:rsidDel="00FC0E8D" w:rsidRDefault="005579D5" w:rsidP="005579D5">
      <w:pPr>
        <w:spacing w:after="0" w:line="240" w:lineRule="exact"/>
        <w:rPr>
          <w:del w:id="6227" w:author="Yann Bourdeau" w:date="2014-02-06T16:26:00Z"/>
          <w:rFonts w:ascii="MS Reference Sans Serif" w:hAnsi="MS Reference Sans Serif"/>
          <w:lang w:val="en-CA"/>
        </w:rPr>
      </w:pPr>
      <w:del w:id="6228" w:author="Yann Bourdeau" w:date="2014-02-06T16:26:00Z">
        <w:r w:rsidRPr="00381014" w:rsidDel="00FC0E8D">
          <w:rPr>
            <w:rFonts w:ascii="MS Reference Sans Serif" w:hAnsi="MS Reference Sans Serif"/>
            <w:lang w:val="en-CA"/>
          </w:rPr>
          <w:delText>#include &lt;boost/test/unit_test.hpp&gt;</w:delText>
        </w:r>
      </w:del>
    </w:p>
    <w:p w14:paraId="64AFC309" w14:textId="1575F24C" w:rsidR="005579D5" w:rsidRPr="00381014" w:rsidDel="00FC0E8D" w:rsidRDefault="005579D5" w:rsidP="005579D5">
      <w:pPr>
        <w:spacing w:after="0" w:line="240" w:lineRule="exact"/>
        <w:rPr>
          <w:del w:id="6229" w:author="Yann Bourdeau" w:date="2014-02-06T16:26:00Z"/>
          <w:rFonts w:ascii="MS Reference Sans Serif" w:hAnsi="MS Reference Sans Serif"/>
          <w:lang w:val="en-CA"/>
        </w:rPr>
      </w:pPr>
      <w:del w:id="6230" w:author="Yann Bourdeau" w:date="2014-02-06T16:26:00Z">
        <w:r w:rsidRPr="00381014" w:rsidDel="00FC0E8D">
          <w:rPr>
            <w:rFonts w:ascii="MS Reference Sans Serif" w:hAnsi="MS Reference Sans Serif"/>
            <w:lang w:val="en-CA"/>
          </w:rPr>
          <w:delText>#include &lt;boost/bind.hpp&gt;</w:delText>
        </w:r>
      </w:del>
    </w:p>
    <w:p w14:paraId="45DA2B01" w14:textId="05AFAA6E" w:rsidR="005579D5" w:rsidRPr="00381014" w:rsidDel="00FC0E8D" w:rsidRDefault="005579D5" w:rsidP="005579D5">
      <w:pPr>
        <w:spacing w:after="0" w:line="240" w:lineRule="exact"/>
        <w:rPr>
          <w:del w:id="6231" w:author="Yann Bourdeau" w:date="2014-02-06T16:26:00Z"/>
          <w:rFonts w:ascii="MS Reference Sans Serif" w:hAnsi="MS Reference Sans Serif"/>
          <w:lang w:val="en-CA"/>
        </w:rPr>
      </w:pPr>
      <w:del w:id="6232" w:author="Yann Bourdeau" w:date="2014-02-06T16:26:00Z">
        <w:r w:rsidRPr="00381014" w:rsidDel="00FC0E8D">
          <w:rPr>
            <w:rFonts w:ascii="MS Reference Sans Serif" w:hAnsi="MS Reference Sans Serif"/>
            <w:lang w:val="en-CA"/>
          </w:rPr>
          <w:delText>#include "Profile.h"</w:delText>
        </w:r>
      </w:del>
    </w:p>
    <w:p w14:paraId="5DB08D11" w14:textId="46AA4CA9" w:rsidR="005579D5" w:rsidRPr="00381014" w:rsidDel="00FC0E8D" w:rsidRDefault="005579D5" w:rsidP="005579D5">
      <w:pPr>
        <w:spacing w:after="0" w:line="240" w:lineRule="exact"/>
        <w:rPr>
          <w:del w:id="6233" w:author="Yann Bourdeau" w:date="2014-02-06T16:26:00Z"/>
          <w:rFonts w:ascii="MS Reference Sans Serif" w:hAnsi="MS Reference Sans Serif"/>
          <w:lang w:val="en-CA"/>
        </w:rPr>
      </w:pPr>
      <w:del w:id="6234" w:author="Yann Bourdeau" w:date="2014-02-06T16:26:00Z">
        <w:r w:rsidRPr="00381014" w:rsidDel="00FC0E8D">
          <w:rPr>
            <w:rFonts w:ascii="MS Reference Sans Serif" w:hAnsi="MS Reference Sans Serif"/>
            <w:lang w:val="en-CA"/>
          </w:rPr>
          <w:delText>using namespace blueslice;</w:delText>
        </w:r>
      </w:del>
    </w:p>
    <w:p w14:paraId="5920BEDC" w14:textId="0EB59A7A" w:rsidR="005579D5" w:rsidRPr="00381014" w:rsidDel="00FC0E8D" w:rsidRDefault="005579D5" w:rsidP="005579D5">
      <w:pPr>
        <w:spacing w:after="0" w:line="240" w:lineRule="exact"/>
        <w:rPr>
          <w:del w:id="6235" w:author="Yann Bourdeau" w:date="2014-02-06T16:26:00Z"/>
          <w:rFonts w:ascii="MS Reference Sans Serif" w:hAnsi="MS Reference Sans Serif"/>
          <w:lang w:val="en-CA"/>
        </w:rPr>
      </w:pPr>
      <w:del w:id="6236" w:author="Yann Bourdeau" w:date="2014-02-06T16:26:00Z">
        <w:r w:rsidRPr="00381014" w:rsidDel="00FC0E8D">
          <w:rPr>
            <w:rFonts w:ascii="MS Reference Sans Serif" w:hAnsi="MS Reference Sans Serif"/>
            <w:lang w:val="en-CA"/>
          </w:rPr>
          <w:delText>using namespace policy::profile;</w:delText>
        </w:r>
      </w:del>
    </w:p>
    <w:p w14:paraId="5846D729" w14:textId="163E0288" w:rsidR="005579D5" w:rsidRPr="00381014" w:rsidDel="00FC0E8D" w:rsidRDefault="005579D5" w:rsidP="005579D5">
      <w:pPr>
        <w:spacing w:after="0" w:line="240" w:lineRule="exact"/>
        <w:rPr>
          <w:del w:id="6237" w:author="Yann Bourdeau" w:date="2014-02-06T16:26:00Z"/>
          <w:rFonts w:ascii="MS Reference Sans Serif" w:hAnsi="MS Reference Sans Serif"/>
          <w:lang w:val="en-CA"/>
        </w:rPr>
      </w:pPr>
      <w:del w:id="6238" w:author="Yann Bourdeau" w:date="2014-02-06T16:26:00Z">
        <w:r w:rsidRPr="00381014" w:rsidDel="00FC0E8D">
          <w:rPr>
            <w:rFonts w:ascii="MS Reference Sans Serif" w:hAnsi="MS Reference Sans Serif"/>
            <w:lang w:val="en-CA"/>
          </w:rPr>
          <w:delText>BOOST_AUTO_TEST_SUITE( test_profile_suite )</w:delText>
        </w:r>
      </w:del>
    </w:p>
    <w:p w14:paraId="30B9268C" w14:textId="63F3D5D9" w:rsidR="005579D5" w:rsidRPr="00381014" w:rsidDel="00FC0E8D" w:rsidRDefault="005579D5" w:rsidP="005579D5">
      <w:pPr>
        <w:spacing w:after="0" w:line="240" w:lineRule="exact"/>
        <w:rPr>
          <w:del w:id="6239" w:author="Yann Bourdeau" w:date="2014-02-06T16:26:00Z"/>
          <w:rFonts w:ascii="MS Reference Sans Serif" w:hAnsi="MS Reference Sans Serif"/>
          <w:lang w:val="en-CA"/>
        </w:rPr>
      </w:pPr>
    </w:p>
    <w:p w14:paraId="4A089CDB" w14:textId="24314E27" w:rsidR="005579D5" w:rsidRPr="00381014" w:rsidDel="00FC0E8D" w:rsidRDefault="005579D5" w:rsidP="005579D5">
      <w:pPr>
        <w:spacing w:after="0" w:line="240" w:lineRule="exact"/>
        <w:rPr>
          <w:del w:id="6240" w:author="Yann Bourdeau" w:date="2014-02-06T16:26:00Z"/>
          <w:rFonts w:ascii="MS Reference Sans Serif" w:hAnsi="MS Reference Sans Serif"/>
          <w:lang w:val="en-CA"/>
        </w:rPr>
      </w:pPr>
      <w:del w:id="6241" w:author="Yann Bourdeau" w:date="2014-02-06T16:26:00Z">
        <w:r w:rsidRPr="00381014" w:rsidDel="00FC0E8D">
          <w:rPr>
            <w:rFonts w:ascii="MS Reference Sans Serif" w:hAnsi="MS Reference Sans Serif"/>
            <w:lang w:val="en-CA"/>
          </w:rPr>
          <w:delText>BOOST_AUTO_TEST_CASE(test_profile_parse)</w:delText>
        </w:r>
      </w:del>
    </w:p>
    <w:p w14:paraId="477648C9" w14:textId="384B6086" w:rsidR="005579D5" w:rsidRPr="00381014" w:rsidDel="00FC0E8D" w:rsidRDefault="005579D5" w:rsidP="005579D5">
      <w:pPr>
        <w:spacing w:after="0" w:line="240" w:lineRule="exact"/>
        <w:rPr>
          <w:del w:id="6242" w:author="Yann Bourdeau" w:date="2014-02-06T16:26:00Z"/>
          <w:rFonts w:ascii="MS Reference Sans Serif" w:hAnsi="MS Reference Sans Serif"/>
          <w:lang w:val="en-CA"/>
        </w:rPr>
      </w:pPr>
      <w:del w:id="6243" w:author="Yann Bourdeau" w:date="2014-02-06T16:26:00Z">
        <w:r w:rsidRPr="00381014" w:rsidDel="00FC0E8D">
          <w:rPr>
            <w:rFonts w:ascii="MS Reference Sans Serif" w:hAnsi="MS Reference Sans Serif"/>
            <w:lang w:val="en-CA"/>
          </w:rPr>
          <w:delText>{</w:delText>
        </w:r>
      </w:del>
    </w:p>
    <w:p w14:paraId="1FD32EF3" w14:textId="3EC2C288" w:rsidR="005579D5" w:rsidRPr="00381014" w:rsidDel="00FC0E8D" w:rsidRDefault="005579D5" w:rsidP="005579D5">
      <w:pPr>
        <w:spacing w:after="0" w:line="240" w:lineRule="exact"/>
        <w:rPr>
          <w:del w:id="6244" w:author="Yann Bourdeau" w:date="2014-02-06T16:26:00Z"/>
          <w:rFonts w:ascii="MS Reference Sans Serif" w:hAnsi="MS Reference Sans Serif"/>
          <w:lang w:val="en-CA"/>
        </w:rPr>
      </w:pPr>
    </w:p>
    <w:p w14:paraId="03BCD149" w14:textId="3179B5CB" w:rsidR="005579D5" w:rsidRPr="00381014" w:rsidDel="00FC0E8D" w:rsidRDefault="005579D5" w:rsidP="005579D5">
      <w:pPr>
        <w:spacing w:after="0" w:line="240" w:lineRule="exact"/>
        <w:rPr>
          <w:del w:id="6245" w:author="Yann Bourdeau" w:date="2014-02-06T16:26:00Z"/>
          <w:rFonts w:ascii="MS Reference Sans Serif" w:hAnsi="MS Reference Sans Serif"/>
          <w:lang w:val="en-CA"/>
        </w:rPr>
      </w:pPr>
      <w:del w:id="6246" w:author="Yann Bourdeau" w:date="2014-02-06T16:26:00Z">
        <w:r w:rsidRPr="00381014" w:rsidDel="00FC0E8D">
          <w:rPr>
            <w:rFonts w:ascii="MS Reference Sans Serif" w:hAnsi="MS Reference Sans Serif"/>
            <w:lang w:val="en-CA"/>
          </w:rPr>
          <w:tab/>
          <w:delText>policy::profile::FieldInformation fi;</w:delText>
        </w:r>
      </w:del>
    </w:p>
    <w:p w14:paraId="7DB5890D" w14:textId="250FD13E" w:rsidR="005579D5" w:rsidRPr="00381014" w:rsidDel="00FC0E8D" w:rsidRDefault="005579D5" w:rsidP="005579D5">
      <w:pPr>
        <w:spacing w:after="0" w:line="240" w:lineRule="exact"/>
        <w:rPr>
          <w:del w:id="6247" w:author="Yann Bourdeau" w:date="2014-02-06T16:26:00Z"/>
          <w:rFonts w:ascii="MS Reference Sans Serif" w:hAnsi="MS Reference Sans Serif"/>
          <w:lang w:val="en-CA"/>
        </w:rPr>
      </w:pPr>
      <w:del w:id="6248" w:author="Yann Bourdeau" w:date="2014-02-06T16:26:00Z">
        <w:r w:rsidRPr="00381014" w:rsidDel="00FC0E8D">
          <w:rPr>
            <w:rFonts w:ascii="MS Reference Sans Serif" w:hAnsi="MS Reference Sans Serif"/>
            <w:lang w:val="en-CA"/>
          </w:rPr>
          <w:tab/>
          <w:delText>fi.insert</w:delText>
        </w:r>
      </w:del>
    </w:p>
    <w:p w14:paraId="3857A605" w14:textId="435A15B2" w:rsidR="005579D5" w:rsidRPr="00381014" w:rsidDel="00FC0E8D" w:rsidRDefault="005579D5" w:rsidP="005579D5">
      <w:pPr>
        <w:spacing w:after="0" w:line="240" w:lineRule="exact"/>
        <w:rPr>
          <w:del w:id="6249" w:author="Yann Bourdeau" w:date="2014-02-06T16:26:00Z"/>
          <w:rFonts w:ascii="MS Reference Sans Serif" w:hAnsi="MS Reference Sans Serif"/>
          <w:lang w:val="en-CA"/>
        </w:rPr>
      </w:pPr>
      <w:del w:id="6250" w:author="Yann Bourdeau" w:date="2014-02-06T16:26:00Z">
        <w:r w:rsidRPr="00381014" w:rsidDel="00FC0E8D">
          <w:rPr>
            <w:rFonts w:ascii="MS Reference Sans Serif" w:hAnsi="MS Reference Sans Serif"/>
            <w:lang w:val="en-CA"/>
          </w:rPr>
          <w:delText xml:space="preserve">        (blueslice::policy::profile::FieldInfo</w:delText>
        </w:r>
      </w:del>
    </w:p>
    <w:p w14:paraId="1588CFAE" w14:textId="633CA150" w:rsidR="005579D5" w:rsidRPr="00381014" w:rsidDel="00FC0E8D" w:rsidRDefault="005579D5" w:rsidP="005579D5">
      <w:pPr>
        <w:spacing w:after="0" w:line="240" w:lineRule="exact"/>
        <w:rPr>
          <w:del w:id="6251" w:author="Yann Bourdeau" w:date="2014-02-06T16:26:00Z"/>
          <w:rFonts w:ascii="MS Reference Sans Serif" w:hAnsi="MS Reference Sans Serif"/>
          <w:lang w:val="en-CA"/>
        </w:rPr>
      </w:pPr>
      <w:del w:id="6252" w:author="Yann Bourdeau" w:date="2014-02-06T16:26:00Z">
        <w:r w:rsidRPr="00381014" w:rsidDel="00FC0E8D">
          <w:rPr>
            <w:rFonts w:ascii="MS Reference Sans Serif" w:hAnsi="MS Reference Sans Serif"/>
            <w:lang w:val="en-CA"/>
          </w:rPr>
          <w:delText xml:space="preserve">         ((EAttribute)1, "name1",</w:delText>
        </w:r>
      </w:del>
    </w:p>
    <w:p w14:paraId="3C941317" w14:textId="6FFA9061" w:rsidR="005579D5" w:rsidRPr="00381014" w:rsidDel="00FC0E8D" w:rsidRDefault="005579D5" w:rsidP="005579D5">
      <w:pPr>
        <w:spacing w:after="0" w:line="240" w:lineRule="exact"/>
        <w:rPr>
          <w:del w:id="6253" w:author="Yann Bourdeau" w:date="2014-02-06T16:26:00Z"/>
          <w:rFonts w:ascii="MS Reference Sans Serif" w:hAnsi="MS Reference Sans Serif"/>
          <w:lang w:val="en-CA"/>
        </w:rPr>
      </w:pPr>
      <w:del w:id="6254" w:author="Yann Bourdeau" w:date="2014-02-06T16:26:00Z">
        <w:r w:rsidRPr="00381014" w:rsidDel="00FC0E8D">
          <w:rPr>
            <w:rFonts w:ascii="MS Reference Sans Serif" w:hAnsi="MS Reference Sans Serif"/>
            <w:lang w:val="en-CA"/>
          </w:rPr>
          <w:delText xml:space="preserve">          false,</w:delText>
        </w:r>
      </w:del>
    </w:p>
    <w:p w14:paraId="17AD1AC5" w14:textId="618860EB" w:rsidR="005579D5" w:rsidRPr="00381014" w:rsidDel="00FC0E8D" w:rsidRDefault="005579D5" w:rsidP="005579D5">
      <w:pPr>
        <w:spacing w:after="0" w:line="240" w:lineRule="exact"/>
        <w:rPr>
          <w:del w:id="6255" w:author="Yann Bourdeau" w:date="2014-02-06T16:26:00Z"/>
          <w:rFonts w:ascii="MS Reference Sans Serif" w:hAnsi="MS Reference Sans Serif"/>
          <w:lang w:val="en-CA"/>
        </w:rPr>
      </w:pPr>
      <w:del w:id="6256" w:author="Yann Bourdeau" w:date="2014-02-06T16:26:00Z">
        <w:r w:rsidRPr="00381014" w:rsidDel="00FC0E8D">
          <w:rPr>
            <w:rFonts w:ascii="MS Reference Sans Serif" w:hAnsi="MS Reference Sans Serif"/>
            <w:lang w:val="en-CA"/>
          </w:rPr>
          <w:delText xml:space="preserve">          false,</w:delText>
        </w:r>
      </w:del>
    </w:p>
    <w:p w14:paraId="66E8C0FE" w14:textId="03601B22" w:rsidR="005579D5" w:rsidRPr="00381014" w:rsidDel="00FC0E8D" w:rsidRDefault="005579D5" w:rsidP="005579D5">
      <w:pPr>
        <w:spacing w:after="0" w:line="240" w:lineRule="exact"/>
        <w:rPr>
          <w:del w:id="6257" w:author="Yann Bourdeau" w:date="2014-02-06T16:26:00Z"/>
          <w:rFonts w:ascii="MS Reference Sans Serif" w:hAnsi="MS Reference Sans Serif"/>
          <w:lang w:val="en-CA"/>
        </w:rPr>
      </w:pPr>
      <w:del w:id="6258" w:author="Yann Bourdeau" w:date="2014-02-06T16:26:00Z">
        <w:r w:rsidRPr="00381014" w:rsidDel="00FC0E8D">
          <w:rPr>
            <w:rFonts w:ascii="MS Reference Sans Serif" w:hAnsi="MS Reference Sans Serif"/>
            <w:lang w:val="en-CA"/>
          </w:rPr>
          <w:delText xml:space="preserve">          false,</w:delText>
        </w:r>
      </w:del>
    </w:p>
    <w:p w14:paraId="0A40D0C7" w14:textId="56A1EC3C" w:rsidR="005579D5" w:rsidRPr="00381014" w:rsidDel="00FC0E8D" w:rsidRDefault="005579D5" w:rsidP="005579D5">
      <w:pPr>
        <w:spacing w:after="0" w:line="240" w:lineRule="exact"/>
        <w:rPr>
          <w:del w:id="6259" w:author="Yann Bourdeau" w:date="2014-02-06T16:26:00Z"/>
          <w:rFonts w:ascii="MS Reference Sans Serif" w:hAnsi="MS Reference Sans Serif"/>
          <w:lang w:val="en-CA"/>
        </w:rPr>
      </w:pPr>
      <w:del w:id="6260" w:author="Yann Bourdeau" w:date="2014-02-06T16:26:00Z">
        <w:r w:rsidRPr="00381014" w:rsidDel="00FC0E8D">
          <w:rPr>
            <w:rFonts w:ascii="MS Reference Sans Serif" w:hAnsi="MS Reference Sans Serif"/>
            <w:lang w:val="en-CA"/>
          </w:rPr>
          <w:delText xml:space="preserve">          false,</w:delText>
        </w:r>
      </w:del>
    </w:p>
    <w:p w14:paraId="73962979" w14:textId="5667CE59" w:rsidR="005579D5" w:rsidRPr="00381014" w:rsidDel="00FC0E8D" w:rsidRDefault="005579D5" w:rsidP="005579D5">
      <w:pPr>
        <w:spacing w:after="0" w:line="240" w:lineRule="exact"/>
        <w:rPr>
          <w:del w:id="6261" w:author="Yann Bourdeau" w:date="2014-02-06T16:26:00Z"/>
          <w:rFonts w:ascii="MS Reference Sans Serif" w:hAnsi="MS Reference Sans Serif"/>
          <w:lang w:val="en-CA"/>
        </w:rPr>
      </w:pPr>
      <w:del w:id="6262" w:author="Yann Bourdeau" w:date="2014-02-06T16:26:00Z">
        <w:r w:rsidRPr="00381014" w:rsidDel="00FC0E8D">
          <w:rPr>
            <w:rFonts w:ascii="MS Reference Sans Serif" w:hAnsi="MS Reference Sans Serif"/>
            <w:lang w:val="en-CA"/>
          </w:rPr>
          <w:delText xml:space="preserve">          false,</w:delText>
        </w:r>
      </w:del>
    </w:p>
    <w:p w14:paraId="62C1F639" w14:textId="05D17AB1" w:rsidR="005579D5" w:rsidRPr="00381014" w:rsidDel="00FC0E8D" w:rsidRDefault="005579D5" w:rsidP="005579D5">
      <w:pPr>
        <w:spacing w:after="0" w:line="240" w:lineRule="exact"/>
        <w:rPr>
          <w:del w:id="6263" w:author="Yann Bourdeau" w:date="2014-02-06T16:26:00Z"/>
          <w:rFonts w:ascii="MS Reference Sans Serif" w:hAnsi="MS Reference Sans Serif"/>
          <w:lang w:val="en-CA"/>
        </w:rPr>
      </w:pPr>
      <w:del w:id="6264" w:author="Yann Bourdeau" w:date="2014-02-06T16:26:00Z">
        <w:r w:rsidRPr="00381014" w:rsidDel="00FC0E8D">
          <w:rPr>
            <w:rFonts w:ascii="MS Reference Sans Serif" w:hAnsi="MS Reference Sans Serif"/>
            <w:lang w:val="en-CA"/>
          </w:rPr>
          <w:delText xml:space="preserve">          false,</w:delText>
        </w:r>
      </w:del>
    </w:p>
    <w:p w14:paraId="460FDEDE" w14:textId="08FDE7E2" w:rsidR="005579D5" w:rsidRPr="00381014" w:rsidDel="00FC0E8D" w:rsidRDefault="005579D5" w:rsidP="005579D5">
      <w:pPr>
        <w:spacing w:after="0" w:line="240" w:lineRule="exact"/>
        <w:rPr>
          <w:del w:id="6265" w:author="Yann Bourdeau" w:date="2014-02-06T16:26:00Z"/>
          <w:rFonts w:ascii="MS Reference Sans Serif" w:hAnsi="MS Reference Sans Serif"/>
          <w:lang w:val="en-CA"/>
        </w:rPr>
      </w:pPr>
      <w:del w:id="6266" w:author="Yann Bourdeau" w:date="2014-02-06T16:26:00Z">
        <w:r w:rsidRPr="00381014" w:rsidDel="00FC0E8D">
          <w:rPr>
            <w:rFonts w:ascii="MS Reference Sans Serif" w:hAnsi="MS Reference Sans Serif"/>
            <w:lang w:val="en-CA"/>
          </w:rPr>
          <w:delText xml:space="preserve">          "defaultvalue",</w:delText>
        </w:r>
      </w:del>
    </w:p>
    <w:p w14:paraId="69E5D5A5" w14:textId="40E086C8" w:rsidR="005579D5" w:rsidRPr="00381014" w:rsidDel="00FC0E8D" w:rsidRDefault="005579D5" w:rsidP="005579D5">
      <w:pPr>
        <w:spacing w:after="0" w:line="240" w:lineRule="exact"/>
        <w:rPr>
          <w:del w:id="6267" w:author="Yann Bourdeau" w:date="2014-02-06T16:26:00Z"/>
          <w:rFonts w:ascii="MS Reference Sans Serif" w:hAnsi="MS Reference Sans Serif"/>
          <w:lang w:val="en-CA"/>
        </w:rPr>
      </w:pPr>
      <w:del w:id="6268" w:author="Yann Bourdeau" w:date="2014-02-06T16:26:00Z">
        <w:r w:rsidRPr="00381014" w:rsidDel="00FC0E8D">
          <w:rPr>
            <w:rFonts w:ascii="MS Reference Sans Serif" w:hAnsi="MS Reference Sans Serif"/>
            <w:lang w:val="en-CA"/>
          </w:rPr>
          <w:delText xml:space="preserve">          false,</w:delText>
        </w:r>
      </w:del>
    </w:p>
    <w:p w14:paraId="31420378" w14:textId="02C391CB" w:rsidR="005579D5" w:rsidRPr="00381014" w:rsidDel="00FC0E8D" w:rsidRDefault="005579D5" w:rsidP="005579D5">
      <w:pPr>
        <w:spacing w:after="0" w:line="240" w:lineRule="exact"/>
        <w:rPr>
          <w:del w:id="6269" w:author="Yann Bourdeau" w:date="2014-02-06T16:26:00Z"/>
          <w:rFonts w:ascii="MS Reference Sans Serif" w:hAnsi="MS Reference Sans Serif"/>
          <w:lang w:val="en-CA"/>
        </w:rPr>
      </w:pPr>
      <w:del w:id="6270" w:author="Yann Bourdeau" w:date="2014-02-06T16:26:00Z">
        <w:r w:rsidRPr="00381014" w:rsidDel="00FC0E8D">
          <w:rPr>
            <w:rFonts w:ascii="MS Reference Sans Serif" w:hAnsi="MS Reference Sans Serif"/>
            <w:lang w:val="en-CA"/>
          </w:rPr>
          <w:delText xml:space="preserve">          0,</w:delText>
        </w:r>
      </w:del>
    </w:p>
    <w:p w14:paraId="4C8BD4FB" w14:textId="1ED66E27" w:rsidR="005579D5" w:rsidRPr="00381014" w:rsidDel="00FC0E8D" w:rsidRDefault="005579D5" w:rsidP="005579D5">
      <w:pPr>
        <w:spacing w:after="0" w:line="240" w:lineRule="exact"/>
        <w:rPr>
          <w:del w:id="6271" w:author="Yann Bourdeau" w:date="2014-02-06T16:26:00Z"/>
          <w:rFonts w:ascii="MS Reference Sans Serif" w:hAnsi="MS Reference Sans Serif"/>
          <w:lang w:val="en-CA"/>
        </w:rPr>
      </w:pPr>
      <w:del w:id="6272" w:author="Yann Bourdeau" w:date="2014-02-06T16:26:00Z">
        <w:r w:rsidRPr="00381014" w:rsidDel="00FC0E8D">
          <w:rPr>
            <w:rFonts w:ascii="MS Reference Sans Serif" w:hAnsi="MS Reference Sans Serif"/>
            <w:lang w:val="en-CA"/>
          </w:rPr>
          <w:delText xml:space="preserve">          0,</w:delText>
        </w:r>
      </w:del>
    </w:p>
    <w:p w14:paraId="2B76787A" w14:textId="4D3F68B3" w:rsidR="005579D5" w:rsidRPr="00381014" w:rsidDel="00FC0E8D" w:rsidRDefault="005579D5" w:rsidP="005579D5">
      <w:pPr>
        <w:spacing w:after="0" w:line="240" w:lineRule="exact"/>
        <w:rPr>
          <w:del w:id="6273" w:author="Yann Bourdeau" w:date="2014-02-06T16:26:00Z"/>
          <w:rFonts w:ascii="MS Reference Sans Serif" w:hAnsi="MS Reference Sans Serif"/>
          <w:lang w:val="en-CA"/>
        </w:rPr>
      </w:pPr>
      <w:del w:id="6274" w:author="Yann Bourdeau" w:date="2014-02-06T16:26:00Z">
        <w:r w:rsidRPr="00381014" w:rsidDel="00FC0E8D">
          <w:rPr>
            <w:rFonts w:ascii="MS Reference Sans Serif" w:hAnsi="MS Reference Sans Serif"/>
            <w:lang w:val="en-CA"/>
          </w:rPr>
          <w:delText xml:space="preserve">          0));</w:delText>
        </w:r>
      </w:del>
    </w:p>
    <w:p w14:paraId="7AF8AB3F" w14:textId="14A068EB" w:rsidR="005579D5" w:rsidRPr="00381014" w:rsidDel="00FC0E8D" w:rsidRDefault="005579D5" w:rsidP="005579D5">
      <w:pPr>
        <w:spacing w:after="0" w:line="240" w:lineRule="exact"/>
        <w:rPr>
          <w:del w:id="6275" w:author="Yann Bourdeau" w:date="2014-02-06T16:26:00Z"/>
          <w:rFonts w:ascii="MS Reference Sans Serif" w:hAnsi="MS Reference Sans Serif"/>
          <w:lang w:val="en-CA"/>
        </w:rPr>
      </w:pPr>
    </w:p>
    <w:p w14:paraId="30CE824E" w14:textId="4E67C6A6" w:rsidR="005579D5" w:rsidRPr="00381014" w:rsidDel="00FC0E8D" w:rsidRDefault="005579D5" w:rsidP="005579D5">
      <w:pPr>
        <w:spacing w:after="0" w:line="240" w:lineRule="exact"/>
        <w:rPr>
          <w:del w:id="6276" w:author="Yann Bourdeau" w:date="2014-02-06T16:26:00Z"/>
          <w:rFonts w:ascii="MS Reference Sans Serif" w:hAnsi="MS Reference Sans Serif"/>
          <w:lang w:val="en-CA"/>
        </w:rPr>
      </w:pPr>
      <w:del w:id="6277" w:author="Yann Bourdeau" w:date="2014-02-06T16:26:00Z">
        <w:r w:rsidRPr="00381014" w:rsidDel="00FC0E8D">
          <w:rPr>
            <w:rFonts w:ascii="MS Reference Sans Serif" w:hAnsi="MS Reference Sans Serif"/>
            <w:lang w:val="en-CA"/>
          </w:rPr>
          <w:tab/>
          <w:delText>fi.insert</w:delText>
        </w:r>
      </w:del>
    </w:p>
    <w:p w14:paraId="7D69ABE5" w14:textId="79981343" w:rsidR="005579D5" w:rsidRPr="00381014" w:rsidDel="00FC0E8D" w:rsidRDefault="005579D5" w:rsidP="005579D5">
      <w:pPr>
        <w:spacing w:after="0" w:line="240" w:lineRule="exact"/>
        <w:rPr>
          <w:del w:id="6278" w:author="Yann Bourdeau" w:date="2014-02-06T16:26:00Z"/>
          <w:rFonts w:ascii="MS Reference Sans Serif" w:hAnsi="MS Reference Sans Serif"/>
          <w:lang w:val="en-CA"/>
        </w:rPr>
      </w:pPr>
      <w:del w:id="6279" w:author="Yann Bourdeau" w:date="2014-02-06T16:26:00Z">
        <w:r w:rsidRPr="00381014" w:rsidDel="00FC0E8D">
          <w:rPr>
            <w:rFonts w:ascii="MS Reference Sans Serif" w:hAnsi="MS Reference Sans Serif"/>
            <w:lang w:val="en-CA"/>
          </w:rPr>
          <w:delText xml:space="preserve">        (blueslice::policy::profile::FieldInfo</w:delText>
        </w:r>
      </w:del>
    </w:p>
    <w:p w14:paraId="59F46DEB" w14:textId="4A5BA861" w:rsidR="005579D5" w:rsidRPr="00381014" w:rsidDel="00FC0E8D" w:rsidRDefault="005579D5" w:rsidP="005579D5">
      <w:pPr>
        <w:spacing w:after="0" w:line="240" w:lineRule="exact"/>
        <w:rPr>
          <w:del w:id="6280" w:author="Yann Bourdeau" w:date="2014-02-06T16:26:00Z"/>
          <w:rFonts w:ascii="MS Reference Sans Serif" w:hAnsi="MS Reference Sans Serif"/>
          <w:lang w:val="en-CA"/>
        </w:rPr>
      </w:pPr>
      <w:del w:id="6281" w:author="Yann Bourdeau" w:date="2014-02-06T16:26:00Z">
        <w:r w:rsidRPr="00381014" w:rsidDel="00FC0E8D">
          <w:rPr>
            <w:rFonts w:ascii="MS Reference Sans Serif" w:hAnsi="MS Reference Sans Serif"/>
            <w:lang w:val="en-CA"/>
          </w:rPr>
          <w:delText xml:space="preserve">         ((EAttribute)2, "name2",</w:delText>
        </w:r>
      </w:del>
    </w:p>
    <w:p w14:paraId="1129C8C9" w14:textId="6A8B463C" w:rsidR="005579D5" w:rsidRPr="00381014" w:rsidDel="00FC0E8D" w:rsidRDefault="005579D5" w:rsidP="005579D5">
      <w:pPr>
        <w:spacing w:after="0" w:line="240" w:lineRule="exact"/>
        <w:rPr>
          <w:del w:id="6282" w:author="Yann Bourdeau" w:date="2014-02-06T16:26:00Z"/>
          <w:rFonts w:ascii="MS Reference Sans Serif" w:hAnsi="MS Reference Sans Serif"/>
          <w:lang w:val="en-CA"/>
        </w:rPr>
      </w:pPr>
      <w:del w:id="6283" w:author="Yann Bourdeau" w:date="2014-02-06T16:26:00Z">
        <w:r w:rsidRPr="00381014" w:rsidDel="00FC0E8D">
          <w:rPr>
            <w:rFonts w:ascii="MS Reference Sans Serif" w:hAnsi="MS Reference Sans Serif"/>
            <w:lang w:val="en-CA"/>
          </w:rPr>
          <w:delText xml:space="preserve">          true,</w:delText>
        </w:r>
      </w:del>
    </w:p>
    <w:p w14:paraId="0B087687" w14:textId="69617232" w:rsidR="005579D5" w:rsidRPr="00381014" w:rsidDel="00FC0E8D" w:rsidRDefault="005579D5" w:rsidP="005579D5">
      <w:pPr>
        <w:spacing w:after="0" w:line="240" w:lineRule="exact"/>
        <w:rPr>
          <w:del w:id="6284" w:author="Yann Bourdeau" w:date="2014-02-06T16:26:00Z"/>
          <w:rFonts w:ascii="MS Reference Sans Serif" w:hAnsi="MS Reference Sans Serif"/>
          <w:lang w:val="en-CA"/>
        </w:rPr>
      </w:pPr>
      <w:del w:id="6285" w:author="Yann Bourdeau" w:date="2014-02-06T16:26:00Z">
        <w:r w:rsidRPr="00381014" w:rsidDel="00FC0E8D">
          <w:rPr>
            <w:rFonts w:ascii="MS Reference Sans Serif" w:hAnsi="MS Reference Sans Serif"/>
            <w:lang w:val="en-CA"/>
          </w:rPr>
          <w:delText xml:space="preserve">          false,</w:delText>
        </w:r>
      </w:del>
    </w:p>
    <w:p w14:paraId="5EB7D2A9" w14:textId="377D4060" w:rsidR="005579D5" w:rsidRPr="00381014" w:rsidDel="00FC0E8D" w:rsidRDefault="005579D5" w:rsidP="005579D5">
      <w:pPr>
        <w:spacing w:after="0" w:line="240" w:lineRule="exact"/>
        <w:rPr>
          <w:del w:id="6286" w:author="Yann Bourdeau" w:date="2014-02-06T16:26:00Z"/>
          <w:rFonts w:ascii="MS Reference Sans Serif" w:hAnsi="MS Reference Sans Serif"/>
          <w:lang w:val="en-CA"/>
        </w:rPr>
      </w:pPr>
      <w:del w:id="6287" w:author="Yann Bourdeau" w:date="2014-02-06T16:26:00Z">
        <w:r w:rsidRPr="00381014" w:rsidDel="00FC0E8D">
          <w:rPr>
            <w:rFonts w:ascii="MS Reference Sans Serif" w:hAnsi="MS Reference Sans Serif"/>
            <w:lang w:val="en-CA"/>
          </w:rPr>
          <w:delText xml:space="preserve">          false,</w:delText>
        </w:r>
      </w:del>
    </w:p>
    <w:p w14:paraId="4D199162" w14:textId="470B1B7B" w:rsidR="005579D5" w:rsidRPr="00381014" w:rsidDel="00FC0E8D" w:rsidRDefault="005579D5" w:rsidP="005579D5">
      <w:pPr>
        <w:spacing w:after="0" w:line="240" w:lineRule="exact"/>
        <w:rPr>
          <w:del w:id="6288" w:author="Yann Bourdeau" w:date="2014-02-06T16:26:00Z"/>
          <w:rFonts w:ascii="MS Reference Sans Serif" w:hAnsi="MS Reference Sans Serif"/>
          <w:lang w:val="en-CA"/>
        </w:rPr>
      </w:pPr>
      <w:del w:id="6289" w:author="Yann Bourdeau" w:date="2014-02-06T16:26:00Z">
        <w:r w:rsidRPr="00381014" w:rsidDel="00FC0E8D">
          <w:rPr>
            <w:rFonts w:ascii="MS Reference Sans Serif" w:hAnsi="MS Reference Sans Serif"/>
            <w:lang w:val="en-CA"/>
          </w:rPr>
          <w:delText xml:space="preserve">          false,</w:delText>
        </w:r>
      </w:del>
    </w:p>
    <w:p w14:paraId="68EB3D55" w14:textId="3C08A801" w:rsidR="005579D5" w:rsidRPr="00381014" w:rsidDel="00FC0E8D" w:rsidRDefault="005579D5" w:rsidP="005579D5">
      <w:pPr>
        <w:spacing w:after="0" w:line="240" w:lineRule="exact"/>
        <w:rPr>
          <w:del w:id="6290" w:author="Yann Bourdeau" w:date="2014-02-06T16:26:00Z"/>
          <w:rFonts w:ascii="MS Reference Sans Serif" w:hAnsi="MS Reference Sans Serif"/>
          <w:lang w:val="en-CA"/>
        </w:rPr>
      </w:pPr>
      <w:del w:id="6291" w:author="Yann Bourdeau" w:date="2014-02-06T16:26:00Z">
        <w:r w:rsidRPr="00381014" w:rsidDel="00FC0E8D">
          <w:rPr>
            <w:rFonts w:ascii="MS Reference Sans Serif" w:hAnsi="MS Reference Sans Serif"/>
            <w:lang w:val="en-CA"/>
          </w:rPr>
          <w:delText xml:space="preserve">          false,</w:delText>
        </w:r>
      </w:del>
    </w:p>
    <w:p w14:paraId="239CD2D4" w14:textId="3B3FC8F6" w:rsidR="005579D5" w:rsidRPr="00381014" w:rsidDel="00FC0E8D" w:rsidRDefault="005579D5" w:rsidP="005579D5">
      <w:pPr>
        <w:spacing w:after="0" w:line="240" w:lineRule="exact"/>
        <w:rPr>
          <w:del w:id="6292" w:author="Yann Bourdeau" w:date="2014-02-06T16:26:00Z"/>
          <w:rFonts w:ascii="MS Reference Sans Serif" w:hAnsi="MS Reference Sans Serif"/>
          <w:lang w:val="en-CA"/>
        </w:rPr>
      </w:pPr>
      <w:del w:id="6293" w:author="Yann Bourdeau" w:date="2014-02-06T16:26:00Z">
        <w:r w:rsidRPr="00381014" w:rsidDel="00FC0E8D">
          <w:rPr>
            <w:rFonts w:ascii="MS Reference Sans Serif" w:hAnsi="MS Reference Sans Serif"/>
            <w:lang w:val="en-CA"/>
          </w:rPr>
          <w:delText xml:space="preserve">          false,</w:delText>
        </w:r>
      </w:del>
    </w:p>
    <w:p w14:paraId="5250C689" w14:textId="2EF95DB9" w:rsidR="005579D5" w:rsidRPr="00381014" w:rsidDel="00FC0E8D" w:rsidRDefault="005579D5" w:rsidP="005579D5">
      <w:pPr>
        <w:spacing w:after="0" w:line="240" w:lineRule="exact"/>
        <w:rPr>
          <w:del w:id="6294" w:author="Yann Bourdeau" w:date="2014-02-06T16:26:00Z"/>
          <w:rFonts w:ascii="MS Reference Sans Serif" w:hAnsi="MS Reference Sans Serif"/>
          <w:lang w:val="en-CA"/>
        </w:rPr>
      </w:pPr>
      <w:del w:id="6295" w:author="Yann Bourdeau" w:date="2014-02-06T16:26:00Z">
        <w:r w:rsidRPr="00381014" w:rsidDel="00FC0E8D">
          <w:rPr>
            <w:rFonts w:ascii="MS Reference Sans Serif" w:hAnsi="MS Reference Sans Serif"/>
            <w:lang w:val="en-CA"/>
          </w:rPr>
          <w:delText xml:space="preserve">          "defaultvalue",</w:delText>
        </w:r>
      </w:del>
    </w:p>
    <w:p w14:paraId="7FDD6675" w14:textId="5BA6DA53" w:rsidR="005579D5" w:rsidRPr="00381014" w:rsidDel="00FC0E8D" w:rsidRDefault="005579D5" w:rsidP="005579D5">
      <w:pPr>
        <w:spacing w:after="0" w:line="240" w:lineRule="exact"/>
        <w:rPr>
          <w:del w:id="6296" w:author="Yann Bourdeau" w:date="2014-02-06T16:26:00Z"/>
          <w:rFonts w:ascii="MS Reference Sans Serif" w:hAnsi="MS Reference Sans Serif"/>
          <w:lang w:val="en-CA"/>
        </w:rPr>
      </w:pPr>
      <w:del w:id="6297" w:author="Yann Bourdeau" w:date="2014-02-06T16:26:00Z">
        <w:r w:rsidRPr="00381014" w:rsidDel="00FC0E8D">
          <w:rPr>
            <w:rFonts w:ascii="MS Reference Sans Serif" w:hAnsi="MS Reference Sans Serif"/>
            <w:lang w:val="en-CA"/>
          </w:rPr>
          <w:delText xml:space="preserve">          false,</w:delText>
        </w:r>
      </w:del>
    </w:p>
    <w:p w14:paraId="6BB09DE6" w14:textId="022DEE4A" w:rsidR="005579D5" w:rsidRPr="00381014" w:rsidDel="00FC0E8D" w:rsidRDefault="005579D5" w:rsidP="005579D5">
      <w:pPr>
        <w:spacing w:after="0" w:line="240" w:lineRule="exact"/>
        <w:rPr>
          <w:del w:id="6298" w:author="Yann Bourdeau" w:date="2014-02-06T16:26:00Z"/>
          <w:rFonts w:ascii="MS Reference Sans Serif" w:hAnsi="MS Reference Sans Serif"/>
          <w:lang w:val="en-CA"/>
        </w:rPr>
      </w:pPr>
      <w:del w:id="6299" w:author="Yann Bourdeau" w:date="2014-02-06T16:26:00Z">
        <w:r w:rsidRPr="00381014" w:rsidDel="00FC0E8D">
          <w:rPr>
            <w:rFonts w:ascii="MS Reference Sans Serif" w:hAnsi="MS Reference Sans Serif"/>
            <w:lang w:val="en-CA"/>
          </w:rPr>
          <w:delText xml:space="preserve">          0,</w:delText>
        </w:r>
      </w:del>
    </w:p>
    <w:p w14:paraId="71A66315" w14:textId="797048F5" w:rsidR="005579D5" w:rsidRPr="00381014" w:rsidDel="00FC0E8D" w:rsidRDefault="005579D5" w:rsidP="005579D5">
      <w:pPr>
        <w:spacing w:after="0" w:line="240" w:lineRule="exact"/>
        <w:rPr>
          <w:del w:id="6300" w:author="Yann Bourdeau" w:date="2014-02-06T16:26:00Z"/>
          <w:rFonts w:ascii="MS Reference Sans Serif" w:hAnsi="MS Reference Sans Serif"/>
          <w:lang w:val="en-CA"/>
        </w:rPr>
      </w:pPr>
      <w:del w:id="6301" w:author="Yann Bourdeau" w:date="2014-02-06T16:26:00Z">
        <w:r w:rsidRPr="00381014" w:rsidDel="00FC0E8D">
          <w:rPr>
            <w:rFonts w:ascii="MS Reference Sans Serif" w:hAnsi="MS Reference Sans Serif"/>
            <w:lang w:val="en-CA"/>
          </w:rPr>
          <w:delText xml:space="preserve">          0,</w:delText>
        </w:r>
      </w:del>
    </w:p>
    <w:p w14:paraId="17341770" w14:textId="507FA9F4" w:rsidR="005579D5" w:rsidRPr="00381014" w:rsidDel="00FC0E8D" w:rsidRDefault="005579D5" w:rsidP="005579D5">
      <w:pPr>
        <w:spacing w:after="0" w:line="240" w:lineRule="exact"/>
        <w:rPr>
          <w:del w:id="6302" w:author="Yann Bourdeau" w:date="2014-02-06T16:26:00Z"/>
          <w:rFonts w:ascii="MS Reference Sans Serif" w:hAnsi="MS Reference Sans Serif"/>
          <w:lang w:val="en-CA"/>
        </w:rPr>
      </w:pPr>
      <w:del w:id="6303" w:author="Yann Bourdeau" w:date="2014-02-06T16:26:00Z">
        <w:r w:rsidRPr="00381014" w:rsidDel="00FC0E8D">
          <w:rPr>
            <w:rFonts w:ascii="MS Reference Sans Serif" w:hAnsi="MS Reference Sans Serif"/>
            <w:lang w:val="en-CA"/>
          </w:rPr>
          <w:delText xml:space="preserve">          0));</w:delText>
        </w:r>
      </w:del>
    </w:p>
    <w:p w14:paraId="4473F270" w14:textId="5D005128" w:rsidR="005579D5" w:rsidRPr="00381014" w:rsidDel="00FC0E8D" w:rsidRDefault="005579D5" w:rsidP="005579D5">
      <w:pPr>
        <w:spacing w:after="0" w:line="240" w:lineRule="exact"/>
        <w:rPr>
          <w:del w:id="6304" w:author="Yann Bourdeau" w:date="2014-02-06T16:26:00Z"/>
          <w:rFonts w:ascii="MS Reference Sans Serif" w:hAnsi="MS Reference Sans Serif"/>
          <w:lang w:val="en-CA"/>
        </w:rPr>
      </w:pPr>
      <w:del w:id="630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2F2888DB" w14:textId="6DFEB472" w:rsidR="005579D5" w:rsidRPr="00381014" w:rsidDel="00FC0E8D" w:rsidRDefault="005579D5" w:rsidP="005579D5">
      <w:pPr>
        <w:spacing w:after="0" w:line="240" w:lineRule="exact"/>
        <w:rPr>
          <w:del w:id="6306" w:author="Yann Bourdeau" w:date="2014-02-06T16:26:00Z"/>
          <w:rFonts w:ascii="MS Reference Sans Serif" w:hAnsi="MS Reference Sans Serif"/>
          <w:lang w:val="en-CA"/>
        </w:rPr>
      </w:pPr>
      <w:del w:id="6307" w:author="Yann Bourdeau" w:date="2014-02-06T16:26:00Z">
        <w:r w:rsidRPr="00381014" w:rsidDel="00FC0E8D">
          <w:rPr>
            <w:rFonts w:ascii="MS Reference Sans Serif" w:hAnsi="MS Reference Sans Serif"/>
            <w:lang w:val="en-CA"/>
          </w:rPr>
          <w:tab/>
          <w:delText>fi.insert</w:delText>
        </w:r>
      </w:del>
    </w:p>
    <w:p w14:paraId="41170F0D" w14:textId="207CAF3C" w:rsidR="005579D5" w:rsidRPr="00381014" w:rsidDel="00FC0E8D" w:rsidRDefault="005579D5" w:rsidP="005579D5">
      <w:pPr>
        <w:spacing w:after="0" w:line="240" w:lineRule="exact"/>
        <w:rPr>
          <w:del w:id="6308" w:author="Yann Bourdeau" w:date="2014-02-06T16:26:00Z"/>
          <w:rFonts w:ascii="MS Reference Sans Serif" w:hAnsi="MS Reference Sans Serif"/>
          <w:lang w:val="en-CA"/>
        </w:rPr>
      </w:pPr>
      <w:del w:id="6309" w:author="Yann Bourdeau" w:date="2014-02-06T16:26:00Z">
        <w:r w:rsidRPr="00381014" w:rsidDel="00FC0E8D">
          <w:rPr>
            <w:rFonts w:ascii="MS Reference Sans Serif" w:hAnsi="MS Reference Sans Serif"/>
            <w:lang w:val="en-CA"/>
          </w:rPr>
          <w:delText xml:space="preserve">        (blueslice::policy::profile::FieldInfo</w:delText>
        </w:r>
      </w:del>
    </w:p>
    <w:p w14:paraId="2CA9493B" w14:textId="4AD85D48" w:rsidR="005579D5" w:rsidRPr="00381014" w:rsidDel="00FC0E8D" w:rsidRDefault="005579D5" w:rsidP="005579D5">
      <w:pPr>
        <w:spacing w:after="0" w:line="240" w:lineRule="exact"/>
        <w:rPr>
          <w:del w:id="6310" w:author="Yann Bourdeau" w:date="2014-02-06T16:26:00Z"/>
          <w:rFonts w:ascii="MS Reference Sans Serif" w:hAnsi="MS Reference Sans Serif"/>
          <w:lang w:val="en-CA"/>
        </w:rPr>
      </w:pPr>
      <w:del w:id="6311" w:author="Yann Bourdeau" w:date="2014-02-06T16:26:00Z">
        <w:r w:rsidRPr="00381014" w:rsidDel="00FC0E8D">
          <w:rPr>
            <w:rFonts w:ascii="MS Reference Sans Serif" w:hAnsi="MS Reference Sans Serif"/>
            <w:lang w:val="en-CA"/>
          </w:rPr>
          <w:delText xml:space="preserve">         ((EAttribute)3, "name3",</w:delText>
        </w:r>
      </w:del>
    </w:p>
    <w:p w14:paraId="756B184C" w14:textId="59685A17" w:rsidR="005579D5" w:rsidRPr="00381014" w:rsidDel="00FC0E8D" w:rsidRDefault="005579D5" w:rsidP="005579D5">
      <w:pPr>
        <w:spacing w:after="0" w:line="240" w:lineRule="exact"/>
        <w:rPr>
          <w:del w:id="6312" w:author="Yann Bourdeau" w:date="2014-02-06T16:26:00Z"/>
          <w:rFonts w:ascii="MS Reference Sans Serif" w:hAnsi="MS Reference Sans Serif"/>
          <w:lang w:val="en-CA"/>
        </w:rPr>
      </w:pPr>
      <w:del w:id="6313" w:author="Yann Bourdeau" w:date="2014-02-06T16:26:00Z">
        <w:r w:rsidRPr="00381014" w:rsidDel="00FC0E8D">
          <w:rPr>
            <w:rFonts w:ascii="MS Reference Sans Serif" w:hAnsi="MS Reference Sans Serif"/>
            <w:lang w:val="en-CA"/>
          </w:rPr>
          <w:delText xml:space="preserve">          false,</w:delText>
        </w:r>
      </w:del>
    </w:p>
    <w:p w14:paraId="289020D5" w14:textId="418B5499" w:rsidR="005579D5" w:rsidRPr="00381014" w:rsidDel="00FC0E8D" w:rsidRDefault="005579D5" w:rsidP="005579D5">
      <w:pPr>
        <w:spacing w:after="0" w:line="240" w:lineRule="exact"/>
        <w:rPr>
          <w:del w:id="6314" w:author="Yann Bourdeau" w:date="2014-02-06T16:26:00Z"/>
          <w:rFonts w:ascii="MS Reference Sans Serif" w:hAnsi="MS Reference Sans Serif"/>
          <w:lang w:val="en-CA"/>
        </w:rPr>
      </w:pPr>
      <w:del w:id="6315" w:author="Yann Bourdeau" w:date="2014-02-06T16:26:00Z">
        <w:r w:rsidRPr="00381014" w:rsidDel="00FC0E8D">
          <w:rPr>
            <w:rFonts w:ascii="MS Reference Sans Serif" w:hAnsi="MS Reference Sans Serif"/>
            <w:lang w:val="en-CA"/>
          </w:rPr>
          <w:delText xml:space="preserve">          true,</w:delText>
        </w:r>
      </w:del>
    </w:p>
    <w:p w14:paraId="3C4863B8" w14:textId="483FC6B0" w:rsidR="005579D5" w:rsidRPr="00381014" w:rsidDel="00FC0E8D" w:rsidRDefault="005579D5" w:rsidP="005579D5">
      <w:pPr>
        <w:spacing w:after="0" w:line="240" w:lineRule="exact"/>
        <w:rPr>
          <w:del w:id="6316" w:author="Yann Bourdeau" w:date="2014-02-06T16:26:00Z"/>
          <w:rFonts w:ascii="MS Reference Sans Serif" w:hAnsi="MS Reference Sans Serif"/>
          <w:lang w:val="en-CA"/>
        </w:rPr>
      </w:pPr>
      <w:del w:id="6317" w:author="Yann Bourdeau" w:date="2014-02-06T16:26:00Z">
        <w:r w:rsidRPr="00381014" w:rsidDel="00FC0E8D">
          <w:rPr>
            <w:rFonts w:ascii="MS Reference Sans Serif" w:hAnsi="MS Reference Sans Serif"/>
            <w:lang w:val="en-CA"/>
          </w:rPr>
          <w:delText xml:space="preserve">          false,</w:delText>
        </w:r>
      </w:del>
    </w:p>
    <w:p w14:paraId="4026699A" w14:textId="545D2C40" w:rsidR="005579D5" w:rsidRPr="00381014" w:rsidDel="00FC0E8D" w:rsidRDefault="005579D5" w:rsidP="005579D5">
      <w:pPr>
        <w:spacing w:after="0" w:line="240" w:lineRule="exact"/>
        <w:rPr>
          <w:del w:id="6318" w:author="Yann Bourdeau" w:date="2014-02-06T16:26:00Z"/>
          <w:rFonts w:ascii="MS Reference Sans Serif" w:hAnsi="MS Reference Sans Serif"/>
          <w:lang w:val="en-CA"/>
        </w:rPr>
      </w:pPr>
      <w:del w:id="6319" w:author="Yann Bourdeau" w:date="2014-02-06T16:26:00Z">
        <w:r w:rsidRPr="00381014" w:rsidDel="00FC0E8D">
          <w:rPr>
            <w:rFonts w:ascii="MS Reference Sans Serif" w:hAnsi="MS Reference Sans Serif"/>
            <w:lang w:val="en-CA"/>
          </w:rPr>
          <w:delText xml:space="preserve">          false,</w:delText>
        </w:r>
      </w:del>
    </w:p>
    <w:p w14:paraId="1CAE1808" w14:textId="20170EBF" w:rsidR="005579D5" w:rsidRPr="00381014" w:rsidDel="00FC0E8D" w:rsidRDefault="005579D5" w:rsidP="005579D5">
      <w:pPr>
        <w:spacing w:after="0" w:line="240" w:lineRule="exact"/>
        <w:rPr>
          <w:del w:id="6320" w:author="Yann Bourdeau" w:date="2014-02-06T16:26:00Z"/>
          <w:rFonts w:ascii="MS Reference Sans Serif" w:hAnsi="MS Reference Sans Serif"/>
          <w:lang w:val="en-CA"/>
        </w:rPr>
      </w:pPr>
      <w:del w:id="6321" w:author="Yann Bourdeau" w:date="2014-02-06T16:26:00Z">
        <w:r w:rsidRPr="00381014" w:rsidDel="00FC0E8D">
          <w:rPr>
            <w:rFonts w:ascii="MS Reference Sans Serif" w:hAnsi="MS Reference Sans Serif"/>
            <w:lang w:val="en-CA"/>
          </w:rPr>
          <w:delText xml:space="preserve">          false,</w:delText>
        </w:r>
      </w:del>
    </w:p>
    <w:p w14:paraId="5DDCB1A3" w14:textId="48DA6945" w:rsidR="005579D5" w:rsidRPr="00381014" w:rsidDel="00FC0E8D" w:rsidRDefault="005579D5" w:rsidP="005579D5">
      <w:pPr>
        <w:spacing w:after="0" w:line="240" w:lineRule="exact"/>
        <w:rPr>
          <w:del w:id="6322" w:author="Yann Bourdeau" w:date="2014-02-06T16:26:00Z"/>
          <w:rFonts w:ascii="MS Reference Sans Serif" w:hAnsi="MS Reference Sans Serif"/>
          <w:lang w:val="en-CA"/>
        </w:rPr>
      </w:pPr>
      <w:del w:id="6323" w:author="Yann Bourdeau" w:date="2014-02-06T16:26:00Z">
        <w:r w:rsidRPr="00381014" w:rsidDel="00FC0E8D">
          <w:rPr>
            <w:rFonts w:ascii="MS Reference Sans Serif" w:hAnsi="MS Reference Sans Serif"/>
            <w:lang w:val="en-CA"/>
          </w:rPr>
          <w:delText xml:space="preserve">          false,</w:delText>
        </w:r>
      </w:del>
    </w:p>
    <w:p w14:paraId="7697A609" w14:textId="2EF1091E" w:rsidR="005579D5" w:rsidRPr="00381014" w:rsidDel="00FC0E8D" w:rsidRDefault="005579D5" w:rsidP="005579D5">
      <w:pPr>
        <w:spacing w:after="0" w:line="240" w:lineRule="exact"/>
        <w:rPr>
          <w:del w:id="6324" w:author="Yann Bourdeau" w:date="2014-02-06T16:26:00Z"/>
          <w:rFonts w:ascii="MS Reference Sans Serif" w:hAnsi="MS Reference Sans Serif"/>
          <w:lang w:val="en-CA"/>
        </w:rPr>
      </w:pPr>
      <w:del w:id="6325" w:author="Yann Bourdeau" w:date="2014-02-06T16:26:00Z">
        <w:r w:rsidRPr="00381014" w:rsidDel="00FC0E8D">
          <w:rPr>
            <w:rFonts w:ascii="MS Reference Sans Serif" w:hAnsi="MS Reference Sans Serif"/>
            <w:lang w:val="en-CA"/>
          </w:rPr>
          <w:delText xml:space="preserve">          "defaultvalue",</w:delText>
        </w:r>
      </w:del>
    </w:p>
    <w:p w14:paraId="32C98FB9" w14:textId="06858EB4" w:rsidR="005579D5" w:rsidRPr="00381014" w:rsidDel="00FC0E8D" w:rsidRDefault="005579D5" w:rsidP="005579D5">
      <w:pPr>
        <w:spacing w:after="0" w:line="240" w:lineRule="exact"/>
        <w:rPr>
          <w:del w:id="6326" w:author="Yann Bourdeau" w:date="2014-02-06T16:26:00Z"/>
          <w:rFonts w:ascii="MS Reference Sans Serif" w:hAnsi="MS Reference Sans Serif"/>
          <w:lang w:val="en-CA"/>
        </w:rPr>
      </w:pPr>
      <w:del w:id="6327" w:author="Yann Bourdeau" w:date="2014-02-06T16:26:00Z">
        <w:r w:rsidRPr="00381014" w:rsidDel="00FC0E8D">
          <w:rPr>
            <w:rFonts w:ascii="MS Reference Sans Serif" w:hAnsi="MS Reference Sans Serif"/>
            <w:lang w:val="en-CA"/>
          </w:rPr>
          <w:delText xml:space="preserve">          false,</w:delText>
        </w:r>
      </w:del>
    </w:p>
    <w:p w14:paraId="799B67C6" w14:textId="051D23FB" w:rsidR="005579D5" w:rsidRPr="00381014" w:rsidDel="00FC0E8D" w:rsidRDefault="005579D5" w:rsidP="005579D5">
      <w:pPr>
        <w:spacing w:after="0" w:line="240" w:lineRule="exact"/>
        <w:rPr>
          <w:del w:id="6328" w:author="Yann Bourdeau" w:date="2014-02-06T16:26:00Z"/>
          <w:rFonts w:ascii="MS Reference Sans Serif" w:hAnsi="MS Reference Sans Serif"/>
          <w:lang w:val="en-CA"/>
        </w:rPr>
      </w:pPr>
      <w:del w:id="6329" w:author="Yann Bourdeau" w:date="2014-02-06T16:26:00Z">
        <w:r w:rsidRPr="00381014" w:rsidDel="00FC0E8D">
          <w:rPr>
            <w:rFonts w:ascii="MS Reference Sans Serif" w:hAnsi="MS Reference Sans Serif"/>
            <w:lang w:val="en-CA"/>
          </w:rPr>
          <w:delText xml:space="preserve">          0,</w:delText>
        </w:r>
      </w:del>
    </w:p>
    <w:p w14:paraId="59E90047" w14:textId="19D65B1E" w:rsidR="005579D5" w:rsidRPr="00381014" w:rsidDel="00FC0E8D" w:rsidRDefault="005579D5" w:rsidP="005579D5">
      <w:pPr>
        <w:spacing w:after="0" w:line="240" w:lineRule="exact"/>
        <w:rPr>
          <w:del w:id="6330" w:author="Yann Bourdeau" w:date="2014-02-06T16:26:00Z"/>
          <w:rFonts w:ascii="MS Reference Sans Serif" w:hAnsi="MS Reference Sans Serif"/>
          <w:lang w:val="en-CA"/>
        </w:rPr>
      </w:pPr>
      <w:del w:id="6331" w:author="Yann Bourdeau" w:date="2014-02-06T16:26:00Z">
        <w:r w:rsidRPr="00381014" w:rsidDel="00FC0E8D">
          <w:rPr>
            <w:rFonts w:ascii="MS Reference Sans Serif" w:hAnsi="MS Reference Sans Serif"/>
            <w:lang w:val="en-CA"/>
          </w:rPr>
          <w:delText xml:space="preserve">          0,</w:delText>
        </w:r>
      </w:del>
    </w:p>
    <w:p w14:paraId="5ABC8C9E" w14:textId="70A12ABF" w:rsidR="005579D5" w:rsidRPr="00381014" w:rsidDel="00FC0E8D" w:rsidRDefault="005579D5" w:rsidP="005579D5">
      <w:pPr>
        <w:spacing w:after="0" w:line="240" w:lineRule="exact"/>
        <w:rPr>
          <w:del w:id="6332" w:author="Yann Bourdeau" w:date="2014-02-06T16:26:00Z"/>
          <w:rFonts w:ascii="MS Reference Sans Serif" w:hAnsi="MS Reference Sans Serif"/>
          <w:lang w:val="en-CA"/>
        </w:rPr>
      </w:pPr>
      <w:del w:id="6333" w:author="Yann Bourdeau" w:date="2014-02-06T16:26:00Z">
        <w:r w:rsidRPr="00381014" w:rsidDel="00FC0E8D">
          <w:rPr>
            <w:rFonts w:ascii="MS Reference Sans Serif" w:hAnsi="MS Reference Sans Serif"/>
            <w:lang w:val="en-CA"/>
          </w:rPr>
          <w:delText xml:space="preserve">          0));</w:delText>
        </w:r>
      </w:del>
    </w:p>
    <w:p w14:paraId="0E6B67A9" w14:textId="71F1D872" w:rsidR="005579D5" w:rsidRPr="00381014" w:rsidDel="00FC0E8D" w:rsidRDefault="005579D5" w:rsidP="005579D5">
      <w:pPr>
        <w:spacing w:after="0" w:line="240" w:lineRule="exact"/>
        <w:rPr>
          <w:del w:id="6334" w:author="Yann Bourdeau" w:date="2014-02-06T16:26:00Z"/>
          <w:rFonts w:ascii="MS Reference Sans Serif" w:hAnsi="MS Reference Sans Serif"/>
          <w:lang w:val="en-CA"/>
        </w:rPr>
      </w:pPr>
    </w:p>
    <w:p w14:paraId="49748534" w14:textId="156890B8" w:rsidR="005579D5" w:rsidRPr="00381014" w:rsidDel="00FC0E8D" w:rsidRDefault="005579D5" w:rsidP="005579D5">
      <w:pPr>
        <w:spacing w:after="0" w:line="240" w:lineRule="exact"/>
        <w:rPr>
          <w:del w:id="6335" w:author="Yann Bourdeau" w:date="2014-02-06T16:26:00Z"/>
          <w:rFonts w:ascii="MS Reference Sans Serif" w:hAnsi="MS Reference Sans Serif"/>
          <w:lang w:val="en-CA"/>
        </w:rPr>
      </w:pPr>
      <w:del w:id="6336" w:author="Yann Bourdeau" w:date="2014-02-06T16:26:00Z">
        <w:r w:rsidRPr="00381014" w:rsidDel="00FC0E8D">
          <w:rPr>
            <w:rFonts w:ascii="MS Reference Sans Serif" w:hAnsi="MS Reference Sans Serif"/>
            <w:lang w:val="en-CA"/>
          </w:rPr>
          <w:tab/>
          <w:delText>fi.insert</w:delText>
        </w:r>
      </w:del>
    </w:p>
    <w:p w14:paraId="1626E852" w14:textId="67DD530D" w:rsidR="005579D5" w:rsidRPr="00381014" w:rsidDel="00FC0E8D" w:rsidRDefault="005579D5" w:rsidP="005579D5">
      <w:pPr>
        <w:spacing w:after="0" w:line="240" w:lineRule="exact"/>
        <w:rPr>
          <w:del w:id="6337" w:author="Yann Bourdeau" w:date="2014-02-06T16:26:00Z"/>
          <w:rFonts w:ascii="MS Reference Sans Serif" w:hAnsi="MS Reference Sans Serif"/>
          <w:lang w:val="en-CA"/>
        </w:rPr>
      </w:pPr>
      <w:del w:id="6338" w:author="Yann Bourdeau" w:date="2014-02-06T16:26:00Z">
        <w:r w:rsidRPr="00381014" w:rsidDel="00FC0E8D">
          <w:rPr>
            <w:rFonts w:ascii="MS Reference Sans Serif" w:hAnsi="MS Reference Sans Serif"/>
            <w:lang w:val="en-CA"/>
          </w:rPr>
          <w:delText xml:space="preserve">        (blueslice::policy::profile::FieldInfo</w:delText>
        </w:r>
      </w:del>
    </w:p>
    <w:p w14:paraId="6DAB4FC1" w14:textId="0253476D" w:rsidR="005579D5" w:rsidRPr="00381014" w:rsidDel="00FC0E8D" w:rsidRDefault="005579D5" w:rsidP="005579D5">
      <w:pPr>
        <w:spacing w:after="0" w:line="240" w:lineRule="exact"/>
        <w:rPr>
          <w:del w:id="6339" w:author="Yann Bourdeau" w:date="2014-02-06T16:26:00Z"/>
          <w:rFonts w:ascii="MS Reference Sans Serif" w:hAnsi="MS Reference Sans Serif"/>
          <w:lang w:val="en-CA"/>
        </w:rPr>
      </w:pPr>
      <w:del w:id="6340" w:author="Yann Bourdeau" w:date="2014-02-06T16:26:00Z">
        <w:r w:rsidRPr="00381014" w:rsidDel="00FC0E8D">
          <w:rPr>
            <w:rFonts w:ascii="MS Reference Sans Serif" w:hAnsi="MS Reference Sans Serif"/>
            <w:lang w:val="en-CA"/>
          </w:rPr>
          <w:delText xml:space="preserve">         ((EAttribute)4, "name4",</w:delText>
        </w:r>
      </w:del>
    </w:p>
    <w:p w14:paraId="601F8145" w14:textId="0DDEF623" w:rsidR="005579D5" w:rsidRPr="00381014" w:rsidDel="00FC0E8D" w:rsidRDefault="005579D5" w:rsidP="005579D5">
      <w:pPr>
        <w:spacing w:after="0" w:line="240" w:lineRule="exact"/>
        <w:rPr>
          <w:del w:id="6341" w:author="Yann Bourdeau" w:date="2014-02-06T16:26:00Z"/>
          <w:rFonts w:ascii="MS Reference Sans Serif" w:hAnsi="MS Reference Sans Serif"/>
          <w:lang w:val="en-CA"/>
        </w:rPr>
      </w:pPr>
      <w:del w:id="6342" w:author="Yann Bourdeau" w:date="2014-02-06T16:26:00Z">
        <w:r w:rsidRPr="00381014" w:rsidDel="00FC0E8D">
          <w:rPr>
            <w:rFonts w:ascii="MS Reference Sans Serif" w:hAnsi="MS Reference Sans Serif"/>
            <w:lang w:val="en-CA"/>
          </w:rPr>
          <w:delText xml:space="preserve">          false,</w:delText>
        </w:r>
      </w:del>
    </w:p>
    <w:p w14:paraId="33AF0C1C" w14:textId="25D5E698" w:rsidR="005579D5" w:rsidRPr="00381014" w:rsidDel="00FC0E8D" w:rsidRDefault="005579D5" w:rsidP="005579D5">
      <w:pPr>
        <w:spacing w:after="0" w:line="240" w:lineRule="exact"/>
        <w:rPr>
          <w:del w:id="6343" w:author="Yann Bourdeau" w:date="2014-02-06T16:26:00Z"/>
          <w:rFonts w:ascii="MS Reference Sans Serif" w:hAnsi="MS Reference Sans Serif"/>
          <w:lang w:val="en-CA"/>
        </w:rPr>
      </w:pPr>
      <w:del w:id="6344" w:author="Yann Bourdeau" w:date="2014-02-06T16:26:00Z">
        <w:r w:rsidRPr="00381014" w:rsidDel="00FC0E8D">
          <w:rPr>
            <w:rFonts w:ascii="MS Reference Sans Serif" w:hAnsi="MS Reference Sans Serif"/>
            <w:lang w:val="en-CA"/>
          </w:rPr>
          <w:delText xml:space="preserve">          false,</w:delText>
        </w:r>
      </w:del>
    </w:p>
    <w:p w14:paraId="5D70520E" w14:textId="76A6D228" w:rsidR="005579D5" w:rsidRPr="00381014" w:rsidDel="00FC0E8D" w:rsidRDefault="005579D5" w:rsidP="005579D5">
      <w:pPr>
        <w:spacing w:after="0" w:line="240" w:lineRule="exact"/>
        <w:rPr>
          <w:del w:id="6345" w:author="Yann Bourdeau" w:date="2014-02-06T16:26:00Z"/>
          <w:rFonts w:ascii="MS Reference Sans Serif" w:hAnsi="MS Reference Sans Serif"/>
          <w:lang w:val="en-CA"/>
        </w:rPr>
      </w:pPr>
      <w:del w:id="6346" w:author="Yann Bourdeau" w:date="2014-02-06T16:26:00Z">
        <w:r w:rsidRPr="00381014" w:rsidDel="00FC0E8D">
          <w:rPr>
            <w:rFonts w:ascii="MS Reference Sans Serif" w:hAnsi="MS Reference Sans Serif"/>
            <w:lang w:val="en-CA"/>
          </w:rPr>
          <w:delText xml:space="preserve">          true,</w:delText>
        </w:r>
      </w:del>
    </w:p>
    <w:p w14:paraId="3908D2A8" w14:textId="441B56C9" w:rsidR="005579D5" w:rsidRPr="00381014" w:rsidDel="00FC0E8D" w:rsidRDefault="005579D5" w:rsidP="005579D5">
      <w:pPr>
        <w:spacing w:after="0" w:line="240" w:lineRule="exact"/>
        <w:rPr>
          <w:del w:id="6347" w:author="Yann Bourdeau" w:date="2014-02-06T16:26:00Z"/>
          <w:rFonts w:ascii="MS Reference Sans Serif" w:hAnsi="MS Reference Sans Serif"/>
          <w:lang w:val="en-CA"/>
        </w:rPr>
      </w:pPr>
      <w:del w:id="6348" w:author="Yann Bourdeau" w:date="2014-02-06T16:26:00Z">
        <w:r w:rsidRPr="00381014" w:rsidDel="00FC0E8D">
          <w:rPr>
            <w:rFonts w:ascii="MS Reference Sans Serif" w:hAnsi="MS Reference Sans Serif"/>
            <w:lang w:val="en-CA"/>
          </w:rPr>
          <w:delText xml:space="preserve">          false,</w:delText>
        </w:r>
      </w:del>
    </w:p>
    <w:p w14:paraId="22863C44" w14:textId="29A8C8F6" w:rsidR="005579D5" w:rsidRPr="00381014" w:rsidDel="00FC0E8D" w:rsidRDefault="005579D5" w:rsidP="005579D5">
      <w:pPr>
        <w:spacing w:after="0" w:line="240" w:lineRule="exact"/>
        <w:rPr>
          <w:del w:id="6349" w:author="Yann Bourdeau" w:date="2014-02-06T16:26:00Z"/>
          <w:rFonts w:ascii="MS Reference Sans Serif" w:hAnsi="MS Reference Sans Serif"/>
          <w:lang w:val="en-CA"/>
        </w:rPr>
      </w:pPr>
      <w:del w:id="6350" w:author="Yann Bourdeau" w:date="2014-02-06T16:26:00Z">
        <w:r w:rsidRPr="00381014" w:rsidDel="00FC0E8D">
          <w:rPr>
            <w:rFonts w:ascii="MS Reference Sans Serif" w:hAnsi="MS Reference Sans Serif"/>
            <w:lang w:val="en-CA"/>
          </w:rPr>
          <w:delText xml:space="preserve">          false,</w:delText>
        </w:r>
      </w:del>
    </w:p>
    <w:p w14:paraId="12C2D040" w14:textId="64C65995" w:rsidR="005579D5" w:rsidRPr="00381014" w:rsidDel="00FC0E8D" w:rsidRDefault="005579D5" w:rsidP="005579D5">
      <w:pPr>
        <w:spacing w:after="0" w:line="240" w:lineRule="exact"/>
        <w:rPr>
          <w:del w:id="6351" w:author="Yann Bourdeau" w:date="2014-02-06T16:26:00Z"/>
          <w:rFonts w:ascii="MS Reference Sans Serif" w:hAnsi="MS Reference Sans Serif"/>
          <w:lang w:val="en-CA"/>
        </w:rPr>
      </w:pPr>
      <w:del w:id="6352" w:author="Yann Bourdeau" w:date="2014-02-06T16:26:00Z">
        <w:r w:rsidRPr="00381014" w:rsidDel="00FC0E8D">
          <w:rPr>
            <w:rFonts w:ascii="MS Reference Sans Serif" w:hAnsi="MS Reference Sans Serif"/>
            <w:lang w:val="en-CA"/>
          </w:rPr>
          <w:delText xml:space="preserve">          false,</w:delText>
        </w:r>
      </w:del>
    </w:p>
    <w:p w14:paraId="56BBEF08" w14:textId="27E9E0D1" w:rsidR="005579D5" w:rsidRPr="00381014" w:rsidDel="00FC0E8D" w:rsidRDefault="005579D5" w:rsidP="005579D5">
      <w:pPr>
        <w:spacing w:after="0" w:line="240" w:lineRule="exact"/>
        <w:rPr>
          <w:del w:id="6353" w:author="Yann Bourdeau" w:date="2014-02-06T16:26:00Z"/>
          <w:rFonts w:ascii="MS Reference Sans Serif" w:hAnsi="MS Reference Sans Serif"/>
          <w:lang w:val="en-CA"/>
        </w:rPr>
      </w:pPr>
      <w:del w:id="6354" w:author="Yann Bourdeau" w:date="2014-02-06T16:26:00Z">
        <w:r w:rsidRPr="00381014" w:rsidDel="00FC0E8D">
          <w:rPr>
            <w:rFonts w:ascii="MS Reference Sans Serif" w:hAnsi="MS Reference Sans Serif"/>
            <w:lang w:val="en-CA"/>
          </w:rPr>
          <w:delText xml:space="preserve">          "defaultvalue",</w:delText>
        </w:r>
      </w:del>
    </w:p>
    <w:p w14:paraId="02CDE033" w14:textId="27374B4B" w:rsidR="005579D5" w:rsidRPr="00381014" w:rsidDel="00FC0E8D" w:rsidRDefault="005579D5" w:rsidP="005579D5">
      <w:pPr>
        <w:spacing w:after="0" w:line="240" w:lineRule="exact"/>
        <w:rPr>
          <w:del w:id="6355" w:author="Yann Bourdeau" w:date="2014-02-06T16:26:00Z"/>
          <w:rFonts w:ascii="MS Reference Sans Serif" w:hAnsi="MS Reference Sans Serif"/>
          <w:lang w:val="en-CA"/>
        </w:rPr>
      </w:pPr>
      <w:del w:id="6356" w:author="Yann Bourdeau" w:date="2014-02-06T16:26:00Z">
        <w:r w:rsidRPr="00381014" w:rsidDel="00FC0E8D">
          <w:rPr>
            <w:rFonts w:ascii="MS Reference Sans Serif" w:hAnsi="MS Reference Sans Serif"/>
            <w:lang w:val="en-CA"/>
          </w:rPr>
          <w:delText xml:space="preserve">          false,</w:delText>
        </w:r>
      </w:del>
    </w:p>
    <w:p w14:paraId="2F1EB349" w14:textId="16A4AB72" w:rsidR="005579D5" w:rsidRPr="00381014" w:rsidDel="00FC0E8D" w:rsidRDefault="005579D5" w:rsidP="005579D5">
      <w:pPr>
        <w:spacing w:after="0" w:line="240" w:lineRule="exact"/>
        <w:rPr>
          <w:del w:id="6357" w:author="Yann Bourdeau" w:date="2014-02-06T16:26:00Z"/>
          <w:rFonts w:ascii="MS Reference Sans Serif" w:hAnsi="MS Reference Sans Serif"/>
          <w:lang w:val="en-CA"/>
        </w:rPr>
      </w:pPr>
      <w:del w:id="6358" w:author="Yann Bourdeau" w:date="2014-02-06T16:26:00Z">
        <w:r w:rsidRPr="00381014" w:rsidDel="00FC0E8D">
          <w:rPr>
            <w:rFonts w:ascii="MS Reference Sans Serif" w:hAnsi="MS Reference Sans Serif"/>
            <w:lang w:val="en-CA"/>
          </w:rPr>
          <w:delText xml:space="preserve">          0,</w:delText>
        </w:r>
      </w:del>
    </w:p>
    <w:p w14:paraId="47D0B82F" w14:textId="4FC3E14B" w:rsidR="005579D5" w:rsidRPr="00381014" w:rsidDel="00FC0E8D" w:rsidRDefault="005579D5" w:rsidP="005579D5">
      <w:pPr>
        <w:spacing w:after="0" w:line="240" w:lineRule="exact"/>
        <w:rPr>
          <w:del w:id="6359" w:author="Yann Bourdeau" w:date="2014-02-06T16:26:00Z"/>
          <w:rFonts w:ascii="MS Reference Sans Serif" w:hAnsi="MS Reference Sans Serif"/>
          <w:lang w:val="en-CA"/>
        </w:rPr>
      </w:pPr>
      <w:del w:id="6360" w:author="Yann Bourdeau" w:date="2014-02-06T16:26:00Z">
        <w:r w:rsidRPr="00381014" w:rsidDel="00FC0E8D">
          <w:rPr>
            <w:rFonts w:ascii="MS Reference Sans Serif" w:hAnsi="MS Reference Sans Serif"/>
            <w:lang w:val="en-CA"/>
          </w:rPr>
          <w:delText xml:space="preserve">          0,</w:delText>
        </w:r>
      </w:del>
    </w:p>
    <w:p w14:paraId="2D36CA8D" w14:textId="222BECCA" w:rsidR="005579D5" w:rsidRPr="00381014" w:rsidDel="00FC0E8D" w:rsidRDefault="005579D5" w:rsidP="005579D5">
      <w:pPr>
        <w:spacing w:after="0" w:line="240" w:lineRule="exact"/>
        <w:rPr>
          <w:del w:id="6361" w:author="Yann Bourdeau" w:date="2014-02-06T16:26:00Z"/>
          <w:rFonts w:ascii="MS Reference Sans Serif" w:hAnsi="MS Reference Sans Serif"/>
          <w:lang w:val="en-CA"/>
        </w:rPr>
      </w:pPr>
      <w:del w:id="6362" w:author="Yann Bourdeau" w:date="2014-02-06T16:26:00Z">
        <w:r w:rsidRPr="00381014" w:rsidDel="00FC0E8D">
          <w:rPr>
            <w:rFonts w:ascii="MS Reference Sans Serif" w:hAnsi="MS Reference Sans Serif"/>
            <w:lang w:val="en-CA"/>
          </w:rPr>
          <w:delText xml:space="preserve">          0));</w:delText>
        </w:r>
      </w:del>
    </w:p>
    <w:p w14:paraId="2A055725" w14:textId="0A27BD8E" w:rsidR="005579D5" w:rsidRPr="00381014" w:rsidDel="00FC0E8D" w:rsidRDefault="005579D5" w:rsidP="005579D5">
      <w:pPr>
        <w:spacing w:after="0" w:line="240" w:lineRule="exact"/>
        <w:rPr>
          <w:del w:id="6363" w:author="Yann Bourdeau" w:date="2014-02-06T16:26:00Z"/>
          <w:rFonts w:ascii="MS Reference Sans Serif" w:hAnsi="MS Reference Sans Serif"/>
          <w:lang w:val="en-CA"/>
        </w:rPr>
      </w:pPr>
    </w:p>
    <w:p w14:paraId="29ECEAB4" w14:textId="5393F4ED" w:rsidR="005579D5" w:rsidRPr="00381014" w:rsidDel="00FC0E8D" w:rsidRDefault="005579D5" w:rsidP="005579D5">
      <w:pPr>
        <w:spacing w:after="0" w:line="240" w:lineRule="exact"/>
        <w:rPr>
          <w:del w:id="6364" w:author="Yann Bourdeau" w:date="2014-02-06T16:26:00Z"/>
          <w:rFonts w:ascii="MS Reference Sans Serif" w:hAnsi="MS Reference Sans Serif"/>
          <w:lang w:val="en-CA"/>
        </w:rPr>
      </w:pPr>
      <w:del w:id="6365" w:author="Yann Bourdeau" w:date="2014-02-06T16:26:00Z">
        <w:r w:rsidRPr="00381014" w:rsidDel="00FC0E8D">
          <w:rPr>
            <w:rFonts w:ascii="MS Reference Sans Serif" w:hAnsi="MS Reference Sans Serif"/>
            <w:lang w:val="en-CA"/>
          </w:rPr>
          <w:tab/>
          <w:delText>fi.insert</w:delText>
        </w:r>
      </w:del>
    </w:p>
    <w:p w14:paraId="00F4C114" w14:textId="0EE5111D" w:rsidR="005579D5" w:rsidRPr="00381014" w:rsidDel="00FC0E8D" w:rsidRDefault="005579D5" w:rsidP="005579D5">
      <w:pPr>
        <w:spacing w:after="0" w:line="240" w:lineRule="exact"/>
        <w:rPr>
          <w:del w:id="6366" w:author="Yann Bourdeau" w:date="2014-02-06T16:26:00Z"/>
          <w:rFonts w:ascii="MS Reference Sans Serif" w:hAnsi="MS Reference Sans Serif"/>
          <w:lang w:val="en-CA"/>
        </w:rPr>
      </w:pPr>
      <w:del w:id="6367" w:author="Yann Bourdeau" w:date="2014-02-06T16:26:00Z">
        <w:r w:rsidRPr="00381014" w:rsidDel="00FC0E8D">
          <w:rPr>
            <w:rFonts w:ascii="MS Reference Sans Serif" w:hAnsi="MS Reference Sans Serif"/>
            <w:lang w:val="en-CA"/>
          </w:rPr>
          <w:delText xml:space="preserve">        (blueslice::policy::profile::FieldInfo</w:delText>
        </w:r>
      </w:del>
    </w:p>
    <w:p w14:paraId="489FCCE5" w14:textId="785C6384" w:rsidR="005579D5" w:rsidRPr="00381014" w:rsidDel="00FC0E8D" w:rsidRDefault="005579D5" w:rsidP="005579D5">
      <w:pPr>
        <w:spacing w:after="0" w:line="240" w:lineRule="exact"/>
        <w:rPr>
          <w:del w:id="6368" w:author="Yann Bourdeau" w:date="2014-02-06T16:26:00Z"/>
          <w:rFonts w:ascii="MS Reference Sans Serif" w:hAnsi="MS Reference Sans Serif"/>
          <w:lang w:val="en-CA"/>
        </w:rPr>
      </w:pPr>
      <w:del w:id="6369" w:author="Yann Bourdeau" w:date="2014-02-06T16:26:00Z">
        <w:r w:rsidRPr="00381014" w:rsidDel="00FC0E8D">
          <w:rPr>
            <w:rFonts w:ascii="MS Reference Sans Serif" w:hAnsi="MS Reference Sans Serif"/>
            <w:lang w:val="en-CA"/>
          </w:rPr>
          <w:delText xml:space="preserve">         ((EAttribute)5, "name5",</w:delText>
        </w:r>
      </w:del>
    </w:p>
    <w:p w14:paraId="3584429D" w14:textId="637D939C" w:rsidR="005579D5" w:rsidRPr="00381014" w:rsidDel="00FC0E8D" w:rsidRDefault="005579D5" w:rsidP="005579D5">
      <w:pPr>
        <w:spacing w:after="0" w:line="240" w:lineRule="exact"/>
        <w:rPr>
          <w:del w:id="6370" w:author="Yann Bourdeau" w:date="2014-02-06T16:26:00Z"/>
          <w:rFonts w:ascii="MS Reference Sans Serif" w:hAnsi="MS Reference Sans Serif"/>
          <w:lang w:val="en-CA"/>
        </w:rPr>
      </w:pPr>
      <w:del w:id="6371" w:author="Yann Bourdeau" w:date="2014-02-06T16:26:00Z">
        <w:r w:rsidRPr="00381014" w:rsidDel="00FC0E8D">
          <w:rPr>
            <w:rFonts w:ascii="MS Reference Sans Serif" w:hAnsi="MS Reference Sans Serif"/>
            <w:lang w:val="en-CA"/>
          </w:rPr>
          <w:delText xml:space="preserve">          false,</w:delText>
        </w:r>
      </w:del>
    </w:p>
    <w:p w14:paraId="2DFC42AC" w14:textId="582A4E94" w:rsidR="005579D5" w:rsidRPr="00381014" w:rsidDel="00FC0E8D" w:rsidRDefault="005579D5" w:rsidP="005579D5">
      <w:pPr>
        <w:spacing w:after="0" w:line="240" w:lineRule="exact"/>
        <w:rPr>
          <w:del w:id="6372" w:author="Yann Bourdeau" w:date="2014-02-06T16:26:00Z"/>
          <w:rFonts w:ascii="MS Reference Sans Serif" w:hAnsi="MS Reference Sans Serif"/>
          <w:lang w:val="en-CA"/>
        </w:rPr>
      </w:pPr>
      <w:del w:id="6373" w:author="Yann Bourdeau" w:date="2014-02-06T16:26:00Z">
        <w:r w:rsidRPr="00381014" w:rsidDel="00FC0E8D">
          <w:rPr>
            <w:rFonts w:ascii="MS Reference Sans Serif" w:hAnsi="MS Reference Sans Serif"/>
            <w:lang w:val="en-CA"/>
          </w:rPr>
          <w:delText xml:space="preserve">          false,</w:delText>
        </w:r>
      </w:del>
    </w:p>
    <w:p w14:paraId="41969ED2" w14:textId="541BCDCB" w:rsidR="005579D5" w:rsidRPr="00381014" w:rsidDel="00FC0E8D" w:rsidRDefault="005579D5" w:rsidP="005579D5">
      <w:pPr>
        <w:spacing w:after="0" w:line="240" w:lineRule="exact"/>
        <w:rPr>
          <w:del w:id="6374" w:author="Yann Bourdeau" w:date="2014-02-06T16:26:00Z"/>
          <w:rFonts w:ascii="MS Reference Sans Serif" w:hAnsi="MS Reference Sans Serif"/>
          <w:lang w:val="en-CA"/>
        </w:rPr>
      </w:pPr>
      <w:del w:id="6375" w:author="Yann Bourdeau" w:date="2014-02-06T16:26:00Z">
        <w:r w:rsidRPr="00381014" w:rsidDel="00FC0E8D">
          <w:rPr>
            <w:rFonts w:ascii="MS Reference Sans Serif" w:hAnsi="MS Reference Sans Serif"/>
            <w:lang w:val="en-CA"/>
          </w:rPr>
          <w:delText xml:space="preserve">          false,</w:delText>
        </w:r>
      </w:del>
    </w:p>
    <w:p w14:paraId="4A57AC10" w14:textId="6BCD1510" w:rsidR="005579D5" w:rsidRPr="00381014" w:rsidDel="00FC0E8D" w:rsidRDefault="005579D5" w:rsidP="005579D5">
      <w:pPr>
        <w:spacing w:after="0" w:line="240" w:lineRule="exact"/>
        <w:rPr>
          <w:del w:id="6376" w:author="Yann Bourdeau" w:date="2014-02-06T16:26:00Z"/>
          <w:rFonts w:ascii="MS Reference Sans Serif" w:hAnsi="MS Reference Sans Serif"/>
          <w:lang w:val="en-CA"/>
        </w:rPr>
      </w:pPr>
      <w:del w:id="6377" w:author="Yann Bourdeau" w:date="2014-02-06T16:26:00Z">
        <w:r w:rsidRPr="00381014" w:rsidDel="00FC0E8D">
          <w:rPr>
            <w:rFonts w:ascii="MS Reference Sans Serif" w:hAnsi="MS Reference Sans Serif"/>
            <w:lang w:val="en-CA"/>
          </w:rPr>
          <w:delText xml:space="preserve">          true,</w:delText>
        </w:r>
      </w:del>
    </w:p>
    <w:p w14:paraId="2070D07C" w14:textId="6F44A24D" w:rsidR="005579D5" w:rsidRPr="00381014" w:rsidDel="00FC0E8D" w:rsidRDefault="005579D5" w:rsidP="005579D5">
      <w:pPr>
        <w:spacing w:after="0" w:line="240" w:lineRule="exact"/>
        <w:rPr>
          <w:del w:id="6378" w:author="Yann Bourdeau" w:date="2014-02-06T16:26:00Z"/>
          <w:rFonts w:ascii="MS Reference Sans Serif" w:hAnsi="MS Reference Sans Serif"/>
          <w:lang w:val="en-CA"/>
        </w:rPr>
      </w:pPr>
      <w:del w:id="6379" w:author="Yann Bourdeau" w:date="2014-02-06T16:26:00Z">
        <w:r w:rsidRPr="00381014" w:rsidDel="00FC0E8D">
          <w:rPr>
            <w:rFonts w:ascii="MS Reference Sans Serif" w:hAnsi="MS Reference Sans Serif"/>
            <w:lang w:val="en-CA"/>
          </w:rPr>
          <w:delText xml:space="preserve">          false,</w:delText>
        </w:r>
      </w:del>
    </w:p>
    <w:p w14:paraId="22FAE364" w14:textId="7A2E2FC0" w:rsidR="005579D5" w:rsidRPr="00381014" w:rsidDel="00FC0E8D" w:rsidRDefault="005579D5" w:rsidP="005579D5">
      <w:pPr>
        <w:spacing w:after="0" w:line="240" w:lineRule="exact"/>
        <w:rPr>
          <w:del w:id="6380" w:author="Yann Bourdeau" w:date="2014-02-06T16:26:00Z"/>
          <w:rFonts w:ascii="MS Reference Sans Serif" w:hAnsi="MS Reference Sans Serif"/>
          <w:lang w:val="en-CA"/>
        </w:rPr>
      </w:pPr>
      <w:del w:id="6381" w:author="Yann Bourdeau" w:date="2014-02-06T16:26:00Z">
        <w:r w:rsidRPr="00381014" w:rsidDel="00FC0E8D">
          <w:rPr>
            <w:rFonts w:ascii="MS Reference Sans Serif" w:hAnsi="MS Reference Sans Serif"/>
            <w:lang w:val="en-CA"/>
          </w:rPr>
          <w:delText xml:space="preserve">          false,</w:delText>
        </w:r>
      </w:del>
    </w:p>
    <w:p w14:paraId="0DF22B9A" w14:textId="41FF9814" w:rsidR="005579D5" w:rsidRPr="00381014" w:rsidDel="00FC0E8D" w:rsidRDefault="005579D5" w:rsidP="005579D5">
      <w:pPr>
        <w:spacing w:after="0" w:line="240" w:lineRule="exact"/>
        <w:rPr>
          <w:del w:id="6382" w:author="Yann Bourdeau" w:date="2014-02-06T16:26:00Z"/>
          <w:rFonts w:ascii="MS Reference Sans Serif" w:hAnsi="MS Reference Sans Serif"/>
          <w:lang w:val="en-CA"/>
        </w:rPr>
      </w:pPr>
      <w:del w:id="6383" w:author="Yann Bourdeau" w:date="2014-02-06T16:26:00Z">
        <w:r w:rsidRPr="00381014" w:rsidDel="00FC0E8D">
          <w:rPr>
            <w:rFonts w:ascii="MS Reference Sans Serif" w:hAnsi="MS Reference Sans Serif"/>
            <w:lang w:val="en-CA"/>
          </w:rPr>
          <w:delText xml:space="preserve">          "defaultvalue",</w:delText>
        </w:r>
      </w:del>
    </w:p>
    <w:p w14:paraId="1E7F763C" w14:textId="36A72DB7" w:rsidR="005579D5" w:rsidRPr="00381014" w:rsidDel="00FC0E8D" w:rsidRDefault="005579D5" w:rsidP="005579D5">
      <w:pPr>
        <w:spacing w:after="0" w:line="240" w:lineRule="exact"/>
        <w:rPr>
          <w:del w:id="6384" w:author="Yann Bourdeau" w:date="2014-02-06T16:26:00Z"/>
          <w:rFonts w:ascii="MS Reference Sans Serif" w:hAnsi="MS Reference Sans Serif"/>
          <w:lang w:val="en-CA"/>
        </w:rPr>
      </w:pPr>
      <w:del w:id="6385" w:author="Yann Bourdeau" w:date="2014-02-06T16:26:00Z">
        <w:r w:rsidRPr="00381014" w:rsidDel="00FC0E8D">
          <w:rPr>
            <w:rFonts w:ascii="MS Reference Sans Serif" w:hAnsi="MS Reference Sans Serif"/>
            <w:lang w:val="en-CA"/>
          </w:rPr>
          <w:delText xml:space="preserve">          false,</w:delText>
        </w:r>
      </w:del>
    </w:p>
    <w:p w14:paraId="1AE7939F" w14:textId="59B9D40F" w:rsidR="005579D5" w:rsidRPr="00381014" w:rsidDel="00FC0E8D" w:rsidRDefault="005579D5" w:rsidP="005579D5">
      <w:pPr>
        <w:spacing w:after="0" w:line="240" w:lineRule="exact"/>
        <w:rPr>
          <w:del w:id="6386" w:author="Yann Bourdeau" w:date="2014-02-06T16:26:00Z"/>
          <w:rFonts w:ascii="MS Reference Sans Serif" w:hAnsi="MS Reference Sans Serif"/>
          <w:lang w:val="en-CA"/>
        </w:rPr>
      </w:pPr>
      <w:del w:id="6387" w:author="Yann Bourdeau" w:date="2014-02-06T16:26:00Z">
        <w:r w:rsidRPr="00381014" w:rsidDel="00FC0E8D">
          <w:rPr>
            <w:rFonts w:ascii="MS Reference Sans Serif" w:hAnsi="MS Reference Sans Serif"/>
            <w:lang w:val="en-CA"/>
          </w:rPr>
          <w:delText xml:space="preserve">          0,</w:delText>
        </w:r>
      </w:del>
    </w:p>
    <w:p w14:paraId="4116FA9A" w14:textId="7D4B1656" w:rsidR="005579D5" w:rsidRPr="00381014" w:rsidDel="00FC0E8D" w:rsidRDefault="005579D5" w:rsidP="005579D5">
      <w:pPr>
        <w:spacing w:after="0" w:line="240" w:lineRule="exact"/>
        <w:rPr>
          <w:del w:id="6388" w:author="Yann Bourdeau" w:date="2014-02-06T16:26:00Z"/>
          <w:rFonts w:ascii="MS Reference Sans Serif" w:hAnsi="MS Reference Sans Serif"/>
          <w:lang w:val="en-CA"/>
        </w:rPr>
      </w:pPr>
      <w:del w:id="6389" w:author="Yann Bourdeau" w:date="2014-02-06T16:26:00Z">
        <w:r w:rsidRPr="00381014" w:rsidDel="00FC0E8D">
          <w:rPr>
            <w:rFonts w:ascii="MS Reference Sans Serif" w:hAnsi="MS Reference Sans Serif"/>
            <w:lang w:val="en-CA"/>
          </w:rPr>
          <w:delText xml:space="preserve">          0,</w:delText>
        </w:r>
      </w:del>
    </w:p>
    <w:p w14:paraId="2998B67F" w14:textId="0433068C" w:rsidR="005579D5" w:rsidRPr="00381014" w:rsidDel="00FC0E8D" w:rsidRDefault="005579D5" w:rsidP="005579D5">
      <w:pPr>
        <w:spacing w:after="0" w:line="240" w:lineRule="exact"/>
        <w:rPr>
          <w:del w:id="6390" w:author="Yann Bourdeau" w:date="2014-02-06T16:26:00Z"/>
          <w:rFonts w:ascii="MS Reference Sans Serif" w:hAnsi="MS Reference Sans Serif"/>
          <w:lang w:val="en-CA"/>
        </w:rPr>
      </w:pPr>
      <w:del w:id="6391" w:author="Yann Bourdeau" w:date="2014-02-06T16:26:00Z">
        <w:r w:rsidRPr="00381014" w:rsidDel="00FC0E8D">
          <w:rPr>
            <w:rFonts w:ascii="MS Reference Sans Serif" w:hAnsi="MS Reference Sans Serif"/>
            <w:lang w:val="en-CA"/>
          </w:rPr>
          <w:delText xml:space="preserve">          0));</w:delText>
        </w:r>
      </w:del>
    </w:p>
    <w:p w14:paraId="629DE3BA" w14:textId="348EDD76" w:rsidR="005579D5" w:rsidRPr="00381014" w:rsidDel="00FC0E8D" w:rsidRDefault="005579D5" w:rsidP="005579D5">
      <w:pPr>
        <w:spacing w:after="0" w:line="240" w:lineRule="exact"/>
        <w:rPr>
          <w:del w:id="6392" w:author="Yann Bourdeau" w:date="2014-02-06T16:26:00Z"/>
          <w:rFonts w:ascii="MS Reference Sans Serif" w:hAnsi="MS Reference Sans Serif"/>
          <w:lang w:val="en-CA"/>
        </w:rPr>
      </w:pPr>
    </w:p>
    <w:p w14:paraId="5E363C3F" w14:textId="1AF53EC3" w:rsidR="005579D5" w:rsidRPr="00381014" w:rsidDel="00FC0E8D" w:rsidRDefault="005579D5" w:rsidP="005579D5">
      <w:pPr>
        <w:spacing w:after="0" w:line="240" w:lineRule="exact"/>
        <w:rPr>
          <w:del w:id="6393" w:author="Yann Bourdeau" w:date="2014-02-06T16:26:00Z"/>
          <w:rFonts w:ascii="MS Reference Sans Serif" w:hAnsi="MS Reference Sans Serif"/>
          <w:lang w:val="en-CA"/>
        </w:rPr>
      </w:pPr>
      <w:del w:id="6394" w:author="Yann Bourdeau" w:date="2014-02-06T16:26:00Z">
        <w:r w:rsidRPr="00381014" w:rsidDel="00FC0E8D">
          <w:rPr>
            <w:rFonts w:ascii="MS Reference Sans Serif" w:hAnsi="MS Reference Sans Serif"/>
            <w:lang w:val="en-CA"/>
          </w:rPr>
          <w:tab/>
          <w:delText>fi.insert</w:delText>
        </w:r>
      </w:del>
    </w:p>
    <w:p w14:paraId="61B22962" w14:textId="2CC96972" w:rsidR="005579D5" w:rsidRPr="00381014" w:rsidDel="00FC0E8D" w:rsidRDefault="005579D5" w:rsidP="005579D5">
      <w:pPr>
        <w:spacing w:after="0" w:line="240" w:lineRule="exact"/>
        <w:rPr>
          <w:del w:id="6395" w:author="Yann Bourdeau" w:date="2014-02-06T16:26:00Z"/>
          <w:rFonts w:ascii="MS Reference Sans Serif" w:hAnsi="MS Reference Sans Serif"/>
          <w:lang w:val="en-CA"/>
        </w:rPr>
      </w:pPr>
      <w:del w:id="6396" w:author="Yann Bourdeau" w:date="2014-02-06T16:26:00Z">
        <w:r w:rsidRPr="00381014" w:rsidDel="00FC0E8D">
          <w:rPr>
            <w:rFonts w:ascii="MS Reference Sans Serif" w:hAnsi="MS Reference Sans Serif"/>
            <w:lang w:val="en-CA"/>
          </w:rPr>
          <w:delText xml:space="preserve">        (blueslice::policy::profile::FieldInfo</w:delText>
        </w:r>
      </w:del>
    </w:p>
    <w:p w14:paraId="0AEA6F0B" w14:textId="17B1AEF7" w:rsidR="005579D5" w:rsidRPr="00381014" w:rsidDel="00FC0E8D" w:rsidRDefault="005579D5" w:rsidP="005579D5">
      <w:pPr>
        <w:spacing w:after="0" w:line="240" w:lineRule="exact"/>
        <w:rPr>
          <w:del w:id="6397" w:author="Yann Bourdeau" w:date="2014-02-06T16:26:00Z"/>
          <w:rFonts w:ascii="MS Reference Sans Serif" w:hAnsi="MS Reference Sans Serif"/>
          <w:lang w:val="en-CA"/>
        </w:rPr>
      </w:pPr>
      <w:del w:id="6398" w:author="Yann Bourdeau" w:date="2014-02-06T16:26:00Z">
        <w:r w:rsidRPr="00381014" w:rsidDel="00FC0E8D">
          <w:rPr>
            <w:rFonts w:ascii="MS Reference Sans Serif" w:hAnsi="MS Reference Sans Serif"/>
            <w:lang w:val="en-CA"/>
          </w:rPr>
          <w:delText xml:space="preserve">         ((EAttribute)6, "name6",</w:delText>
        </w:r>
      </w:del>
    </w:p>
    <w:p w14:paraId="5EB2B5B0" w14:textId="77235D7A" w:rsidR="005579D5" w:rsidRPr="00381014" w:rsidDel="00FC0E8D" w:rsidRDefault="005579D5" w:rsidP="005579D5">
      <w:pPr>
        <w:spacing w:after="0" w:line="240" w:lineRule="exact"/>
        <w:rPr>
          <w:del w:id="6399" w:author="Yann Bourdeau" w:date="2014-02-06T16:26:00Z"/>
          <w:rFonts w:ascii="MS Reference Sans Serif" w:hAnsi="MS Reference Sans Serif"/>
          <w:lang w:val="en-CA"/>
        </w:rPr>
      </w:pPr>
      <w:del w:id="6400" w:author="Yann Bourdeau" w:date="2014-02-06T16:26:00Z">
        <w:r w:rsidRPr="00381014" w:rsidDel="00FC0E8D">
          <w:rPr>
            <w:rFonts w:ascii="MS Reference Sans Serif" w:hAnsi="MS Reference Sans Serif"/>
            <w:lang w:val="en-CA"/>
          </w:rPr>
          <w:delText xml:space="preserve">          false,</w:delText>
        </w:r>
      </w:del>
    </w:p>
    <w:p w14:paraId="08F0FFBA" w14:textId="1F738348" w:rsidR="005579D5" w:rsidRPr="00381014" w:rsidDel="00FC0E8D" w:rsidRDefault="005579D5" w:rsidP="005579D5">
      <w:pPr>
        <w:spacing w:after="0" w:line="240" w:lineRule="exact"/>
        <w:rPr>
          <w:del w:id="6401" w:author="Yann Bourdeau" w:date="2014-02-06T16:26:00Z"/>
          <w:rFonts w:ascii="MS Reference Sans Serif" w:hAnsi="MS Reference Sans Serif"/>
          <w:lang w:val="en-CA"/>
        </w:rPr>
      </w:pPr>
      <w:del w:id="6402" w:author="Yann Bourdeau" w:date="2014-02-06T16:26:00Z">
        <w:r w:rsidRPr="00381014" w:rsidDel="00FC0E8D">
          <w:rPr>
            <w:rFonts w:ascii="MS Reference Sans Serif" w:hAnsi="MS Reference Sans Serif"/>
            <w:lang w:val="en-CA"/>
          </w:rPr>
          <w:delText xml:space="preserve">          false,</w:delText>
        </w:r>
      </w:del>
    </w:p>
    <w:p w14:paraId="208F2D6E" w14:textId="27AA90C6" w:rsidR="005579D5" w:rsidRPr="00381014" w:rsidDel="00FC0E8D" w:rsidRDefault="005579D5" w:rsidP="005579D5">
      <w:pPr>
        <w:spacing w:after="0" w:line="240" w:lineRule="exact"/>
        <w:rPr>
          <w:del w:id="6403" w:author="Yann Bourdeau" w:date="2014-02-06T16:26:00Z"/>
          <w:rFonts w:ascii="MS Reference Sans Serif" w:hAnsi="MS Reference Sans Serif"/>
          <w:lang w:val="en-CA"/>
        </w:rPr>
      </w:pPr>
      <w:del w:id="6404" w:author="Yann Bourdeau" w:date="2014-02-06T16:26:00Z">
        <w:r w:rsidRPr="00381014" w:rsidDel="00FC0E8D">
          <w:rPr>
            <w:rFonts w:ascii="MS Reference Sans Serif" w:hAnsi="MS Reference Sans Serif"/>
            <w:lang w:val="en-CA"/>
          </w:rPr>
          <w:delText xml:space="preserve">          false,</w:delText>
        </w:r>
      </w:del>
    </w:p>
    <w:p w14:paraId="2FCEAAE8" w14:textId="466E2817" w:rsidR="005579D5" w:rsidRPr="00381014" w:rsidDel="00FC0E8D" w:rsidRDefault="005579D5" w:rsidP="005579D5">
      <w:pPr>
        <w:spacing w:after="0" w:line="240" w:lineRule="exact"/>
        <w:rPr>
          <w:del w:id="6405" w:author="Yann Bourdeau" w:date="2014-02-06T16:26:00Z"/>
          <w:rFonts w:ascii="MS Reference Sans Serif" w:hAnsi="MS Reference Sans Serif"/>
          <w:lang w:val="en-CA"/>
        </w:rPr>
      </w:pPr>
      <w:del w:id="6406" w:author="Yann Bourdeau" w:date="2014-02-06T16:26:00Z">
        <w:r w:rsidRPr="00381014" w:rsidDel="00FC0E8D">
          <w:rPr>
            <w:rFonts w:ascii="MS Reference Sans Serif" w:hAnsi="MS Reference Sans Serif"/>
            <w:lang w:val="en-CA"/>
          </w:rPr>
          <w:delText xml:space="preserve">          false,</w:delText>
        </w:r>
      </w:del>
    </w:p>
    <w:p w14:paraId="267F46DF" w14:textId="51C6656C" w:rsidR="005579D5" w:rsidRPr="00381014" w:rsidDel="00FC0E8D" w:rsidRDefault="005579D5" w:rsidP="005579D5">
      <w:pPr>
        <w:spacing w:after="0" w:line="240" w:lineRule="exact"/>
        <w:rPr>
          <w:del w:id="6407" w:author="Yann Bourdeau" w:date="2014-02-06T16:26:00Z"/>
          <w:rFonts w:ascii="MS Reference Sans Serif" w:hAnsi="MS Reference Sans Serif"/>
          <w:lang w:val="en-CA"/>
        </w:rPr>
      </w:pPr>
      <w:del w:id="6408" w:author="Yann Bourdeau" w:date="2014-02-06T16:26:00Z">
        <w:r w:rsidRPr="00381014" w:rsidDel="00FC0E8D">
          <w:rPr>
            <w:rFonts w:ascii="MS Reference Sans Serif" w:hAnsi="MS Reference Sans Serif"/>
            <w:lang w:val="en-CA"/>
          </w:rPr>
          <w:delText xml:space="preserve">          true,</w:delText>
        </w:r>
      </w:del>
    </w:p>
    <w:p w14:paraId="7BCEA283" w14:textId="4FB7D500" w:rsidR="005579D5" w:rsidRPr="00381014" w:rsidDel="00FC0E8D" w:rsidRDefault="005579D5" w:rsidP="005579D5">
      <w:pPr>
        <w:spacing w:after="0" w:line="240" w:lineRule="exact"/>
        <w:rPr>
          <w:del w:id="6409" w:author="Yann Bourdeau" w:date="2014-02-06T16:26:00Z"/>
          <w:rFonts w:ascii="MS Reference Sans Serif" w:hAnsi="MS Reference Sans Serif"/>
          <w:lang w:val="en-CA"/>
        </w:rPr>
      </w:pPr>
      <w:del w:id="6410" w:author="Yann Bourdeau" w:date="2014-02-06T16:26:00Z">
        <w:r w:rsidRPr="00381014" w:rsidDel="00FC0E8D">
          <w:rPr>
            <w:rFonts w:ascii="MS Reference Sans Serif" w:hAnsi="MS Reference Sans Serif"/>
            <w:lang w:val="en-CA"/>
          </w:rPr>
          <w:delText xml:space="preserve">          false,</w:delText>
        </w:r>
      </w:del>
    </w:p>
    <w:p w14:paraId="413D830F" w14:textId="12519405" w:rsidR="005579D5" w:rsidRPr="00381014" w:rsidDel="00FC0E8D" w:rsidRDefault="005579D5" w:rsidP="005579D5">
      <w:pPr>
        <w:spacing w:after="0" w:line="240" w:lineRule="exact"/>
        <w:rPr>
          <w:del w:id="6411" w:author="Yann Bourdeau" w:date="2014-02-06T16:26:00Z"/>
          <w:rFonts w:ascii="MS Reference Sans Serif" w:hAnsi="MS Reference Sans Serif"/>
          <w:lang w:val="en-CA"/>
        </w:rPr>
      </w:pPr>
      <w:del w:id="6412" w:author="Yann Bourdeau" w:date="2014-02-06T16:26:00Z">
        <w:r w:rsidRPr="00381014" w:rsidDel="00FC0E8D">
          <w:rPr>
            <w:rFonts w:ascii="MS Reference Sans Serif" w:hAnsi="MS Reference Sans Serif"/>
            <w:lang w:val="en-CA"/>
          </w:rPr>
          <w:delText xml:space="preserve">          "defaultvalue",</w:delText>
        </w:r>
      </w:del>
    </w:p>
    <w:p w14:paraId="6FD9BFDF" w14:textId="797D25F6" w:rsidR="005579D5" w:rsidRPr="00381014" w:rsidDel="00FC0E8D" w:rsidRDefault="005579D5" w:rsidP="005579D5">
      <w:pPr>
        <w:spacing w:after="0" w:line="240" w:lineRule="exact"/>
        <w:rPr>
          <w:del w:id="6413" w:author="Yann Bourdeau" w:date="2014-02-06T16:26:00Z"/>
          <w:rFonts w:ascii="MS Reference Sans Serif" w:hAnsi="MS Reference Sans Serif"/>
          <w:lang w:val="en-CA"/>
        </w:rPr>
      </w:pPr>
      <w:del w:id="6414" w:author="Yann Bourdeau" w:date="2014-02-06T16:26:00Z">
        <w:r w:rsidRPr="00381014" w:rsidDel="00FC0E8D">
          <w:rPr>
            <w:rFonts w:ascii="MS Reference Sans Serif" w:hAnsi="MS Reference Sans Serif"/>
            <w:lang w:val="en-CA"/>
          </w:rPr>
          <w:delText xml:space="preserve">          false,</w:delText>
        </w:r>
      </w:del>
    </w:p>
    <w:p w14:paraId="0FA2BDA8" w14:textId="46590082" w:rsidR="005579D5" w:rsidRPr="00381014" w:rsidDel="00FC0E8D" w:rsidRDefault="005579D5" w:rsidP="005579D5">
      <w:pPr>
        <w:spacing w:after="0" w:line="240" w:lineRule="exact"/>
        <w:rPr>
          <w:del w:id="6415" w:author="Yann Bourdeau" w:date="2014-02-06T16:26:00Z"/>
          <w:rFonts w:ascii="MS Reference Sans Serif" w:hAnsi="MS Reference Sans Serif"/>
          <w:lang w:val="en-CA"/>
        </w:rPr>
      </w:pPr>
      <w:del w:id="6416" w:author="Yann Bourdeau" w:date="2014-02-06T16:26:00Z">
        <w:r w:rsidRPr="00381014" w:rsidDel="00FC0E8D">
          <w:rPr>
            <w:rFonts w:ascii="MS Reference Sans Serif" w:hAnsi="MS Reference Sans Serif"/>
            <w:lang w:val="en-CA"/>
          </w:rPr>
          <w:delText xml:space="preserve">          0,</w:delText>
        </w:r>
      </w:del>
    </w:p>
    <w:p w14:paraId="7152A261" w14:textId="34FF4B52" w:rsidR="005579D5" w:rsidRPr="00381014" w:rsidDel="00FC0E8D" w:rsidRDefault="005579D5" w:rsidP="005579D5">
      <w:pPr>
        <w:spacing w:after="0" w:line="240" w:lineRule="exact"/>
        <w:rPr>
          <w:del w:id="6417" w:author="Yann Bourdeau" w:date="2014-02-06T16:26:00Z"/>
          <w:rFonts w:ascii="MS Reference Sans Serif" w:hAnsi="MS Reference Sans Serif"/>
          <w:lang w:val="en-CA"/>
        </w:rPr>
      </w:pPr>
      <w:del w:id="6418" w:author="Yann Bourdeau" w:date="2014-02-06T16:26:00Z">
        <w:r w:rsidRPr="00381014" w:rsidDel="00FC0E8D">
          <w:rPr>
            <w:rFonts w:ascii="MS Reference Sans Serif" w:hAnsi="MS Reference Sans Serif"/>
            <w:lang w:val="en-CA"/>
          </w:rPr>
          <w:delText xml:space="preserve">          0,</w:delText>
        </w:r>
      </w:del>
    </w:p>
    <w:p w14:paraId="0A2C66F7" w14:textId="38F37B8D" w:rsidR="005579D5" w:rsidRPr="00381014" w:rsidDel="00FC0E8D" w:rsidRDefault="005579D5" w:rsidP="005579D5">
      <w:pPr>
        <w:spacing w:after="0" w:line="240" w:lineRule="exact"/>
        <w:rPr>
          <w:del w:id="6419" w:author="Yann Bourdeau" w:date="2014-02-06T16:26:00Z"/>
          <w:rFonts w:ascii="MS Reference Sans Serif" w:hAnsi="MS Reference Sans Serif"/>
          <w:lang w:val="en-CA"/>
        </w:rPr>
      </w:pPr>
      <w:del w:id="6420" w:author="Yann Bourdeau" w:date="2014-02-06T16:26:00Z">
        <w:r w:rsidRPr="00381014" w:rsidDel="00FC0E8D">
          <w:rPr>
            <w:rFonts w:ascii="MS Reference Sans Serif" w:hAnsi="MS Reference Sans Serif"/>
            <w:lang w:val="en-CA"/>
          </w:rPr>
          <w:delText xml:space="preserve">          0));</w:delText>
        </w:r>
      </w:del>
    </w:p>
    <w:p w14:paraId="6476D1CB" w14:textId="6FD7A14B" w:rsidR="005579D5" w:rsidRPr="00381014" w:rsidDel="00FC0E8D" w:rsidRDefault="005579D5" w:rsidP="005579D5">
      <w:pPr>
        <w:spacing w:after="0" w:line="240" w:lineRule="exact"/>
        <w:rPr>
          <w:del w:id="6421" w:author="Yann Bourdeau" w:date="2014-02-06T16:26:00Z"/>
          <w:rFonts w:ascii="MS Reference Sans Serif" w:hAnsi="MS Reference Sans Serif"/>
          <w:lang w:val="en-CA"/>
        </w:rPr>
      </w:pPr>
    </w:p>
    <w:p w14:paraId="3D5B3E33" w14:textId="2A787E4E" w:rsidR="005579D5" w:rsidRPr="00381014" w:rsidDel="00FC0E8D" w:rsidRDefault="005579D5" w:rsidP="005579D5">
      <w:pPr>
        <w:spacing w:after="0" w:line="240" w:lineRule="exact"/>
        <w:rPr>
          <w:del w:id="6422" w:author="Yann Bourdeau" w:date="2014-02-06T16:26:00Z"/>
          <w:rFonts w:ascii="MS Reference Sans Serif" w:hAnsi="MS Reference Sans Serif"/>
          <w:lang w:val="en-CA"/>
        </w:rPr>
      </w:pPr>
      <w:del w:id="6423" w:author="Yann Bourdeau" w:date="2014-02-06T16:26:00Z">
        <w:r w:rsidRPr="00381014" w:rsidDel="00FC0E8D">
          <w:rPr>
            <w:rFonts w:ascii="MS Reference Sans Serif" w:hAnsi="MS Reference Sans Serif"/>
            <w:lang w:val="en-CA"/>
          </w:rPr>
          <w:tab/>
          <w:delText>fi.insert</w:delText>
        </w:r>
      </w:del>
    </w:p>
    <w:p w14:paraId="706E021E" w14:textId="6596917A" w:rsidR="005579D5" w:rsidRPr="00381014" w:rsidDel="00FC0E8D" w:rsidRDefault="005579D5" w:rsidP="005579D5">
      <w:pPr>
        <w:spacing w:after="0" w:line="240" w:lineRule="exact"/>
        <w:rPr>
          <w:del w:id="6424" w:author="Yann Bourdeau" w:date="2014-02-06T16:26:00Z"/>
          <w:rFonts w:ascii="MS Reference Sans Serif" w:hAnsi="MS Reference Sans Serif"/>
          <w:lang w:val="en-CA"/>
        </w:rPr>
      </w:pPr>
      <w:del w:id="6425" w:author="Yann Bourdeau" w:date="2014-02-06T16:26:00Z">
        <w:r w:rsidRPr="00381014" w:rsidDel="00FC0E8D">
          <w:rPr>
            <w:rFonts w:ascii="MS Reference Sans Serif" w:hAnsi="MS Reference Sans Serif"/>
            <w:lang w:val="en-CA"/>
          </w:rPr>
          <w:delText xml:space="preserve">        (blueslice::policy::profile::FieldInfo</w:delText>
        </w:r>
      </w:del>
    </w:p>
    <w:p w14:paraId="47541FB3" w14:textId="328788FA" w:rsidR="005579D5" w:rsidRPr="00381014" w:rsidDel="00FC0E8D" w:rsidRDefault="005579D5" w:rsidP="005579D5">
      <w:pPr>
        <w:spacing w:after="0" w:line="240" w:lineRule="exact"/>
        <w:rPr>
          <w:del w:id="6426" w:author="Yann Bourdeau" w:date="2014-02-06T16:26:00Z"/>
          <w:rFonts w:ascii="MS Reference Sans Serif" w:hAnsi="MS Reference Sans Serif"/>
          <w:lang w:val="en-CA"/>
        </w:rPr>
      </w:pPr>
      <w:del w:id="6427" w:author="Yann Bourdeau" w:date="2014-02-06T16:26:00Z">
        <w:r w:rsidRPr="00381014" w:rsidDel="00FC0E8D">
          <w:rPr>
            <w:rFonts w:ascii="MS Reference Sans Serif" w:hAnsi="MS Reference Sans Serif"/>
            <w:lang w:val="en-CA"/>
          </w:rPr>
          <w:delText xml:space="preserve">         ((EAttribute)7, "name7",</w:delText>
        </w:r>
      </w:del>
    </w:p>
    <w:p w14:paraId="0150F7F6" w14:textId="27A64280" w:rsidR="005579D5" w:rsidRPr="00381014" w:rsidDel="00FC0E8D" w:rsidRDefault="005579D5" w:rsidP="005579D5">
      <w:pPr>
        <w:spacing w:after="0" w:line="240" w:lineRule="exact"/>
        <w:rPr>
          <w:del w:id="6428" w:author="Yann Bourdeau" w:date="2014-02-06T16:26:00Z"/>
          <w:rFonts w:ascii="MS Reference Sans Serif" w:hAnsi="MS Reference Sans Serif"/>
          <w:lang w:val="en-CA"/>
        </w:rPr>
      </w:pPr>
      <w:del w:id="6429" w:author="Yann Bourdeau" w:date="2014-02-06T16:26:00Z">
        <w:r w:rsidRPr="00381014" w:rsidDel="00FC0E8D">
          <w:rPr>
            <w:rFonts w:ascii="MS Reference Sans Serif" w:hAnsi="MS Reference Sans Serif"/>
            <w:lang w:val="en-CA"/>
          </w:rPr>
          <w:delText xml:space="preserve">          false,</w:delText>
        </w:r>
      </w:del>
    </w:p>
    <w:p w14:paraId="1A455B5B" w14:textId="5250B662" w:rsidR="005579D5" w:rsidRPr="00381014" w:rsidDel="00FC0E8D" w:rsidRDefault="005579D5" w:rsidP="005579D5">
      <w:pPr>
        <w:spacing w:after="0" w:line="240" w:lineRule="exact"/>
        <w:rPr>
          <w:del w:id="6430" w:author="Yann Bourdeau" w:date="2014-02-06T16:26:00Z"/>
          <w:rFonts w:ascii="MS Reference Sans Serif" w:hAnsi="MS Reference Sans Serif"/>
          <w:lang w:val="en-CA"/>
        </w:rPr>
      </w:pPr>
      <w:del w:id="6431" w:author="Yann Bourdeau" w:date="2014-02-06T16:26:00Z">
        <w:r w:rsidRPr="00381014" w:rsidDel="00FC0E8D">
          <w:rPr>
            <w:rFonts w:ascii="MS Reference Sans Serif" w:hAnsi="MS Reference Sans Serif"/>
            <w:lang w:val="en-CA"/>
          </w:rPr>
          <w:delText xml:space="preserve">          false,</w:delText>
        </w:r>
      </w:del>
    </w:p>
    <w:p w14:paraId="71CE745E" w14:textId="0F000B65" w:rsidR="005579D5" w:rsidRPr="00381014" w:rsidDel="00FC0E8D" w:rsidRDefault="005579D5" w:rsidP="005579D5">
      <w:pPr>
        <w:spacing w:after="0" w:line="240" w:lineRule="exact"/>
        <w:rPr>
          <w:del w:id="6432" w:author="Yann Bourdeau" w:date="2014-02-06T16:26:00Z"/>
          <w:rFonts w:ascii="MS Reference Sans Serif" w:hAnsi="MS Reference Sans Serif"/>
          <w:lang w:val="en-CA"/>
        </w:rPr>
      </w:pPr>
      <w:del w:id="6433" w:author="Yann Bourdeau" w:date="2014-02-06T16:26:00Z">
        <w:r w:rsidRPr="00381014" w:rsidDel="00FC0E8D">
          <w:rPr>
            <w:rFonts w:ascii="MS Reference Sans Serif" w:hAnsi="MS Reference Sans Serif"/>
            <w:lang w:val="en-CA"/>
          </w:rPr>
          <w:delText xml:space="preserve">          false,</w:delText>
        </w:r>
      </w:del>
    </w:p>
    <w:p w14:paraId="18533C57" w14:textId="1ADF1B80" w:rsidR="005579D5" w:rsidRPr="00381014" w:rsidDel="00FC0E8D" w:rsidRDefault="005579D5" w:rsidP="005579D5">
      <w:pPr>
        <w:spacing w:after="0" w:line="240" w:lineRule="exact"/>
        <w:rPr>
          <w:del w:id="6434" w:author="Yann Bourdeau" w:date="2014-02-06T16:26:00Z"/>
          <w:rFonts w:ascii="MS Reference Sans Serif" w:hAnsi="MS Reference Sans Serif"/>
          <w:lang w:val="en-CA"/>
        </w:rPr>
      </w:pPr>
      <w:del w:id="6435" w:author="Yann Bourdeau" w:date="2014-02-06T16:26:00Z">
        <w:r w:rsidRPr="00381014" w:rsidDel="00FC0E8D">
          <w:rPr>
            <w:rFonts w:ascii="MS Reference Sans Serif" w:hAnsi="MS Reference Sans Serif"/>
            <w:lang w:val="en-CA"/>
          </w:rPr>
          <w:delText xml:space="preserve">          false,</w:delText>
        </w:r>
      </w:del>
    </w:p>
    <w:p w14:paraId="4C3E8CFA" w14:textId="2A364B3B" w:rsidR="005579D5" w:rsidRPr="00381014" w:rsidDel="00FC0E8D" w:rsidRDefault="005579D5" w:rsidP="005579D5">
      <w:pPr>
        <w:spacing w:after="0" w:line="240" w:lineRule="exact"/>
        <w:rPr>
          <w:del w:id="6436" w:author="Yann Bourdeau" w:date="2014-02-06T16:26:00Z"/>
          <w:rFonts w:ascii="MS Reference Sans Serif" w:hAnsi="MS Reference Sans Serif"/>
          <w:lang w:val="en-CA"/>
        </w:rPr>
      </w:pPr>
      <w:del w:id="6437" w:author="Yann Bourdeau" w:date="2014-02-06T16:26:00Z">
        <w:r w:rsidRPr="00381014" w:rsidDel="00FC0E8D">
          <w:rPr>
            <w:rFonts w:ascii="MS Reference Sans Serif" w:hAnsi="MS Reference Sans Serif"/>
            <w:lang w:val="en-CA"/>
          </w:rPr>
          <w:delText xml:space="preserve">          false,</w:delText>
        </w:r>
      </w:del>
    </w:p>
    <w:p w14:paraId="16B33594" w14:textId="55BDA773" w:rsidR="005579D5" w:rsidRPr="00381014" w:rsidDel="00FC0E8D" w:rsidRDefault="005579D5" w:rsidP="005579D5">
      <w:pPr>
        <w:spacing w:after="0" w:line="240" w:lineRule="exact"/>
        <w:rPr>
          <w:del w:id="6438" w:author="Yann Bourdeau" w:date="2014-02-06T16:26:00Z"/>
          <w:rFonts w:ascii="MS Reference Sans Serif" w:hAnsi="MS Reference Sans Serif"/>
          <w:lang w:val="en-CA"/>
        </w:rPr>
      </w:pPr>
      <w:del w:id="6439" w:author="Yann Bourdeau" w:date="2014-02-06T16:26:00Z">
        <w:r w:rsidRPr="00381014" w:rsidDel="00FC0E8D">
          <w:rPr>
            <w:rFonts w:ascii="MS Reference Sans Serif" w:hAnsi="MS Reference Sans Serif"/>
            <w:lang w:val="en-CA"/>
          </w:rPr>
          <w:delText xml:space="preserve">          true,</w:delText>
        </w:r>
      </w:del>
    </w:p>
    <w:p w14:paraId="741B31AC" w14:textId="5E4E9D72" w:rsidR="005579D5" w:rsidRPr="00381014" w:rsidDel="00FC0E8D" w:rsidRDefault="005579D5" w:rsidP="005579D5">
      <w:pPr>
        <w:spacing w:after="0" w:line="240" w:lineRule="exact"/>
        <w:rPr>
          <w:del w:id="6440" w:author="Yann Bourdeau" w:date="2014-02-06T16:26:00Z"/>
          <w:rFonts w:ascii="MS Reference Sans Serif" w:hAnsi="MS Reference Sans Serif"/>
          <w:lang w:val="en-CA"/>
        </w:rPr>
      </w:pPr>
      <w:del w:id="6441" w:author="Yann Bourdeau" w:date="2014-02-06T16:26:00Z">
        <w:r w:rsidRPr="00381014" w:rsidDel="00FC0E8D">
          <w:rPr>
            <w:rFonts w:ascii="MS Reference Sans Serif" w:hAnsi="MS Reference Sans Serif"/>
            <w:lang w:val="en-CA"/>
          </w:rPr>
          <w:delText xml:space="preserve">          "defaultvalue",</w:delText>
        </w:r>
      </w:del>
    </w:p>
    <w:p w14:paraId="524D9B8E" w14:textId="1F68E368" w:rsidR="005579D5" w:rsidRPr="00381014" w:rsidDel="00FC0E8D" w:rsidRDefault="005579D5" w:rsidP="005579D5">
      <w:pPr>
        <w:spacing w:after="0" w:line="240" w:lineRule="exact"/>
        <w:rPr>
          <w:del w:id="6442" w:author="Yann Bourdeau" w:date="2014-02-06T16:26:00Z"/>
          <w:rFonts w:ascii="MS Reference Sans Serif" w:hAnsi="MS Reference Sans Serif"/>
          <w:lang w:val="en-CA"/>
        </w:rPr>
      </w:pPr>
      <w:del w:id="6443" w:author="Yann Bourdeau" w:date="2014-02-06T16:26:00Z">
        <w:r w:rsidRPr="00381014" w:rsidDel="00FC0E8D">
          <w:rPr>
            <w:rFonts w:ascii="MS Reference Sans Serif" w:hAnsi="MS Reference Sans Serif"/>
            <w:lang w:val="en-CA"/>
          </w:rPr>
          <w:delText xml:space="preserve">          false,</w:delText>
        </w:r>
      </w:del>
    </w:p>
    <w:p w14:paraId="06556B09" w14:textId="218B42F4" w:rsidR="005579D5" w:rsidRPr="00381014" w:rsidDel="00FC0E8D" w:rsidRDefault="005579D5" w:rsidP="005579D5">
      <w:pPr>
        <w:spacing w:after="0" w:line="240" w:lineRule="exact"/>
        <w:rPr>
          <w:del w:id="6444" w:author="Yann Bourdeau" w:date="2014-02-06T16:26:00Z"/>
          <w:rFonts w:ascii="MS Reference Sans Serif" w:hAnsi="MS Reference Sans Serif"/>
          <w:lang w:val="en-CA"/>
        </w:rPr>
      </w:pPr>
      <w:del w:id="6445" w:author="Yann Bourdeau" w:date="2014-02-06T16:26:00Z">
        <w:r w:rsidRPr="00381014" w:rsidDel="00FC0E8D">
          <w:rPr>
            <w:rFonts w:ascii="MS Reference Sans Serif" w:hAnsi="MS Reference Sans Serif"/>
            <w:lang w:val="en-CA"/>
          </w:rPr>
          <w:delText xml:space="preserve">          0,</w:delText>
        </w:r>
      </w:del>
    </w:p>
    <w:p w14:paraId="15F7E095" w14:textId="352D5C60" w:rsidR="005579D5" w:rsidRPr="00381014" w:rsidDel="00FC0E8D" w:rsidRDefault="005579D5" w:rsidP="005579D5">
      <w:pPr>
        <w:spacing w:after="0" w:line="240" w:lineRule="exact"/>
        <w:rPr>
          <w:del w:id="6446" w:author="Yann Bourdeau" w:date="2014-02-06T16:26:00Z"/>
          <w:rFonts w:ascii="MS Reference Sans Serif" w:hAnsi="MS Reference Sans Serif"/>
          <w:lang w:val="en-CA"/>
        </w:rPr>
      </w:pPr>
      <w:del w:id="6447" w:author="Yann Bourdeau" w:date="2014-02-06T16:26:00Z">
        <w:r w:rsidRPr="00381014" w:rsidDel="00FC0E8D">
          <w:rPr>
            <w:rFonts w:ascii="MS Reference Sans Serif" w:hAnsi="MS Reference Sans Serif"/>
            <w:lang w:val="en-CA"/>
          </w:rPr>
          <w:delText xml:space="preserve">          0,</w:delText>
        </w:r>
      </w:del>
    </w:p>
    <w:p w14:paraId="616F8354" w14:textId="5E78DD6E" w:rsidR="005579D5" w:rsidRPr="00381014" w:rsidDel="00FC0E8D" w:rsidRDefault="005579D5" w:rsidP="005579D5">
      <w:pPr>
        <w:spacing w:after="0" w:line="240" w:lineRule="exact"/>
        <w:rPr>
          <w:del w:id="6448" w:author="Yann Bourdeau" w:date="2014-02-06T16:26:00Z"/>
          <w:rFonts w:ascii="MS Reference Sans Serif" w:hAnsi="MS Reference Sans Serif"/>
          <w:lang w:val="en-CA"/>
        </w:rPr>
      </w:pPr>
      <w:del w:id="6449" w:author="Yann Bourdeau" w:date="2014-02-06T16:26:00Z">
        <w:r w:rsidRPr="00381014" w:rsidDel="00FC0E8D">
          <w:rPr>
            <w:rFonts w:ascii="MS Reference Sans Serif" w:hAnsi="MS Reference Sans Serif"/>
            <w:lang w:val="en-CA"/>
          </w:rPr>
          <w:delText xml:space="preserve">          0));</w:delText>
        </w:r>
      </w:del>
    </w:p>
    <w:p w14:paraId="0E0E0722" w14:textId="5DD3AB3D" w:rsidR="005579D5" w:rsidRPr="00381014" w:rsidDel="00FC0E8D" w:rsidRDefault="005579D5" w:rsidP="005579D5">
      <w:pPr>
        <w:spacing w:after="0" w:line="240" w:lineRule="exact"/>
        <w:rPr>
          <w:del w:id="6450" w:author="Yann Bourdeau" w:date="2014-02-06T16:26:00Z"/>
          <w:rFonts w:ascii="MS Reference Sans Serif" w:hAnsi="MS Reference Sans Serif"/>
          <w:lang w:val="en-CA"/>
        </w:rPr>
      </w:pPr>
    </w:p>
    <w:p w14:paraId="4B34601E" w14:textId="3AD53EAE" w:rsidR="005579D5" w:rsidRPr="00381014" w:rsidDel="00FC0E8D" w:rsidRDefault="005579D5" w:rsidP="005579D5">
      <w:pPr>
        <w:spacing w:after="0" w:line="240" w:lineRule="exact"/>
        <w:rPr>
          <w:del w:id="6451" w:author="Yann Bourdeau" w:date="2014-02-06T16:26:00Z"/>
          <w:rFonts w:ascii="MS Reference Sans Serif" w:hAnsi="MS Reference Sans Serif"/>
          <w:lang w:val="en-CA"/>
        </w:rPr>
      </w:pPr>
      <w:del w:id="6452" w:author="Yann Bourdeau" w:date="2014-02-06T16:26:00Z">
        <w:r w:rsidRPr="00381014" w:rsidDel="00FC0E8D">
          <w:rPr>
            <w:rFonts w:ascii="MS Reference Sans Serif" w:hAnsi="MS Reference Sans Serif"/>
            <w:lang w:val="en-CA"/>
          </w:rPr>
          <w:tab/>
          <w:delText>fi.insert</w:delText>
        </w:r>
      </w:del>
    </w:p>
    <w:p w14:paraId="335844A7" w14:textId="23691651" w:rsidR="005579D5" w:rsidRPr="00381014" w:rsidDel="00FC0E8D" w:rsidRDefault="005579D5" w:rsidP="005579D5">
      <w:pPr>
        <w:spacing w:after="0" w:line="240" w:lineRule="exact"/>
        <w:rPr>
          <w:del w:id="6453" w:author="Yann Bourdeau" w:date="2014-02-06T16:26:00Z"/>
          <w:rFonts w:ascii="MS Reference Sans Serif" w:hAnsi="MS Reference Sans Serif"/>
          <w:lang w:val="en-CA"/>
        </w:rPr>
      </w:pPr>
      <w:del w:id="6454" w:author="Yann Bourdeau" w:date="2014-02-06T16:26:00Z">
        <w:r w:rsidRPr="00381014" w:rsidDel="00FC0E8D">
          <w:rPr>
            <w:rFonts w:ascii="MS Reference Sans Serif" w:hAnsi="MS Reference Sans Serif"/>
            <w:lang w:val="en-CA"/>
          </w:rPr>
          <w:delText xml:space="preserve">        (blueslice::policy::profile::FieldInfo</w:delText>
        </w:r>
      </w:del>
    </w:p>
    <w:p w14:paraId="5C4E87C5" w14:textId="7279B3E7" w:rsidR="005579D5" w:rsidRPr="00381014" w:rsidDel="00FC0E8D" w:rsidRDefault="005579D5" w:rsidP="005579D5">
      <w:pPr>
        <w:spacing w:after="0" w:line="240" w:lineRule="exact"/>
        <w:rPr>
          <w:del w:id="6455" w:author="Yann Bourdeau" w:date="2014-02-06T16:26:00Z"/>
          <w:rFonts w:ascii="MS Reference Sans Serif" w:hAnsi="MS Reference Sans Serif"/>
          <w:lang w:val="en-CA"/>
        </w:rPr>
      </w:pPr>
      <w:del w:id="6456" w:author="Yann Bourdeau" w:date="2014-02-06T16:26:00Z">
        <w:r w:rsidRPr="00381014" w:rsidDel="00FC0E8D">
          <w:rPr>
            <w:rFonts w:ascii="MS Reference Sans Serif" w:hAnsi="MS Reference Sans Serif"/>
            <w:lang w:val="en-CA"/>
          </w:rPr>
          <w:delText xml:space="preserve">         ((EAttribute)8, "name8",</w:delText>
        </w:r>
      </w:del>
    </w:p>
    <w:p w14:paraId="4BBB66E2" w14:textId="52A09DF0" w:rsidR="005579D5" w:rsidRPr="00381014" w:rsidDel="00FC0E8D" w:rsidRDefault="005579D5" w:rsidP="005579D5">
      <w:pPr>
        <w:spacing w:after="0" w:line="240" w:lineRule="exact"/>
        <w:rPr>
          <w:del w:id="6457" w:author="Yann Bourdeau" w:date="2014-02-06T16:26:00Z"/>
          <w:rFonts w:ascii="MS Reference Sans Serif" w:hAnsi="MS Reference Sans Serif"/>
          <w:lang w:val="en-CA"/>
        </w:rPr>
      </w:pPr>
      <w:del w:id="6458" w:author="Yann Bourdeau" w:date="2014-02-06T16:26:00Z">
        <w:r w:rsidRPr="00381014" w:rsidDel="00FC0E8D">
          <w:rPr>
            <w:rFonts w:ascii="MS Reference Sans Serif" w:hAnsi="MS Reference Sans Serif"/>
            <w:lang w:val="en-CA"/>
          </w:rPr>
          <w:delText xml:space="preserve">          false,</w:delText>
        </w:r>
      </w:del>
    </w:p>
    <w:p w14:paraId="6F66CF87" w14:textId="54BC8EB8" w:rsidR="005579D5" w:rsidRPr="00381014" w:rsidDel="00FC0E8D" w:rsidRDefault="005579D5" w:rsidP="005579D5">
      <w:pPr>
        <w:spacing w:after="0" w:line="240" w:lineRule="exact"/>
        <w:rPr>
          <w:del w:id="6459" w:author="Yann Bourdeau" w:date="2014-02-06T16:26:00Z"/>
          <w:rFonts w:ascii="MS Reference Sans Serif" w:hAnsi="MS Reference Sans Serif"/>
          <w:lang w:val="en-CA"/>
        </w:rPr>
      </w:pPr>
      <w:del w:id="6460" w:author="Yann Bourdeau" w:date="2014-02-06T16:26:00Z">
        <w:r w:rsidRPr="00381014" w:rsidDel="00FC0E8D">
          <w:rPr>
            <w:rFonts w:ascii="MS Reference Sans Serif" w:hAnsi="MS Reference Sans Serif"/>
            <w:lang w:val="en-CA"/>
          </w:rPr>
          <w:delText xml:space="preserve">          false,</w:delText>
        </w:r>
      </w:del>
    </w:p>
    <w:p w14:paraId="56346FAB" w14:textId="28B6FA20" w:rsidR="005579D5" w:rsidRPr="00381014" w:rsidDel="00FC0E8D" w:rsidRDefault="005579D5" w:rsidP="005579D5">
      <w:pPr>
        <w:spacing w:after="0" w:line="240" w:lineRule="exact"/>
        <w:rPr>
          <w:del w:id="6461" w:author="Yann Bourdeau" w:date="2014-02-06T16:26:00Z"/>
          <w:rFonts w:ascii="MS Reference Sans Serif" w:hAnsi="MS Reference Sans Serif"/>
          <w:lang w:val="en-CA"/>
        </w:rPr>
      </w:pPr>
      <w:del w:id="6462" w:author="Yann Bourdeau" w:date="2014-02-06T16:26:00Z">
        <w:r w:rsidRPr="00381014" w:rsidDel="00FC0E8D">
          <w:rPr>
            <w:rFonts w:ascii="MS Reference Sans Serif" w:hAnsi="MS Reference Sans Serif"/>
            <w:lang w:val="en-CA"/>
          </w:rPr>
          <w:delText xml:space="preserve">          false,</w:delText>
        </w:r>
      </w:del>
    </w:p>
    <w:p w14:paraId="34ACD641" w14:textId="21D1F275" w:rsidR="005579D5" w:rsidRPr="00381014" w:rsidDel="00FC0E8D" w:rsidRDefault="005579D5" w:rsidP="005579D5">
      <w:pPr>
        <w:spacing w:after="0" w:line="240" w:lineRule="exact"/>
        <w:rPr>
          <w:del w:id="6463" w:author="Yann Bourdeau" w:date="2014-02-06T16:26:00Z"/>
          <w:rFonts w:ascii="MS Reference Sans Serif" w:hAnsi="MS Reference Sans Serif"/>
          <w:lang w:val="en-CA"/>
        </w:rPr>
      </w:pPr>
      <w:del w:id="6464" w:author="Yann Bourdeau" w:date="2014-02-06T16:26:00Z">
        <w:r w:rsidRPr="00381014" w:rsidDel="00FC0E8D">
          <w:rPr>
            <w:rFonts w:ascii="MS Reference Sans Serif" w:hAnsi="MS Reference Sans Serif"/>
            <w:lang w:val="en-CA"/>
          </w:rPr>
          <w:delText xml:space="preserve">          false,</w:delText>
        </w:r>
      </w:del>
    </w:p>
    <w:p w14:paraId="65A43B00" w14:textId="11AF6EF9" w:rsidR="005579D5" w:rsidRPr="00381014" w:rsidDel="00FC0E8D" w:rsidRDefault="005579D5" w:rsidP="005579D5">
      <w:pPr>
        <w:spacing w:after="0" w:line="240" w:lineRule="exact"/>
        <w:rPr>
          <w:del w:id="6465" w:author="Yann Bourdeau" w:date="2014-02-06T16:26:00Z"/>
          <w:rFonts w:ascii="MS Reference Sans Serif" w:hAnsi="MS Reference Sans Serif"/>
          <w:lang w:val="en-CA"/>
        </w:rPr>
      </w:pPr>
      <w:del w:id="6466" w:author="Yann Bourdeau" w:date="2014-02-06T16:26:00Z">
        <w:r w:rsidRPr="00381014" w:rsidDel="00FC0E8D">
          <w:rPr>
            <w:rFonts w:ascii="MS Reference Sans Serif" w:hAnsi="MS Reference Sans Serif"/>
            <w:lang w:val="en-CA"/>
          </w:rPr>
          <w:delText xml:space="preserve">          false,</w:delText>
        </w:r>
      </w:del>
    </w:p>
    <w:p w14:paraId="68786276" w14:textId="63F47E25" w:rsidR="005579D5" w:rsidRPr="00381014" w:rsidDel="00FC0E8D" w:rsidRDefault="005579D5" w:rsidP="005579D5">
      <w:pPr>
        <w:spacing w:after="0" w:line="240" w:lineRule="exact"/>
        <w:rPr>
          <w:del w:id="6467" w:author="Yann Bourdeau" w:date="2014-02-06T16:26:00Z"/>
          <w:rFonts w:ascii="MS Reference Sans Serif" w:hAnsi="MS Reference Sans Serif"/>
          <w:lang w:val="en-CA"/>
        </w:rPr>
      </w:pPr>
      <w:del w:id="6468" w:author="Yann Bourdeau" w:date="2014-02-06T16:26:00Z">
        <w:r w:rsidRPr="00381014" w:rsidDel="00FC0E8D">
          <w:rPr>
            <w:rFonts w:ascii="MS Reference Sans Serif" w:hAnsi="MS Reference Sans Serif"/>
            <w:lang w:val="en-CA"/>
          </w:rPr>
          <w:delText xml:space="preserve">          false,</w:delText>
        </w:r>
      </w:del>
    </w:p>
    <w:p w14:paraId="6D66458C" w14:textId="2F1F3D03" w:rsidR="005579D5" w:rsidRPr="00381014" w:rsidDel="00FC0E8D" w:rsidRDefault="005579D5" w:rsidP="005579D5">
      <w:pPr>
        <w:spacing w:after="0" w:line="240" w:lineRule="exact"/>
        <w:rPr>
          <w:del w:id="6469" w:author="Yann Bourdeau" w:date="2014-02-06T16:26:00Z"/>
          <w:rFonts w:ascii="MS Reference Sans Serif" w:hAnsi="MS Reference Sans Serif"/>
          <w:lang w:val="en-CA"/>
        </w:rPr>
      </w:pPr>
      <w:del w:id="6470" w:author="Yann Bourdeau" w:date="2014-02-06T16:26:00Z">
        <w:r w:rsidRPr="00381014" w:rsidDel="00FC0E8D">
          <w:rPr>
            <w:rFonts w:ascii="MS Reference Sans Serif" w:hAnsi="MS Reference Sans Serif"/>
            <w:lang w:val="en-CA"/>
          </w:rPr>
          <w:delText xml:space="preserve">          "defaultvalue",</w:delText>
        </w:r>
      </w:del>
    </w:p>
    <w:p w14:paraId="0786EF4B" w14:textId="78CC14ED" w:rsidR="005579D5" w:rsidRPr="00381014" w:rsidDel="00FC0E8D" w:rsidRDefault="005579D5" w:rsidP="005579D5">
      <w:pPr>
        <w:spacing w:after="0" w:line="240" w:lineRule="exact"/>
        <w:rPr>
          <w:del w:id="6471" w:author="Yann Bourdeau" w:date="2014-02-06T16:26:00Z"/>
          <w:rFonts w:ascii="MS Reference Sans Serif" w:hAnsi="MS Reference Sans Serif"/>
          <w:lang w:val="en-CA"/>
        </w:rPr>
      </w:pPr>
      <w:del w:id="6472" w:author="Yann Bourdeau" w:date="2014-02-06T16:26:00Z">
        <w:r w:rsidRPr="00381014" w:rsidDel="00FC0E8D">
          <w:rPr>
            <w:rFonts w:ascii="MS Reference Sans Serif" w:hAnsi="MS Reference Sans Serif"/>
            <w:lang w:val="en-CA"/>
          </w:rPr>
          <w:delText xml:space="preserve">          true,</w:delText>
        </w:r>
      </w:del>
    </w:p>
    <w:p w14:paraId="5E96C538" w14:textId="1CE5D404" w:rsidR="005579D5" w:rsidRPr="00381014" w:rsidDel="00FC0E8D" w:rsidRDefault="005579D5" w:rsidP="005579D5">
      <w:pPr>
        <w:spacing w:after="0" w:line="240" w:lineRule="exact"/>
        <w:rPr>
          <w:del w:id="6473" w:author="Yann Bourdeau" w:date="2014-02-06T16:26:00Z"/>
          <w:rFonts w:ascii="MS Reference Sans Serif" w:hAnsi="MS Reference Sans Serif"/>
          <w:lang w:val="en-CA"/>
        </w:rPr>
      </w:pPr>
      <w:del w:id="6474" w:author="Yann Bourdeau" w:date="2014-02-06T16:26:00Z">
        <w:r w:rsidRPr="00381014" w:rsidDel="00FC0E8D">
          <w:rPr>
            <w:rFonts w:ascii="MS Reference Sans Serif" w:hAnsi="MS Reference Sans Serif"/>
            <w:lang w:val="en-CA"/>
          </w:rPr>
          <w:delText xml:space="preserve">          0,</w:delText>
        </w:r>
      </w:del>
    </w:p>
    <w:p w14:paraId="5918DF4B" w14:textId="76523D71" w:rsidR="005579D5" w:rsidRPr="00381014" w:rsidDel="00FC0E8D" w:rsidRDefault="005579D5" w:rsidP="005579D5">
      <w:pPr>
        <w:spacing w:after="0" w:line="240" w:lineRule="exact"/>
        <w:rPr>
          <w:del w:id="6475" w:author="Yann Bourdeau" w:date="2014-02-06T16:26:00Z"/>
          <w:rFonts w:ascii="MS Reference Sans Serif" w:hAnsi="MS Reference Sans Serif"/>
          <w:lang w:val="en-CA"/>
        </w:rPr>
      </w:pPr>
      <w:del w:id="6476" w:author="Yann Bourdeau" w:date="2014-02-06T16:26:00Z">
        <w:r w:rsidRPr="00381014" w:rsidDel="00FC0E8D">
          <w:rPr>
            <w:rFonts w:ascii="MS Reference Sans Serif" w:hAnsi="MS Reference Sans Serif"/>
            <w:lang w:val="en-CA"/>
          </w:rPr>
          <w:delText xml:space="preserve">          0,</w:delText>
        </w:r>
      </w:del>
    </w:p>
    <w:p w14:paraId="2A3B13F1" w14:textId="083ED99A" w:rsidR="005579D5" w:rsidRPr="00381014" w:rsidDel="00FC0E8D" w:rsidRDefault="005579D5" w:rsidP="005579D5">
      <w:pPr>
        <w:spacing w:after="0" w:line="240" w:lineRule="exact"/>
        <w:rPr>
          <w:del w:id="6477" w:author="Yann Bourdeau" w:date="2014-02-06T16:26:00Z"/>
          <w:rFonts w:ascii="MS Reference Sans Serif" w:hAnsi="MS Reference Sans Serif"/>
          <w:lang w:val="en-CA"/>
        </w:rPr>
      </w:pPr>
      <w:del w:id="6478" w:author="Yann Bourdeau" w:date="2014-02-06T16:26:00Z">
        <w:r w:rsidRPr="00381014" w:rsidDel="00FC0E8D">
          <w:rPr>
            <w:rFonts w:ascii="MS Reference Sans Serif" w:hAnsi="MS Reference Sans Serif"/>
            <w:lang w:val="en-CA"/>
          </w:rPr>
          <w:delText xml:space="preserve">          0));</w:delText>
        </w:r>
      </w:del>
    </w:p>
    <w:p w14:paraId="3778DA45" w14:textId="6E2E96F3" w:rsidR="005579D5" w:rsidRPr="00381014" w:rsidDel="00FC0E8D" w:rsidRDefault="005579D5" w:rsidP="005579D5">
      <w:pPr>
        <w:spacing w:after="0" w:line="240" w:lineRule="exact"/>
        <w:rPr>
          <w:del w:id="6479" w:author="Yann Bourdeau" w:date="2014-02-06T16:26:00Z"/>
          <w:rFonts w:ascii="MS Reference Sans Serif" w:hAnsi="MS Reference Sans Serif"/>
          <w:lang w:val="en-CA"/>
        </w:rPr>
      </w:pPr>
    </w:p>
    <w:p w14:paraId="325A5B1D" w14:textId="2068E7BB" w:rsidR="005579D5" w:rsidRPr="00381014" w:rsidDel="00FC0E8D" w:rsidRDefault="005579D5" w:rsidP="005579D5">
      <w:pPr>
        <w:spacing w:after="0" w:line="240" w:lineRule="exact"/>
        <w:rPr>
          <w:del w:id="6480" w:author="Yann Bourdeau" w:date="2014-02-06T16:26:00Z"/>
          <w:rFonts w:ascii="MS Reference Sans Serif" w:hAnsi="MS Reference Sans Serif"/>
          <w:lang w:val="en-CA"/>
        </w:rPr>
      </w:pPr>
      <w:del w:id="6481" w:author="Yann Bourdeau" w:date="2014-02-06T16:26:00Z">
        <w:r w:rsidRPr="00381014" w:rsidDel="00FC0E8D">
          <w:rPr>
            <w:rFonts w:ascii="MS Reference Sans Serif" w:hAnsi="MS Reference Sans Serif"/>
            <w:lang w:val="en-CA"/>
          </w:rPr>
          <w:tab/>
          <w:delText>fi.insert</w:delText>
        </w:r>
      </w:del>
    </w:p>
    <w:p w14:paraId="4F663D67" w14:textId="433A76D3" w:rsidR="005579D5" w:rsidRPr="00381014" w:rsidDel="00FC0E8D" w:rsidRDefault="005579D5" w:rsidP="005579D5">
      <w:pPr>
        <w:spacing w:after="0" w:line="240" w:lineRule="exact"/>
        <w:rPr>
          <w:del w:id="6482" w:author="Yann Bourdeau" w:date="2014-02-06T16:26:00Z"/>
          <w:rFonts w:ascii="MS Reference Sans Serif" w:hAnsi="MS Reference Sans Serif"/>
          <w:lang w:val="en-CA"/>
        </w:rPr>
      </w:pPr>
      <w:del w:id="6483" w:author="Yann Bourdeau" w:date="2014-02-06T16:26:00Z">
        <w:r w:rsidRPr="00381014" w:rsidDel="00FC0E8D">
          <w:rPr>
            <w:rFonts w:ascii="MS Reference Sans Serif" w:hAnsi="MS Reference Sans Serif"/>
            <w:lang w:val="en-CA"/>
          </w:rPr>
          <w:delText xml:space="preserve">        (blueslice::policy::profile::FieldInfo</w:delText>
        </w:r>
      </w:del>
    </w:p>
    <w:p w14:paraId="204E7867" w14:textId="0F4CFAC3" w:rsidR="005579D5" w:rsidRPr="00381014" w:rsidDel="00FC0E8D" w:rsidRDefault="005579D5" w:rsidP="005579D5">
      <w:pPr>
        <w:spacing w:after="0" w:line="240" w:lineRule="exact"/>
        <w:rPr>
          <w:del w:id="6484" w:author="Yann Bourdeau" w:date="2014-02-06T16:26:00Z"/>
          <w:rFonts w:ascii="MS Reference Sans Serif" w:hAnsi="MS Reference Sans Serif"/>
          <w:lang w:val="en-CA"/>
        </w:rPr>
      </w:pPr>
      <w:del w:id="6485" w:author="Yann Bourdeau" w:date="2014-02-06T16:26:00Z">
        <w:r w:rsidRPr="00381014" w:rsidDel="00FC0E8D">
          <w:rPr>
            <w:rFonts w:ascii="MS Reference Sans Serif" w:hAnsi="MS Reference Sans Serif"/>
            <w:lang w:val="en-CA"/>
          </w:rPr>
          <w:delText xml:space="preserve">         ((EAttribute)9, "name9",</w:delText>
        </w:r>
      </w:del>
    </w:p>
    <w:p w14:paraId="7D6DD50A" w14:textId="0EC5CD77" w:rsidR="005579D5" w:rsidRPr="00381014" w:rsidDel="00FC0E8D" w:rsidRDefault="005579D5" w:rsidP="005579D5">
      <w:pPr>
        <w:spacing w:after="0" w:line="240" w:lineRule="exact"/>
        <w:rPr>
          <w:del w:id="6486" w:author="Yann Bourdeau" w:date="2014-02-06T16:26:00Z"/>
          <w:rFonts w:ascii="MS Reference Sans Serif" w:hAnsi="MS Reference Sans Serif"/>
          <w:lang w:val="en-CA"/>
        </w:rPr>
      </w:pPr>
      <w:del w:id="6487" w:author="Yann Bourdeau" w:date="2014-02-06T16:26:00Z">
        <w:r w:rsidRPr="00381014" w:rsidDel="00FC0E8D">
          <w:rPr>
            <w:rFonts w:ascii="MS Reference Sans Serif" w:hAnsi="MS Reference Sans Serif"/>
            <w:lang w:val="en-CA"/>
          </w:rPr>
          <w:delText xml:space="preserve">          false,</w:delText>
        </w:r>
      </w:del>
    </w:p>
    <w:p w14:paraId="7992E7BA" w14:textId="137ABE64" w:rsidR="005579D5" w:rsidRPr="00381014" w:rsidDel="00FC0E8D" w:rsidRDefault="005579D5" w:rsidP="005579D5">
      <w:pPr>
        <w:spacing w:after="0" w:line="240" w:lineRule="exact"/>
        <w:rPr>
          <w:del w:id="6488" w:author="Yann Bourdeau" w:date="2014-02-06T16:26:00Z"/>
          <w:rFonts w:ascii="MS Reference Sans Serif" w:hAnsi="MS Reference Sans Serif"/>
          <w:lang w:val="en-CA"/>
        </w:rPr>
      </w:pPr>
      <w:del w:id="6489" w:author="Yann Bourdeau" w:date="2014-02-06T16:26:00Z">
        <w:r w:rsidRPr="00381014" w:rsidDel="00FC0E8D">
          <w:rPr>
            <w:rFonts w:ascii="MS Reference Sans Serif" w:hAnsi="MS Reference Sans Serif"/>
            <w:lang w:val="en-CA"/>
          </w:rPr>
          <w:delText xml:space="preserve">          false,</w:delText>
        </w:r>
      </w:del>
    </w:p>
    <w:p w14:paraId="13D0B798" w14:textId="3FB08547" w:rsidR="005579D5" w:rsidRPr="00381014" w:rsidDel="00FC0E8D" w:rsidRDefault="005579D5" w:rsidP="005579D5">
      <w:pPr>
        <w:spacing w:after="0" w:line="240" w:lineRule="exact"/>
        <w:rPr>
          <w:del w:id="6490" w:author="Yann Bourdeau" w:date="2014-02-06T16:26:00Z"/>
          <w:rFonts w:ascii="MS Reference Sans Serif" w:hAnsi="MS Reference Sans Serif"/>
          <w:lang w:val="en-CA"/>
        </w:rPr>
      </w:pPr>
      <w:del w:id="6491" w:author="Yann Bourdeau" w:date="2014-02-06T16:26:00Z">
        <w:r w:rsidRPr="00381014" w:rsidDel="00FC0E8D">
          <w:rPr>
            <w:rFonts w:ascii="MS Reference Sans Serif" w:hAnsi="MS Reference Sans Serif"/>
            <w:lang w:val="en-CA"/>
          </w:rPr>
          <w:delText xml:space="preserve">          false,</w:delText>
        </w:r>
      </w:del>
    </w:p>
    <w:p w14:paraId="492000C9" w14:textId="7F74DDF7" w:rsidR="005579D5" w:rsidRPr="00381014" w:rsidDel="00FC0E8D" w:rsidRDefault="005579D5" w:rsidP="005579D5">
      <w:pPr>
        <w:spacing w:after="0" w:line="240" w:lineRule="exact"/>
        <w:rPr>
          <w:del w:id="6492" w:author="Yann Bourdeau" w:date="2014-02-06T16:26:00Z"/>
          <w:rFonts w:ascii="MS Reference Sans Serif" w:hAnsi="MS Reference Sans Serif"/>
          <w:lang w:val="en-CA"/>
        </w:rPr>
      </w:pPr>
      <w:del w:id="6493" w:author="Yann Bourdeau" w:date="2014-02-06T16:26:00Z">
        <w:r w:rsidRPr="00381014" w:rsidDel="00FC0E8D">
          <w:rPr>
            <w:rFonts w:ascii="MS Reference Sans Serif" w:hAnsi="MS Reference Sans Serif"/>
            <w:lang w:val="en-CA"/>
          </w:rPr>
          <w:delText xml:space="preserve">          false,</w:delText>
        </w:r>
      </w:del>
    </w:p>
    <w:p w14:paraId="6BCAEC31" w14:textId="271CAE89" w:rsidR="005579D5" w:rsidRPr="00381014" w:rsidDel="00FC0E8D" w:rsidRDefault="005579D5" w:rsidP="005579D5">
      <w:pPr>
        <w:spacing w:after="0" w:line="240" w:lineRule="exact"/>
        <w:rPr>
          <w:del w:id="6494" w:author="Yann Bourdeau" w:date="2014-02-06T16:26:00Z"/>
          <w:rFonts w:ascii="MS Reference Sans Serif" w:hAnsi="MS Reference Sans Serif"/>
          <w:lang w:val="en-CA"/>
        </w:rPr>
      </w:pPr>
      <w:del w:id="6495" w:author="Yann Bourdeau" w:date="2014-02-06T16:26:00Z">
        <w:r w:rsidRPr="00381014" w:rsidDel="00FC0E8D">
          <w:rPr>
            <w:rFonts w:ascii="MS Reference Sans Serif" w:hAnsi="MS Reference Sans Serif"/>
            <w:lang w:val="en-CA"/>
          </w:rPr>
          <w:delText xml:space="preserve">          false,</w:delText>
        </w:r>
      </w:del>
    </w:p>
    <w:p w14:paraId="62D41773" w14:textId="1DC7B74E" w:rsidR="005579D5" w:rsidRPr="00381014" w:rsidDel="00FC0E8D" w:rsidRDefault="005579D5" w:rsidP="005579D5">
      <w:pPr>
        <w:spacing w:after="0" w:line="240" w:lineRule="exact"/>
        <w:rPr>
          <w:del w:id="6496" w:author="Yann Bourdeau" w:date="2014-02-06T16:26:00Z"/>
          <w:rFonts w:ascii="MS Reference Sans Serif" w:hAnsi="MS Reference Sans Serif"/>
          <w:lang w:val="en-CA"/>
        </w:rPr>
      </w:pPr>
      <w:del w:id="6497" w:author="Yann Bourdeau" w:date="2014-02-06T16:26:00Z">
        <w:r w:rsidRPr="00381014" w:rsidDel="00FC0E8D">
          <w:rPr>
            <w:rFonts w:ascii="MS Reference Sans Serif" w:hAnsi="MS Reference Sans Serif"/>
            <w:lang w:val="en-CA"/>
          </w:rPr>
          <w:delText xml:space="preserve">          false,</w:delText>
        </w:r>
      </w:del>
    </w:p>
    <w:p w14:paraId="7D947628" w14:textId="7021F208" w:rsidR="005579D5" w:rsidRPr="00381014" w:rsidDel="00FC0E8D" w:rsidRDefault="005579D5" w:rsidP="005579D5">
      <w:pPr>
        <w:spacing w:after="0" w:line="240" w:lineRule="exact"/>
        <w:rPr>
          <w:del w:id="6498" w:author="Yann Bourdeau" w:date="2014-02-06T16:26:00Z"/>
          <w:rFonts w:ascii="MS Reference Sans Serif" w:hAnsi="MS Reference Sans Serif"/>
          <w:lang w:val="en-CA"/>
        </w:rPr>
      </w:pPr>
      <w:del w:id="6499" w:author="Yann Bourdeau" w:date="2014-02-06T16:26:00Z">
        <w:r w:rsidRPr="00381014" w:rsidDel="00FC0E8D">
          <w:rPr>
            <w:rFonts w:ascii="MS Reference Sans Serif" w:hAnsi="MS Reference Sans Serif"/>
            <w:lang w:val="en-CA"/>
          </w:rPr>
          <w:delText xml:space="preserve">          "defaultvalue",</w:delText>
        </w:r>
      </w:del>
    </w:p>
    <w:p w14:paraId="4385E580" w14:textId="3164C0C8" w:rsidR="005579D5" w:rsidRPr="00381014" w:rsidDel="00FC0E8D" w:rsidRDefault="005579D5" w:rsidP="005579D5">
      <w:pPr>
        <w:spacing w:after="0" w:line="240" w:lineRule="exact"/>
        <w:rPr>
          <w:del w:id="6500" w:author="Yann Bourdeau" w:date="2014-02-06T16:26:00Z"/>
          <w:rFonts w:ascii="MS Reference Sans Serif" w:hAnsi="MS Reference Sans Serif"/>
          <w:lang w:val="en-CA"/>
        </w:rPr>
      </w:pPr>
      <w:del w:id="6501" w:author="Yann Bourdeau" w:date="2014-02-06T16:26:00Z">
        <w:r w:rsidRPr="00381014" w:rsidDel="00FC0E8D">
          <w:rPr>
            <w:rFonts w:ascii="MS Reference Sans Serif" w:hAnsi="MS Reference Sans Serif"/>
            <w:lang w:val="en-CA"/>
          </w:rPr>
          <w:delText xml:space="preserve">          false,</w:delText>
        </w:r>
      </w:del>
    </w:p>
    <w:p w14:paraId="02C23AD7" w14:textId="3D7B91E8" w:rsidR="005579D5" w:rsidRPr="00381014" w:rsidDel="00FC0E8D" w:rsidRDefault="005579D5" w:rsidP="005579D5">
      <w:pPr>
        <w:spacing w:after="0" w:line="240" w:lineRule="exact"/>
        <w:rPr>
          <w:del w:id="6502" w:author="Yann Bourdeau" w:date="2014-02-06T16:26:00Z"/>
          <w:rFonts w:ascii="MS Reference Sans Serif" w:hAnsi="MS Reference Sans Serif"/>
          <w:lang w:val="en-CA"/>
        </w:rPr>
      </w:pPr>
      <w:del w:id="6503" w:author="Yann Bourdeau" w:date="2014-02-06T16:26:00Z">
        <w:r w:rsidRPr="00381014" w:rsidDel="00FC0E8D">
          <w:rPr>
            <w:rFonts w:ascii="MS Reference Sans Serif" w:hAnsi="MS Reference Sans Serif"/>
            <w:lang w:val="en-CA"/>
          </w:rPr>
          <w:delText xml:space="preserve">          1,</w:delText>
        </w:r>
      </w:del>
    </w:p>
    <w:p w14:paraId="70580DB0" w14:textId="3A263572" w:rsidR="005579D5" w:rsidRPr="00381014" w:rsidDel="00FC0E8D" w:rsidRDefault="005579D5" w:rsidP="005579D5">
      <w:pPr>
        <w:spacing w:after="0" w:line="240" w:lineRule="exact"/>
        <w:rPr>
          <w:del w:id="6504" w:author="Yann Bourdeau" w:date="2014-02-06T16:26:00Z"/>
          <w:rFonts w:ascii="MS Reference Sans Serif" w:hAnsi="MS Reference Sans Serif"/>
          <w:lang w:val="en-CA"/>
        </w:rPr>
      </w:pPr>
      <w:del w:id="6505" w:author="Yann Bourdeau" w:date="2014-02-06T16:26:00Z">
        <w:r w:rsidRPr="00381014" w:rsidDel="00FC0E8D">
          <w:rPr>
            <w:rFonts w:ascii="MS Reference Sans Serif" w:hAnsi="MS Reference Sans Serif"/>
            <w:lang w:val="en-CA"/>
          </w:rPr>
          <w:delText xml:space="preserve">          0,</w:delText>
        </w:r>
      </w:del>
    </w:p>
    <w:p w14:paraId="7D1212FF" w14:textId="634DA4D5" w:rsidR="005579D5" w:rsidRPr="00381014" w:rsidDel="00FC0E8D" w:rsidRDefault="005579D5" w:rsidP="005579D5">
      <w:pPr>
        <w:spacing w:after="0" w:line="240" w:lineRule="exact"/>
        <w:rPr>
          <w:del w:id="6506" w:author="Yann Bourdeau" w:date="2014-02-06T16:26:00Z"/>
          <w:rFonts w:ascii="MS Reference Sans Serif" w:hAnsi="MS Reference Sans Serif"/>
          <w:lang w:val="en-CA"/>
        </w:rPr>
      </w:pPr>
      <w:del w:id="6507" w:author="Yann Bourdeau" w:date="2014-02-06T16:26:00Z">
        <w:r w:rsidRPr="00381014" w:rsidDel="00FC0E8D">
          <w:rPr>
            <w:rFonts w:ascii="MS Reference Sans Serif" w:hAnsi="MS Reference Sans Serif"/>
            <w:lang w:val="en-CA"/>
          </w:rPr>
          <w:delText xml:space="preserve">          0));</w:delText>
        </w:r>
      </w:del>
    </w:p>
    <w:p w14:paraId="396FAD5C" w14:textId="34B979AA" w:rsidR="005579D5" w:rsidRPr="00381014" w:rsidDel="00FC0E8D" w:rsidRDefault="005579D5" w:rsidP="005579D5">
      <w:pPr>
        <w:spacing w:after="0" w:line="240" w:lineRule="exact"/>
        <w:rPr>
          <w:del w:id="6508" w:author="Yann Bourdeau" w:date="2014-02-06T16:26:00Z"/>
          <w:rFonts w:ascii="MS Reference Sans Serif" w:hAnsi="MS Reference Sans Serif"/>
          <w:lang w:val="en-CA"/>
        </w:rPr>
      </w:pPr>
    </w:p>
    <w:p w14:paraId="0C5A6B7B" w14:textId="401B0C80" w:rsidR="005579D5" w:rsidRPr="00381014" w:rsidDel="00FC0E8D" w:rsidRDefault="005579D5" w:rsidP="005579D5">
      <w:pPr>
        <w:spacing w:after="0" w:line="240" w:lineRule="exact"/>
        <w:rPr>
          <w:del w:id="6509" w:author="Yann Bourdeau" w:date="2014-02-06T16:26:00Z"/>
          <w:rFonts w:ascii="MS Reference Sans Serif" w:hAnsi="MS Reference Sans Serif"/>
          <w:lang w:val="en-CA"/>
        </w:rPr>
      </w:pPr>
      <w:del w:id="6510" w:author="Yann Bourdeau" w:date="2014-02-06T16:26:00Z">
        <w:r w:rsidRPr="00381014" w:rsidDel="00FC0E8D">
          <w:rPr>
            <w:rFonts w:ascii="MS Reference Sans Serif" w:hAnsi="MS Reference Sans Serif"/>
            <w:lang w:val="en-CA"/>
          </w:rPr>
          <w:tab/>
          <w:delText>fi.insert</w:delText>
        </w:r>
      </w:del>
    </w:p>
    <w:p w14:paraId="03DA04FC" w14:textId="7797F430" w:rsidR="005579D5" w:rsidRPr="00381014" w:rsidDel="00FC0E8D" w:rsidRDefault="005579D5" w:rsidP="005579D5">
      <w:pPr>
        <w:spacing w:after="0" w:line="240" w:lineRule="exact"/>
        <w:rPr>
          <w:del w:id="6511" w:author="Yann Bourdeau" w:date="2014-02-06T16:26:00Z"/>
          <w:rFonts w:ascii="MS Reference Sans Serif" w:hAnsi="MS Reference Sans Serif"/>
          <w:lang w:val="en-CA"/>
        </w:rPr>
      </w:pPr>
      <w:del w:id="6512" w:author="Yann Bourdeau" w:date="2014-02-06T16:26:00Z">
        <w:r w:rsidRPr="00381014" w:rsidDel="00FC0E8D">
          <w:rPr>
            <w:rFonts w:ascii="MS Reference Sans Serif" w:hAnsi="MS Reference Sans Serif"/>
            <w:lang w:val="en-CA"/>
          </w:rPr>
          <w:delText xml:space="preserve">        (blueslice::policy::profile::FieldInfo</w:delText>
        </w:r>
      </w:del>
    </w:p>
    <w:p w14:paraId="5DFDECF8" w14:textId="129B41AC" w:rsidR="005579D5" w:rsidRPr="00381014" w:rsidDel="00FC0E8D" w:rsidRDefault="005579D5" w:rsidP="005579D5">
      <w:pPr>
        <w:spacing w:after="0" w:line="240" w:lineRule="exact"/>
        <w:rPr>
          <w:del w:id="6513" w:author="Yann Bourdeau" w:date="2014-02-06T16:26:00Z"/>
          <w:rFonts w:ascii="MS Reference Sans Serif" w:hAnsi="MS Reference Sans Serif"/>
          <w:lang w:val="en-CA"/>
        </w:rPr>
      </w:pPr>
      <w:del w:id="6514" w:author="Yann Bourdeau" w:date="2014-02-06T16:26:00Z">
        <w:r w:rsidRPr="00381014" w:rsidDel="00FC0E8D">
          <w:rPr>
            <w:rFonts w:ascii="MS Reference Sans Serif" w:hAnsi="MS Reference Sans Serif"/>
            <w:lang w:val="en-CA"/>
          </w:rPr>
          <w:delText xml:space="preserve">         ((EAttribute)10, "name10",</w:delText>
        </w:r>
      </w:del>
    </w:p>
    <w:p w14:paraId="7178D37D" w14:textId="69C238FE" w:rsidR="005579D5" w:rsidRPr="00381014" w:rsidDel="00FC0E8D" w:rsidRDefault="005579D5" w:rsidP="005579D5">
      <w:pPr>
        <w:spacing w:after="0" w:line="240" w:lineRule="exact"/>
        <w:rPr>
          <w:del w:id="6515" w:author="Yann Bourdeau" w:date="2014-02-06T16:26:00Z"/>
          <w:rFonts w:ascii="MS Reference Sans Serif" w:hAnsi="MS Reference Sans Serif"/>
          <w:lang w:val="en-CA"/>
        </w:rPr>
      </w:pPr>
      <w:del w:id="6516" w:author="Yann Bourdeau" w:date="2014-02-06T16:26:00Z">
        <w:r w:rsidRPr="00381014" w:rsidDel="00FC0E8D">
          <w:rPr>
            <w:rFonts w:ascii="MS Reference Sans Serif" w:hAnsi="MS Reference Sans Serif"/>
            <w:lang w:val="en-CA"/>
          </w:rPr>
          <w:delText xml:space="preserve">          false,</w:delText>
        </w:r>
      </w:del>
    </w:p>
    <w:p w14:paraId="435643BE" w14:textId="42136DD5" w:rsidR="005579D5" w:rsidRPr="00381014" w:rsidDel="00FC0E8D" w:rsidRDefault="005579D5" w:rsidP="005579D5">
      <w:pPr>
        <w:spacing w:after="0" w:line="240" w:lineRule="exact"/>
        <w:rPr>
          <w:del w:id="6517" w:author="Yann Bourdeau" w:date="2014-02-06T16:26:00Z"/>
          <w:rFonts w:ascii="MS Reference Sans Serif" w:hAnsi="MS Reference Sans Serif"/>
          <w:lang w:val="en-CA"/>
        </w:rPr>
      </w:pPr>
      <w:del w:id="6518" w:author="Yann Bourdeau" w:date="2014-02-06T16:26:00Z">
        <w:r w:rsidRPr="00381014" w:rsidDel="00FC0E8D">
          <w:rPr>
            <w:rFonts w:ascii="MS Reference Sans Serif" w:hAnsi="MS Reference Sans Serif"/>
            <w:lang w:val="en-CA"/>
          </w:rPr>
          <w:delText xml:space="preserve">          false,</w:delText>
        </w:r>
      </w:del>
    </w:p>
    <w:p w14:paraId="5F71A810" w14:textId="2DA3613F" w:rsidR="005579D5" w:rsidRPr="00381014" w:rsidDel="00FC0E8D" w:rsidRDefault="005579D5" w:rsidP="005579D5">
      <w:pPr>
        <w:spacing w:after="0" w:line="240" w:lineRule="exact"/>
        <w:rPr>
          <w:del w:id="6519" w:author="Yann Bourdeau" w:date="2014-02-06T16:26:00Z"/>
          <w:rFonts w:ascii="MS Reference Sans Serif" w:hAnsi="MS Reference Sans Serif"/>
          <w:lang w:val="en-CA"/>
        </w:rPr>
      </w:pPr>
      <w:del w:id="6520" w:author="Yann Bourdeau" w:date="2014-02-06T16:26:00Z">
        <w:r w:rsidRPr="00381014" w:rsidDel="00FC0E8D">
          <w:rPr>
            <w:rFonts w:ascii="MS Reference Sans Serif" w:hAnsi="MS Reference Sans Serif"/>
            <w:lang w:val="en-CA"/>
          </w:rPr>
          <w:delText xml:space="preserve">          false,</w:delText>
        </w:r>
      </w:del>
    </w:p>
    <w:p w14:paraId="26495810" w14:textId="12B78C8A" w:rsidR="005579D5" w:rsidRPr="00381014" w:rsidDel="00FC0E8D" w:rsidRDefault="005579D5" w:rsidP="005579D5">
      <w:pPr>
        <w:spacing w:after="0" w:line="240" w:lineRule="exact"/>
        <w:rPr>
          <w:del w:id="6521" w:author="Yann Bourdeau" w:date="2014-02-06T16:26:00Z"/>
          <w:rFonts w:ascii="MS Reference Sans Serif" w:hAnsi="MS Reference Sans Serif"/>
          <w:lang w:val="en-CA"/>
        </w:rPr>
      </w:pPr>
      <w:del w:id="6522" w:author="Yann Bourdeau" w:date="2014-02-06T16:26:00Z">
        <w:r w:rsidRPr="00381014" w:rsidDel="00FC0E8D">
          <w:rPr>
            <w:rFonts w:ascii="MS Reference Sans Serif" w:hAnsi="MS Reference Sans Serif"/>
            <w:lang w:val="en-CA"/>
          </w:rPr>
          <w:delText xml:space="preserve">          false,</w:delText>
        </w:r>
      </w:del>
    </w:p>
    <w:p w14:paraId="66C42704" w14:textId="1625B8B0" w:rsidR="005579D5" w:rsidRPr="00381014" w:rsidDel="00FC0E8D" w:rsidRDefault="005579D5" w:rsidP="005579D5">
      <w:pPr>
        <w:spacing w:after="0" w:line="240" w:lineRule="exact"/>
        <w:rPr>
          <w:del w:id="6523" w:author="Yann Bourdeau" w:date="2014-02-06T16:26:00Z"/>
          <w:rFonts w:ascii="MS Reference Sans Serif" w:hAnsi="MS Reference Sans Serif"/>
          <w:lang w:val="en-CA"/>
        </w:rPr>
      </w:pPr>
      <w:del w:id="6524" w:author="Yann Bourdeau" w:date="2014-02-06T16:26:00Z">
        <w:r w:rsidRPr="00381014" w:rsidDel="00FC0E8D">
          <w:rPr>
            <w:rFonts w:ascii="MS Reference Sans Serif" w:hAnsi="MS Reference Sans Serif"/>
            <w:lang w:val="en-CA"/>
          </w:rPr>
          <w:delText xml:space="preserve">          false,</w:delText>
        </w:r>
      </w:del>
    </w:p>
    <w:p w14:paraId="0E19B00E" w14:textId="4ABB45FD" w:rsidR="005579D5" w:rsidRPr="00381014" w:rsidDel="00FC0E8D" w:rsidRDefault="005579D5" w:rsidP="005579D5">
      <w:pPr>
        <w:spacing w:after="0" w:line="240" w:lineRule="exact"/>
        <w:rPr>
          <w:del w:id="6525" w:author="Yann Bourdeau" w:date="2014-02-06T16:26:00Z"/>
          <w:rFonts w:ascii="MS Reference Sans Serif" w:hAnsi="MS Reference Sans Serif"/>
          <w:lang w:val="en-CA"/>
        </w:rPr>
      </w:pPr>
      <w:del w:id="6526" w:author="Yann Bourdeau" w:date="2014-02-06T16:26:00Z">
        <w:r w:rsidRPr="00381014" w:rsidDel="00FC0E8D">
          <w:rPr>
            <w:rFonts w:ascii="MS Reference Sans Serif" w:hAnsi="MS Reference Sans Serif"/>
            <w:lang w:val="en-CA"/>
          </w:rPr>
          <w:delText xml:space="preserve">          false,</w:delText>
        </w:r>
      </w:del>
    </w:p>
    <w:p w14:paraId="0A83B645" w14:textId="6FB4995A" w:rsidR="005579D5" w:rsidRPr="00381014" w:rsidDel="00FC0E8D" w:rsidRDefault="005579D5" w:rsidP="005579D5">
      <w:pPr>
        <w:spacing w:after="0" w:line="240" w:lineRule="exact"/>
        <w:rPr>
          <w:del w:id="6527" w:author="Yann Bourdeau" w:date="2014-02-06T16:26:00Z"/>
          <w:rFonts w:ascii="MS Reference Sans Serif" w:hAnsi="MS Reference Sans Serif"/>
          <w:lang w:val="en-CA"/>
        </w:rPr>
      </w:pPr>
      <w:del w:id="6528" w:author="Yann Bourdeau" w:date="2014-02-06T16:26:00Z">
        <w:r w:rsidRPr="00381014" w:rsidDel="00FC0E8D">
          <w:rPr>
            <w:rFonts w:ascii="MS Reference Sans Serif" w:hAnsi="MS Reference Sans Serif"/>
            <w:lang w:val="en-CA"/>
          </w:rPr>
          <w:delText xml:space="preserve">          "defaultvalue",</w:delText>
        </w:r>
      </w:del>
    </w:p>
    <w:p w14:paraId="79F43CD8" w14:textId="0EC466AC" w:rsidR="005579D5" w:rsidRPr="00381014" w:rsidDel="00FC0E8D" w:rsidRDefault="005579D5" w:rsidP="005579D5">
      <w:pPr>
        <w:spacing w:after="0" w:line="240" w:lineRule="exact"/>
        <w:rPr>
          <w:del w:id="6529" w:author="Yann Bourdeau" w:date="2014-02-06T16:26:00Z"/>
          <w:rFonts w:ascii="MS Reference Sans Serif" w:hAnsi="MS Reference Sans Serif"/>
          <w:lang w:val="en-CA"/>
        </w:rPr>
      </w:pPr>
      <w:del w:id="6530" w:author="Yann Bourdeau" w:date="2014-02-06T16:26:00Z">
        <w:r w:rsidRPr="00381014" w:rsidDel="00FC0E8D">
          <w:rPr>
            <w:rFonts w:ascii="MS Reference Sans Serif" w:hAnsi="MS Reference Sans Serif"/>
            <w:lang w:val="en-CA"/>
          </w:rPr>
          <w:delText xml:space="preserve">          false,</w:delText>
        </w:r>
      </w:del>
    </w:p>
    <w:p w14:paraId="29CF2B1F" w14:textId="61A36304" w:rsidR="005579D5" w:rsidRPr="00381014" w:rsidDel="00FC0E8D" w:rsidRDefault="005579D5" w:rsidP="005579D5">
      <w:pPr>
        <w:spacing w:after="0" w:line="240" w:lineRule="exact"/>
        <w:rPr>
          <w:del w:id="6531" w:author="Yann Bourdeau" w:date="2014-02-06T16:26:00Z"/>
          <w:rFonts w:ascii="MS Reference Sans Serif" w:hAnsi="MS Reference Sans Serif"/>
          <w:lang w:val="en-CA"/>
        </w:rPr>
      </w:pPr>
      <w:del w:id="6532" w:author="Yann Bourdeau" w:date="2014-02-06T16:26:00Z">
        <w:r w:rsidRPr="00381014" w:rsidDel="00FC0E8D">
          <w:rPr>
            <w:rFonts w:ascii="MS Reference Sans Serif" w:hAnsi="MS Reference Sans Serif"/>
            <w:lang w:val="en-CA"/>
          </w:rPr>
          <w:delText xml:space="preserve">          0,</w:delText>
        </w:r>
      </w:del>
    </w:p>
    <w:p w14:paraId="0BB61975" w14:textId="1968D780" w:rsidR="005579D5" w:rsidRPr="00381014" w:rsidDel="00FC0E8D" w:rsidRDefault="005579D5" w:rsidP="005579D5">
      <w:pPr>
        <w:spacing w:after="0" w:line="240" w:lineRule="exact"/>
        <w:rPr>
          <w:del w:id="6533" w:author="Yann Bourdeau" w:date="2014-02-06T16:26:00Z"/>
          <w:rFonts w:ascii="MS Reference Sans Serif" w:hAnsi="MS Reference Sans Serif"/>
          <w:lang w:val="en-CA"/>
        </w:rPr>
      </w:pPr>
      <w:del w:id="6534" w:author="Yann Bourdeau" w:date="2014-02-06T16:26:00Z">
        <w:r w:rsidRPr="00381014" w:rsidDel="00FC0E8D">
          <w:rPr>
            <w:rFonts w:ascii="MS Reference Sans Serif" w:hAnsi="MS Reference Sans Serif"/>
            <w:lang w:val="en-CA"/>
          </w:rPr>
          <w:delText xml:space="preserve">          1,</w:delText>
        </w:r>
      </w:del>
    </w:p>
    <w:p w14:paraId="63FB6522" w14:textId="75E80117" w:rsidR="005579D5" w:rsidRPr="00381014" w:rsidDel="00FC0E8D" w:rsidRDefault="005579D5" w:rsidP="005579D5">
      <w:pPr>
        <w:spacing w:after="0" w:line="240" w:lineRule="exact"/>
        <w:rPr>
          <w:del w:id="6535" w:author="Yann Bourdeau" w:date="2014-02-06T16:26:00Z"/>
          <w:rFonts w:ascii="MS Reference Sans Serif" w:hAnsi="MS Reference Sans Serif"/>
          <w:lang w:val="en-CA"/>
        </w:rPr>
      </w:pPr>
      <w:del w:id="6536" w:author="Yann Bourdeau" w:date="2014-02-06T16:26:00Z">
        <w:r w:rsidRPr="00381014" w:rsidDel="00FC0E8D">
          <w:rPr>
            <w:rFonts w:ascii="MS Reference Sans Serif" w:hAnsi="MS Reference Sans Serif"/>
            <w:lang w:val="en-CA"/>
          </w:rPr>
          <w:delText xml:space="preserve">          0));</w:delText>
        </w:r>
      </w:del>
    </w:p>
    <w:p w14:paraId="3E63BC11" w14:textId="607ECAC3" w:rsidR="005579D5" w:rsidRPr="00381014" w:rsidDel="00FC0E8D" w:rsidRDefault="005579D5" w:rsidP="005579D5">
      <w:pPr>
        <w:spacing w:after="0" w:line="240" w:lineRule="exact"/>
        <w:rPr>
          <w:del w:id="6537" w:author="Yann Bourdeau" w:date="2014-02-06T16:26:00Z"/>
          <w:rFonts w:ascii="MS Reference Sans Serif" w:hAnsi="MS Reference Sans Serif"/>
          <w:lang w:val="en-CA"/>
        </w:rPr>
      </w:pPr>
    </w:p>
    <w:p w14:paraId="1332B58A" w14:textId="4DBB7E05" w:rsidR="005579D5" w:rsidRPr="00381014" w:rsidDel="00FC0E8D" w:rsidRDefault="005579D5" w:rsidP="005579D5">
      <w:pPr>
        <w:spacing w:after="0" w:line="240" w:lineRule="exact"/>
        <w:rPr>
          <w:del w:id="6538" w:author="Yann Bourdeau" w:date="2014-02-06T16:26:00Z"/>
          <w:rFonts w:ascii="MS Reference Sans Serif" w:hAnsi="MS Reference Sans Serif"/>
          <w:lang w:val="en-CA"/>
        </w:rPr>
      </w:pPr>
      <w:del w:id="6539" w:author="Yann Bourdeau" w:date="2014-02-06T16:26:00Z">
        <w:r w:rsidRPr="00381014" w:rsidDel="00FC0E8D">
          <w:rPr>
            <w:rFonts w:ascii="MS Reference Sans Serif" w:hAnsi="MS Reference Sans Serif"/>
            <w:lang w:val="en-CA"/>
          </w:rPr>
          <w:tab/>
          <w:delText>fi.insert</w:delText>
        </w:r>
      </w:del>
    </w:p>
    <w:p w14:paraId="1B6B2F0D" w14:textId="69DA83C5" w:rsidR="005579D5" w:rsidRPr="00381014" w:rsidDel="00FC0E8D" w:rsidRDefault="005579D5" w:rsidP="005579D5">
      <w:pPr>
        <w:spacing w:after="0" w:line="240" w:lineRule="exact"/>
        <w:rPr>
          <w:del w:id="6540" w:author="Yann Bourdeau" w:date="2014-02-06T16:26:00Z"/>
          <w:rFonts w:ascii="MS Reference Sans Serif" w:hAnsi="MS Reference Sans Serif"/>
          <w:lang w:val="en-CA"/>
        </w:rPr>
      </w:pPr>
      <w:del w:id="6541" w:author="Yann Bourdeau" w:date="2014-02-06T16:26:00Z">
        <w:r w:rsidRPr="00381014" w:rsidDel="00FC0E8D">
          <w:rPr>
            <w:rFonts w:ascii="MS Reference Sans Serif" w:hAnsi="MS Reference Sans Serif"/>
            <w:lang w:val="en-CA"/>
          </w:rPr>
          <w:delText xml:space="preserve">        (blueslice::policy::profile::FieldInfo</w:delText>
        </w:r>
      </w:del>
    </w:p>
    <w:p w14:paraId="79F8B6DF" w14:textId="73F356A2" w:rsidR="005579D5" w:rsidRPr="00381014" w:rsidDel="00FC0E8D" w:rsidRDefault="005579D5" w:rsidP="005579D5">
      <w:pPr>
        <w:spacing w:after="0" w:line="240" w:lineRule="exact"/>
        <w:rPr>
          <w:del w:id="6542" w:author="Yann Bourdeau" w:date="2014-02-06T16:26:00Z"/>
          <w:rFonts w:ascii="MS Reference Sans Serif" w:hAnsi="MS Reference Sans Serif"/>
          <w:lang w:val="en-CA"/>
        </w:rPr>
      </w:pPr>
      <w:del w:id="6543" w:author="Yann Bourdeau" w:date="2014-02-06T16:26:00Z">
        <w:r w:rsidRPr="00381014" w:rsidDel="00FC0E8D">
          <w:rPr>
            <w:rFonts w:ascii="MS Reference Sans Serif" w:hAnsi="MS Reference Sans Serif"/>
            <w:lang w:val="en-CA"/>
          </w:rPr>
          <w:delText xml:space="preserve">         ((EAttribute)11, "billingday",</w:delText>
        </w:r>
      </w:del>
    </w:p>
    <w:p w14:paraId="558C8F35" w14:textId="5B45B51B" w:rsidR="005579D5" w:rsidRPr="00381014" w:rsidDel="00FC0E8D" w:rsidRDefault="005579D5" w:rsidP="005579D5">
      <w:pPr>
        <w:spacing w:after="0" w:line="240" w:lineRule="exact"/>
        <w:rPr>
          <w:del w:id="6544" w:author="Yann Bourdeau" w:date="2014-02-06T16:26:00Z"/>
          <w:rFonts w:ascii="MS Reference Sans Serif" w:hAnsi="MS Reference Sans Serif"/>
          <w:lang w:val="en-CA"/>
        </w:rPr>
      </w:pPr>
      <w:del w:id="6545" w:author="Yann Bourdeau" w:date="2014-02-06T16:26:00Z">
        <w:r w:rsidRPr="00381014" w:rsidDel="00FC0E8D">
          <w:rPr>
            <w:rFonts w:ascii="MS Reference Sans Serif" w:hAnsi="MS Reference Sans Serif"/>
            <w:lang w:val="en-CA"/>
          </w:rPr>
          <w:delText xml:space="preserve">          false,</w:delText>
        </w:r>
      </w:del>
    </w:p>
    <w:p w14:paraId="0C5ECA62" w14:textId="20FE794F" w:rsidR="005579D5" w:rsidRPr="00381014" w:rsidDel="00FC0E8D" w:rsidRDefault="005579D5" w:rsidP="005579D5">
      <w:pPr>
        <w:spacing w:after="0" w:line="240" w:lineRule="exact"/>
        <w:rPr>
          <w:del w:id="6546" w:author="Yann Bourdeau" w:date="2014-02-06T16:26:00Z"/>
          <w:rFonts w:ascii="MS Reference Sans Serif" w:hAnsi="MS Reference Sans Serif"/>
          <w:lang w:val="en-CA"/>
        </w:rPr>
      </w:pPr>
      <w:del w:id="6547" w:author="Yann Bourdeau" w:date="2014-02-06T16:26:00Z">
        <w:r w:rsidRPr="00381014" w:rsidDel="00FC0E8D">
          <w:rPr>
            <w:rFonts w:ascii="MS Reference Sans Serif" w:hAnsi="MS Reference Sans Serif"/>
            <w:lang w:val="en-CA"/>
          </w:rPr>
          <w:delText xml:space="preserve">          false,</w:delText>
        </w:r>
      </w:del>
    </w:p>
    <w:p w14:paraId="2B86DB2F" w14:textId="2A9AD979" w:rsidR="005579D5" w:rsidRPr="00381014" w:rsidDel="00FC0E8D" w:rsidRDefault="005579D5" w:rsidP="005579D5">
      <w:pPr>
        <w:spacing w:after="0" w:line="240" w:lineRule="exact"/>
        <w:rPr>
          <w:del w:id="6548" w:author="Yann Bourdeau" w:date="2014-02-06T16:26:00Z"/>
          <w:rFonts w:ascii="MS Reference Sans Serif" w:hAnsi="MS Reference Sans Serif"/>
          <w:lang w:val="en-CA"/>
        </w:rPr>
      </w:pPr>
      <w:del w:id="6549" w:author="Yann Bourdeau" w:date="2014-02-06T16:26:00Z">
        <w:r w:rsidRPr="00381014" w:rsidDel="00FC0E8D">
          <w:rPr>
            <w:rFonts w:ascii="MS Reference Sans Serif" w:hAnsi="MS Reference Sans Serif"/>
            <w:lang w:val="en-CA"/>
          </w:rPr>
          <w:delText xml:space="preserve">          false,</w:delText>
        </w:r>
      </w:del>
    </w:p>
    <w:p w14:paraId="6F935BC9" w14:textId="36C949B6" w:rsidR="005579D5" w:rsidRPr="00381014" w:rsidDel="00FC0E8D" w:rsidRDefault="005579D5" w:rsidP="005579D5">
      <w:pPr>
        <w:spacing w:after="0" w:line="240" w:lineRule="exact"/>
        <w:rPr>
          <w:del w:id="6550" w:author="Yann Bourdeau" w:date="2014-02-06T16:26:00Z"/>
          <w:rFonts w:ascii="MS Reference Sans Serif" w:hAnsi="MS Reference Sans Serif"/>
          <w:lang w:val="en-CA"/>
        </w:rPr>
      </w:pPr>
      <w:del w:id="6551" w:author="Yann Bourdeau" w:date="2014-02-06T16:26:00Z">
        <w:r w:rsidRPr="00381014" w:rsidDel="00FC0E8D">
          <w:rPr>
            <w:rFonts w:ascii="MS Reference Sans Serif" w:hAnsi="MS Reference Sans Serif"/>
            <w:lang w:val="en-CA"/>
          </w:rPr>
          <w:delText xml:space="preserve">          false,</w:delText>
        </w:r>
      </w:del>
    </w:p>
    <w:p w14:paraId="03351354" w14:textId="020F0B09" w:rsidR="005579D5" w:rsidRPr="00381014" w:rsidDel="00FC0E8D" w:rsidRDefault="005579D5" w:rsidP="005579D5">
      <w:pPr>
        <w:spacing w:after="0" w:line="240" w:lineRule="exact"/>
        <w:rPr>
          <w:del w:id="6552" w:author="Yann Bourdeau" w:date="2014-02-06T16:26:00Z"/>
          <w:rFonts w:ascii="MS Reference Sans Serif" w:hAnsi="MS Reference Sans Serif"/>
          <w:lang w:val="en-CA"/>
        </w:rPr>
      </w:pPr>
      <w:del w:id="6553" w:author="Yann Bourdeau" w:date="2014-02-06T16:26:00Z">
        <w:r w:rsidRPr="00381014" w:rsidDel="00FC0E8D">
          <w:rPr>
            <w:rFonts w:ascii="MS Reference Sans Serif" w:hAnsi="MS Reference Sans Serif"/>
            <w:lang w:val="en-CA"/>
          </w:rPr>
          <w:delText xml:space="preserve">          false,</w:delText>
        </w:r>
      </w:del>
    </w:p>
    <w:p w14:paraId="263320CF" w14:textId="727915E1" w:rsidR="005579D5" w:rsidRPr="00381014" w:rsidDel="00FC0E8D" w:rsidRDefault="005579D5" w:rsidP="005579D5">
      <w:pPr>
        <w:spacing w:after="0" w:line="240" w:lineRule="exact"/>
        <w:rPr>
          <w:del w:id="6554" w:author="Yann Bourdeau" w:date="2014-02-06T16:26:00Z"/>
          <w:rFonts w:ascii="MS Reference Sans Serif" w:hAnsi="MS Reference Sans Serif"/>
          <w:lang w:val="en-CA"/>
        </w:rPr>
      </w:pPr>
      <w:del w:id="6555" w:author="Yann Bourdeau" w:date="2014-02-06T16:26:00Z">
        <w:r w:rsidRPr="00381014" w:rsidDel="00FC0E8D">
          <w:rPr>
            <w:rFonts w:ascii="MS Reference Sans Serif" w:hAnsi="MS Reference Sans Serif"/>
            <w:lang w:val="en-CA"/>
          </w:rPr>
          <w:delText xml:space="preserve">          false,</w:delText>
        </w:r>
      </w:del>
    </w:p>
    <w:p w14:paraId="127E6DE3" w14:textId="57930D94" w:rsidR="005579D5" w:rsidRPr="00381014" w:rsidDel="00FC0E8D" w:rsidRDefault="005579D5" w:rsidP="005579D5">
      <w:pPr>
        <w:spacing w:after="0" w:line="240" w:lineRule="exact"/>
        <w:rPr>
          <w:del w:id="6556" w:author="Yann Bourdeau" w:date="2014-02-06T16:26:00Z"/>
          <w:rFonts w:ascii="MS Reference Sans Serif" w:hAnsi="MS Reference Sans Serif"/>
          <w:lang w:val="en-CA"/>
        </w:rPr>
      </w:pPr>
      <w:del w:id="6557" w:author="Yann Bourdeau" w:date="2014-02-06T16:26:00Z">
        <w:r w:rsidRPr="00381014" w:rsidDel="00FC0E8D">
          <w:rPr>
            <w:rFonts w:ascii="MS Reference Sans Serif" w:hAnsi="MS Reference Sans Serif"/>
            <w:lang w:val="en-CA"/>
          </w:rPr>
          <w:delText xml:space="preserve">          "defaultvalue",</w:delText>
        </w:r>
      </w:del>
    </w:p>
    <w:p w14:paraId="174A48ED" w14:textId="2FC4EE2E" w:rsidR="005579D5" w:rsidRPr="00381014" w:rsidDel="00FC0E8D" w:rsidRDefault="005579D5" w:rsidP="005579D5">
      <w:pPr>
        <w:spacing w:after="0" w:line="240" w:lineRule="exact"/>
        <w:rPr>
          <w:del w:id="6558" w:author="Yann Bourdeau" w:date="2014-02-06T16:26:00Z"/>
          <w:rFonts w:ascii="MS Reference Sans Serif" w:hAnsi="MS Reference Sans Serif"/>
          <w:lang w:val="en-CA"/>
        </w:rPr>
      </w:pPr>
      <w:del w:id="6559" w:author="Yann Bourdeau" w:date="2014-02-06T16:26:00Z">
        <w:r w:rsidRPr="00381014" w:rsidDel="00FC0E8D">
          <w:rPr>
            <w:rFonts w:ascii="MS Reference Sans Serif" w:hAnsi="MS Reference Sans Serif"/>
            <w:lang w:val="en-CA"/>
          </w:rPr>
          <w:delText xml:space="preserve">          false,</w:delText>
        </w:r>
      </w:del>
    </w:p>
    <w:p w14:paraId="17DC6D10" w14:textId="55C5C32E" w:rsidR="005579D5" w:rsidRPr="00381014" w:rsidDel="00FC0E8D" w:rsidRDefault="005579D5" w:rsidP="005579D5">
      <w:pPr>
        <w:spacing w:after="0" w:line="240" w:lineRule="exact"/>
        <w:rPr>
          <w:del w:id="6560" w:author="Yann Bourdeau" w:date="2014-02-06T16:26:00Z"/>
          <w:rFonts w:ascii="MS Reference Sans Serif" w:hAnsi="MS Reference Sans Serif"/>
          <w:lang w:val="en-CA"/>
        </w:rPr>
      </w:pPr>
      <w:del w:id="6561" w:author="Yann Bourdeau" w:date="2014-02-06T16:26:00Z">
        <w:r w:rsidRPr="00381014" w:rsidDel="00FC0E8D">
          <w:rPr>
            <w:rFonts w:ascii="MS Reference Sans Serif" w:hAnsi="MS Reference Sans Serif"/>
            <w:lang w:val="en-CA"/>
          </w:rPr>
          <w:delText xml:space="preserve">          0,</w:delText>
        </w:r>
      </w:del>
    </w:p>
    <w:p w14:paraId="7E50C4CB" w14:textId="36DBA718" w:rsidR="005579D5" w:rsidRPr="00381014" w:rsidDel="00FC0E8D" w:rsidRDefault="005579D5" w:rsidP="005579D5">
      <w:pPr>
        <w:spacing w:after="0" w:line="240" w:lineRule="exact"/>
        <w:rPr>
          <w:del w:id="6562" w:author="Yann Bourdeau" w:date="2014-02-06T16:26:00Z"/>
          <w:rFonts w:ascii="MS Reference Sans Serif" w:hAnsi="MS Reference Sans Serif"/>
          <w:lang w:val="en-CA"/>
        </w:rPr>
      </w:pPr>
      <w:del w:id="6563" w:author="Yann Bourdeau" w:date="2014-02-06T16:26:00Z">
        <w:r w:rsidRPr="00381014" w:rsidDel="00FC0E8D">
          <w:rPr>
            <w:rFonts w:ascii="MS Reference Sans Serif" w:hAnsi="MS Reference Sans Serif"/>
            <w:lang w:val="en-CA"/>
          </w:rPr>
          <w:delText xml:space="preserve">          1,</w:delText>
        </w:r>
      </w:del>
    </w:p>
    <w:p w14:paraId="7B9A929C" w14:textId="3311536E" w:rsidR="005579D5" w:rsidRPr="00381014" w:rsidDel="00FC0E8D" w:rsidRDefault="005579D5" w:rsidP="005579D5">
      <w:pPr>
        <w:spacing w:after="0" w:line="240" w:lineRule="exact"/>
        <w:rPr>
          <w:del w:id="6564" w:author="Yann Bourdeau" w:date="2014-02-06T16:26:00Z"/>
          <w:rFonts w:ascii="MS Reference Sans Serif" w:hAnsi="MS Reference Sans Serif"/>
          <w:lang w:val="en-CA"/>
        </w:rPr>
      </w:pPr>
      <w:del w:id="6565" w:author="Yann Bourdeau" w:date="2014-02-06T16:26:00Z">
        <w:r w:rsidRPr="00381014" w:rsidDel="00FC0E8D">
          <w:rPr>
            <w:rFonts w:ascii="MS Reference Sans Serif" w:hAnsi="MS Reference Sans Serif"/>
            <w:lang w:val="en-CA"/>
          </w:rPr>
          <w:delText xml:space="preserve">          0));</w:delText>
        </w:r>
      </w:del>
    </w:p>
    <w:p w14:paraId="73F7560B" w14:textId="6040824E" w:rsidR="005579D5" w:rsidRPr="00381014" w:rsidDel="00FC0E8D" w:rsidRDefault="005579D5" w:rsidP="005579D5">
      <w:pPr>
        <w:spacing w:after="0" w:line="240" w:lineRule="exact"/>
        <w:rPr>
          <w:del w:id="6566" w:author="Yann Bourdeau" w:date="2014-02-06T16:26:00Z"/>
          <w:rFonts w:ascii="MS Reference Sans Serif" w:hAnsi="MS Reference Sans Serif"/>
          <w:lang w:val="en-CA"/>
        </w:rPr>
      </w:pPr>
      <w:del w:id="6567" w:author="Yann Bourdeau" w:date="2014-02-06T16:26:00Z">
        <w:r w:rsidRPr="00381014" w:rsidDel="00FC0E8D">
          <w:rPr>
            <w:rFonts w:ascii="MS Reference Sans Serif" w:hAnsi="MS Reference Sans Serif"/>
            <w:lang w:val="en-CA"/>
          </w:rPr>
          <w:tab/>
          <w:delText>std::string xml="&lt;?xml version=\"1.0\" encoding=\"UTF-8\"?&gt;&lt;subscriber&gt;&lt;field name=\"name1\"&gt;name1value&lt;/field&gt;&lt;field name=\"name2\"&gt;name2value&lt;/field&gt;&lt;field name=\"name5\"&gt;name5value&lt;/field&gt;&lt;field name=\"name4\"&gt;name4value&lt;/field&gt;&lt;field name=\"name6\"&gt;name6value&lt;/field&gt;&lt;field name=\"billingday\"&gt;0&lt;/field&gt;&lt;/subscriber&gt;";</w:delText>
        </w:r>
      </w:del>
    </w:p>
    <w:p w14:paraId="72ACC912" w14:textId="4A86A816" w:rsidR="005579D5" w:rsidRPr="00381014" w:rsidDel="00FC0E8D" w:rsidRDefault="005579D5" w:rsidP="005579D5">
      <w:pPr>
        <w:spacing w:after="0" w:line="240" w:lineRule="exact"/>
        <w:rPr>
          <w:del w:id="6568" w:author="Yann Bourdeau" w:date="2014-02-06T16:26:00Z"/>
          <w:rFonts w:ascii="MS Reference Sans Serif" w:hAnsi="MS Reference Sans Serif"/>
          <w:lang w:val="en-CA"/>
        </w:rPr>
      </w:pPr>
      <w:del w:id="6569" w:author="Yann Bourdeau" w:date="2014-02-06T16:26:00Z">
        <w:r w:rsidRPr="00381014" w:rsidDel="00FC0E8D">
          <w:rPr>
            <w:rFonts w:ascii="MS Reference Sans Serif" w:hAnsi="MS Reference Sans Serif"/>
            <w:lang w:val="en-CA"/>
          </w:rPr>
          <w:tab/>
          <w:delText>AttribValueMap values;</w:delText>
        </w:r>
      </w:del>
    </w:p>
    <w:p w14:paraId="69AAB916" w14:textId="1A0DE447" w:rsidR="005579D5" w:rsidRPr="00381014" w:rsidDel="00FC0E8D" w:rsidRDefault="005579D5" w:rsidP="005579D5">
      <w:pPr>
        <w:spacing w:after="0" w:line="240" w:lineRule="exact"/>
        <w:rPr>
          <w:del w:id="6570" w:author="Yann Bourdeau" w:date="2014-02-06T16:26:00Z"/>
          <w:rFonts w:ascii="MS Reference Sans Serif" w:hAnsi="MS Reference Sans Serif"/>
          <w:lang w:val="en-CA"/>
        </w:rPr>
      </w:pPr>
      <w:del w:id="6571" w:author="Yann Bourdeau" w:date="2014-02-06T16:26:00Z">
        <w:r w:rsidRPr="00381014" w:rsidDel="00FC0E8D">
          <w:rPr>
            <w:rFonts w:ascii="MS Reference Sans Serif" w:hAnsi="MS Reference Sans Serif"/>
            <w:lang w:val="en-CA"/>
          </w:rPr>
          <w:tab/>
          <w:delText>std::string errorMsg;</w:delText>
        </w:r>
      </w:del>
    </w:p>
    <w:p w14:paraId="558B8371" w14:textId="40581275" w:rsidR="005579D5" w:rsidRPr="00381014" w:rsidDel="00FC0E8D" w:rsidRDefault="005579D5" w:rsidP="005579D5">
      <w:pPr>
        <w:spacing w:after="0" w:line="240" w:lineRule="exact"/>
        <w:rPr>
          <w:del w:id="6572" w:author="Yann Bourdeau" w:date="2014-02-06T16:26:00Z"/>
          <w:rFonts w:ascii="MS Reference Sans Serif" w:hAnsi="MS Reference Sans Serif"/>
          <w:lang w:val="en-CA"/>
        </w:rPr>
      </w:pPr>
      <w:del w:id="6573" w:author="Yann Bourdeau" w:date="2014-02-06T16:26:00Z">
        <w:r w:rsidRPr="00381014" w:rsidDel="00FC0E8D">
          <w:rPr>
            <w:rFonts w:ascii="MS Reference Sans Serif" w:hAnsi="MS Reference Sans Serif"/>
            <w:lang w:val="en-CA"/>
          </w:rPr>
          <w:tab/>
          <w:delText>std::string xp("/subscriber/field");</w:delText>
        </w:r>
      </w:del>
    </w:p>
    <w:p w14:paraId="643E68F4" w14:textId="1AC6010F" w:rsidR="005579D5" w:rsidRPr="00381014" w:rsidDel="00FC0E8D" w:rsidRDefault="005579D5" w:rsidP="005579D5">
      <w:pPr>
        <w:spacing w:after="0" w:line="240" w:lineRule="exact"/>
        <w:rPr>
          <w:del w:id="6574" w:author="Yann Bourdeau" w:date="2014-02-06T16:26:00Z"/>
          <w:rFonts w:ascii="MS Reference Sans Serif" w:hAnsi="MS Reference Sans Serif"/>
          <w:lang w:val="en-CA"/>
        </w:rPr>
      </w:pPr>
      <w:del w:id="6575" w:author="Yann Bourdeau" w:date="2014-02-06T16:26:00Z">
        <w:r w:rsidRPr="00381014" w:rsidDel="00FC0E8D">
          <w:rPr>
            <w:rFonts w:ascii="MS Reference Sans Serif" w:hAnsi="MS Reference Sans Serif"/>
            <w:lang w:val="en-CA"/>
          </w:rPr>
          <w:tab/>
          <w:delText>Error::type t= parse(xml,values,fi,errorMsg,xp,false,false);</w:delText>
        </w:r>
      </w:del>
    </w:p>
    <w:p w14:paraId="494D4FDA" w14:textId="1CC3717E" w:rsidR="005579D5" w:rsidRPr="00381014" w:rsidDel="00FC0E8D" w:rsidRDefault="005579D5" w:rsidP="005579D5">
      <w:pPr>
        <w:spacing w:after="0" w:line="240" w:lineRule="exact"/>
        <w:rPr>
          <w:del w:id="6576" w:author="Yann Bourdeau" w:date="2014-02-06T16:26:00Z"/>
          <w:rFonts w:ascii="MS Reference Sans Serif" w:hAnsi="MS Reference Sans Serif"/>
          <w:lang w:val="en-CA"/>
        </w:rPr>
      </w:pPr>
      <w:del w:id="6577" w:author="Yann Bourdeau" w:date="2014-02-06T16:26:00Z">
        <w:r w:rsidRPr="00381014" w:rsidDel="00FC0E8D">
          <w:rPr>
            <w:rFonts w:ascii="MS Reference Sans Serif" w:hAnsi="MS Reference Sans Serif"/>
            <w:lang w:val="en-CA"/>
          </w:rPr>
          <w:tab/>
          <w:delText>BOOST_CHECK_EQUAL(Error::None,t);</w:delText>
        </w:r>
      </w:del>
    </w:p>
    <w:p w14:paraId="35FD37A9" w14:textId="5088589B" w:rsidR="005579D5" w:rsidRPr="00381014" w:rsidDel="00FC0E8D" w:rsidRDefault="005579D5" w:rsidP="005579D5">
      <w:pPr>
        <w:spacing w:after="0" w:line="240" w:lineRule="exact"/>
        <w:rPr>
          <w:del w:id="6578" w:author="Yann Bourdeau" w:date="2014-02-06T16:26:00Z"/>
          <w:rFonts w:ascii="MS Reference Sans Serif" w:hAnsi="MS Reference Sans Serif"/>
          <w:lang w:val="en-CA"/>
        </w:rPr>
      </w:pPr>
      <w:del w:id="6579" w:author="Yann Bourdeau" w:date="2014-02-06T16:26:00Z">
        <w:r w:rsidRPr="00381014" w:rsidDel="00FC0E8D">
          <w:rPr>
            <w:rFonts w:ascii="MS Reference Sans Serif" w:hAnsi="MS Reference Sans Serif"/>
            <w:lang w:val="en-CA"/>
          </w:rPr>
          <w:tab/>
          <w:delText>xml="&lt;?xml version=\"1.0\" encoding=\"UTF-8\"?&gt;&lt;subscriber&gt;&lt;field name=\"name1\"&gt;name1value&lt;/field&gt;&lt;field name=\"name5\"&gt;name5value&lt;/field&gt;&lt;field name=\"name4\"&gt;name4value&lt;/field&gt;&lt;field name=\"name6\"&gt;name6value&lt;/field&gt;&lt;field name=\"billingday\"&gt;0&lt;/field&gt;&lt;/subscriber&gt;";</w:delText>
        </w:r>
      </w:del>
    </w:p>
    <w:p w14:paraId="4E4D2396" w14:textId="22057502" w:rsidR="005579D5" w:rsidRPr="00BE2B47" w:rsidDel="00FC0E8D" w:rsidRDefault="005579D5" w:rsidP="005579D5">
      <w:pPr>
        <w:spacing w:after="0" w:line="240" w:lineRule="exact"/>
        <w:rPr>
          <w:del w:id="6580" w:author="Yann Bourdeau" w:date="2014-02-06T16:26:00Z"/>
          <w:rFonts w:ascii="MS Reference Sans Serif" w:hAnsi="MS Reference Sans Serif"/>
        </w:rPr>
      </w:pPr>
      <w:del w:id="6581" w:author="Yann Bourdeau" w:date="2014-02-06T16:26:00Z">
        <w:r w:rsidRPr="00381014" w:rsidDel="00FC0E8D">
          <w:rPr>
            <w:rFonts w:ascii="MS Reference Sans Serif" w:hAnsi="MS Reference Sans Serif"/>
            <w:lang w:val="en-CA"/>
          </w:rPr>
          <w:tab/>
        </w:r>
        <w:r w:rsidRPr="00BE2B47" w:rsidDel="00FC0E8D">
          <w:rPr>
            <w:rFonts w:ascii="MS Reference Sans Serif" w:hAnsi="MS Reference Sans Serif"/>
          </w:rPr>
          <w:delText>t= parse(xml,values,fi,errorMsg,xp,true,false);</w:delText>
        </w:r>
      </w:del>
    </w:p>
    <w:p w14:paraId="005B1F7E" w14:textId="40CF9F26" w:rsidR="005579D5" w:rsidRPr="00381014" w:rsidDel="00FC0E8D" w:rsidRDefault="005579D5" w:rsidP="005579D5">
      <w:pPr>
        <w:spacing w:after="0" w:line="240" w:lineRule="exact"/>
        <w:rPr>
          <w:del w:id="6582" w:author="Yann Bourdeau" w:date="2014-02-06T16:26:00Z"/>
          <w:rFonts w:ascii="MS Reference Sans Serif" w:hAnsi="MS Reference Sans Serif"/>
          <w:lang w:val="en-CA"/>
        </w:rPr>
      </w:pPr>
      <w:del w:id="6583" w:author="Yann Bourdeau" w:date="2014-02-06T16:26:00Z">
        <w:r w:rsidRPr="00BE2B47" w:rsidDel="00FC0E8D">
          <w:rPr>
            <w:rFonts w:ascii="MS Reference Sans Serif" w:hAnsi="MS Reference Sans Serif"/>
          </w:rPr>
          <w:tab/>
        </w:r>
        <w:r w:rsidRPr="00381014" w:rsidDel="00FC0E8D">
          <w:rPr>
            <w:rFonts w:ascii="MS Reference Sans Serif" w:hAnsi="MS Reference Sans Serif"/>
            <w:lang w:val="en-CA"/>
          </w:rPr>
          <w:delText>BOOST_CHECK_EQUAL(Error::UniqueKeyNotFound,t);</w:delText>
        </w:r>
      </w:del>
    </w:p>
    <w:p w14:paraId="42D3CAC3" w14:textId="1B259EA5" w:rsidR="005579D5" w:rsidRPr="00381014" w:rsidDel="00FC0E8D" w:rsidRDefault="005579D5" w:rsidP="005579D5">
      <w:pPr>
        <w:spacing w:after="0" w:line="240" w:lineRule="exact"/>
        <w:rPr>
          <w:del w:id="6584" w:author="Yann Bourdeau" w:date="2014-02-06T16:26:00Z"/>
          <w:rFonts w:ascii="MS Reference Sans Serif" w:hAnsi="MS Reference Sans Serif"/>
          <w:lang w:val="en-CA"/>
        </w:rPr>
      </w:pPr>
      <w:del w:id="6585" w:author="Yann Bourdeau" w:date="2014-02-06T16:26:00Z">
        <w:r w:rsidRPr="00381014" w:rsidDel="00FC0E8D">
          <w:rPr>
            <w:rFonts w:ascii="MS Reference Sans Serif" w:hAnsi="MS Reference Sans Serif"/>
            <w:lang w:val="en-CA"/>
          </w:rPr>
          <w:tab/>
          <w:delText>xml="&lt;?xml version=\"1.0\" encoding=\"UTF-8\"?&gt;&lt;subscriber&gt;&lt;field name=\"name1\"&gt;name1value&lt;/field&gt;&lt;field name=\"billingday\"&gt;0&lt;/field&gt;&lt;/subscriber&gt;";</w:delText>
        </w:r>
      </w:del>
    </w:p>
    <w:p w14:paraId="52167834" w14:textId="559ED546" w:rsidR="005579D5" w:rsidRPr="00BE2B47" w:rsidDel="00FC0E8D" w:rsidRDefault="005579D5" w:rsidP="005579D5">
      <w:pPr>
        <w:spacing w:after="0" w:line="240" w:lineRule="exact"/>
        <w:rPr>
          <w:del w:id="6586" w:author="Yann Bourdeau" w:date="2014-02-06T16:26:00Z"/>
          <w:rFonts w:ascii="MS Reference Sans Serif" w:hAnsi="MS Reference Sans Serif"/>
        </w:rPr>
      </w:pPr>
      <w:del w:id="6587" w:author="Yann Bourdeau" w:date="2014-02-06T16:26:00Z">
        <w:r w:rsidRPr="00381014" w:rsidDel="00FC0E8D">
          <w:rPr>
            <w:rFonts w:ascii="MS Reference Sans Serif" w:hAnsi="MS Reference Sans Serif"/>
            <w:lang w:val="en-CA"/>
          </w:rPr>
          <w:tab/>
        </w:r>
        <w:r w:rsidRPr="00BE2B47" w:rsidDel="00FC0E8D">
          <w:rPr>
            <w:rFonts w:ascii="MS Reference Sans Serif" w:hAnsi="MS Reference Sans Serif"/>
          </w:rPr>
          <w:delText>t= parse(xml,values,fi,errorMsg,xp,false,false);</w:delText>
        </w:r>
      </w:del>
    </w:p>
    <w:p w14:paraId="430E3131" w14:textId="1EFFA32E" w:rsidR="005579D5" w:rsidRPr="00381014" w:rsidDel="00FC0E8D" w:rsidRDefault="005579D5" w:rsidP="005579D5">
      <w:pPr>
        <w:spacing w:after="0" w:line="240" w:lineRule="exact"/>
        <w:rPr>
          <w:del w:id="6588" w:author="Yann Bourdeau" w:date="2014-02-06T16:26:00Z"/>
          <w:rFonts w:ascii="MS Reference Sans Serif" w:hAnsi="MS Reference Sans Serif"/>
          <w:lang w:val="en-CA"/>
        </w:rPr>
      </w:pPr>
      <w:del w:id="6589" w:author="Yann Bourdeau" w:date="2014-02-06T16:26:00Z">
        <w:r w:rsidRPr="00BE2B47" w:rsidDel="00FC0E8D">
          <w:rPr>
            <w:rFonts w:ascii="MS Reference Sans Serif" w:hAnsi="MS Reference Sans Serif"/>
          </w:rPr>
          <w:tab/>
        </w:r>
        <w:r w:rsidRPr="00381014" w:rsidDel="00FC0E8D">
          <w:rPr>
            <w:rFonts w:ascii="MS Reference Sans Serif" w:hAnsi="MS Reference Sans Serif"/>
            <w:lang w:val="en-CA"/>
          </w:rPr>
          <w:delText>AttribValueMap::iterator iter=values.find(1);</w:delText>
        </w:r>
      </w:del>
    </w:p>
    <w:p w14:paraId="1281F786" w14:textId="5023CF43" w:rsidR="005579D5" w:rsidRPr="00381014" w:rsidDel="00FC0E8D" w:rsidRDefault="005579D5" w:rsidP="005579D5">
      <w:pPr>
        <w:spacing w:after="0" w:line="240" w:lineRule="exact"/>
        <w:rPr>
          <w:del w:id="6590" w:author="Yann Bourdeau" w:date="2014-02-06T16:26:00Z"/>
          <w:rFonts w:ascii="MS Reference Sans Serif" w:hAnsi="MS Reference Sans Serif"/>
          <w:lang w:val="en-CA"/>
        </w:rPr>
      </w:pPr>
    </w:p>
    <w:p w14:paraId="1F01978A" w14:textId="24FF1374" w:rsidR="005579D5" w:rsidRPr="00381014" w:rsidDel="00FC0E8D" w:rsidRDefault="005579D5" w:rsidP="005579D5">
      <w:pPr>
        <w:spacing w:after="0" w:line="240" w:lineRule="exact"/>
        <w:rPr>
          <w:del w:id="6591" w:author="Yann Bourdeau" w:date="2014-02-06T16:26:00Z"/>
          <w:rFonts w:ascii="MS Reference Sans Serif" w:hAnsi="MS Reference Sans Serif"/>
          <w:lang w:val="en-CA"/>
        </w:rPr>
      </w:pPr>
      <w:del w:id="6592" w:author="Yann Bourdeau" w:date="2014-02-06T16:26:00Z">
        <w:r w:rsidRPr="00381014" w:rsidDel="00FC0E8D">
          <w:rPr>
            <w:rFonts w:ascii="MS Reference Sans Serif" w:hAnsi="MS Reference Sans Serif"/>
            <w:lang w:val="en-CA"/>
          </w:rPr>
          <w:tab/>
          <w:delText>BOOST_CHECK(iter != values.end());</w:delText>
        </w:r>
      </w:del>
    </w:p>
    <w:p w14:paraId="1B1F4407" w14:textId="689A17BD" w:rsidR="005579D5" w:rsidRPr="00381014" w:rsidDel="00FC0E8D" w:rsidRDefault="005579D5" w:rsidP="005579D5">
      <w:pPr>
        <w:spacing w:after="0" w:line="240" w:lineRule="exact"/>
        <w:rPr>
          <w:del w:id="6593" w:author="Yann Bourdeau" w:date="2014-02-06T16:26:00Z"/>
          <w:rFonts w:ascii="MS Reference Sans Serif" w:hAnsi="MS Reference Sans Serif"/>
          <w:lang w:val="en-CA"/>
        </w:rPr>
      </w:pPr>
    </w:p>
    <w:p w14:paraId="1981918B" w14:textId="25B0475A" w:rsidR="005579D5" w:rsidRPr="00381014" w:rsidDel="00FC0E8D" w:rsidRDefault="005579D5" w:rsidP="005579D5">
      <w:pPr>
        <w:spacing w:after="0" w:line="240" w:lineRule="exact"/>
        <w:rPr>
          <w:del w:id="6594" w:author="Yann Bourdeau" w:date="2014-02-06T16:26:00Z"/>
          <w:rFonts w:ascii="MS Reference Sans Serif" w:hAnsi="MS Reference Sans Serif"/>
          <w:lang w:val="en-CA"/>
        </w:rPr>
      </w:pPr>
      <w:del w:id="6595" w:author="Yann Bourdeau" w:date="2014-02-06T16:26:00Z">
        <w:r w:rsidRPr="00381014" w:rsidDel="00FC0E8D">
          <w:rPr>
            <w:rFonts w:ascii="MS Reference Sans Serif" w:hAnsi="MS Reference Sans Serif"/>
            <w:lang w:val="en-CA"/>
          </w:rPr>
          <w:tab/>
          <w:delText>iter=values.find(11);</w:delText>
        </w:r>
      </w:del>
    </w:p>
    <w:p w14:paraId="1AB94289" w14:textId="69B3E173" w:rsidR="005579D5" w:rsidRPr="00381014" w:rsidDel="00FC0E8D" w:rsidRDefault="005579D5" w:rsidP="005579D5">
      <w:pPr>
        <w:spacing w:after="0" w:line="240" w:lineRule="exact"/>
        <w:rPr>
          <w:del w:id="6596" w:author="Yann Bourdeau" w:date="2014-02-06T16:26:00Z"/>
          <w:rFonts w:ascii="MS Reference Sans Serif" w:hAnsi="MS Reference Sans Serif"/>
          <w:lang w:val="en-CA"/>
        </w:rPr>
      </w:pPr>
      <w:del w:id="6597" w:author="Yann Bourdeau" w:date="2014-02-06T16:26:00Z">
        <w:r w:rsidRPr="00381014" w:rsidDel="00FC0E8D">
          <w:rPr>
            <w:rFonts w:ascii="MS Reference Sans Serif" w:hAnsi="MS Reference Sans Serif"/>
            <w:lang w:val="en-CA"/>
          </w:rPr>
          <w:tab/>
          <w:delText>BOOST_CHECK(iter != values.end());</w:delText>
        </w:r>
      </w:del>
    </w:p>
    <w:p w14:paraId="503A4EB8" w14:textId="34DCDB89" w:rsidR="005579D5" w:rsidRPr="00381014" w:rsidDel="00FC0E8D" w:rsidRDefault="005579D5" w:rsidP="005579D5">
      <w:pPr>
        <w:spacing w:after="0" w:line="240" w:lineRule="exact"/>
        <w:rPr>
          <w:del w:id="6598" w:author="Yann Bourdeau" w:date="2014-02-06T16:26:00Z"/>
          <w:rFonts w:ascii="MS Reference Sans Serif" w:hAnsi="MS Reference Sans Serif"/>
          <w:lang w:val="en-CA"/>
        </w:rPr>
      </w:pPr>
    </w:p>
    <w:p w14:paraId="67EAD796" w14:textId="5B51C9EB" w:rsidR="005579D5" w:rsidRPr="00381014" w:rsidDel="00FC0E8D" w:rsidRDefault="005579D5" w:rsidP="005579D5">
      <w:pPr>
        <w:spacing w:after="0" w:line="240" w:lineRule="exact"/>
        <w:rPr>
          <w:del w:id="6599" w:author="Yann Bourdeau" w:date="2014-02-06T16:26:00Z"/>
          <w:rFonts w:ascii="MS Reference Sans Serif" w:hAnsi="MS Reference Sans Serif"/>
          <w:lang w:val="en-CA"/>
        </w:rPr>
      </w:pPr>
      <w:del w:id="6600" w:author="Yann Bourdeau" w:date="2014-02-06T16:26:00Z">
        <w:r w:rsidRPr="00381014" w:rsidDel="00FC0E8D">
          <w:rPr>
            <w:rFonts w:ascii="MS Reference Sans Serif" w:hAnsi="MS Reference Sans Serif"/>
            <w:lang w:val="en-CA"/>
          </w:rPr>
          <w:tab/>
          <w:delText>iter=values.find(2);</w:delText>
        </w:r>
      </w:del>
    </w:p>
    <w:p w14:paraId="375D812A" w14:textId="28DDF09A" w:rsidR="005579D5" w:rsidRPr="00381014" w:rsidDel="00FC0E8D" w:rsidRDefault="005579D5" w:rsidP="005579D5">
      <w:pPr>
        <w:spacing w:after="0" w:line="240" w:lineRule="exact"/>
        <w:rPr>
          <w:del w:id="6601" w:author="Yann Bourdeau" w:date="2014-02-06T16:26:00Z"/>
          <w:rFonts w:ascii="MS Reference Sans Serif" w:hAnsi="MS Reference Sans Serif"/>
          <w:lang w:val="en-CA"/>
        </w:rPr>
      </w:pPr>
      <w:del w:id="6602" w:author="Yann Bourdeau" w:date="2014-02-06T16:26:00Z">
        <w:r w:rsidRPr="00381014" w:rsidDel="00FC0E8D">
          <w:rPr>
            <w:rFonts w:ascii="MS Reference Sans Serif" w:hAnsi="MS Reference Sans Serif"/>
            <w:lang w:val="en-CA"/>
          </w:rPr>
          <w:tab/>
          <w:delText>BOOST_CHECK(iter == values.end());</w:delText>
        </w:r>
      </w:del>
    </w:p>
    <w:p w14:paraId="193102C6" w14:textId="6564134B" w:rsidR="005579D5" w:rsidRPr="00381014" w:rsidDel="00FC0E8D" w:rsidRDefault="005579D5" w:rsidP="005579D5">
      <w:pPr>
        <w:spacing w:after="0" w:line="240" w:lineRule="exact"/>
        <w:rPr>
          <w:del w:id="6603" w:author="Yann Bourdeau" w:date="2014-02-06T16:26:00Z"/>
          <w:rFonts w:ascii="MS Reference Sans Serif" w:hAnsi="MS Reference Sans Serif"/>
          <w:lang w:val="en-CA"/>
        </w:rPr>
      </w:pPr>
    </w:p>
    <w:p w14:paraId="08442998" w14:textId="32E26C00" w:rsidR="005579D5" w:rsidRPr="00381014" w:rsidDel="00FC0E8D" w:rsidRDefault="005579D5" w:rsidP="005579D5">
      <w:pPr>
        <w:spacing w:after="0" w:line="240" w:lineRule="exact"/>
        <w:rPr>
          <w:del w:id="6604" w:author="Yann Bourdeau" w:date="2014-02-06T16:26:00Z"/>
          <w:rFonts w:ascii="MS Reference Sans Serif" w:hAnsi="MS Reference Sans Serif"/>
          <w:lang w:val="en-CA"/>
        </w:rPr>
      </w:pPr>
      <w:del w:id="6605" w:author="Yann Bourdeau" w:date="2014-02-06T16:26:00Z">
        <w:r w:rsidRPr="00381014" w:rsidDel="00FC0E8D">
          <w:rPr>
            <w:rFonts w:ascii="MS Reference Sans Serif" w:hAnsi="MS Reference Sans Serif"/>
            <w:lang w:val="en-CA"/>
          </w:rPr>
          <w:tab/>
          <w:delText>// now test validatenai</w:delText>
        </w:r>
      </w:del>
    </w:p>
    <w:p w14:paraId="39FC6085" w14:textId="04B6B724" w:rsidR="005579D5" w:rsidRPr="00381014" w:rsidDel="00FC0E8D" w:rsidRDefault="005579D5" w:rsidP="005579D5">
      <w:pPr>
        <w:spacing w:after="0" w:line="240" w:lineRule="exact"/>
        <w:rPr>
          <w:del w:id="6606" w:author="Yann Bourdeau" w:date="2014-02-06T16:26:00Z"/>
          <w:rFonts w:ascii="MS Reference Sans Serif" w:hAnsi="MS Reference Sans Serif"/>
          <w:lang w:val="en-CA"/>
        </w:rPr>
      </w:pPr>
      <w:del w:id="6607" w:author="Yann Bourdeau" w:date="2014-02-06T16:26:00Z">
        <w:r w:rsidRPr="00381014" w:rsidDel="00FC0E8D">
          <w:rPr>
            <w:rFonts w:ascii="MS Reference Sans Serif" w:hAnsi="MS Reference Sans Serif"/>
            <w:lang w:val="en-CA"/>
          </w:rPr>
          <w:tab/>
          <w:delText>Error::type vnError=validateNai("nai","ybourdea@ybcode.dyndns.org");</w:delText>
        </w:r>
      </w:del>
    </w:p>
    <w:p w14:paraId="220F9FEA" w14:textId="40E12B40" w:rsidR="005579D5" w:rsidRPr="00381014" w:rsidDel="00FC0E8D" w:rsidRDefault="005579D5" w:rsidP="005579D5">
      <w:pPr>
        <w:spacing w:after="0" w:line="240" w:lineRule="exact"/>
        <w:rPr>
          <w:del w:id="6608" w:author="Yann Bourdeau" w:date="2014-02-06T16:26:00Z"/>
          <w:rFonts w:ascii="MS Reference Sans Serif" w:hAnsi="MS Reference Sans Serif"/>
          <w:lang w:val="en-CA"/>
        </w:rPr>
      </w:pPr>
      <w:del w:id="6609" w:author="Yann Bourdeau" w:date="2014-02-06T16:26:00Z">
        <w:r w:rsidRPr="00381014" w:rsidDel="00FC0E8D">
          <w:rPr>
            <w:rFonts w:ascii="MS Reference Sans Serif" w:hAnsi="MS Reference Sans Serif"/>
            <w:lang w:val="en-CA"/>
          </w:rPr>
          <w:tab/>
          <w:delText>BOOST_CHECK_EQUAL(Error::None,vnError);</w:delText>
        </w:r>
      </w:del>
    </w:p>
    <w:p w14:paraId="4C76A66E" w14:textId="5325CF27" w:rsidR="005579D5" w:rsidRPr="00381014" w:rsidDel="00FC0E8D" w:rsidRDefault="005579D5" w:rsidP="005579D5">
      <w:pPr>
        <w:spacing w:after="0" w:line="240" w:lineRule="exact"/>
        <w:rPr>
          <w:del w:id="6610" w:author="Yann Bourdeau" w:date="2014-02-06T16:26:00Z"/>
          <w:rFonts w:ascii="MS Reference Sans Serif" w:hAnsi="MS Reference Sans Serif"/>
          <w:lang w:val="en-CA"/>
        </w:rPr>
      </w:pPr>
      <w:del w:id="6611" w:author="Yann Bourdeau" w:date="2014-02-06T16:26:00Z">
        <w:r w:rsidRPr="00381014" w:rsidDel="00FC0E8D">
          <w:rPr>
            <w:rFonts w:ascii="MS Reference Sans Serif" w:hAnsi="MS Reference Sans Serif"/>
            <w:lang w:val="en-CA"/>
          </w:rPr>
          <w:tab/>
          <w:delText>vnError=validateNai("nonai","ybourdea@ybcode.dyndns.org");</w:delText>
        </w:r>
      </w:del>
    </w:p>
    <w:p w14:paraId="7EDB9C4E" w14:textId="5C83DB5A" w:rsidR="005579D5" w:rsidRPr="00381014" w:rsidDel="00FC0E8D" w:rsidRDefault="005579D5" w:rsidP="005579D5">
      <w:pPr>
        <w:spacing w:after="0" w:line="240" w:lineRule="exact"/>
        <w:rPr>
          <w:del w:id="6612" w:author="Yann Bourdeau" w:date="2014-02-06T16:26:00Z"/>
          <w:rFonts w:ascii="MS Reference Sans Serif" w:hAnsi="MS Reference Sans Serif"/>
          <w:lang w:val="en-CA"/>
        </w:rPr>
      </w:pPr>
      <w:del w:id="6613" w:author="Yann Bourdeau" w:date="2014-02-06T16:26:00Z">
        <w:r w:rsidRPr="00381014" w:rsidDel="00FC0E8D">
          <w:rPr>
            <w:rFonts w:ascii="MS Reference Sans Serif" w:hAnsi="MS Reference Sans Serif"/>
            <w:lang w:val="en-CA"/>
          </w:rPr>
          <w:tab/>
          <w:delText>BOOST_CHECK_EQUAL(Error::None,vnError);</w:delText>
        </w:r>
      </w:del>
    </w:p>
    <w:p w14:paraId="4A084E14" w14:textId="3FA0B3F0" w:rsidR="005579D5" w:rsidRPr="00381014" w:rsidDel="00FC0E8D" w:rsidRDefault="005579D5" w:rsidP="005579D5">
      <w:pPr>
        <w:spacing w:after="0" w:line="240" w:lineRule="exact"/>
        <w:rPr>
          <w:del w:id="6614" w:author="Yann Bourdeau" w:date="2014-02-06T16:26:00Z"/>
          <w:rFonts w:ascii="MS Reference Sans Serif" w:hAnsi="MS Reference Sans Serif"/>
          <w:lang w:val="en-CA"/>
        </w:rPr>
      </w:pPr>
      <w:del w:id="6615" w:author="Yann Bourdeau" w:date="2014-02-06T16:26:00Z">
        <w:r w:rsidRPr="00381014" w:rsidDel="00FC0E8D">
          <w:rPr>
            <w:rFonts w:ascii="MS Reference Sans Serif" w:hAnsi="MS Reference Sans Serif"/>
            <w:lang w:val="en-CA"/>
          </w:rPr>
          <w:tab/>
          <w:delText>vnError=validateNai("nonai","ybourdea@");</w:delText>
        </w:r>
      </w:del>
    </w:p>
    <w:p w14:paraId="3BA824EA" w14:textId="62D8428E" w:rsidR="005579D5" w:rsidRPr="00381014" w:rsidDel="00FC0E8D" w:rsidRDefault="005579D5" w:rsidP="005579D5">
      <w:pPr>
        <w:spacing w:after="0" w:line="240" w:lineRule="exact"/>
        <w:rPr>
          <w:del w:id="6616" w:author="Yann Bourdeau" w:date="2014-02-06T16:26:00Z"/>
          <w:rFonts w:ascii="MS Reference Sans Serif" w:hAnsi="MS Reference Sans Serif"/>
          <w:lang w:val="en-CA"/>
        </w:rPr>
      </w:pPr>
      <w:del w:id="6617" w:author="Yann Bourdeau" w:date="2014-02-06T16:26:00Z">
        <w:r w:rsidRPr="00381014" w:rsidDel="00FC0E8D">
          <w:rPr>
            <w:rFonts w:ascii="MS Reference Sans Serif" w:hAnsi="MS Reference Sans Serif"/>
            <w:lang w:val="en-CA"/>
          </w:rPr>
          <w:tab/>
          <w:delText>BOOST_CHECK_EQUAL(Error::None,vnError);</w:delText>
        </w:r>
      </w:del>
    </w:p>
    <w:p w14:paraId="3C9D0212" w14:textId="0DBA8A90" w:rsidR="005579D5" w:rsidRPr="00381014" w:rsidDel="00FC0E8D" w:rsidRDefault="005579D5" w:rsidP="005579D5">
      <w:pPr>
        <w:spacing w:after="0" w:line="240" w:lineRule="exact"/>
        <w:rPr>
          <w:del w:id="6618" w:author="Yann Bourdeau" w:date="2014-02-06T16:26:00Z"/>
          <w:rFonts w:ascii="MS Reference Sans Serif" w:hAnsi="MS Reference Sans Serif"/>
          <w:lang w:val="en-CA"/>
        </w:rPr>
      </w:pPr>
      <w:del w:id="6619" w:author="Yann Bourdeau" w:date="2014-02-06T16:26:00Z">
        <w:r w:rsidRPr="00381014" w:rsidDel="00FC0E8D">
          <w:rPr>
            <w:rFonts w:ascii="MS Reference Sans Serif" w:hAnsi="MS Reference Sans Serif"/>
            <w:lang w:val="en-CA"/>
          </w:rPr>
          <w:tab/>
          <w:delText>vnError=validateNai("nai","ybourdea@");</w:delText>
        </w:r>
      </w:del>
    </w:p>
    <w:p w14:paraId="6E6536F1" w14:textId="00A9D145" w:rsidR="005579D5" w:rsidRPr="00381014" w:rsidDel="00FC0E8D" w:rsidRDefault="005579D5" w:rsidP="005579D5">
      <w:pPr>
        <w:spacing w:after="0" w:line="240" w:lineRule="exact"/>
        <w:rPr>
          <w:del w:id="6620" w:author="Yann Bourdeau" w:date="2014-02-06T16:26:00Z"/>
          <w:rFonts w:ascii="MS Reference Sans Serif" w:hAnsi="MS Reference Sans Serif"/>
          <w:lang w:val="en-CA"/>
        </w:rPr>
      </w:pPr>
      <w:del w:id="6621" w:author="Yann Bourdeau" w:date="2014-02-06T16:26:00Z">
        <w:r w:rsidRPr="00381014" w:rsidDel="00FC0E8D">
          <w:rPr>
            <w:rFonts w:ascii="MS Reference Sans Serif" w:hAnsi="MS Reference Sans Serif"/>
            <w:lang w:val="en-CA"/>
          </w:rPr>
          <w:tab/>
          <w:delText>BOOST_CHECK_EQUAL(Error::InvalidNai,vnError);</w:delText>
        </w:r>
      </w:del>
    </w:p>
    <w:p w14:paraId="3BF9A38D" w14:textId="2F59BB4B" w:rsidR="005579D5" w:rsidRPr="00381014" w:rsidDel="00FC0E8D" w:rsidRDefault="005579D5" w:rsidP="005579D5">
      <w:pPr>
        <w:spacing w:after="0" w:line="240" w:lineRule="exact"/>
        <w:rPr>
          <w:del w:id="6622" w:author="Yann Bourdeau" w:date="2014-02-06T16:26:00Z"/>
          <w:rFonts w:ascii="MS Reference Sans Serif" w:hAnsi="MS Reference Sans Serif"/>
          <w:lang w:val="en-CA"/>
        </w:rPr>
      </w:pPr>
      <w:del w:id="6623" w:author="Yann Bourdeau" w:date="2014-02-06T16:26:00Z">
        <w:r w:rsidRPr="00381014" w:rsidDel="00FC0E8D">
          <w:rPr>
            <w:rFonts w:ascii="MS Reference Sans Serif" w:hAnsi="MS Reference Sans Serif"/>
            <w:lang w:val="en-CA"/>
          </w:rPr>
          <w:tab/>
        </w:r>
      </w:del>
    </w:p>
    <w:p w14:paraId="7304368E" w14:textId="6742E1DB" w:rsidR="005579D5" w:rsidRPr="00381014" w:rsidDel="00FC0E8D" w:rsidRDefault="005579D5" w:rsidP="005579D5">
      <w:pPr>
        <w:spacing w:after="0" w:line="240" w:lineRule="exact"/>
        <w:rPr>
          <w:del w:id="6624" w:author="Yann Bourdeau" w:date="2014-02-06T16:26:00Z"/>
          <w:rFonts w:ascii="MS Reference Sans Serif" w:hAnsi="MS Reference Sans Serif"/>
          <w:lang w:val="en-CA"/>
        </w:rPr>
      </w:pPr>
      <w:del w:id="6625" w:author="Yann Bourdeau" w:date="2014-02-06T16:26:00Z">
        <w:r w:rsidRPr="00381014" w:rsidDel="00FC0E8D">
          <w:rPr>
            <w:rFonts w:ascii="MS Reference Sans Serif" w:hAnsi="MS Reference Sans Serif"/>
            <w:lang w:val="en-CA"/>
          </w:rPr>
          <w:tab/>
          <w:delText>// now test validate billing day</w:delText>
        </w:r>
      </w:del>
    </w:p>
    <w:p w14:paraId="03ADD9BB" w14:textId="185DF892" w:rsidR="005579D5" w:rsidRPr="00381014" w:rsidDel="00FC0E8D" w:rsidRDefault="005579D5" w:rsidP="005579D5">
      <w:pPr>
        <w:spacing w:after="0" w:line="240" w:lineRule="exact"/>
        <w:rPr>
          <w:del w:id="6626" w:author="Yann Bourdeau" w:date="2014-02-06T16:26:00Z"/>
          <w:rFonts w:ascii="MS Reference Sans Serif" w:hAnsi="MS Reference Sans Serif"/>
          <w:lang w:val="en-CA"/>
        </w:rPr>
      </w:pPr>
      <w:del w:id="6627" w:author="Yann Bourdeau" w:date="2014-02-06T16:26:00Z">
        <w:r w:rsidRPr="00381014" w:rsidDel="00FC0E8D">
          <w:rPr>
            <w:rFonts w:ascii="MS Reference Sans Serif" w:hAnsi="MS Reference Sans Serif"/>
            <w:lang w:val="en-CA"/>
          </w:rPr>
          <w:tab/>
          <w:delText>std::string val("0");</w:delText>
        </w:r>
      </w:del>
    </w:p>
    <w:p w14:paraId="3F867D07" w14:textId="225A17B2" w:rsidR="005579D5" w:rsidRPr="00381014" w:rsidDel="00FC0E8D" w:rsidRDefault="005579D5" w:rsidP="005579D5">
      <w:pPr>
        <w:spacing w:after="0" w:line="240" w:lineRule="exact"/>
        <w:rPr>
          <w:del w:id="6628" w:author="Yann Bourdeau" w:date="2014-02-06T16:26:00Z"/>
          <w:rFonts w:ascii="MS Reference Sans Serif" w:hAnsi="MS Reference Sans Serif"/>
          <w:lang w:val="en-CA"/>
        </w:rPr>
      </w:pPr>
      <w:del w:id="6629" w:author="Yann Bourdeau" w:date="2014-02-06T16:26:00Z">
        <w:r w:rsidRPr="00381014" w:rsidDel="00FC0E8D">
          <w:rPr>
            <w:rFonts w:ascii="MS Reference Sans Serif" w:hAnsi="MS Reference Sans Serif"/>
            <w:lang w:val="en-CA"/>
          </w:rPr>
          <w:tab/>
          <w:delText>Error::type vbdError=validateBillingDay("billingday",val,fi);</w:delText>
        </w:r>
      </w:del>
    </w:p>
    <w:p w14:paraId="257741D2" w14:textId="7967B6EE" w:rsidR="005579D5" w:rsidRPr="00381014" w:rsidDel="00FC0E8D" w:rsidRDefault="005579D5" w:rsidP="005579D5">
      <w:pPr>
        <w:spacing w:after="0" w:line="240" w:lineRule="exact"/>
        <w:rPr>
          <w:del w:id="6630" w:author="Yann Bourdeau" w:date="2014-02-06T16:26:00Z"/>
          <w:rFonts w:ascii="MS Reference Sans Serif" w:hAnsi="MS Reference Sans Serif"/>
          <w:lang w:val="en-CA"/>
        </w:rPr>
      </w:pPr>
      <w:del w:id="6631" w:author="Yann Bourdeau" w:date="2014-02-06T16:26:00Z">
        <w:r w:rsidRPr="00381014" w:rsidDel="00FC0E8D">
          <w:rPr>
            <w:rFonts w:ascii="MS Reference Sans Serif" w:hAnsi="MS Reference Sans Serif"/>
            <w:lang w:val="en-CA"/>
          </w:rPr>
          <w:tab/>
          <w:delText>BOOST_CHECK_EQUAL(Error::None,vbdError);</w:delText>
        </w:r>
      </w:del>
    </w:p>
    <w:p w14:paraId="6B24EBAE" w14:textId="63716CC7" w:rsidR="005579D5" w:rsidRPr="00381014" w:rsidDel="00FC0E8D" w:rsidRDefault="005579D5" w:rsidP="005579D5">
      <w:pPr>
        <w:spacing w:after="0" w:line="240" w:lineRule="exact"/>
        <w:rPr>
          <w:del w:id="6632" w:author="Yann Bourdeau" w:date="2014-02-06T16:26:00Z"/>
          <w:rFonts w:ascii="MS Reference Sans Serif" w:hAnsi="MS Reference Sans Serif"/>
          <w:lang w:val="en-CA"/>
        </w:rPr>
      </w:pPr>
      <w:del w:id="6633" w:author="Yann Bourdeau" w:date="2014-02-06T16:26:00Z">
        <w:r w:rsidRPr="00381014" w:rsidDel="00FC0E8D">
          <w:rPr>
            <w:rFonts w:ascii="MS Reference Sans Serif" w:hAnsi="MS Reference Sans Serif"/>
            <w:lang w:val="en-CA"/>
          </w:rPr>
          <w:tab/>
          <w:delText>std::string validateVal("0");</w:delText>
        </w:r>
      </w:del>
    </w:p>
    <w:p w14:paraId="02725C9D" w14:textId="373FAB5B" w:rsidR="005579D5" w:rsidRPr="00381014" w:rsidDel="00FC0E8D" w:rsidRDefault="005579D5" w:rsidP="005579D5">
      <w:pPr>
        <w:spacing w:after="0" w:line="240" w:lineRule="exact"/>
        <w:rPr>
          <w:del w:id="6634" w:author="Yann Bourdeau" w:date="2014-02-06T16:26:00Z"/>
          <w:rFonts w:ascii="MS Reference Sans Serif" w:hAnsi="MS Reference Sans Serif"/>
          <w:lang w:val="en-CA"/>
        </w:rPr>
      </w:pPr>
      <w:del w:id="6635" w:author="Yann Bourdeau" w:date="2014-02-06T16:26:00Z">
        <w:r w:rsidRPr="00381014" w:rsidDel="00FC0E8D">
          <w:rPr>
            <w:rFonts w:ascii="MS Reference Sans Serif" w:hAnsi="MS Reference Sans Serif"/>
            <w:lang w:val="en-CA"/>
          </w:rPr>
          <w:tab/>
          <w:delText>BOOST_CHECK_EQUAL(validateVal,val);</w:delText>
        </w:r>
      </w:del>
    </w:p>
    <w:p w14:paraId="7857A3CF" w14:textId="209D96E1" w:rsidR="005579D5" w:rsidRPr="00381014" w:rsidDel="00FC0E8D" w:rsidRDefault="005579D5" w:rsidP="005579D5">
      <w:pPr>
        <w:spacing w:after="0" w:line="240" w:lineRule="exact"/>
        <w:rPr>
          <w:del w:id="6636" w:author="Yann Bourdeau" w:date="2014-02-06T16:26:00Z"/>
          <w:rFonts w:ascii="MS Reference Sans Serif" w:hAnsi="MS Reference Sans Serif"/>
          <w:lang w:val="en-CA"/>
        </w:rPr>
      </w:pPr>
    </w:p>
    <w:p w14:paraId="553445EB" w14:textId="3FD90BC9" w:rsidR="005579D5" w:rsidRPr="00381014" w:rsidDel="00FC0E8D" w:rsidRDefault="005579D5" w:rsidP="005579D5">
      <w:pPr>
        <w:spacing w:after="0" w:line="240" w:lineRule="exact"/>
        <w:rPr>
          <w:del w:id="6637" w:author="Yann Bourdeau" w:date="2014-02-06T16:26:00Z"/>
          <w:rFonts w:ascii="MS Reference Sans Serif" w:hAnsi="MS Reference Sans Serif"/>
          <w:lang w:val="en-CA"/>
        </w:rPr>
      </w:pPr>
      <w:del w:id="6638" w:author="Yann Bourdeau" w:date="2014-02-06T16:26:00Z">
        <w:r w:rsidRPr="00381014" w:rsidDel="00FC0E8D">
          <w:rPr>
            <w:rFonts w:ascii="MS Reference Sans Serif" w:hAnsi="MS Reference Sans Serif"/>
            <w:lang w:val="en-CA"/>
          </w:rPr>
          <w:tab/>
          <w:delText>val.clear();</w:delText>
        </w:r>
      </w:del>
    </w:p>
    <w:p w14:paraId="516B33BE" w14:textId="3752AE34" w:rsidR="005579D5" w:rsidRPr="00381014" w:rsidDel="00FC0E8D" w:rsidRDefault="005579D5" w:rsidP="005579D5">
      <w:pPr>
        <w:spacing w:after="0" w:line="240" w:lineRule="exact"/>
        <w:rPr>
          <w:del w:id="6639" w:author="Yann Bourdeau" w:date="2014-02-06T16:26:00Z"/>
          <w:rFonts w:ascii="MS Reference Sans Serif" w:hAnsi="MS Reference Sans Serif"/>
          <w:lang w:val="en-CA"/>
        </w:rPr>
      </w:pPr>
      <w:del w:id="6640" w:author="Yann Bourdeau" w:date="2014-02-06T16:26:00Z">
        <w:r w:rsidRPr="00381014" w:rsidDel="00FC0E8D">
          <w:rPr>
            <w:rFonts w:ascii="MS Reference Sans Serif" w:hAnsi="MS Reference Sans Serif"/>
            <w:lang w:val="en-CA"/>
          </w:rPr>
          <w:tab/>
          <w:delText>vbdError=validateBillingDay("billingday",val,fi);</w:delText>
        </w:r>
      </w:del>
    </w:p>
    <w:p w14:paraId="18ACE508" w14:textId="4DE28F4C" w:rsidR="005579D5" w:rsidRPr="00381014" w:rsidDel="00FC0E8D" w:rsidRDefault="005579D5" w:rsidP="005579D5">
      <w:pPr>
        <w:spacing w:after="0" w:line="240" w:lineRule="exact"/>
        <w:rPr>
          <w:del w:id="6641" w:author="Yann Bourdeau" w:date="2014-02-06T16:26:00Z"/>
          <w:rFonts w:ascii="MS Reference Sans Serif" w:hAnsi="MS Reference Sans Serif"/>
          <w:lang w:val="en-CA"/>
        </w:rPr>
      </w:pPr>
      <w:del w:id="6642" w:author="Yann Bourdeau" w:date="2014-02-06T16:26:00Z">
        <w:r w:rsidRPr="00381014" w:rsidDel="00FC0E8D">
          <w:rPr>
            <w:rFonts w:ascii="MS Reference Sans Serif" w:hAnsi="MS Reference Sans Serif"/>
            <w:lang w:val="en-CA"/>
          </w:rPr>
          <w:tab/>
          <w:delText>BOOST_CHECK_EQUAL(Error::None,vbdError);</w:delText>
        </w:r>
      </w:del>
    </w:p>
    <w:p w14:paraId="3BDB11B0" w14:textId="25D19013" w:rsidR="005579D5" w:rsidRPr="00381014" w:rsidDel="00FC0E8D" w:rsidRDefault="005579D5" w:rsidP="005579D5">
      <w:pPr>
        <w:spacing w:after="0" w:line="240" w:lineRule="exact"/>
        <w:rPr>
          <w:del w:id="6643" w:author="Yann Bourdeau" w:date="2014-02-06T16:26:00Z"/>
          <w:rFonts w:ascii="MS Reference Sans Serif" w:hAnsi="MS Reference Sans Serif"/>
          <w:lang w:val="en-CA"/>
        </w:rPr>
      </w:pPr>
      <w:del w:id="6644" w:author="Yann Bourdeau" w:date="2014-02-06T16:26:00Z">
        <w:r w:rsidRPr="00381014" w:rsidDel="00FC0E8D">
          <w:rPr>
            <w:rFonts w:ascii="MS Reference Sans Serif" w:hAnsi="MS Reference Sans Serif"/>
            <w:lang w:val="en-CA"/>
          </w:rPr>
          <w:tab/>
          <w:delText>BOOST_CHECK_EQUAL(validateVal,val);</w:delText>
        </w:r>
      </w:del>
    </w:p>
    <w:p w14:paraId="5E42661A" w14:textId="7390EDE9" w:rsidR="005579D5" w:rsidRPr="00381014" w:rsidDel="00FC0E8D" w:rsidRDefault="005579D5" w:rsidP="005579D5">
      <w:pPr>
        <w:spacing w:after="0" w:line="240" w:lineRule="exact"/>
        <w:rPr>
          <w:del w:id="6645" w:author="Yann Bourdeau" w:date="2014-02-06T16:26:00Z"/>
          <w:rFonts w:ascii="MS Reference Sans Serif" w:hAnsi="MS Reference Sans Serif"/>
          <w:lang w:val="en-CA"/>
        </w:rPr>
      </w:pPr>
    </w:p>
    <w:p w14:paraId="3453D321" w14:textId="2300FC74" w:rsidR="005579D5" w:rsidRPr="00381014" w:rsidDel="00FC0E8D" w:rsidRDefault="005579D5" w:rsidP="005579D5">
      <w:pPr>
        <w:spacing w:after="0" w:line="240" w:lineRule="exact"/>
        <w:rPr>
          <w:del w:id="6646" w:author="Yann Bourdeau" w:date="2014-02-06T16:26:00Z"/>
          <w:rFonts w:ascii="MS Reference Sans Serif" w:hAnsi="MS Reference Sans Serif"/>
          <w:lang w:val="en-CA"/>
        </w:rPr>
      </w:pPr>
      <w:del w:id="6647" w:author="Yann Bourdeau" w:date="2014-02-06T16:26:00Z">
        <w:r w:rsidRPr="00381014" w:rsidDel="00FC0E8D">
          <w:rPr>
            <w:rFonts w:ascii="MS Reference Sans Serif" w:hAnsi="MS Reference Sans Serif"/>
            <w:lang w:val="en-CA"/>
          </w:rPr>
          <w:tab/>
          <w:delText>policy::profile::FieldInformation fibd;</w:delText>
        </w:r>
      </w:del>
    </w:p>
    <w:p w14:paraId="0ED7711B" w14:textId="25E81D3C" w:rsidR="005579D5" w:rsidRPr="00381014" w:rsidDel="00FC0E8D" w:rsidRDefault="005579D5" w:rsidP="005579D5">
      <w:pPr>
        <w:spacing w:after="0" w:line="240" w:lineRule="exact"/>
        <w:rPr>
          <w:del w:id="6648" w:author="Yann Bourdeau" w:date="2014-02-06T16:26:00Z"/>
          <w:rFonts w:ascii="MS Reference Sans Serif" w:hAnsi="MS Reference Sans Serif"/>
          <w:lang w:val="en-CA"/>
        </w:rPr>
      </w:pPr>
      <w:del w:id="6649" w:author="Yann Bourdeau" w:date="2014-02-06T16:26:00Z">
        <w:r w:rsidRPr="00381014" w:rsidDel="00FC0E8D">
          <w:rPr>
            <w:rFonts w:ascii="MS Reference Sans Serif" w:hAnsi="MS Reference Sans Serif"/>
            <w:lang w:val="en-CA"/>
          </w:rPr>
          <w:tab/>
          <w:delText>fibd.insert</w:delText>
        </w:r>
      </w:del>
    </w:p>
    <w:p w14:paraId="7A1AE3A9" w14:textId="7366E1BB" w:rsidR="005579D5" w:rsidRPr="00381014" w:rsidDel="00FC0E8D" w:rsidRDefault="005579D5" w:rsidP="005579D5">
      <w:pPr>
        <w:spacing w:after="0" w:line="240" w:lineRule="exact"/>
        <w:rPr>
          <w:del w:id="6650" w:author="Yann Bourdeau" w:date="2014-02-06T16:26:00Z"/>
          <w:rFonts w:ascii="MS Reference Sans Serif" w:hAnsi="MS Reference Sans Serif"/>
          <w:lang w:val="en-CA"/>
        </w:rPr>
      </w:pPr>
      <w:del w:id="6651" w:author="Yann Bourdeau" w:date="2014-02-06T16:26:00Z">
        <w:r w:rsidRPr="00381014" w:rsidDel="00FC0E8D">
          <w:rPr>
            <w:rFonts w:ascii="MS Reference Sans Serif" w:hAnsi="MS Reference Sans Serif"/>
            <w:lang w:val="en-CA"/>
          </w:rPr>
          <w:delText xml:space="preserve">        (blueslice::policy::profile::FieldInfo</w:delText>
        </w:r>
      </w:del>
    </w:p>
    <w:p w14:paraId="749CB5D7" w14:textId="462B2686" w:rsidR="005579D5" w:rsidRPr="00381014" w:rsidDel="00FC0E8D" w:rsidRDefault="005579D5" w:rsidP="005579D5">
      <w:pPr>
        <w:spacing w:after="0" w:line="240" w:lineRule="exact"/>
        <w:rPr>
          <w:del w:id="6652" w:author="Yann Bourdeau" w:date="2014-02-06T16:26:00Z"/>
          <w:rFonts w:ascii="MS Reference Sans Serif" w:hAnsi="MS Reference Sans Serif"/>
          <w:lang w:val="en-CA"/>
        </w:rPr>
      </w:pPr>
      <w:del w:id="6653" w:author="Yann Bourdeau" w:date="2014-02-06T16:26:00Z">
        <w:r w:rsidRPr="00381014" w:rsidDel="00FC0E8D">
          <w:rPr>
            <w:rFonts w:ascii="MS Reference Sans Serif" w:hAnsi="MS Reference Sans Serif"/>
            <w:lang w:val="en-CA"/>
          </w:rPr>
          <w:delText xml:space="preserve">         ((EAttribute)1, "name1",</w:delText>
        </w:r>
      </w:del>
    </w:p>
    <w:p w14:paraId="3AF8E53A" w14:textId="285F74B6" w:rsidR="005579D5" w:rsidRPr="00381014" w:rsidDel="00FC0E8D" w:rsidRDefault="005579D5" w:rsidP="005579D5">
      <w:pPr>
        <w:spacing w:after="0" w:line="240" w:lineRule="exact"/>
        <w:rPr>
          <w:del w:id="6654" w:author="Yann Bourdeau" w:date="2014-02-06T16:26:00Z"/>
          <w:rFonts w:ascii="MS Reference Sans Serif" w:hAnsi="MS Reference Sans Serif"/>
          <w:lang w:val="en-CA"/>
        </w:rPr>
      </w:pPr>
      <w:del w:id="6655" w:author="Yann Bourdeau" w:date="2014-02-06T16:26:00Z">
        <w:r w:rsidRPr="00381014" w:rsidDel="00FC0E8D">
          <w:rPr>
            <w:rFonts w:ascii="MS Reference Sans Serif" w:hAnsi="MS Reference Sans Serif"/>
            <w:lang w:val="en-CA"/>
          </w:rPr>
          <w:delText xml:space="preserve">          false,</w:delText>
        </w:r>
      </w:del>
    </w:p>
    <w:p w14:paraId="797EC01A" w14:textId="22F54233" w:rsidR="005579D5" w:rsidRPr="00381014" w:rsidDel="00FC0E8D" w:rsidRDefault="005579D5" w:rsidP="005579D5">
      <w:pPr>
        <w:spacing w:after="0" w:line="240" w:lineRule="exact"/>
        <w:rPr>
          <w:del w:id="6656" w:author="Yann Bourdeau" w:date="2014-02-06T16:26:00Z"/>
          <w:rFonts w:ascii="MS Reference Sans Serif" w:hAnsi="MS Reference Sans Serif"/>
          <w:lang w:val="en-CA"/>
        </w:rPr>
      </w:pPr>
      <w:del w:id="6657" w:author="Yann Bourdeau" w:date="2014-02-06T16:26:00Z">
        <w:r w:rsidRPr="00381014" w:rsidDel="00FC0E8D">
          <w:rPr>
            <w:rFonts w:ascii="MS Reference Sans Serif" w:hAnsi="MS Reference Sans Serif"/>
            <w:lang w:val="en-CA"/>
          </w:rPr>
          <w:delText xml:space="preserve">          false,</w:delText>
        </w:r>
      </w:del>
    </w:p>
    <w:p w14:paraId="0E9CA414" w14:textId="3BA02172" w:rsidR="005579D5" w:rsidRPr="00381014" w:rsidDel="00FC0E8D" w:rsidRDefault="005579D5" w:rsidP="005579D5">
      <w:pPr>
        <w:spacing w:after="0" w:line="240" w:lineRule="exact"/>
        <w:rPr>
          <w:del w:id="6658" w:author="Yann Bourdeau" w:date="2014-02-06T16:26:00Z"/>
          <w:rFonts w:ascii="MS Reference Sans Serif" w:hAnsi="MS Reference Sans Serif"/>
          <w:lang w:val="en-CA"/>
        </w:rPr>
      </w:pPr>
      <w:del w:id="6659" w:author="Yann Bourdeau" w:date="2014-02-06T16:26:00Z">
        <w:r w:rsidRPr="00381014" w:rsidDel="00FC0E8D">
          <w:rPr>
            <w:rFonts w:ascii="MS Reference Sans Serif" w:hAnsi="MS Reference Sans Serif"/>
            <w:lang w:val="en-CA"/>
          </w:rPr>
          <w:delText xml:space="preserve">          false,</w:delText>
        </w:r>
      </w:del>
    </w:p>
    <w:p w14:paraId="2A4F45D8" w14:textId="0E0E90B8" w:rsidR="005579D5" w:rsidRPr="00381014" w:rsidDel="00FC0E8D" w:rsidRDefault="005579D5" w:rsidP="005579D5">
      <w:pPr>
        <w:spacing w:after="0" w:line="240" w:lineRule="exact"/>
        <w:rPr>
          <w:del w:id="6660" w:author="Yann Bourdeau" w:date="2014-02-06T16:26:00Z"/>
          <w:rFonts w:ascii="MS Reference Sans Serif" w:hAnsi="MS Reference Sans Serif"/>
          <w:lang w:val="en-CA"/>
        </w:rPr>
      </w:pPr>
      <w:del w:id="6661" w:author="Yann Bourdeau" w:date="2014-02-06T16:26:00Z">
        <w:r w:rsidRPr="00381014" w:rsidDel="00FC0E8D">
          <w:rPr>
            <w:rFonts w:ascii="MS Reference Sans Serif" w:hAnsi="MS Reference Sans Serif"/>
            <w:lang w:val="en-CA"/>
          </w:rPr>
          <w:delText xml:space="preserve">          false,</w:delText>
        </w:r>
      </w:del>
    </w:p>
    <w:p w14:paraId="3E373A3F" w14:textId="2FBD785B" w:rsidR="005579D5" w:rsidRPr="00381014" w:rsidDel="00FC0E8D" w:rsidRDefault="005579D5" w:rsidP="005579D5">
      <w:pPr>
        <w:spacing w:after="0" w:line="240" w:lineRule="exact"/>
        <w:rPr>
          <w:del w:id="6662" w:author="Yann Bourdeau" w:date="2014-02-06T16:26:00Z"/>
          <w:rFonts w:ascii="MS Reference Sans Serif" w:hAnsi="MS Reference Sans Serif"/>
          <w:lang w:val="en-CA"/>
        </w:rPr>
      </w:pPr>
      <w:del w:id="6663" w:author="Yann Bourdeau" w:date="2014-02-06T16:26:00Z">
        <w:r w:rsidRPr="00381014" w:rsidDel="00FC0E8D">
          <w:rPr>
            <w:rFonts w:ascii="MS Reference Sans Serif" w:hAnsi="MS Reference Sans Serif"/>
            <w:lang w:val="en-CA"/>
          </w:rPr>
          <w:delText xml:space="preserve">          false,</w:delText>
        </w:r>
      </w:del>
    </w:p>
    <w:p w14:paraId="67C2675D" w14:textId="44A06F1C" w:rsidR="005579D5" w:rsidRPr="00381014" w:rsidDel="00FC0E8D" w:rsidRDefault="005579D5" w:rsidP="005579D5">
      <w:pPr>
        <w:spacing w:after="0" w:line="240" w:lineRule="exact"/>
        <w:rPr>
          <w:del w:id="6664" w:author="Yann Bourdeau" w:date="2014-02-06T16:26:00Z"/>
          <w:rFonts w:ascii="MS Reference Sans Serif" w:hAnsi="MS Reference Sans Serif"/>
          <w:lang w:val="en-CA"/>
        </w:rPr>
      </w:pPr>
      <w:del w:id="6665" w:author="Yann Bourdeau" w:date="2014-02-06T16:26:00Z">
        <w:r w:rsidRPr="00381014" w:rsidDel="00FC0E8D">
          <w:rPr>
            <w:rFonts w:ascii="MS Reference Sans Serif" w:hAnsi="MS Reference Sans Serif"/>
            <w:lang w:val="en-CA"/>
          </w:rPr>
          <w:delText xml:space="preserve">          false,</w:delText>
        </w:r>
      </w:del>
    </w:p>
    <w:p w14:paraId="28044AE1" w14:textId="1DB43EF8" w:rsidR="005579D5" w:rsidRPr="00381014" w:rsidDel="00FC0E8D" w:rsidRDefault="005579D5" w:rsidP="005579D5">
      <w:pPr>
        <w:spacing w:after="0" w:line="240" w:lineRule="exact"/>
        <w:rPr>
          <w:del w:id="6666" w:author="Yann Bourdeau" w:date="2014-02-06T16:26:00Z"/>
          <w:rFonts w:ascii="MS Reference Sans Serif" w:hAnsi="MS Reference Sans Serif"/>
          <w:lang w:val="en-CA"/>
        </w:rPr>
      </w:pPr>
      <w:del w:id="6667" w:author="Yann Bourdeau" w:date="2014-02-06T16:26:00Z">
        <w:r w:rsidRPr="00381014" w:rsidDel="00FC0E8D">
          <w:rPr>
            <w:rFonts w:ascii="MS Reference Sans Serif" w:hAnsi="MS Reference Sans Serif"/>
            <w:lang w:val="en-CA"/>
          </w:rPr>
          <w:delText xml:space="preserve">          "defaultvalue",</w:delText>
        </w:r>
      </w:del>
    </w:p>
    <w:p w14:paraId="47B96963" w14:textId="0D46BC73" w:rsidR="005579D5" w:rsidRPr="00381014" w:rsidDel="00FC0E8D" w:rsidRDefault="005579D5" w:rsidP="005579D5">
      <w:pPr>
        <w:spacing w:after="0" w:line="240" w:lineRule="exact"/>
        <w:rPr>
          <w:del w:id="6668" w:author="Yann Bourdeau" w:date="2014-02-06T16:26:00Z"/>
          <w:rFonts w:ascii="MS Reference Sans Serif" w:hAnsi="MS Reference Sans Serif"/>
          <w:lang w:val="en-CA"/>
        </w:rPr>
      </w:pPr>
      <w:del w:id="6669" w:author="Yann Bourdeau" w:date="2014-02-06T16:26:00Z">
        <w:r w:rsidRPr="00381014" w:rsidDel="00FC0E8D">
          <w:rPr>
            <w:rFonts w:ascii="MS Reference Sans Serif" w:hAnsi="MS Reference Sans Serif"/>
            <w:lang w:val="en-CA"/>
          </w:rPr>
          <w:delText xml:space="preserve">          false,</w:delText>
        </w:r>
      </w:del>
    </w:p>
    <w:p w14:paraId="2F0CD807" w14:textId="5204E46B" w:rsidR="005579D5" w:rsidRPr="00381014" w:rsidDel="00FC0E8D" w:rsidRDefault="005579D5" w:rsidP="005579D5">
      <w:pPr>
        <w:spacing w:after="0" w:line="240" w:lineRule="exact"/>
        <w:rPr>
          <w:del w:id="6670" w:author="Yann Bourdeau" w:date="2014-02-06T16:26:00Z"/>
          <w:rFonts w:ascii="MS Reference Sans Serif" w:hAnsi="MS Reference Sans Serif"/>
          <w:lang w:val="en-CA"/>
        </w:rPr>
      </w:pPr>
      <w:del w:id="6671" w:author="Yann Bourdeau" w:date="2014-02-06T16:26:00Z">
        <w:r w:rsidRPr="00381014" w:rsidDel="00FC0E8D">
          <w:rPr>
            <w:rFonts w:ascii="MS Reference Sans Serif" w:hAnsi="MS Reference Sans Serif"/>
            <w:lang w:val="en-CA"/>
          </w:rPr>
          <w:delText xml:space="preserve">          0,</w:delText>
        </w:r>
      </w:del>
    </w:p>
    <w:p w14:paraId="1AC84EF3" w14:textId="5F48942A" w:rsidR="005579D5" w:rsidRPr="00381014" w:rsidDel="00FC0E8D" w:rsidRDefault="005579D5" w:rsidP="005579D5">
      <w:pPr>
        <w:spacing w:after="0" w:line="240" w:lineRule="exact"/>
        <w:rPr>
          <w:del w:id="6672" w:author="Yann Bourdeau" w:date="2014-02-06T16:26:00Z"/>
          <w:rFonts w:ascii="MS Reference Sans Serif" w:hAnsi="MS Reference Sans Serif"/>
          <w:lang w:val="en-CA"/>
        </w:rPr>
      </w:pPr>
      <w:del w:id="6673" w:author="Yann Bourdeau" w:date="2014-02-06T16:26:00Z">
        <w:r w:rsidRPr="00381014" w:rsidDel="00FC0E8D">
          <w:rPr>
            <w:rFonts w:ascii="MS Reference Sans Serif" w:hAnsi="MS Reference Sans Serif"/>
            <w:lang w:val="en-CA"/>
          </w:rPr>
          <w:delText xml:space="preserve">          0,</w:delText>
        </w:r>
      </w:del>
    </w:p>
    <w:p w14:paraId="118981EB" w14:textId="1A1971E0" w:rsidR="005579D5" w:rsidRPr="00381014" w:rsidDel="00FC0E8D" w:rsidRDefault="005579D5" w:rsidP="005579D5">
      <w:pPr>
        <w:spacing w:after="0" w:line="240" w:lineRule="exact"/>
        <w:rPr>
          <w:del w:id="6674" w:author="Yann Bourdeau" w:date="2014-02-06T16:26:00Z"/>
          <w:rFonts w:ascii="MS Reference Sans Serif" w:hAnsi="MS Reference Sans Serif"/>
          <w:lang w:val="en-CA"/>
        </w:rPr>
      </w:pPr>
      <w:del w:id="6675" w:author="Yann Bourdeau" w:date="2014-02-06T16:26:00Z">
        <w:r w:rsidRPr="00381014" w:rsidDel="00FC0E8D">
          <w:rPr>
            <w:rFonts w:ascii="MS Reference Sans Serif" w:hAnsi="MS Reference Sans Serif"/>
            <w:lang w:val="en-CA"/>
          </w:rPr>
          <w:delText xml:space="preserve">          0));</w:delText>
        </w:r>
      </w:del>
    </w:p>
    <w:p w14:paraId="6349CC57" w14:textId="72E1B72B" w:rsidR="005579D5" w:rsidRPr="00381014" w:rsidDel="00FC0E8D" w:rsidRDefault="005579D5" w:rsidP="005579D5">
      <w:pPr>
        <w:spacing w:after="0" w:line="240" w:lineRule="exact"/>
        <w:rPr>
          <w:del w:id="6676" w:author="Yann Bourdeau" w:date="2014-02-06T16:26:00Z"/>
          <w:rFonts w:ascii="MS Reference Sans Serif" w:hAnsi="MS Reference Sans Serif"/>
          <w:lang w:val="en-CA"/>
        </w:rPr>
      </w:pPr>
      <w:del w:id="6677" w:author="Yann Bourdeau" w:date="2014-02-06T16:26:00Z">
        <w:r w:rsidRPr="00381014" w:rsidDel="00FC0E8D">
          <w:rPr>
            <w:rFonts w:ascii="MS Reference Sans Serif" w:hAnsi="MS Reference Sans Serif"/>
            <w:lang w:val="en-CA"/>
          </w:rPr>
          <w:tab/>
          <w:delText>vbdError=validateBillingDay("billingday",val,fibd);</w:delText>
        </w:r>
      </w:del>
    </w:p>
    <w:p w14:paraId="213119BF" w14:textId="33E48031" w:rsidR="005579D5" w:rsidRPr="00381014" w:rsidDel="00FC0E8D" w:rsidRDefault="005579D5" w:rsidP="005579D5">
      <w:pPr>
        <w:spacing w:after="0" w:line="240" w:lineRule="exact"/>
        <w:rPr>
          <w:del w:id="6678" w:author="Yann Bourdeau" w:date="2014-02-06T16:26:00Z"/>
          <w:rFonts w:ascii="MS Reference Sans Serif" w:hAnsi="MS Reference Sans Serif"/>
          <w:lang w:val="en-CA"/>
        </w:rPr>
      </w:pPr>
      <w:del w:id="6679" w:author="Yann Bourdeau" w:date="2014-02-06T16:26:00Z">
        <w:r w:rsidRPr="00381014" w:rsidDel="00FC0E8D">
          <w:rPr>
            <w:rFonts w:ascii="MS Reference Sans Serif" w:hAnsi="MS Reference Sans Serif"/>
            <w:lang w:val="en-CA"/>
          </w:rPr>
          <w:tab/>
          <w:delText>BOOST_CHECK_EQUAL(Error::FieldNotFound,vbdError);</w:delText>
        </w:r>
      </w:del>
    </w:p>
    <w:p w14:paraId="73B57CB1" w14:textId="6192B348" w:rsidR="005579D5" w:rsidRPr="00381014" w:rsidDel="00FC0E8D" w:rsidRDefault="005579D5" w:rsidP="005579D5">
      <w:pPr>
        <w:spacing w:after="0" w:line="240" w:lineRule="exact"/>
        <w:rPr>
          <w:del w:id="6680" w:author="Yann Bourdeau" w:date="2014-02-06T16:26:00Z"/>
          <w:rFonts w:ascii="MS Reference Sans Serif" w:hAnsi="MS Reference Sans Serif"/>
          <w:lang w:val="en-CA"/>
        </w:rPr>
      </w:pPr>
      <w:del w:id="6681" w:author="Yann Bourdeau" w:date="2014-02-06T16:26:00Z">
        <w:r w:rsidRPr="00381014" w:rsidDel="00FC0E8D">
          <w:rPr>
            <w:rFonts w:ascii="MS Reference Sans Serif" w:hAnsi="MS Reference Sans Serif"/>
            <w:lang w:val="en-CA"/>
          </w:rPr>
          <w:tab/>
        </w:r>
      </w:del>
    </w:p>
    <w:p w14:paraId="147D7702" w14:textId="7130522E" w:rsidR="005579D5" w:rsidRPr="00381014" w:rsidDel="00FC0E8D" w:rsidRDefault="005579D5" w:rsidP="005579D5">
      <w:pPr>
        <w:spacing w:after="0" w:line="240" w:lineRule="exact"/>
        <w:rPr>
          <w:del w:id="6682" w:author="Yann Bourdeau" w:date="2014-02-06T16:26:00Z"/>
          <w:rFonts w:ascii="MS Reference Sans Serif" w:hAnsi="MS Reference Sans Serif"/>
          <w:lang w:val="en-CA"/>
        </w:rPr>
      </w:pPr>
      <w:del w:id="6683" w:author="Yann Bourdeau" w:date="2014-02-06T16:26:00Z">
        <w:r w:rsidRPr="00381014" w:rsidDel="00FC0E8D">
          <w:rPr>
            <w:rFonts w:ascii="MS Reference Sans Serif" w:hAnsi="MS Reference Sans Serif"/>
            <w:lang w:val="en-CA"/>
          </w:rPr>
          <w:tab/>
          <w:delText>// Parse quota</w:delText>
        </w:r>
      </w:del>
    </w:p>
    <w:p w14:paraId="2C4B4000" w14:textId="1FF07FE6" w:rsidR="005579D5" w:rsidRPr="00381014" w:rsidDel="00FC0E8D" w:rsidRDefault="005579D5" w:rsidP="005579D5">
      <w:pPr>
        <w:spacing w:after="0" w:line="240" w:lineRule="exact"/>
        <w:rPr>
          <w:del w:id="6684" w:author="Yann Bourdeau" w:date="2014-02-06T16:26:00Z"/>
          <w:rFonts w:ascii="MS Reference Sans Serif" w:hAnsi="MS Reference Sans Serif"/>
          <w:lang w:val="en-CA"/>
        </w:rPr>
      </w:pPr>
      <w:del w:id="6685" w:author="Yann Bourdeau" w:date="2014-02-06T16:26:00Z">
        <w:r w:rsidRPr="00381014" w:rsidDel="00FC0E8D">
          <w:rPr>
            <w:rFonts w:ascii="MS Reference Sans Serif" w:hAnsi="MS Reference Sans Serif"/>
            <w:lang w:val="en-CA"/>
          </w:rPr>
          <w:tab/>
          <w:delText>std::string xmlQuota("&lt;?xml version=\"1.0\" encoding=\"UTF-8\"?&gt;&lt;usage&gt;&lt;version&gt;1&lt;/version&gt;&lt;quota name=\"name4\" name4=\"allo\"&gt;&lt;name1&gt;name1value&lt;/name1&gt;&lt;name2&gt;name2value&lt;/name2&gt;&lt;name4&gt;name4value&lt;/name4&gt;&lt;/quota&gt;&lt;/usage&gt;");</w:delText>
        </w:r>
      </w:del>
    </w:p>
    <w:p w14:paraId="5DE30349" w14:textId="609BFE62" w:rsidR="005579D5" w:rsidRPr="00381014" w:rsidDel="00FC0E8D" w:rsidRDefault="005579D5" w:rsidP="005579D5">
      <w:pPr>
        <w:spacing w:after="0" w:line="240" w:lineRule="exact"/>
        <w:rPr>
          <w:del w:id="6686" w:author="Yann Bourdeau" w:date="2014-02-06T16:26:00Z"/>
          <w:rFonts w:ascii="MS Reference Sans Serif" w:hAnsi="MS Reference Sans Serif"/>
          <w:lang w:val="en-CA"/>
        </w:rPr>
      </w:pPr>
      <w:del w:id="6687" w:author="Yann Bourdeau" w:date="2014-02-06T16:26:00Z">
        <w:r w:rsidRPr="00381014" w:rsidDel="00FC0E8D">
          <w:rPr>
            <w:rFonts w:ascii="MS Reference Sans Serif" w:hAnsi="MS Reference Sans Serif"/>
            <w:lang w:val="en-CA"/>
          </w:rPr>
          <w:tab/>
          <w:delText>std::string version;</w:delText>
        </w:r>
      </w:del>
    </w:p>
    <w:p w14:paraId="6901E5B4" w14:textId="14BC4DF6" w:rsidR="005579D5" w:rsidRPr="00381014" w:rsidDel="00FC0E8D" w:rsidRDefault="005579D5" w:rsidP="005579D5">
      <w:pPr>
        <w:spacing w:after="0" w:line="240" w:lineRule="exact"/>
        <w:rPr>
          <w:del w:id="6688" w:author="Yann Bourdeau" w:date="2014-02-06T16:26:00Z"/>
          <w:rFonts w:ascii="MS Reference Sans Serif" w:hAnsi="MS Reference Sans Serif"/>
          <w:lang w:val="en-CA"/>
        </w:rPr>
      </w:pPr>
      <w:del w:id="6689" w:author="Yann Bourdeau" w:date="2014-02-06T16:26:00Z">
        <w:r w:rsidRPr="00381014" w:rsidDel="00FC0E8D">
          <w:rPr>
            <w:rFonts w:ascii="MS Reference Sans Serif" w:hAnsi="MS Reference Sans Serif"/>
            <w:lang w:val="en-CA"/>
          </w:rPr>
          <w:tab/>
          <w:delText>std::map&lt;std::string, AttribValueMap&gt; valuespq;</w:delText>
        </w:r>
      </w:del>
    </w:p>
    <w:p w14:paraId="08D61099" w14:textId="0723C8B4" w:rsidR="005579D5" w:rsidRPr="00BE2B47" w:rsidDel="00FC0E8D" w:rsidRDefault="005579D5" w:rsidP="005579D5">
      <w:pPr>
        <w:spacing w:after="0" w:line="240" w:lineRule="exact"/>
        <w:rPr>
          <w:del w:id="6690" w:author="Yann Bourdeau" w:date="2014-02-06T16:26:00Z"/>
          <w:rFonts w:ascii="MS Reference Sans Serif" w:hAnsi="MS Reference Sans Serif"/>
        </w:rPr>
      </w:pPr>
      <w:del w:id="6691" w:author="Yann Bourdeau" w:date="2014-02-06T16:26:00Z">
        <w:r w:rsidRPr="00381014" w:rsidDel="00FC0E8D">
          <w:rPr>
            <w:rFonts w:ascii="MS Reference Sans Serif" w:hAnsi="MS Reference Sans Serif"/>
            <w:lang w:val="en-CA"/>
          </w:rPr>
          <w:tab/>
        </w:r>
        <w:r w:rsidRPr="00BE2B47" w:rsidDel="00FC0E8D">
          <w:rPr>
            <w:rFonts w:ascii="MS Reference Sans Serif" w:hAnsi="MS Reference Sans Serif"/>
          </w:rPr>
          <w:delText>Error::type errorPq=parseQuota(xmlQuota,version,valuespq,fi);</w:delText>
        </w:r>
      </w:del>
    </w:p>
    <w:p w14:paraId="174767C5" w14:textId="30684E3A" w:rsidR="005579D5" w:rsidRPr="00381014" w:rsidDel="00FC0E8D" w:rsidRDefault="005579D5" w:rsidP="005579D5">
      <w:pPr>
        <w:spacing w:after="0" w:line="240" w:lineRule="exact"/>
        <w:rPr>
          <w:del w:id="6692" w:author="Yann Bourdeau" w:date="2014-02-06T16:26:00Z"/>
          <w:rFonts w:ascii="MS Reference Sans Serif" w:hAnsi="MS Reference Sans Serif"/>
          <w:lang w:val="en-CA"/>
        </w:rPr>
      </w:pPr>
      <w:del w:id="6693" w:author="Yann Bourdeau" w:date="2014-02-06T16:26:00Z">
        <w:r w:rsidRPr="00BE2B47" w:rsidDel="00FC0E8D">
          <w:rPr>
            <w:rFonts w:ascii="MS Reference Sans Serif" w:hAnsi="MS Reference Sans Serif"/>
          </w:rPr>
          <w:tab/>
        </w:r>
        <w:r w:rsidRPr="00381014" w:rsidDel="00FC0E8D">
          <w:rPr>
            <w:rFonts w:ascii="MS Reference Sans Serif" w:hAnsi="MS Reference Sans Serif"/>
            <w:lang w:val="en-CA"/>
          </w:rPr>
          <w:delText>BOOST_CHECK_EQUAL(Error::None,errorPq);</w:delText>
        </w:r>
      </w:del>
    </w:p>
    <w:p w14:paraId="2964AE29" w14:textId="560369F8" w:rsidR="005579D5" w:rsidRPr="00381014" w:rsidDel="00FC0E8D" w:rsidRDefault="005579D5" w:rsidP="005579D5">
      <w:pPr>
        <w:spacing w:after="0" w:line="240" w:lineRule="exact"/>
        <w:rPr>
          <w:del w:id="6694" w:author="Yann Bourdeau" w:date="2014-02-06T16:26:00Z"/>
          <w:rFonts w:ascii="MS Reference Sans Serif" w:hAnsi="MS Reference Sans Serif"/>
          <w:lang w:val="en-CA"/>
        </w:rPr>
      </w:pPr>
      <w:del w:id="6695" w:author="Yann Bourdeau" w:date="2014-02-06T16:26:00Z">
        <w:r w:rsidRPr="00381014" w:rsidDel="00FC0E8D">
          <w:rPr>
            <w:rFonts w:ascii="MS Reference Sans Serif" w:hAnsi="MS Reference Sans Serif"/>
            <w:lang w:val="en-CA"/>
          </w:rPr>
          <w:tab/>
          <w:delText>std::string versionVal("1");</w:delText>
        </w:r>
      </w:del>
    </w:p>
    <w:p w14:paraId="167A1A36" w14:textId="5B7DB2AA" w:rsidR="005579D5" w:rsidRPr="00381014" w:rsidDel="00FC0E8D" w:rsidRDefault="005579D5" w:rsidP="005579D5">
      <w:pPr>
        <w:spacing w:after="0" w:line="240" w:lineRule="exact"/>
        <w:rPr>
          <w:del w:id="6696" w:author="Yann Bourdeau" w:date="2014-02-06T16:26:00Z"/>
          <w:rFonts w:ascii="MS Reference Sans Serif" w:hAnsi="MS Reference Sans Serif"/>
          <w:lang w:val="en-CA"/>
        </w:rPr>
      </w:pPr>
      <w:del w:id="6697" w:author="Yann Bourdeau" w:date="2014-02-06T16:26:00Z">
        <w:r w:rsidRPr="00381014" w:rsidDel="00FC0E8D">
          <w:rPr>
            <w:rFonts w:ascii="MS Reference Sans Serif" w:hAnsi="MS Reference Sans Serif"/>
            <w:lang w:val="en-CA"/>
          </w:rPr>
          <w:tab/>
          <w:delText>BOOST_CHECK_EQUAL(versionVal,version);</w:delText>
        </w:r>
      </w:del>
    </w:p>
    <w:p w14:paraId="654C4FC0" w14:textId="19DB587B" w:rsidR="005579D5" w:rsidRPr="00381014" w:rsidDel="00FC0E8D" w:rsidRDefault="005579D5" w:rsidP="005579D5">
      <w:pPr>
        <w:spacing w:after="0" w:line="240" w:lineRule="exact"/>
        <w:rPr>
          <w:del w:id="6698" w:author="Yann Bourdeau" w:date="2014-02-06T16:26:00Z"/>
          <w:rFonts w:ascii="MS Reference Sans Serif" w:hAnsi="MS Reference Sans Serif"/>
          <w:lang w:val="en-CA"/>
        </w:rPr>
      </w:pPr>
      <w:del w:id="6699" w:author="Yann Bourdeau" w:date="2014-02-06T16:26:00Z">
        <w:r w:rsidRPr="00381014" w:rsidDel="00FC0E8D">
          <w:rPr>
            <w:rFonts w:ascii="MS Reference Sans Serif" w:hAnsi="MS Reference Sans Serif"/>
            <w:lang w:val="en-CA"/>
          </w:rPr>
          <w:tab/>
          <w:delText>std::map&lt;std::string, AttribValueMap&gt;::iterator iter2=valuespq.find("pastrouve");</w:delText>
        </w:r>
      </w:del>
    </w:p>
    <w:p w14:paraId="3B9C5330" w14:textId="78F1FEB1" w:rsidR="005579D5" w:rsidRPr="00381014" w:rsidDel="00FC0E8D" w:rsidRDefault="005579D5" w:rsidP="005579D5">
      <w:pPr>
        <w:spacing w:after="0" w:line="240" w:lineRule="exact"/>
        <w:rPr>
          <w:del w:id="6700" w:author="Yann Bourdeau" w:date="2014-02-06T16:26:00Z"/>
          <w:rFonts w:ascii="MS Reference Sans Serif" w:hAnsi="MS Reference Sans Serif"/>
          <w:lang w:val="en-CA"/>
        </w:rPr>
      </w:pPr>
      <w:del w:id="6701" w:author="Yann Bourdeau" w:date="2014-02-06T16:26:00Z">
        <w:r w:rsidRPr="00381014" w:rsidDel="00FC0E8D">
          <w:rPr>
            <w:rFonts w:ascii="MS Reference Sans Serif" w:hAnsi="MS Reference Sans Serif"/>
            <w:lang w:val="en-CA"/>
          </w:rPr>
          <w:tab/>
          <w:delText>BOOST_CHECK(valuespq.end()==iter2);</w:delText>
        </w:r>
      </w:del>
    </w:p>
    <w:p w14:paraId="77303B7D" w14:textId="76C4B9D3" w:rsidR="005579D5" w:rsidRPr="00381014" w:rsidDel="00FC0E8D" w:rsidRDefault="005579D5" w:rsidP="005579D5">
      <w:pPr>
        <w:spacing w:after="0" w:line="240" w:lineRule="exact"/>
        <w:rPr>
          <w:del w:id="6702" w:author="Yann Bourdeau" w:date="2014-02-06T16:26:00Z"/>
          <w:rFonts w:ascii="MS Reference Sans Serif" w:hAnsi="MS Reference Sans Serif"/>
          <w:lang w:val="en-CA"/>
        </w:rPr>
      </w:pPr>
    </w:p>
    <w:p w14:paraId="10672F90" w14:textId="1C8859D4" w:rsidR="005579D5" w:rsidRPr="00381014" w:rsidDel="00FC0E8D" w:rsidRDefault="005579D5" w:rsidP="005579D5">
      <w:pPr>
        <w:spacing w:after="0" w:line="240" w:lineRule="exact"/>
        <w:rPr>
          <w:del w:id="6703" w:author="Yann Bourdeau" w:date="2014-02-06T16:26:00Z"/>
          <w:rFonts w:ascii="MS Reference Sans Serif" w:hAnsi="MS Reference Sans Serif"/>
          <w:lang w:val="en-CA"/>
        </w:rPr>
      </w:pPr>
      <w:del w:id="6704" w:author="Yann Bourdeau" w:date="2014-02-06T16:26:00Z">
        <w:r w:rsidRPr="00381014" w:rsidDel="00FC0E8D">
          <w:rPr>
            <w:rFonts w:ascii="MS Reference Sans Serif" w:hAnsi="MS Reference Sans Serif"/>
            <w:lang w:val="en-CA"/>
          </w:rPr>
          <w:tab/>
          <w:delText>iter2=valuespq.find("allo");</w:delText>
        </w:r>
      </w:del>
    </w:p>
    <w:p w14:paraId="6198523F" w14:textId="0C36284F" w:rsidR="005579D5" w:rsidRPr="00381014" w:rsidDel="00FC0E8D" w:rsidRDefault="005579D5" w:rsidP="005579D5">
      <w:pPr>
        <w:spacing w:after="0" w:line="240" w:lineRule="exact"/>
        <w:rPr>
          <w:del w:id="6705" w:author="Yann Bourdeau" w:date="2014-02-06T16:26:00Z"/>
          <w:rFonts w:ascii="MS Reference Sans Serif" w:hAnsi="MS Reference Sans Serif"/>
          <w:lang w:val="en-CA"/>
        </w:rPr>
      </w:pPr>
      <w:del w:id="6706" w:author="Yann Bourdeau" w:date="2014-02-06T16:26:00Z">
        <w:r w:rsidRPr="00381014" w:rsidDel="00FC0E8D">
          <w:rPr>
            <w:rFonts w:ascii="MS Reference Sans Serif" w:hAnsi="MS Reference Sans Serif"/>
            <w:lang w:val="en-CA"/>
          </w:rPr>
          <w:tab/>
          <w:delText>BOOST_CHECK(valuespq.end()!=iter2);</w:delText>
        </w:r>
      </w:del>
    </w:p>
    <w:p w14:paraId="2B9817CD" w14:textId="04B1B58E" w:rsidR="005579D5" w:rsidRPr="00381014" w:rsidDel="00FC0E8D" w:rsidRDefault="005579D5" w:rsidP="005579D5">
      <w:pPr>
        <w:spacing w:after="0" w:line="240" w:lineRule="exact"/>
        <w:rPr>
          <w:del w:id="6707" w:author="Yann Bourdeau" w:date="2014-02-06T16:26:00Z"/>
          <w:rFonts w:ascii="MS Reference Sans Serif" w:hAnsi="MS Reference Sans Serif"/>
          <w:lang w:val="en-CA"/>
        </w:rPr>
      </w:pPr>
      <w:del w:id="6708" w:author="Yann Bourdeau" w:date="2014-02-06T16:26:00Z">
        <w:r w:rsidRPr="00381014" w:rsidDel="00FC0E8D">
          <w:rPr>
            <w:rFonts w:ascii="MS Reference Sans Serif" w:hAnsi="MS Reference Sans Serif"/>
            <w:lang w:val="en-CA"/>
          </w:rPr>
          <w:tab/>
        </w:r>
      </w:del>
    </w:p>
    <w:p w14:paraId="04D5CFF2" w14:textId="6D1117A8" w:rsidR="005579D5" w:rsidRPr="00381014" w:rsidDel="00FC0E8D" w:rsidRDefault="005579D5" w:rsidP="005579D5">
      <w:pPr>
        <w:spacing w:after="0" w:line="240" w:lineRule="exact"/>
        <w:rPr>
          <w:del w:id="6709" w:author="Yann Bourdeau" w:date="2014-02-06T16:26:00Z"/>
          <w:rFonts w:ascii="MS Reference Sans Serif" w:hAnsi="MS Reference Sans Serif"/>
          <w:lang w:val="en-CA"/>
        </w:rPr>
      </w:pPr>
      <w:del w:id="6710" w:author="Yann Bourdeau" w:date="2014-02-06T16:26:00Z">
        <w:r w:rsidRPr="00381014" w:rsidDel="00FC0E8D">
          <w:rPr>
            <w:rFonts w:ascii="MS Reference Sans Serif" w:hAnsi="MS Reference Sans Serif"/>
            <w:lang w:val="en-CA"/>
          </w:rPr>
          <w:tab/>
        </w:r>
      </w:del>
    </w:p>
    <w:p w14:paraId="19971A6F" w14:textId="3285EA12" w:rsidR="005579D5" w:rsidRPr="00381014" w:rsidDel="00FC0E8D" w:rsidRDefault="005579D5" w:rsidP="005579D5">
      <w:pPr>
        <w:spacing w:after="0" w:line="240" w:lineRule="exact"/>
        <w:rPr>
          <w:del w:id="6711" w:author="Yann Bourdeau" w:date="2014-02-06T16:26:00Z"/>
          <w:rFonts w:ascii="MS Reference Sans Serif" w:hAnsi="MS Reference Sans Serif"/>
          <w:lang w:val="en-CA"/>
        </w:rPr>
      </w:pPr>
      <w:del w:id="6712" w:author="Yann Bourdeau" w:date="2014-02-06T16:26:00Z">
        <w:r w:rsidRPr="00381014" w:rsidDel="00FC0E8D">
          <w:rPr>
            <w:rFonts w:ascii="MS Reference Sans Serif" w:hAnsi="MS Reference Sans Serif"/>
            <w:lang w:val="en-CA"/>
          </w:rPr>
          <w:delText xml:space="preserve">    BOOST_CHECK(iter2-&gt;second.end()!=iter2-&gt;second.find(1));</w:delText>
        </w:r>
      </w:del>
    </w:p>
    <w:p w14:paraId="54DDCB8C" w14:textId="59879DEA" w:rsidR="005579D5" w:rsidRPr="00381014" w:rsidDel="00FC0E8D" w:rsidRDefault="005579D5" w:rsidP="005579D5">
      <w:pPr>
        <w:spacing w:after="0" w:line="240" w:lineRule="exact"/>
        <w:rPr>
          <w:del w:id="6713" w:author="Yann Bourdeau" w:date="2014-02-06T16:26:00Z"/>
          <w:rFonts w:ascii="MS Reference Sans Serif" w:hAnsi="MS Reference Sans Serif"/>
          <w:lang w:val="en-CA"/>
        </w:rPr>
      </w:pPr>
      <w:del w:id="6714" w:author="Yann Bourdeau" w:date="2014-02-06T16:26:00Z">
        <w:r w:rsidRPr="00381014" w:rsidDel="00FC0E8D">
          <w:rPr>
            <w:rFonts w:ascii="MS Reference Sans Serif" w:hAnsi="MS Reference Sans Serif"/>
            <w:lang w:val="en-CA"/>
          </w:rPr>
          <w:tab/>
          <w:delText>BOOST_CHECK(iter2-&gt;second.end()==iter2-&gt;second.find(2));</w:delText>
        </w:r>
      </w:del>
    </w:p>
    <w:p w14:paraId="5BD68EAD" w14:textId="42C20215" w:rsidR="005579D5" w:rsidRPr="00381014" w:rsidDel="00FC0E8D" w:rsidRDefault="005579D5" w:rsidP="005579D5">
      <w:pPr>
        <w:spacing w:after="0" w:line="240" w:lineRule="exact"/>
        <w:rPr>
          <w:del w:id="6715" w:author="Yann Bourdeau" w:date="2014-02-06T16:26:00Z"/>
          <w:rFonts w:ascii="MS Reference Sans Serif" w:hAnsi="MS Reference Sans Serif"/>
          <w:lang w:val="en-CA"/>
        </w:rPr>
      </w:pPr>
    </w:p>
    <w:p w14:paraId="512C745D" w14:textId="754DCE7A" w:rsidR="005579D5" w:rsidRPr="00381014" w:rsidDel="00FC0E8D" w:rsidRDefault="005579D5" w:rsidP="005579D5">
      <w:pPr>
        <w:spacing w:after="0" w:line="240" w:lineRule="exact"/>
        <w:rPr>
          <w:del w:id="6716" w:author="Yann Bourdeau" w:date="2014-02-06T16:26:00Z"/>
          <w:rFonts w:ascii="MS Reference Sans Serif" w:hAnsi="MS Reference Sans Serif"/>
          <w:lang w:val="en-CA"/>
        </w:rPr>
      </w:pPr>
      <w:del w:id="6717" w:author="Yann Bourdeau" w:date="2014-02-06T16:26:00Z">
        <w:r w:rsidRPr="00381014" w:rsidDel="00FC0E8D">
          <w:rPr>
            <w:rFonts w:ascii="MS Reference Sans Serif" w:hAnsi="MS Reference Sans Serif"/>
            <w:lang w:val="en-CA"/>
          </w:rPr>
          <w:delText>}</w:delText>
        </w:r>
      </w:del>
    </w:p>
    <w:p w14:paraId="3178F4BE" w14:textId="44F70D5D" w:rsidR="005579D5" w:rsidRPr="00381014" w:rsidDel="00FC0E8D" w:rsidRDefault="005579D5" w:rsidP="005579D5">
      <w:pPr>
        <w:spacing w:after="0" w:line="240" w:lineRule="exact"/>
        <w:rPr>
          <w:del w:id="6718" w:author="Yann Bourdeau" w:date="2014-02-06T16:26:00Z"/>
          <w:rFonts w:ascii="MS Reference Sans Serif" w:hAnsi="MS Reference Sans Serif"/>
          <w:lang w:val="en-CA"/>
        </w:rPr>
      </w:pPr>
    </w:p>
    <w:p w14:paraId="0851F884" w14:textId="54C88A1E" w:rsidR="005579D5" w:rsidRPr="00381014" w:rsidDel="00FC0E8D" w:rsidRDefault="005579D5" w:rsidP="005579D5">
      <w:pPr>
        <w:spacing w:after="0" w:line="240" w:lineRule="exact"/>
        <w:rPr>
          <w:del w:id="6719" w:author="Yann Bourdeau" w:date="2014-02-06T16:26:00Z"/>
          <w:rFonts w:ascii="MS Reference Sans Serif" w:hAnsi="MS Reference Sans Serif"/>
          <w:lang w:val="en-CA"/>
        </w:rPr>
      </w:pPr>
    </w:p>
    <w:p w14:paraId="4BB78B1D" w14:textId="2C6778DE" w:rsidR="005579D5" w:rsidRPr="00381014" w:rsidDel="00FC0E8D" w:rsidRDefault="005579D5" w:rsidP="005579D5">
      <w:pPr>
        <w:spacing w:after="0" w:line="240" w:lineRule="exact"/>
        <w:rPr>
          <w:del w:id="6720" w:author="Yann Bourdeau" w:date="2014-02-06T16:26:00Z"/>
          <w:rFonts w:ascii="MS Reference Sans Serif" w:hAnsi="MS Reference Sans Serif"/>
          <w:lang w:val="en-CA"/>
        </w:rPr>
      </w:pPr>
    </w:p>
    <w:p w14:paraId="5B60A2FD" w14:textId="18949991" w:rsidR="005579D5" w:rsidRPr="00381014" w:rsidDel="00FC0E8D" w:rsidRDefault="005579D5" w:rsidP="005579D5">
      <w:pPr>
        <w:spacing w:after="0" w:line="240" w:lineRule="exact"/>
        <w:rPr>
          <w:del w:id="6721" w:author="Yann Bourdeau" w:date="2014-02-06T16:26:00Z"/>
          <w:rFonts w:ascii="MS Reference Sans Serif" w:hAnsi="MS Reference Sans Serif"/>
          <w:lang w:val="en-CA"/>
        </w:rPr>
      </w:pPr>
    </w:p>
    <w:p w14:paraId="25599A61" w14:textId="3F697439" w:rsidR="005579D5" w:rsidRPr="00381014" w:rsidDel="00FC0E8D" w:rsidRDefault="005579D5" w:rsidP="005579D5">
      <w:pPr>
        <w:spacing w:after="0" w:line="240" w:lineRule="exact"/>
        <w:rPr>
          <w:del w:id="6722" w:author="Yann Bourdeau" w:date="2014-02-06T16:26:00Z"/>
          <w:rFonts w:ascii="MS Reference Sans Serif" w:hAnsi="MS Reference Sans Serif"/>
          <w:lang w:val="en-CA"/>
        </w:rPr>
      </w:pPr>
      <w:del w:id="6723" w:author="Yann Bourdeau" w:date="2014-02-06T16:26:00Z">
        <w:r w:rsidRPr="00381014" w:rsidDel="00FC0E8D">
          <w:rPr>
            <w:rFonts w:ascii="MS Reference Sans Serif" w:hAnsi="MS Reference Sans Serif"/>
            <w:lang w:val="en-CA"/>
          </w:rPr>
          <w:delText>BOOST_AUTO_TEST_CASE(test_profile_generate)</w:delText>
        </w:r>
      </w:del>
    </w:p>
    <w:p w14:paraId="7984463D" w14:textId="4EC4D951" w:rsidR="005579D5" w:rsidRPr="00381014" w:rsidDel="00FC0E8D" w:rsidRDefault="005579D5" w:rsidP="005579D5">
      <w:pPr>
        <w:spacing w:after="0" w:line="240" w:lineRule="exact"/>
        <w:rPr>
          <w:del w:id="6724" w:author="Yann Bourdeau" w:date="2014-02-06T16:26:00Z"/>
          <w:rFonts w:ascii="MS Reference Sans Serif" w:hAnsi="MS Reference Sans Serif"/>
          <w:lang w:val="en-CA"/>
        </w:rPr>
      </w:pPr>
      <w:del w:id="6725" w:author="Yann Bourdeau" w:date="2014-02-06T16:26:00Z">
        <w:r w:rsidRPr="00381014" w:rsidDel="00FC0E8D">
          <w:rPr>
            <w:rFonts w:ascii="MS Reference Sans Serif" w:hAnsi="MS Reference Sans Serif"/>
            <w:lang w:val="en-CA"/>
          </w:rPr>
          <w:delText>{</w:delText>
        </w:r>
      </w:del>
    </w:p>
    <w:p w14:paraId="62878B8B" w14:textId="70D1D0D7" w:rsidR="005579D5" w:rsidRPr="00381014" w:rsidDel="00FC0E8D" w:rsidRDefault="005579D5" w:rsidP="005579D5">
      <w:pPr>
        <w:spacing w:after="0" w:line="240" w:lineRule="exact"/>
        <w:rPr>
          <w:del w:id="6726" w:author="Yann Bourdeau" w:date="2014-02-06T16:26:00Z"/>
          <w:rFonts w:ascii="MS Reference Sans Serif" w:hAnsi="MS Reference Sans Serif"/>
          <w:lang w:val="en-CA"/>
        </w:rPr>
      </w:pPr>
    </w:p>
    <w:p w14:paraId="0501373B" w14:textId="5850FC6A" w:rsidR="005579D5" w:rsidRPr="00381014" w:rsidDel="00FC0E8D" w:rsidRDefault="005579D5" w:rsidP="005579D5">
      <w:pPr>
        <w:spacing w:after="0" w:line="240" w:lineRule="exact"/>
        <w:rPr>
          <w:del w:id="6727" w:author="Yann Bourdeau" w:date="2014-02-06T16:26:00Z"/>
          <w:rFonts w:ascii="MS Reference Sans Serif" w:hAnsi="MS Reference Sans Serif"/>
          <w:lang w:val="en-CA"/>
        </w:rPr>
      </w:pPr>
      <w:del w:id="6728" w:author="Yann Bourdeau" w:date="2014-02-06T16:26:00Z">
        <w:r w:rsidRPr="00381014" w:rsidDel="00FC0E8D">
          <w:rPr>
            <w:rFonts w:ascii="MS Reference Sans Serif" w:hAnsi="MS Reference Sans Serif"/>
            <w:lang w:val="en-CA"/>
          </w:rPr>
          <w:tab/>
          <w:delText>policy::profile::FieldInformation fi;</w:delText>
        </w:r>
      </w:del>
    </w:p>
    <w:p w14:paraId="1AB07CD8" w14:textId="6210C217" w:rsidR="005579D5" w:rsidRPr="00381014" w:rsidDel="00FC0E8D" w:rsidRDefault="005579D5" w:rsidP="005579D5">
      <w:pPr>
        <w:spacing w:after="0" w:line="240" w:lineRule="exact"/>
        <w:rPr>
          <w:del w:id="6729" w:author="Yann Bourdeau" w:date="2014-02-06T16:26:00Z"/>
          <w:rFonts w:ascii="MS Reference Sans Serif" w:hAnsi="MS Reference Sans Serif"/>
          <w:lang w:val="en-CA"/>
        </w:rPr>
      </w:pPr>
      <w:del w:id="6730" w:author="Yann Bourdeau" w:date="2014-02-06T16:26:00Z">
        <w:r w:rsidRPr="00381014" w:rsidDel="00FC0E8D">
          <w:rPr>
            <w:rFonts w:ascii="MS Reference Sans Serif" w:hAnsi="MS Reference Sans Serif"/>
            <w:lang w:val="en-CA"/>
          </w:rPr>
          <w:tab/>
          <w:delText>std::string name1("name1");</w:delText>
        </w:r>
      </w:del>
    </w:p>
    <w:p w14:paraId="7FB23CF6" w14:textId="7C926551" w:rsidR="005579D5" w:rsidRPr="00381014" w:rsidDel="00FC0E8D" w:rsidRDefault="005579D5" w:rsidP="005579D5">
      <w:pPr>
        <w:spacing w:after="0" w:line="240" w:lineRule="exact"/>
        <w:rPr>
          <w:del w:id="6731" w:author="Yann Bourdeau" w:date="2014-02-06T16:26:00Z"/>
          <w:rFonts w:ascii="MS Reference Sans Serif" w:hAnsi="MS Reference Sans Serif"/>
          <w:lang w:val="en-CA"/>
        </w:rPr>
      </w:pPr>
      <w:del w:id="6732" w:author="Yann Bourdeau" w:date="2014-02-06T16:26:00Z">
        <w:r w:rsidRPr="00381014" w:rsidDel="00FC0E8D">
          <w:rPr>
            <w:rFonts w:ascii="MS Reference Sans Serif" w:hAnsi="MS Reference Sans Serif"/>
            <w:lang w:val="en-CA"/>
          </w:rPr>
          <w:tab/>
          <w:delText>fi.insert</w:delText>
        </w:r>
      </w:del>
    </w:p>
    <w:p w14:paraId="73D9A90B" w14:textId="5B1B9F82" w:rsidR="005579D5" w:rsidRPr="00381014" w:rsidDel="00FC0E8D" w:rsidRDefault="005579D5" w:rsidP="005579D5">
      <w:pPr>
        <w:spacing w:after="0" w:line="240" w:lineRule="exact"/>
        <w:rPr>
          <w:del w:id="6733" w:author="Yann Bourdeau" w:date="2014-02-06T16:26:00Z"/>
          <w:rFonts w:ascii="MS Reference Sans Serif" w:hAnsi="MS Reference Sans Serif"/>
          <w:lang w:val="en-CA"/>
        </w:rPr>
      </w:pPr>
      <w:del w:id="6734" w:author="Yann Bourdeau" w:date="2014-02-06T16:26:00Z">
        <w:r w:rsidRPr="00381014" w:rsidDel="00FC0E8D">
          <w:rPr>
            <w:rFonts w:ascii="MS Reference Sans Serif" w:hAnsi="MS Reference Sans Serif"/>
            <w:lang w:val="en-CA"/>
          </w:rPr>
          <w:delText xml:space="preserve">        (blueslice::policy::profile::FieldInfo</w:delText>
        </w:r>
      </w:del>
    </w:p>
    <w:p w14:paraId="0036F89F" w14:textId="549566C6" w:rsidR="005579D5" w:rsidRPr="00381014" w:rsidDel="00FC0E8D" w:rsidRDefault="005579D5" w:rsidP="005579D5">
      <w:pPr>
        <w:spacing w:after="0" w:line="240" w:lineRule="exact"/>
        <w:rPr>
          <w:del w:id="6735" w:author="Yann Bourdeau" w:date="2014-02-06T16:26:00Z"/>
          <w:rFonts w:ascii="MS Reference Sans Serif" w:hAnsi="MS Reference Sans Serif"/>
          <w:lang w:val="en-CA"/>
        </w:rPr>
      </w:pPr>
      <w:del w:id="6736" w:author="Yann Bourdeau" w:date="2014-02-06T16:26:00Z">
        <w:r w:rsidRPr="00381014" w:rsidDel="00FC0E8D">
          <w:rPr>
            <w:rFonts w:ascii="MS Reference Sans Serif" w:hAnsi="MS Reference Sans Serif"/>
            <w:lang w:val="en-CA"/>
          </w:rPr>
          <w:delText xml:space="preserve">         ((EAttribute)1, name1,</w:delText>
        </w:r>
      </w:del>
    </w:p>
    <w:p w14:paraId="57EC9559" w14:textId="184F05BE" w:rsidR="005579D5" w:rsidRPr="00381014" w:rsidDel="00FC0E8D" w:rsidRDefault="005579D5" w:rsidP="005579D5">
      <w:pPr>
        <w:spacing w:after="0" w:line="240" w:lineRule="exact"/>
        <w:rPr>
          <w:del w:id="6737" w:author="Yann Bourdeau" w:date="2014-02-06T16:26:00Z"/>
          <w:rFonts w:ascii="MS Reference Sans Serif" w:hAnsi="MS Reference Sans Serif"/>
          <w:lang w:val="en-CA"/>
        </w:rPr>
      </w:pPr>
      <w:del w:id="6738" w:author="Yann Bourdeau" w:date="2014-02-06T16:26:00Z">
        <w:r w:rsidRPr="00381014" w:rsidDel="00FC0E8D">
          <w:rPr>
            <w:rFonts w:ascii="MS Reference Sans Serif" w:hAnsi="MS Reference Sans Serif"/>
            <w:lang w:val="en-CA"/>
          </w:rPr>
          <w:delText xml:space="preserve">          false,</w:delText>
        </w:r>
      </w:del>
    </w:p>
    <w:p w14:paraId="2A2A49E8" w14:textId="3E9AF1B1" w:rsidR="005579D5" w:rsidRPr="00381014" w:rsidDel="00FC0E8D" w:rsidRDefault="005579D5" w:rsidP="005579D5">
      <w:pPr>
        <w:spacing w:after="0" w:line="240" w:lineRule="exact"/>
        <w:rPr>
          <w:del w:id="6739" w:author="Yann Bourdeau" w:date="2014-02-06T16:26:00Z"/>
          <w:rFonts w:ascii="MS Reference Sans Serif" w:hAnsi="MS Reference Sans Serif"/>
          <w:lang w:val="en-CA"/>
        </w:rPr>
      </w:pPr>
      <w:del w:id="6740" w:author="Yann Bourdeau" w:date="2014-02-06T16:26:00Z">
        <w:r w:rsidRPr="00381014" w:rsidDel="00FC0E8D">
          <w:rPr>
            <w:rFonts w:ascii="MS Reference Sans Serif" w:hAnsi="MS Reference Sans Serif"/>
            <w:lang w:val="en-CA"/>
          </w:rPr>
          <w:delText xml:space="preserve">          false,</w:delText>
        </w:r>
      </w:del>
    </w:p>
    <w:p w14:paraId="33621197" w14:textId="2999423F" w:rsidR="005579D5" w:rsidRPr="00381014" w:rsidDel="00FC0E8D" w:rsidRDefault="005579D5" w:rsidP="005579D5">
      <w:pPr>
        <w:spacing w:after="0" w:line="240" w:lineRule="exact"/>
        <w:rPr>
          <w:del w:id="6741" w:author="Yann Bourdeau" w:date="2014-02-06T16:26:00Z"/>
          <w:rFonts w:ascii="MS Reference Sans Serif" w:hAnsi="MS Reference Sans Serif"/>
          <w:lang w:val="en-CA"/>
        </w:rPr>
      </w:pPr>
      <w:del w:id="6742" w:author="Yann Bourdeau" w:date="2014-02-06T16:26:00Z">
        <w:r w:rsidRPr="00381014" w:rsidDel="00FC0E8D">
          <w:rPr>
            <w:rFonts w:ascii="MS Reference Sans Serif" w:hAnsi="MS Reference Sans Serif"/>
            <w:lang w:val="en-CA"/>
          </w:rPr>
          <w:delText xml:space="preserve">          false,</w:delText>
        </w:r>
      </w:del>
    </w:p>
    <w:p w14:paraId="54498C32" w14:textId="4A8F304F" w:rsidR="005579D5" w:rsidRPr="00381014" w:rsidDel="00FC0E8D" w:rsidRDefault="005579D5" w:rsidP="005579D5">
      <w:pPr>
        <w:spacing w:after="0" w:line="240" w:lineRule="exact"/>
        <w:rPr>
          <w:del w:id="6743" w:author="Yann Bourdeau" w:date="2014-02-06T16:26:00Z"/>
          <w:rFonts w:ascii="MS Reference Sans Serif" w:hAnsi="MS Reference Sans Serif"/>
          <w:lang w:val="en-CA"/>
        </w:rPr>
      </w:pPr>
      <w:del w:id="6744" w:author="Yann Bourdeau" w:date="2014-02-06T16:26:00Z">
        <w:r w:rsidRPr="00381014" w:rsidDel="00FC0E8D">
          <w:rPr>
            <w:rFonts w:ascii="MS Reference Sans Serif" w:hAnsi="MS Reference Sans Serif"/>
            <w:lang w:val="en-CA"/>
          </w:rPr>
          <w:delText xml:space="preserve">          false,</w:delText>
        </w:r>
      </w:del>
    </w:p>
    <w:p w14:paraId="249438CD" w14:textId="2CB76F95" w:rsidR="005579D5" w:rsidRPr="00381014" w:rsidDel="00FC0E8D" w:rsidRDefault="005579D5" w:rsidP="005579D5">
      <w:pPr>
        <w:spacing w:after="0" w:line="240" w:lineRule="exact"/>
        <w:rPr>
          <w:del w:id="6745" w:author="Yann Bourdeau" w:date="2014-02-06T16:26:00Z"/>
          <w:rFonts w:ascii="MS Reference Sans Serif" w:hAnsi="MS Reference Sans Serif"/>
          <w:lang w:val="en-CA"/>
        </w:rPr>
      </w:pPr>
      <w:del w:id="6746" w:author="Yann Bourdeau" w:date="2014-02-06T16:26:00Z">
        <w:r w:rsidRPr="00381014" w:rsidDel="00FC0E8D">
          <w:rPr>
            <w:rFonts w:ascii="MS Reference Sans Serif" w:hAnsi="MS Reference Sans Serif"/>
            <w:lang w:val="en-CA"/>
          </w:rPr>
          <w:delText xml:space="preserve">          false,</w:delText>
        </w:r>
      </w:del>
    </w:p>
    <w:p w14:paraId="6553D3C2" w14:textId="0A2A7590" w:rsidR="005579D5" w:rsidRPr="00381014" w:rsidDel="00FC0E8D" w:rsidRDefault="005579D5" w:rsidP="005579D5">
      <w:pPr>
        <w:spacing w:after="0" w:line="240" w:lineRule="exact"/>
        <w:rPr>
          <w:del w:id="6747" w:author="Yann Bourdeau" w:date="2014-02-06T16:26:00Z"/>
          <w:rFonts w:ascii="MS Reference Sans Serif" w:hAnsi="MS Reference Sans Serif"/>
          <w:lang w:val="en-CA"/>
        </w:rPr>
      </w:pPr>
      <w:del w:id="6748" w:author="Yann Bourdeau" w:date="2014-02-06T16:26:00Z">
        <w:r w:rsidRPr="00381014" w:rsidDel="00FC0E8D">
          <w:rPr>
            <w:rFonts w:ascii="MS Reference Sans Serif" w:hAnsi="MS Reference Sans Serif"/>
            <w:lang w:val="en-CA"/>
          </w:rPr>
          <w:delText xml:space="preserve">          false,</w:delText>
        </w:r>
      </w:del>
    </w:p>
    <w:p w14:paraId="5BEF97A9" w14:textId="2AE88A2E" w:rsidR="005579D5" w:rsidRPr="00381014" w:rsidDel="00FC0E8D" w:rsidRDefault="005579D5" w:rsidP="005579D5">
      <w:pPr>
        <w:spacing w:after="0" w:line="240" w:lineRule="exact"/>
        <w:rPr>
          <w:del w:id="6749" w:author="Yann Bourdeau" w:date="2014-02-06T16:26:00Z"/>
          <w:rFonts w:ascii="MS Reference Sans Serif" w:hAnsi="MS Reference Sans Serif"/>
          <w:lang w:val="en-CA"/>
        </w:rPr>
      </w:pPr>
      <w:del w:id="6750" w:author="Yann Bourdeau" w:date="2014-02-06T16:26:00Z">
        <w:r w:rsidRPr="00381014" w:rsidDel="00FC0E8D">
          <w:rPr>
            <w:rFonts w:ascii="MS Reference Sans Serif" w:hAnsi="MS Reference Sans Serif"/>
            <w:lang w:val="en-CA"/>
          </w:rPr>
          <w:delText xml:space="preserve">          "defaultvalue",</w:delText>
        </w:r>
      </w:del>
    </w:p>
    <w:p w14:paraId="119A149A" w14:textId="2F86061C" w:rsidR="005579D5" w:rsidRPr="00381014" w:rsidDel="00FC0E8D" w:rsidRDefault="005579D5" w:rsidP="005579D5">
      <w:pPr>
        <w:spacing w:after="0" w:line="240" w:lineRule="exact"/>
        <w:rPr>
          <w:del w:id="6751" w:author="Yann Bourdeau" w:date="2014-02-06T16:26:00Z"/>
          <w:rFonts w:ascii="MS Reference Sans Serif" w:hAnsi="MS Reference Sans Serif"/>
          <w:lang w:val="en-CA"/>
        </w:rPr>
      </w:pPr>
      <w:del w:id="6752" w:author="Yann Bourdeau" w:date="2014-02-06T16:26:00Z">
        <w:r w:rsidRPr="00381014" w:rsidDel="00FC0E8D">
          <w:rPr>
            <w:rFonts w:ascii="MS Reference Sans Serif" w:hAnsi="MS Reference Sans Serif"/>
            <w:lang w:val="en-CA"/>
          </w:rPr>
          <w:delText xml:space="preserve">          false,</w:delText>
        </w:r>
      </w:del>
    </w:p>
    <w:p w14:paraId="5F150221" w14:textId="31F7B60F" w:rsidR="005579D5" w:rsidRPr="00381014" w:rsidDel="00FC0E8D" w:rsidRDefault="005579D5" w:rsidP="005579D5">
      <w:pPr>
        <w:spacing w:after="0" w:line="240" w:lineRule="exact"/>
        <w:rPr>
          <w:del w:id="6753" w:author="Yann Bourdeau" w:date="2014-02-06T16:26:00Z"/>
          <w:rFonts w:ascii="MS Reference Sans Serif" w:hAnsi="MS Reference Sans Serif"/>
          <w:lang w:val="en-CA"/>
        </w:rPr>
      </w:pPr>
      <w:del w:id="6754" w:author="Yann Bourdeau" w:date="2014-02-06T16:26:00Z">
        <w:r w:rsidRPr="00381014" w:rsidDel="00FC0E8D">
          <w:rPr>
            <w:rFonts w:ascii="MS Reference Sans Serif" w:hAnsi="MS Reference Sans Serif"/>
            <w:lang w:val="en-CA"/>
          </w:rPr>
          <w:delText xml:space="preserve">          0,</w:delText>
        </w:r>
      </w:del>
    </w:p>
    <w:p w14:paraId="43FF8FF1" w14:textId="140EE498" w:rsidR="005579D5" w:rsidRPr="00381014" w:rsidDel="00FC0E8D" w:rsidRDefault="005579D5" w:rsidP="005579D5">
      <w:pPr>
        <w:spacing w:after="0" w:line="240" w:lineRule="exact"/>
        <w:rPr>
          <w:del w:id="6755" w:author="Yann Bourdeau" w:date="2014-02-06T16:26:00Z"/>
          <w:rFonts w:ascii="MS Reference Sans Serif" w:hAnsi="MS Reference Sans Serif"/>
          <w:lang w:val="en-CA"/>
        </w:rPr>
      </w:pPr>
      <w:del w:id="6756" w:author="Yann Bourdeau" w:date="2014-02-06T16:26:00Z">
        <w:r w:rsidRPr="00381014" w:rsidDel="00FC0E8D">
          <w:rPr>
            <w:rFonts w:ascii="MS Reference Sans Serif" w:hAnsi="MS Reference Sans Serif"/>
            <w:lang w:val="en-CA"/>
          </w:rPr>
          <w:delText xml:space="preserve">          0,</w:delText>
        </w:r>
      </w:del>
    </w:p>
    <w:p w14:paraId="3E41F63B" w14:textId="144B9E6D" w:rsidR="005579D5" w:rsidRPr="00381014" w:rsidDel="00FC0E8D" w:rsidRDefault="005579D5" w:rsidP="005579D5">
      <w:pPr>
        <w:spacing w:after="0" w:line="240" w:lineRule="exact"/>
        <w:rPr>
          <w:del w:id="6757" w:author="Yann Bourdeau" w:date="2014-02-06T16:26:00Z"/>
          <w:rFonts w:ascii="MS Reference Sans Serif" w:hAnsi="MS Reference Sans Serif"/>
          <w:lang w:val="en-CA"/>
        </w:rPr>
      </w:pPr>
      <w:del w:id="6758" w:author="Yann Bourdeau" w:date="2014-02-06T16:26:00Z">
        <w:r w:rsidRPr="00381014" w:rsidDel="00FC0E8D">
          <w:rPr>
            <w:rFonts w:ascii="MS Reference Sans Serif" w:hAnsi="MS Reference Sans Serif"/>
            <w:lang w:val="en-CA"/>
          </w:rPr>
          <w:delText xml:space="preserve">          0));</w:delText>
        </w:r>
      </w:del>
    </w:p>
    <w:p w14:paraId="038FFB92" w14:textId="34097D29" w:rsidR="005579D5" w:rsidRPr="00381014" w:rsidDel="00FC0E8D" w:rsidRDefault="005579D5" w:rsidP="005579D5">
      <w:pPr>
        <w:spacing w:after="0" w:line="240" w:lineRule="exact"/>
        <w:rPr>
          <w:del w:id="6759" w:author="Yann Bourdeau" w:date="2014-02-06T16:26:00Z"/>
          <w:rFonts w:ascii="MS Reference Sans Serif" w:hAnsi="MS Reference Sans Serif"/>
          <w:lang w:val="en-CA"/>
        </w:rPr>
      </w:pPr>
    </w:p>
    <w:p w14:paraId="45B2C41D" w14:textId="62208D3C" w:rsidR="005579D5" w:rsidRPr="00381014" w:rsidDel="00FC0E8D" w:rsidRDefault="005579D5" w:rsidP="005579D5">
      <w:pPr>
        <w:spacing w:after="0" w:line="240" w:lineRule="exact"/>
        <w:rPr>
          <w:del w:id="6760" w:author="Yann Bourdeau" w:date="2014-02-06T16:26:00Z"/>
          <w:rFonts w:ascii="MS Reference Sans Serif" w:hAnsi="MS Reference Sans Serif"/>
          <w:lang w:val="en-CA"/>
        </w:rPr>
      </w:pPr>
      <w:del w:id="6761" w:author="Yann Bourdeau" w:date="2014-02-06T16:26:00Z">
        <w:r w:rsidRPr="00381014" w:rsidDel="00FC0E8D">
          <w:rPr>
            <w:rFonts w:ascii="MS Reference Sans Serif" w:hAnsi="MS Reference Sans Serif"/>
            <w:lang w:val="en-CA"/>
          </w:rPr>
          <w:tab/>
          <w:delText>fi.insert</w:delText>
        </w:r>
      </w:del>
    </w:p>
    <w:p w14:paraId="761A6F96" w14:textId="79B9AB73" w:rsidR="005579D5" w:rsidRPr="00381014" w:rsidDel="00FC0E8D" w:rsidRDefault="005579D5" w:rsidP="005579D5">
      <w:pPr>
        <w:spacing w:after="0" w:line="240" w:lineRule="exact"/>
        <w:rPr>
          <w:del w:id="6762" w:author="Yann Bourdeau" w:date="2014-02-06T16:26:00Z"/>
          <w:rFonts w:ascii="MS Reference Sans Serif" w:hAnsi="MS Reference Sans Serif"/>
          <w:lang w:val="en-CA"/>
        </w:rPr>
      </w:pPr>
      <w:del w:id="6763" w:author="Yann Bourdeau" w:date="2014-02-06T16:26:00Z">
        <w:r w:rsidRPr="00381014" w:rsidDel="00FC0E8D">
          <w:rPr>
            <w:rFonts w:ascii="MS Reference Sans Serif" w:hAnsi="MS Reference Sans Serif"/>
            <w:lang w:val="en-CA"/>
          </w:rPr>
          <w:delText xml:space="preserve">        (blueslice::policy::profile::FieldInfo</w:delText>
        </w:r>
      </w:del>
    </w:p>
    <w:p w14:paraId="6F37D2A3" w14:textId="2A66BE6B" w:rsidR="005579D5" w:rsidRPr="00381014" w:rsidDel="00FC0E8D" w:rsidRDefault="005579D5" w:rsidP="005579D5">
      <w:pPr>
        <w:spacing w:after="0" w:line="240" w:lineRule="exact"/>
        <w:rPr>
          <w:del w:id="6764" w:author="Yann Bourdeau" w:date="2014-02-06T16:26:00Z"/>
          <w:rFonts w:ascii="MS Reference Sans Serif" w:hAnsi="MS Reference Sans Serif"/>
          <w:lang w:val="en-CA"/>
        </w:rPr>
      </w:pPr>
      <w:del w:id="6765" w:author="Yann Bourdeau" w:date="2014-02-06T16:26:00Z">
        <w:r w:rsidRPr="00381014" w:rsidDel="00FC0E8D">
          <w:rPr>
            <w:rFonts w:ascii="MS Reference Sans Serif" w:hAnsi="MS Reference Sans Serif"/>
            <w:lang w:val="en-CA"/>
          </w:rPr>
          <w:delText xml:space="preserve">         ((EAttribute)2, "name2",</w:delText>
        </w:r>
      </w:del>
    </w:p>
    <w:p w14:paraId="4B98AEE0" w14:textId="2332162A" w:rsidR="005579D5" w:rsidRPr="00381014" w:rsidDel="00FC0E8D" w:rsidRDefault="005579D5" w:rsidP="005579D5">
      <w:pPr>
        <w:spacing w:after="0" w:line="240" w:lineRule="exact"/>
        <w:rPr>
          <w:del w:id="6766" w:author="Yann Bourdeau" w:date="2014-02-06T16:26:00Z"/>
          <w:rFonts w:ascii="MS Reference Sans Serif" w:hAnsi="MS Reference Sans Serif"/>
          <w:lang w:val="en-CA"/>
        </w:rPr>
      </w:pPr>
      <w:del w:id="6767" w:author="Yann Bourdeau" w:date="2014-02-06T16:26:00Z">
        <w:r w:rsidRPr="00381014" w:rsidDel="00FC0E8D">
          <w:rPr>
            <w:rFonts w:ascii="MS Reference Sans Serif" w:hAnsi="MS Reference Sans Serif"/>
            <w:lang w:val="en-CA"/>
          </w:rPr>
          <w:delText xml:space="preserve">          true,</w:delText>
        </w:r>
      </w:del>
    </w:p>
    <w:p w14:paraId="3B79A45D" w14:textId="4C9EC413" w:rsidR="005579D5" w:rsidRPr="00381014" w:rsidDel="00FC0E8D" w:rsidRDefault="005579D5" w:rsidP="005579D5">
      <w:pPr>
        <w:spacing w:after="0" w:line="240" w:lineRule="exact"/>
        <w:rPr>
          <w:del w:id="6768" w:author="Yann Bourdeau" w:date="2014-02-06T16:26:00Z"/>
          <w:rFonts w:ascii="MS Reference Sans Serif" w:hAnsi="MS Reference Sans Serif"/>
          <w:lang w:val="en-CA"/>
        </w:rPr>
      </w:pPr>
      <w:del w:id="6769" w:author="Yann Bourdeau" w:date="2014-02-06T16:26:00Z">
        <w:r w:rsidRPr="00381014" w:rsidDel="00FC0E8D">
          <w:rPr>
            <w:rFonts w:ascii="MS Reference Sans Serif" w:hAnsi="MS Reference Sans Serif"/>
            <w:lang w:val="en-CA"/>
          </w:rPr>
          <w:delText xml:space="preserve">          false,</w:delText>
        </w:r>
      </w:del>
    </w:p>
    <w:p w14:paraId="44A34738" w14:textId="6298D6AE" w:rsidR="005579D5" w:rsidRPr="00381014" w:rsidDel="00FC0E8D" w:rsidRDefault="005579D5" w:rsidP="005579D5">
      <w:pPr>
        <w:spacing w:after="0" w:line="240" w:lineRule="exact"/>
        <w:rPr>
          <w:del w:id="6770" w:author="Yann Bourdeau" w:date="2014-02-06T16:26:00Z"/>
          <w:rFonts w:ascii="MS Reference Sans Serif" w:hAnsi="MS Reference Sans Serif"/>
          <w:lang w:val="en-CA"/>
        </w:rPr>
      </w:pPr>
      <w:del w:id="6771" w:author="Yann Bourdeau" w:date="2014-02-06T16:26:00Z">
        <w:r w:rsidRPr="00381014" w:rsidDel="00FC0E8D">
          <w:rPr>
            <w:rFonts w:ascii="MS Reference Sans Serif" w:hAnsi="MS Reference Sans Serif"/>
            <w:lang w:val="en-CA"/>
          </w:rPr>
          <w:delText xml:space="preserve">          false,</w:delText>
        </w:r>
      </w:del>
    </w:p>
    <w:p w14:paraId="46F01B77" w14:textId="2D9AA9A5" w:rsidR="005579D5" w:rsidRPr="00381014" w:rsidDel="00FC0E8D" w:rsidRDefault="005579D5" w:rsidP="005579D5">
      <w:pPr>
        <w:spacing w:after="0" w:line="240" w:lineRule="exact"/>
        <w:rPr>
          <w:del w:id="6772" w:author="Yann Bourdeau" w:date="2014-02-06T16:26:00Z"/>
          <w:rFonts w:ascii="MS Reference Sans Serif" w:hAnsi="MS Reference Sans Serif"/>
          <w:lang w:val="en-CA"/>
        </w:rPr>
      </w:pPr>
      <w:del w:id="6773" w:author="Yann Bourdeau" w:date="2014-02-06T16:26:00Z">
        <w:r w:rsidRPr="00381014" w:rsidDel="00FC0E8D">
          <w:rPr>
            <w:rFonts w:ascii="MS Reference Sans Serif" w:hAnsi="MS Reference Sans Serif"/>
            <w:lang w:val="en-CA"/>
          </w:rPr>
          <w:delText xml:space="preserve">          false,</w:delText>
        </w:r>
      </w:del>
    </w:p>
    <w:p w14:paraId="045A8232" w14:textId="1B8CD3BC" w:rsidR="005579D5" w:rsidRPr="00381014" w:rsidDel="00FC0E8D" w:rsidRDefault="005579D5" w:rsidP="005579D5">
      <w:pPr>
        <w:spacing w:after="0" w:line="240" w:lineRule="exact"/>
        <w:rPr>
          <w:del w:id="6774" w:author="Yann Bourdeau" w:date="2014-02-06T16:26:00Z"/>
          <w:rFonts w:ascii="MS Reference Sans Serif" w:hAnsi="MS Reference Sans Serif"/>
          <w:lang w:val="en-CA"/>
        </w:rPr>
      </w:pPr>
      <w:del w:id="6775" w:author="Yann Bourdeau" w:date="2014-02-06T16:26:00Z">
        <w:r w:rsidRPr="00381014" w:rsidDel="00FC0E8D">
          <w:rPr>
            <w:rFonts w:ascii="MS Reference Sans Serif" w:hAnsi="MS Reference Sans Serif"/>
            <w:lang w:val="en-CA"/>
          </w:rPr>
          <w:delText xml:space="preserve">          false,</w:delText>
        </w:r>
      </w:del>
    </w:p>
    <w:p w14:paraId="1F41631A" w14:textId="1098AA0E" w:rsidR="005579D5" w:rsidRPr="00381014" w:rsidDel="00FC0E8D" w:rsidRDefault="005579D5" w:rsidP="005579D5">
      <w:pPr>
        <w:spacing w:after="0" w:line="240" w:lineRule="exact"/>
        <w:rPr>
          <w:del w:id="6776" w:author="Yann Bourdeau" w:date="2014-02-06T16:26:00Z"/>
          <w:rFonts w:ascii="MS Reference Sans Serif" w:hAnsi="MS Reference Sans Serif"/>
          <w:lang w:val="en-CA"/>
        </w:rPr>
      </w:pPr>
      <w:del w:id="6777" w:author="Yann Bourdeau" w:date="2014-02-06T16:26:00Z">
        <w:r w:rsidRPr="00381014" w:rsidDel="00FC0E8D">
          <w:rPr>
            <w:rFonts w:ascii="MS Reference Sans Serif" w:hAnsi="MS Reference Sans Serif"/>
            <w:lang w:val="en-CA"/>
          </w:rPr>
          <w:delText xml:space="preserve">          false,</w:delText>
        </w:r>
      </w:del>
    </w:p>
    <w:p w14:paraId="2A8392FF" w14:textId="336F4FE7" w:rsidR="005579D5" w:rsidRPr="00381014" w:rsidDel="00FC0E8D" w:rsidRDefault="005579D5" w:rsidP="005579D5">
      <w:pPr>
        <w:spacing w:after="0" w:line="240" w:lineRule="exact"/>
        <w:rPr>
          <w:del w:id="6778" w:author="Yann Bourdeau" w:date="2014-02-06T16:26:00Z"/>
          <w:rFonts w:ascii="MS Reference Sans Serif" w:hAnsi="MS Reference Sans Serif"/>
          <w:lang w:val="en-CA"/>
        </w:rPr>
      </w:pPr>
      <w:del w:id="6779" w:author="Yann Bourdeau" w:date="2014-02-06T16:26:00Z">
        <w:r w:rsidRPr="00381014" w:rsidDel="00FC0E8D">
          <w:rPr>
            <w:rFonts w:ascii="MS Reference Sans Serif" w:hAnsi="MS Reference Sans Serif"/>
            <w:lang w:val="en-CA"/>
          </w:rPr>
          <w:delText xml:space="preserve">          "defaultvalue",</w:delText>
        </w:r>
      </w:del>
    </w:p>
    <w:p w14:paraId="14AAFD1B" w14:textId="05184531" w:rsidR="005579D5" w:rsidRPr="00381014" w:rsidDel="00FC0E8D" w:rsidRDefault="005579D5" w:rsidP="005579D5">
      <w:pPr>
        <w:spacing w:after="0" w:line="240" w:lineRule="exact"/>
        <w:rPr>
          <w:del w:id="6780" w:author="Yann Bourdeau" w:date="2014-02-06T16:26:00Z"/>
          <w:rFonts w:ascii="MS Reference Sans Serif" w:hAnsi="MS Reference Sans Serif"/>
          <w:lang w:val="en-CA"/>
        </w:rPr>
      </w:pPr>
      <w:del w:id="6781" w:author="Yann Bourdeau" w:date="2014-02-06T16:26:00Z">
        <w:r w:rsidRPr="00381014" w:rsidDel="00FC0E8D">
          <w:rPr>
            <w:rFonts w:ascii="MS Reference Sans Serif" w:hAnsi="MS Reference Sans Serif"/>
            <w:lang w:val="en-CA"/>
          </w:rPr>
          <w:delText xml:space="preserve">          false,</w:delText>
        </w:r>
      </w:del>
    </w:p>
    <w:p w14:paraId="7EBCBEAF" w14:textId="4FAD70BA" w:rsidR="005579D5" w:rsidRPr="00381014" w:rsidDel="00FC0E8D" w:rsidRDefault="005579D5" w:rsidP="005579D5">
      <w:pPr>
        <w:spacing w:after="0" w:line="240" w:lineRule="exact"/>
        <w:rPr>
          <w:del w:id="6782" w:author="Yann Bourdeau" w:date="2014-02-06T16:26:00Z"/>
          <w:rFonts w:ascii="MS Reference Sans Serif" w:hAnsi="MS Reference Sans Serif"/>
          <w:lang w:val="en-CA"/>
        </w:rPr>
      </w:pPr>
      <w:del w:id="6783" w:author="Yann Bourdeau" w:date="2014-02-06T16:26:00Z">
        <w:r w:rsidRPr="00381014" w:rsidDel="00FC0E8D">
          <w:rPr>
            <w:rFonts w:ascii="MS Reference Sans Serif" w:hAnsi="MS Reference Sans Serif"/>
            <w:lang w:val="en-CA"/>
          </w:rPr>
          <w:delText xml:space="preserve">          0,</w:delText>
        </w:r>
      </w:del>
    </w:p>
    <w:p w14:paraId="29EC4386" w14:textId="2D4C4910" w:rsidR="005579D5" w:rsidRPr="00381014" w:rsidDel="00FC0E8D" w:rsidRDefault="005579D5" w:rsidP="005579D5">
      <w:pPr>
        <w:spacing w:after="0" w:line="240" w:lineRule="exact"/>
        <w:rPr>
          <w:del w:id="6784" w:author="Yann Bourdeau" w:date="2014-02-06T16:26:00Z"/>
          <w:rFonts w:ascii="MS Reference Sans Serif" w:hAnsi="MS Reference Sans Serif"/>
          <w:lang w:val="en-CA"/>
        </w:rPr>
      </w:pPr>
      <w:del w:id="6785" w:author="Yann Bourdeau" w:date="2014-02-06T16:26:00Z">
        <w:r w:rsidRPr="00381014" w:rsidDel="00FC0E8D">
          <w:rPr>
            <w:rFonts w:ascii="MS Reference Sans Serif" w:hAnsi="MS Reference Sans Serif"/>
            <w:lang w:val="en-CA"/>
          </w:rPr>
          <w:delText xml:space="preserve">          0,</w:delText>
        </w:r>
      </w:del>
    </w:p>
    <w:p w14:paraId="67E74092" w14:textId="368CE8F4" w:rsidR="005579D5" w:rsidRPr="00381014" w:rsidDel="00FC0E8D" w:rsidRDefault="005579D5" w:rsidP="005579D5">
      <w:pPr>
        <w:spacing w:after="0" w:line="240" w:lineRule="exact"/>
        <w:rPr>
          <w:del w:id="6786" w:author="Yann Bourdeau" w:date="2014-02-06T16:26:00Z"/>
          <w:rFonts w:ascii="MS Reference Sans Serif" w:hAnsi="MS Reference Sans Serif"/>
          <w:lang w:val="en-CA"/>
        </w:rPr>
      </w:pPr>
      <w:del w:id="6787" w:author="Yann Bourdeau" w:date="2014-02-06T16:26:00Z">
        <w:r w:rsidRPr="00381014" w:rsidDel="00FC0E8D">
          <w:rPr>
            <w:rFonts w:ascii="MS Reference Sans Serif" w:hAnsi="MS Reference Sans Serif"/>
            <w:lang w:val="en-CA"/>
          </w:rPr>
          <w:delText xml:space="preserve">          0));</w:delText>
        </w:r>
      </w:del>
    </w:p>
    <w:p w14:paraId="2DA51986" w14:textId="45D888EF" w:rsidR="005579D5" w:rsidRPr="00381014" w:rsidDel="00FC0E8D" w:rsidRDefault="005579D5" w:rsidP="005579D5">
      <w:pPr>
        <w:spacing w:after="0" w:line="240" w:lineRule="exact"/>
        <w:rPr>
          <w:del w:id="6788" w:author="Yann Bourdeau" w:date="2014-02-06T16:26:00Z"/>
          <w:rFonts w:ascii="MS Reference Sans Serif" w:hAnsi="MS Reference Sans Serif"/>
          <w:lang w:val="en-CA"/>
        </w:rPr>
      </w:pPr>
      <w:del w:id="678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31D10684" w14:textId="5F5E423B" w:rsidR="005579D5" w:rsidRPr="00381014" w:rsidDel="00FC0E8D" w:rsidRDefault="005579D5" w:rsidP="005579D5">
      <w:pPr>
        <w:spacing w:after="0" w:line="240" w:lineRule="exact"/>
        <w:rPr>
          <w:del w:id="6790" w:author="Yann Bourdeau" w:date="2014-02-06T16:26:00Z"/>
          <w:rFonts w:ascii="MS Reference Sans Serif" w:hAnsi="MS Reference Sans Serif"/>
          <w:lang w:val="en-CA"/>
        </w:rPr>
      </w:pPr>
      <w:del w:id="6791" w:author="Yann Bourdeau" w:date="2014-02-06T16:26:00Z">
        <w:r w:rsidRPr="00381014" w:rsidDel="00FC0E8D">
          <w:rPr>
            <w:rFonts w:ascii="MS Reference Sans Serif" w:hAnsi="MS Reference Sans Serif"/>
            <w:lang w:val="en-CA"/>
          </w:rPr>
          <w:tab/>
          <w:delText>fi.insert</w:delText>
        </w:r>
      </w:del>
    </w:p>
    <w:p w14:paraId="3AF3D1D1" w14:textId="638F64D8" w:rsidR="005579D5" w:rsidRPr="00381014" w:rsidDel="00FC0E8D" w:rsidRDefault="005579D5" w:rsidP="005579D5">
      <w:pPr>
        <w:spacing w:after="0" w:line="240" w:lineRule="exact"/>
        <w:rPr>
          <w:del w:id="6792" w:author="Yann Bourdeau" w:date="2014-02-06T16:26:00Z"/>
          <w:rFonts w:ascii="MS Reference Sans Serif" w:hAnsi="MS Reference Sans Serif"/>
          <w:lang w:val="en-CA"/>
        </w:rPr>
      </w:pPr>
      <w:del w:id="6793" w:author="Yann Bourdeau" w:date="2014-02-06T16:26:00Z">
        <w:r w:rsidRPr="00381014" w:rsidDel="00FC0E8D">
          <w:rPr>
            <w:rFonts w:ascii="MS Reference Sans Serif" w:hAnsi="MS Reference Sans Serif"/>
            <w:lang w:val="en-CA"/>
          </w:rPr>
          <w:delText xml:space="preserve">        (blueslice::policy::profile::FieldInfo</w:delText>
        </w:r>
      </w:del>
    </w:p>
    <w:p w14:paraId="36C50CED" w14:textId="596434A6" w:rsidR="005579D5" w:rsidRPr="00381014" w:rsidDel="00FC0E8D" w:rsidRDefault="005579D5" w:rsidP="005579D5">
      <w:pPr>
        <w:spacing w:after="0" w:line="240" w:lineRule="exact"/>
        <w:rPr>
          <w:del w:id="6794" w:author="Yann Bourdeau" w:date="2014-02-06T16:26:00Z"/>
          <w:rFonts w:ascii="MS Reference Sans Serif" w:hAnsi="MS Reference Sans Serif"/>
          <w:lang w:val="en-CA"/>
        </w:rPr>
      </w:pPr>
      <w:del w:id="6795" w:author="Yann Bourdeau" w:date="2014-02-06T16:26:00Z">
        <w:r w:rsidRPr="00381014" w:rsidDel="00FC0E8D">
          <w:rPr>
            <w:rFonts w:ascii="MS Reference Sans Serif" w:hAnsi="MS Reference Sans Serif"/>
            <w:lang w:val="en-CA"/>
          </w:rPr>
          <w:delText xml:space="preserve">         ((EAttribute)3, "name3",</w:delText>
        </w:r>
      </w:del>
    </w:p>
    <w:p w14:paraId="408DBD4F" w14:textId="09764BF8" w:rsidR="005579D5" w:rsidRPr="00381014" w:rsidDel="00FC0E8D" w:rsidRDefault="005579D5" w:rsidP="005579D5">
      <w:pPr>
        <w:spacing w:after="0" w:line="240" w:lineRule="exact"/>
        <w:rPr>
          <w:del w:id="6796" w:author="Yann Bourdeau" w:date="2014-02-06T16:26:00Z"/>
          <w:rFonts w:ascii="MS Reference Sans Serif" w:hAnsi="MS Reference Sans Serif"/>
          <w:lang w:val="en-CA"/>
        </w:rPr>
      </w:pPr>
      <w:del w:id="6797" w:author="Yann Bourdeau" w:date="2014-02-06T16:26:00Z">
        <w:r w:rsidRPr="00381014" w:rsidDel="00FC0E8D">
          <w:rPr>
            <w:rFonts w:ascii="MS Reference Sans Serif" w:hAnsi="MS Reference Sans Serif"/>
            <w:lang w:val="en-CA"/>
          </w:rPr>
          <w:delText xml:space="preserve">          false,</w:delText>
        </w:r>
      </w:del>
    </w:p>
    <w:p w14:paraId="18A4580B" w14:textId="19EF2E7E" w:rsidR="005579D5" w:rsidRPr="00381014" w:rsidDel="00FC0E8D" w:rsidRDefault="005579D5" w:rsidP="005579D5">
      <w:pPr>
        <w:spacing w:after="0" w:line="240" w:lineRule="exact"/>
        <w:rPr>
          <w:del w:id="6798" w:author="Yann Bourdeau" w:date="2014-02-06T16:26:00Z"/>
          <w:rFonts w:ascii="MS Reference Sans Serif" w:hAnsi="MS Reference Sans Serif"/>
          <w:lang w:val="en-CA"/>
        </w:rPr>
      </w:pPr>
      <w:del w:id="6799" w:author="Yann Bourdeau" w:date="2014-02-06T16:26:00Z">
        <w:r w:rsidRPr="00381014" w:rsidDel="00FC0E8D">
          <w:rPr>
            <w:rFonts w:ascii="MS Reference Sans Serif" w:hAnsi="MS Reference Sans Serif"/>
            <w:lang w:val="en-CA"/>
          </w:rPr>
          <w:delText xml:space="preserve">          true,</w:delText>
        </w:r>
      </w:del>
    </w:p>
    <w:p w14:paraId="73D25763" w14:textId="69F8A1B6" w:rsidR="005579D5" w:rsidRPr="00381014" w:rsidDel="00FC0E8D" w:rsidRDefault="005579D5" w:rsidP="005579D5">
      <w:pPr>
        <w:spacing w:after="0" w:line="240" w:lineRule="exact"/>
        <w:rPr>
          <w:del w:id="6800" w:author="Yann Bourdeau" w:date="2014-02-06T16:26:00Z"/>
          <w:rFonts w:ascii="MS Reference Sans Serif" w:hAnsi="MS Reference Sans Serif"/>
          <w:lang w:val="en-CA"/>
        </w:rPr>
      </w:pPr>
      <w:del w:id="6801" w:author="Yann Bourdeau" w:date="2014-02-06T16:26:00Z">
        <w:r w:rsidRPr="00381014" w:rsidDel="00FC0E8D">
          <w:rPr>
            <w:rFonts w:ascii="MS Reference Sans Serif" w:hAnsi="MS Reference Sans Serif"/>
            <w:lang w:val="en-CA"/>
          </w:rPr>
          <w:delText xml:space="preserve">          false,</w:delText>
        </w:r>
      </w:del>
    </w:p>
    <w:p w14:paraId="676F7669" w14:textId="543ABD95" w:rsidR="005579D5" w:rsidRPr="00381014" w:rsidDel="00FC0E8D" w:rsidRDefault="005579D5" w:rsidP="005579D5">
      <w:pPr>
        <w:spacing w:after="0" w:line="240" w:lineRule="exact"/>
        <w:rPr>
          <w:del w:id="6802" w:author="Yann Bourdeau" w:date="2014-02-06T16:26:00Z"/>
          <w:rFonts w:ascii="MS Reference Sans Serif" w:hAnsi="MS Reference Sans Serif"/>
          <w:lang w:val="en-CA"/>
        </w:rPr>
      </w:pPr>
      <w:del w:id="6803" w:author="Yann Bourdeau" w:date="2014-02-06T16:26:00Z">
        <w:r w:rsidRPr="00381014" w:rsidDel="00FC0E8D">
          <w:rPr>
            <w:rFonts w:ascii="MS Reference Sans Serif" w:hAnsi="MS Reference Sans Serif"/>
            <w:lang w:val="en-CA"/>
          </w:rPr>
          <w:delText xml:space="preserve">          false,</w:delText>
        </w:r>
      </w:del>
    </w:p>
    <w:p w14:paraId="3A1E8751" w14:textId="339C41C5" w:rsidR="005579D5" w:rsidRPr="00381014" w:rsidDel="00FC0E8D" w:rsidRDefault="005579D5" w:rsidP="005579D5">
      <w:pPr>
        <w:spacing w:after="0" w:line="240" w:lineRule="exact"/>
        <w:rPr>
          <w:del w:id="6804" w:author="Yann Bourdeau" w:date="2014-02-06T16:26:00Z"/>
          <w:rFonts w:ascii="MS Reference Sans Serif" w:hAnsi="MS Reference Sans Serif"/>
          <w:lang w:val="en-CA"/>
        </w:rPr>
      </w:pPr>
      <w:del w:id="6805" w:author="Yann Bourdeau" w:date="2014-02-06T16:26:00Z">
        <w:r w:rsidRPr="00381014" w:rsidDel="00FC0E8D">
          <w:rPr>
            <w:rFonts w:ascii="MS Reference Sans Serif" w:hAnsi="MS Reference Sans Serif"/>
            <w:lang w:val="en-CA"/>
          </w:rPr>
          <w:delText xml:space="preserve">          false,</w:delText>
        </w:r>
      </w:del>
    </w:p>
    <w:p w14:paraId="4039FADA" w14:textId="20366245" w:rsidR="005579D5" w:rsidRPr="00381014" w:rsidDel="00FC0E8D" w:rsidRDefault="005579D5" w:rsidP="005579D5">
      <w:pPr>
        <w:spacing w:after="0" w:line="240" w:lineRule="exact"/>
        <w:rPr>
          <w:del w:id="6806" w:author="Yann Bourdeau" w:date="2014-02-06T16:26:00Z"/>
          <w:rFonts w:ascii="MS Reference Sans Serif" w:hAnsi="MS Reference Sans Serif"/>
          <w:lang w:val="en-CA"/>
        </w:rPr>
      </w:pPr>
      <w:del w:id="6807" w:author="Yann Bourdeau" w:date="2014-02-06T16:26:00Z">
        <w:r w:rsidRPr="00381014" w:rsidDel="00FC0E8D">
          <w:rPr>
            <w:rFonts w:ascii="MS Reference Sans Serif" w:hAnsi="MS Reference Sans Serif"/>
            <w:lang w:val="en-CA"/>
          </w:rPr>
          <w:delText xml:space="preserve">          false,</w:delText>
        </w:r>
      </w:del>
    </w:p>
    <w:p w14:paraId="0B596187" w14:textId="7211003A" w:rsidR="005579D5" w:rsidRPr="00381014" w:rsidDel="00FC0E8D" w:rsidRDefault="005579D5" w:rsidP="005579D5">
      <w:pPr>
        <w:spacing w:after="0" w:line="240" w:lineRule="exact"/>
        <w:rPr>
          <w:del w:id="6808" w:author="Yann Bourdeau" w:date="2014-02-06T16:26:00Z"/>
          <w:rFonts w:ascii="MS Reference Sans Serif" w:hAnsi="MS Reference Sans Serif"/>
          <w:lang w:val="en-CA"/>
        </w:rPr>
      </w:pPr>
      <w:del w:id="6809" w:author="Yann Bourdeau" w:date="2014-02-06T16:26:00Z">
        <w:r w:rsidRPr="00381014" w:rsidDel="00FC0E8D">
          <w:rPr>
            <w:rFonts w:ascii="MS Reference Sans Serif" w:hAnsi="MS Reference Sans Serif"/>
            <w:lang w:val="en-CA"/>
          </w:rPr>
          <w:delText xml:space="preserve">          "defaultvalue",</w:delText>
        </w:r>
      </w:del>
    </w:p>
    <w:p w14:paraId="7EFF33D5" w14:textId="45CE653B" w:rsidR="005579D5" w:rsidRPr="00381014" w:rsidDel="00FC0E8D" w:rsidRDefault="005579D5" w:rsidP="005579D5">
      <w:pPr>
        <w:spacing w:after="0" w:line="240" w:lineRule="exact"/>
        <w:rPr>
          <w:del w:id="6810" w:author="Yann Bourdeau" w:date="2014-02-06T16:26:00Z"/>
          <w:rFonts w:ascii="MS Reference Sans Serif" w:hAnsi="MS Reference Sans Serif"/>
          <w:lang w:val="en-CA"/>
        </w:rPr>
      </w:pPr>
      <w:del w:id="6811" w:author="Yann Bourdeau" w:date="2014-02-06T16:26:00Z">
        <w:r w:rsidRPr="00381014" w:rsidDel="00FC0E8D">
          <w:rPr>
            <w:rFonts w:ascii="MS Reference Sans Serif" w:hAnsi="MS Reference Sans Serif"/>
            <w:lang w:val="en-CA"/>
          </w:rPr>
          <w:delText xml:space="preserve">          false,</w:delText>
        </w:r>
      </w:del>
    </w:p>
    <w:p w14:paraId="1F7470A3" w14:textId="3313DDAA" w:rsidR="005579D5" w:rsidRPr="00381014" w:rsidDel="00FC0E8D" w:rsidRDefault="005579D5" w:rsidP="005579D5">
      <w:pPr>
        <w:spacing w:after="0" w:line="240" w:lineRule="exact"/>
        <w:rPr>
          <w:del w:id="6812" w:author="Yann Bourdeau" w:date="2014-02-06T16:26:00Z"/>
          <w:rFonts w:ascii="MS Reference Sans Serif" w:hAnsi="MS Reference Sans Serif"/>
          <w:lang w:val="en-CA"/>
        </w:rPr>
      </w:pPr>
      <w:del w:id="6813" w:author="Yann Bourdeau" w:date="2014-02-06T16:26:00Z">
        <w:r w:rsidRPr="00381014" w:rsidDel="00FC0E8D">
          <w:rPr>
            <w:rFonts w:ascii="MS Reference Sans Serif" w:hAnsi="MS Reference Sans Serif"/>
            <w:lang w:val="en-CA"/>
          </w:rPr>
          <w:delText xml:space="preserve">          0,</w:delText>
        </w:r>
      </w:del>
    </w:p>
    <w:p w14:paraId="5111D33D" w14:textId="508806BA" w:rsidR="005579D5" w:rsidRPr="00381014" w:rsidDel="00FC0E8D" w:rsidRDefault="005579D5" w:rsidP="005579D5">
      <w:pPr>
        <w:spacing w:after="0" w:line="240" w:lineRule="exact"/>
        <w:rPr>
          <w:del w:id="6814" w:author="Yann Bourdeau" w:date="2014-02-06T16:26:00Z"/>
          <w:rFonts w:ascii="MS Reference Sans Serif" w:hAnsi="MS Reference Sans Serif"/>
          <w:lang w:val="en-CA"/>
        </w:rPr>
      </w:pPr>
      <w:del w:id="6815" w:author="Yann Bourdeau" w:date="2014-02-06T16:26:00Z">
        <w:r w:rsidRPr="00381014" w:rsidDel="00FC0E8D">
          <w:rPr>
            <w:rFonts w:ascii="MS Reference Sans Serif" w:hAnsi="MS Reference Sans Serif"/>
            <w:lang w:val="en-CA"/>
          </w:rPr>
          <w:delText xml:space="preserve">          0,</w:delText>
        </w:r>
      </w:del>
    </w:p>
    <w:p w14:paraId="33E1A394" w14:textId="26E8C9B0" w:rsidR="005579D5" w:rsidRPr="00381014" w:rsidDel="00FC0E8D" w:rsidRDefault="005579D5" w:rsidP="005579D5">
      <w:pPr>
        <w:spacing w:after="0" w:line="240" w:lineRule="exact"/>
        <w:rPr>
          <w:del w:id="6816" w:author="Yann Bourdeau" w:date="2014-02-06T16:26:00Z"/>
          <w:rFonts w:ascii="MS Reference Sans Serif" w:hAnsi="MS Reference Sans Serif"/>
          <w:lang w:val="en-CA"/>
        </w:rPr>
      </w:pPr>
      <w:del w:id="6817" w:author="Yann Bourdeau" w:date="2014-02-06T16:26:00Z">
        <w:r w:rsidRPr="00381014" w:rsidDel="00FC0E8D">
          <w:rPr>
            <w:rFonts w:ascii="MS Reference Sans Serif" w:hAnsi="MS Reference Sans Serif"/>
            <w:lang w:val="en-CA"/>
          </w:rPr>
          <w:delText xml:space="preserve">          0));</w:delText>
        </w:r>
      </w:del>
    </w:p>
    <w:p w14:paraId="724D2520" w14:textId="4B8E2886" w:rsidR="005579D5" w:rsidRPr="00381014" w:rsidDel="00FC0E8D" w:rsidRDefault="005579D5" w:rsidP="005579D5">
      <w:pPr>
        <w:spacing w:after="0" w:line="240" w:lineRule="exact"/>
        <w:rPr>
          <w:del w:id="6818" w:author="Yann Bourdeau" w:date="2014-02-06T16:26:00Z"/>
          <w:rFonts w:ascii="MS Reference Sans Serif" w:hAnsi="MS Reference Sans Serif"/>
          <w:lang w:val="en-CA"/>
        </w:rPr>
      </w:pPr>
    </w:p>
    <w:p w14:paraId="14963DF4" w14:textId="76A4E897" w:rsidR="005579D5" w:rsidRPr="00381014" w:rsidDel="00FC0E8D" w:rsidRDefault="005579D5" w:rsidP="005579D5">
      <w:pPr>
        <w:spacing w:after="0" w:line="240" w:lineRule="exact"/>
        <w:rPr>
          <w:del w:id="6819" w:author="Yann Bourdeau" w:date="2014-02-06T16:26:00Z"/>
          <w:rFonts w:ascii="MS Reference Sans Serif" w:hAnsi="MS Reference Sans Serif"/>
          <w:lang w:val="en-CA"/>
        </w:rPr>
      </w:pPr>
      <w:del w:id="6820" w:author="Yann Bourdeau" w:date="2014-02-06T16:26:00Z">
        <w:r w:rsidRPr="00381014" w:rsidDel="00FC0E8D">
          <w:rPr>
            <w:rFonts w:ascii="MS Reference Sans Serif" w:hAnsi="MS Reference Sans Serif"/>
            <w:lang w:val="en-CA"/>
          </w:rPr>
          <w:tab/>
          <w:delText>fi.insert</w:delText>
        </w:r>
      </w:del>
    </w:p>
    <w:p w14:paraId="62D380E5" w14:textId="3E7DC3A5" w:rsidR="005579D5" w:rsidRPr="00381014" w:rsidDel="00FC0E8D" w:rsidRDefault="005579D5" w:rsidP="005579D5">
      <w:pPr>
        <w:spacing w:after="0" w:line="240" w:lineRule="exact"/>
        <w:rPr>
          <w:del w:id="6821" w:author="Yann Bourdeau" w:date="2014-02-06T16:26:00Z"/>
          <w:rFonts w:ascii="MS Reference Sans Serif" w:hAnsi="MS Reference Sans Serif"/>
          <w:lang w:val="en-CA"/>
        </w:rPr>
      </w:pPr>
      <w:del w:id="6822" w:author="Yann Bourdeau" w:date="2014-02-06T16:26:00Z">
        <w:r w:rsidRPr="00381014" w:rsidDel="00FC0E8D">
          <w:rPr>
            <w:rFonts w:ascii="MS Reference Sans Serif" w:hAnsi="MS Reference Sans Serif"/>
            <w:lang w:val="en-CA"/>
          </w:rPr>
          <w:delText xml:space="preserve">        (blueslice::policy::profile::FieldInfo</w:delText>
        </w:r>
      </w:del>
    </w:p>
    <w:p w14:paraId="6704C76D" w14:textId="744F55B1" w:rsidR="005579D5" w:rsidRPr="00381014" w:rsidDel="00FC0E8D" w:rsidRDefault="005579D5" w:rsidP="005579D5">
      <w:pPr>
        <w:spacing w:after="0" w:line="240" w:lineRule="exact"/>
        <w:rPr>
          <w:del w:id="6823" w:author="Yann Bourdeau" w:date="2014-02-06T16:26:00Z"/>
          <w:rFonts w:ascii="MS Reference Sans Serif" w:hAnsi="MS Reference Sans Serif"/>
          <w:lang w:val="en-CA"/>
        </w:rPr>
      </w:pPr>
      <w:del w:id="6824" w:author="Yann Bourdeau" w:date="2014-02-06T16:26:00Z">
        <w:r w:rsidRPr="00381014" w:rsidDel="00FC0E8D">
          <w:rPr>
            <w:rFonts w:ascii="MS Reference Sans Serif" w:hAnsi="MS Reference Sans Serif"/>
            <w:lang w:val="en-CA"/>
          </w:rPr>
          <w:delText xml:space="preserve">         ((EAttribute)4, "name4",</w:delText>
        </w:r>
      </w:del>
    </w:p>
    <w:p w14:paraId="3D639290" w14:textId="268444F0" w:rsidR="005579D5" w:rsidRPr="00381014" w:rsidDel="00FC0E8D" w:rsidRDefault="005579D5" w:rsidP="005579D5">
      <w:pPr>
        <w:spacing w:after="0" w:line="240" w:lineRule="exact"/>
        <w:rPr>
          <w:del w:id="6825" w:author="Yann Bourdeau" w:date="2014-02-06T16:26:00Z"/>
          <w:rFonts w:ascii="MS Reference Sans Serif" w:hAnsi="MS Reference Sans Serif"/>
          <w:lang w:val="en-CA"/>
        </w:rPr>
      </w:pPr>
      <w:del w:id="6826" w:author="Yann Bourdeau" w:date="2014-02-06T16:26:00Z">
        <w:r w:rsidRPr="00381014" w:rsidDel="00FC0E8D">
          <w:rPr>
            <w:rFonts w:ascii="MS Reference Sans Serif" w:hAnsi="MS Reference Sans Serif"/>
            <w:lang w:val="en-CA"/>
          </w:rPr>
          <w:delText xml:space="preserve">          false,</w:delText>
        </w:r>
      </w:del>
    </w:p>
    <w:p w14:paraId="2FFA82B8" w14:textId="58CF26E1" w:rsidR="005579D5" w:rsidRPr="00381014" w:rsidDel="00FC0E8D" w:rsidRDefault="005579D5" w:rsidP="005579D5">
      <w:pPr>
        <w:spacing w:after="0" w:line="240" w:lineRule="exact"/>
        <w:rPr>
          <w:del w:id="6827" w:author="Yann Bourdeau" w:date="2014-02-06T16:26:00Z"/>
          <w:rFonts w:ascii="MS Reference Sans Serif" w:hAnsi="MS Reference Sans Serif"/>
          <w:lang w:val="en-CA"/>
        </w:rPr>
      </w:pPr>
      <w:del w:id="6828" w:author="Yann Bourdeau" w:date="2014-02-06T16:26:00Z">
        <w:r w:rsidRPr="00381014" w:rsidDel="00FC0E8D">
          <w:rPr>
            <w:rFonts w:ascii="MS Reference Sans Serif" w:hAnsi="MS Reference Sans Serif"/>
            <w:lang w:val="en-CA"/>
          </w:rPr>
          <w:delText xml:space="preserve">          false,</w:delText>
        </w:r>
      </w:del>
    </w:p>
    <w:p w14:paraId="38758F9B" w14:textId="6BFDF7A1" w:rsidR="005579D5" w:rsidRPr="00381014" w:rsidDel="00FC0E8D" w:rsidRDefault="005579D5" w:rsidP="005579D5">
      <w:pPr>
        <w:spacing w:after="0" w:line="240" w:lineRule="exact"/>
        <w:rPr>
          <w:del w:id="6829" w:author="Yann Bourdeau" w:date="2014-02-06T16:26:00Z"/>
          <w:rFonts w:ascii="MS Reference Sans Serif" w:hAnsi="MS Reference Sans Serif"/>
          <w:lang w:val="en-CA"/>
        </w:rPr>
      </w:pPr>
      <w:del w:id="6830" w:author="Yann Bourdeau" w:date="2014-02-06T16:26:00Z">
        <w:r w:rsidRPr="00381014" w:rsidDel="00FC0E8D">
          <w:rPr>
            <w:rFonts w:ascii="MS Reference Sans Serif" w:hAnsi="MS Reference Sans Serif"/>
            <w:lang w:val="en-CA"/>
          </w:rPr>
          <w:delText xml:space="preserve">          true,</w:delText>
        </w:r>
      </w:del>
    </w:p>
    <w:p w14:paraId="11130115" w14:textId="09E16C9C" w:rsidR="005579D5" w:rsidRPr="00381014" w:rsidDel="00FC0E8D" w:rsidRDefault="005579D5" w:rsidP="005579D5">
      <w:pPr>
        <w:spacing w:after="0" w:line="240" w:lineRule="exact"/>
        <w:rPr>
          <w:del w:id="6831" w:author="Yann Bourdeau" w:date="2014-02-06T16:26:00Z"/>
          <w:rFonts w:ascii="MS Reference Sans Serif" w:hAnsi="MS Reference Sans Serif"/>
          <w:lang w:val="en-CA"/>
        </w:rPr>
      </w:pPr>
      <w:del w:id="6832" w:author="Yann Bourdeau" w:date="2014-02-06T16:26:00Z">
        <w:r w:rsidRPr="00381014" w:rsidDel="00FC0E8D">
          <w:rPr>
            <w:rFonts w:ascii="MS Reference Sans Serif" w:hAnsi="MS Reference Sans Serif"/>
            <w:lang w:val="en-CA"/>
          </w:rPr>
          <w:delText xml:space="preserve">          false,</w:delText>
        </w:r>
      </w:del>
    </w:p>
    <w:p w14:paraId="211D38F4" w14:textId="164CA30E" w:rsidR="005579D5" w:rsidRPr="00381014" w:rsidDel="00FC0E8D" w:rsidRDefault="005579D5" w:rsidP="005579D5">
      <w:pPr>
        <w:spacing w:after="0" w:line="240" w:lineRule="exact"/>
        <w:rPr>
          <w:del w:id="6833" w:author="Yann Bourdeau" w:date="2014-02-06T16:26:00Z"/>
          <w:rFonts w:ascii="MS Reference Sans Serif" w:hAnsi="MS Reference Sans Serif"/>
          <w:lang w:val="en-CA"/>
        </w:rPr>
      </w:pPr>
      <w:del w:id="6834" w:author="Yann Bourdeau" w:date="2014-02-06T16:26:00Z">
        <w:r w:rsidRPr="00381014" w:rsidDel="00FC0E8D">
          <w:rPr>
            <w:rFonts w:ascii="MS Reference Sans Serif" w:hAnsi="MS Reference Sans Serif"/>
            <w:lang w:val="en-CA"/>
          </w:rPr>
          <w:delText xml:space="preserve">          false,</w:delText>
        </w:r>
      </w:del>
    </w:p>
    <w:p w14:paraId="791EB690" w14:textId="574A4618" w:rsidR="005579D5" w:rsidRPr="00381014" w:rsidDel="00FC0E8D" w:rsidRDefault="005579D5" w:rsidP="005579D5">
      <w:pPr>
        <w:spacing w:after="0" w:line="240" w:lineRule="exact"/>
        <w:rPr>
          <w:del w:id="6835" w:author="Yann Bourdeau" w:date="2014-02-06T16:26:00Z"/>
          <w:rFonts w:ascii="MS Reference Sans Serif" w:hAnsi="MS Reference Sans Serif"/>
          <w:lang w:val="en-CA"/>
        </w:rPr>
      </w:pPr>
      <w:del w:id="6836" w:author="Yann Bourdeau" w:date="2014-02-06T16:26:00Z">
        <w:r w:rsidRPr="00381014" w:rsidDel="00FC0E8D">
          <w:rPr>
            <w:rFonts w:ascii="MS Reference Sans Serif" w:hAnsi="MS Reference Sans Serif"/>
            <w:lang w:val="en-CA"/>
          </w:rPr>
          <w:delText xml:space="preserve">          false,</w:delText>
        </w:r>
      </w:del>
    </w:p>
    <w:p w14:paraId="2A4EAEEB" w14:textId="51930F92" w:rsidR="005579D5" w:rsidRPr="00381014" w:rsidDel="00FC0E8D" w:rsidRDefault="005579D5" w:rsidP="005579D5">
      <w:pPr>
        <w:spacing w:after="0" w:line="240" w:lineRule="exact"/>
        <w:rPr>
          <w:del w:id="6837" w:author="Yann Bourdeau" w:date="2014-02-06T16:26:00Z"/>
          <w:rFonts w:ascii="MS Reference Sans Serif" w:hAnsi="MS Reference Sans Serif"/>
          <w:lang w:val="en-CA"/>
        </w:rPr>
      </w:pPr>
      <w:del w:id="6838" w:author="Yann Bourdeau" w:date="2014-02-06T16:26:00Z">
        <w:r w:rsidRPr="00381014" w:rsidDel="00FC0E8D">
          <w:rPr>
            <w:rFonts w:ascii="MS Reference Sans Serif" w:hAnsi="MS Reference Sans Serif"/>
            <w:lang w:val="en-CA"/>
          </w:rPr>
          <w:delText xml:space="preserve">          "defaultvalue",</w:delText>
        </w:r>
      </w:del>
    </w:p>
    <w:p w14:paraId="279949E9" w14:textId="71393CA5" w:rsidR="005579D5" w:rsidRPr="00381014" w:rsidDel="00FC0E8D" w:rsidRDefault="005579D5" w:rsidP="005579D5">
      <w:pPr>
        <w:spacing w:after="0" w:line="240" w:lineRule="exact"/>
        <w:rPr>
          <w:del w:id="6839" w:author="Yann Bourdeau" w:date="2014-02-06T16:26:00Z"/>
          <w:rFonts w:ascii="MS Reference Sans Serif" w:hAnsi="MS Reference Sans Serif"/>
          <w:lang w:val="en-CA"/>
        </w:rPr>
      </w:pPr>
      <w:del w:id="6840" w:author="Yann Bourdeau" w:date="2014-02-06T16:26:00Z">
        <w:r w:rsidRPr="00381014" w:rsidDel="00FC0E8D">
          <w:rPr>
            <w:rFonts w:ascii="MS Reference Sans Serif" w:hAnsi="MS Reference Sans Serif"/>
            <w:lang w:val="en-CA"/>
          </w:rPr>
          <w:delText xml:space="preserve">          false,</w:delText>
        </w:r>
      </w:del>
    </w:p>
    <w:p w14:paraId="3EB52FA2" w14:textId="7A716446" w:rsidR="005579D5" w:rsidRPr="00381014" w:rsidDel="00FC0E8D" w:rsidRDefault="005579D5" w:rsidP="005579D5">
      <w:pPr>
        <w:spacing w:after="0" w:line="240" w:lineRule="exact"/>
        <w:rPr>
          <w:del w:id="6841" w:author="Yann Bourdeau" w:date="2014-02-06T16:26:00Z"/>
          <w:rFonts w:ascii="MS Reference Sans Serif" w:hAnsi="MS Reference Sans Serif"/>
          <w:lang w:val="en-CA"/>
        </w:rPr>
      </w:pPr>
      <w:del w:id="6842" w:author="Yann Bourdeau" w:date="2014-02-06T16:26:00Z">
        <w:r w:rsidRPr="00381014" w:rsidDel="00FC0E8D">
          <w:rPr>
            <w:rFonts w:ascii="MS Reference Sans Serif" w:hAnsi="MS Reference Sans Serif"/>
            <w:lang w:val="en-CA"/>
          </w:rPr>
          <w:delText xml:space="preserve">          0,</w:delText>
        </w:r>
      </w:del>
    </w:p>
    <w:p w14:paraId="47F13856" w14:textId="652564E0" w:rsidR="005579D5" w:rsidRPr="00381014" w:rsidDel="00FC0E8D" w:rsidRDefault="005579D5" w:rsidP="005579D5">
      <w:pPr>
        <w:spacing w:after="0" w:line="240" w:lineRule="exact"/>
        <w:rPr>
          <w:del w:id="6843" w:author="Yann Bourdeau" w:date="2014-02-06T16:26:00Z"/>
          <w:rFonts w:ascii="MS Reference Sans Serif" w:hAnsi="MS Reference Sans Serif"/>
          <w:lang w:val="en-CA"/>
        </w:rPr>
      </w:pPr>
      <w:del w:id="6844" w:author="Yann Bourdeau" w:date="2014-02-06T16:26:00Z">
        <w:r w:rsidRPr="00381014" w:rsidDel="00FC0E8D">
          <w:rPr>
            <w:rFonts w:ascii="MS Reference Sans Serif" w:hAnsi="MS Reference Sans Serif"/>
            <w:lang w:val="en-CA"/>
          </w:rPr>
          <w:delText xml:space="preserve">          0,</w:delText>
        </w:r>
      </w:del>
    </w:p>
    <w:p w14:paraId="0C0B16F5" w14:textId="029E54A7" w:rsidR="005579D5" w:rsidRPr="00381014" w:rsidDel="00FC0E8D" w:rsidRDefault="005579D5" w:rsidP="005579D5">
      <w:pPr>
        <w:spacing w:after="0" w:line="240" w:lineRule="exact"/>
        <w:rPr>
          <w:del w:id="6845" w:author="Yann Bourdeau" w:date="2014-02-06T16:26:00Z"/>
          <w:rFonts w:ascii="MS Reference Sans Serif" w:hAnsi="MS Reference Sans Serif"/>
          <w:lang w:val="en-CA"/>
        </w:rPr>
      </w:pPr>
      <w:del w:id="6846" w:author="Yann Bourdeau" w:date="2014-02-06T16:26:00Z">
        <w:r w:rsidRPr="00381014" w:rsidDel="00FC0E8D">
          <w:rPr>
            <w:rFonts w:ascii="MS Reference Sans Serif" w:hAnsi="MS Reference Sans Serif"/>
            <w:lang w:val="en-CA"/>
          </w:rPr>
          <w:delText xml:space="preserve">          0));</w:delText>
        </w:r>
      </w:del>
    </w:p>
    <w:p w14:paraId="207C7512" w14:textId="0F2240B2" w:rsidR="005579D5" w:rsidRPr="00381014" w:rsidDel="00FC0E8D" w:rsidRDefault="005579D5" w:rsidP="005579D5">
      <w:pPr>
        <w:spacing w:after="0" w:line="240" w:lineRule="exact"/>
        <w:rPr>
          <w:del w:id="6847" w:author="Yann Bourdeau" w:date="2014-02-06T16:26:00Z"/>
          <w:rFonts w:ascii="MS Reference Sans Serif" w:hAnsi="MS Reference Sans Serif"/>
          <w:lang w:val="en-CA"/>
        </w:rPr>
      </w:pPr>
    </w:p>
    <w:p w14:paraId="61A3F2A1" w14:textId="3B8DD036" w:rsidR="005579D5" w:rsidRPr="00381014" w:rsidDel="00FC0E8D" w:rsidRDefault="005579D5" w:rsidP="005579D5">
      <w:pPr>
        <w:spacing w:after="0" w:line="240" w:lineRule="exact"/>
        <w:rPr>
          <w:del w:id="6848" w:author="Yann Bourdeau" w:date="2014-02-06T16:26:00Z"/>
          <w:rFonts w:ascii="MS Reference Sans Serif" w:hAnsi="MS Reference Sans Serif"/>
          <w:lang w:val="en-CA"/>
        </w:rPr>
      </w:pPr>
      <w:del w:id="6849" w:author="Yann Bourdeau" w:date="2014-02-06T16:26:00Z">
        <w:r w:rsidRPr="00381014" w:rsidDel="00FC0E8D">
          <w:rPr>
            <w:rFonts w:ascii="MS Reference Sans Serif" w:hAnsi="MS Reference Sans Serif"/>
            <w:lang w:val="en-CA"/>
          </w:rPr>
          <w:tab/>
          <w:delText>fi.insert</w:delText>
        </w:r>
      </w:del>
    </w:p>
    <w:p w14:paraId="699FE214" w14:textId="313784E3" w:rsidR="005579D5" w:rsidRPr="00381014" w:rsidDel="00FC0E8D" w:rsidRDefault="005579D5" w:rsidP="005579D5">
      <w:pPr>
        <w:spacing w:after="0" w:line="240" w:lineRule="exact"/>
        <w:rPr>
          <w:del w:id="6850" w:author="Yann Bourdeau" w:date="2014-02-06T16:26:00Z"/>
          <w:rFonts w:ascii="MS Reference Sans Serif" w:hAnsi="MS Reference Sans Serif"/>
          <w:lang w:val="en-CA"/>
        </w:rPr>
      </w:pPr>
      <w:del w:id="6851" w:author="Yann Bourdeau" w:date="2014-02-06T16:26:00Z">
        <w:r w:rsidRPr="00381014" w:rsidDel="00FC0E8D">
          <w:rPr>
            <w:rFonts w:ascii="MS Reference Sans Serif" w:hAnsi="MS Reference Sans Serif"/>
            <w:lang w:val="en-CA"/>
          </w:rPr>
          <w:delText xml:space="preserve">        (blueslice::policy::profile::FieldInfo</w:delText>
        </w:r>
      </w:del>
    </w:p>
    <w:p w14:paraId="35B10011" w14:textId="0985F565" w:rsidR="005579D5" w:rsidRPr="00381014" w:rsidDel="00FC0E8D" w:rsidRDefault="005579D5" w:rsidP="005579D5">
      <w:pPr>
        <w:spacing w:after="0" w:line="240" w:lineRule="exact"/>
        <w:rPr>
          <w:del w:id="6852" w:author="Yann Bourdeau" w:date="2014-02-06T16:26:00Z"/>
          <w:rFonts w:ascii="MS Reference Sans Serif" w:hAnsi="MS Reference Sans Serif"/>
          <w:lang w:val="en-CA"/>
        </w:rPr>
      </w:pPr>
      <w:del w:id="6853" w:author="Yann Bourdeau" w:date="2014-02-06T16:26:00Z">
        <w:r w:rsidRPr="00381014" w:rsidDel="00FC0E8D">
          <w:rPr>
            <w:rFonts w:ascii="MS Reference Sans Serif" w:hAnsi="MS Reference Sans Serif"/>
            <w:lang w:val="en-CA"/>
          </w:rPr>
          <w:delText xml:space="preserve">         ((EAttribute)5, "name5",</w:delText>
        </w:r>
      </w:del>
    </w:p>
    <w:p w14:paraId="625C6E1B" w14:textId="4319063D" w:rsidR="005579D5" w:rsidRPr="00381014" w:rsidDel="00FC0E8D" w:rsidRDefault="005579D5" w:rsidP="005579D5">
      <w:pPr>
        <w:spacing w:after="0" w:line="240" w:lineRule="exact"/>
        <w:rPr>
          <w:del w:id="6854" w:author="Yann Bourdeau" w:date="2014-02-06T16:26:00Z"/>
          <w:rFonts w:ascii="MS Reference Sans Serif" w:hAnsi="MS Reference Sans Serif"/>
          <w:lang w:val="en-CA"/>
        </w:rPr>
      </w:pPr>
      <w:del w:id="6855" w:author="Yann Bourdeau" w:date="2014-02-06T16:26:00Z">
        <w:r w:rsidRPr="00381014" w:rsidDel="00FC0E8D">
          <w:rPr>
            <w:rFonts w:ascii="MS Reference Sans Serif" w:hAnsi="MS Reference Sans Serif"/>
            <w:lang w:val="en-CA"/>
          </w:rPr>
          <w:delText xml:space="preserve">          false,</w:delText>
        </w:r>
      </w:del>
    </w:p>
    <w:p w14:paraId="0EF8EB29" w14:textId="57DD4D27" w:rsidR="005579D5" w:rsidRPr="00381014" w:rsidDel="00FC0E8D" w:rsidRDefault="005579D5" w:rsidP="005579D5">
      <w:pPr>
        <w:spacing w:after="0" w:line="240" w:lineRule="exact"/>
        <w:rPr>
          <w:del w:id="6856" w:author="Yann Bourdeau" w:date="2014-02-06T16:26:00Z"/>
          <w:rFonts w:ascii="MS Reference Sans Serif" w:hAnsi="MS Reference Sans Serif"/>
          <w:lang w:val="en-CA"/>
        </w:rPr>
      </w:pPr>
      <w:del w:id="6857" w:author="Yann Bourdeau" w:date="2014-02-06T16:26:00Z">
        <w:r w:rsidRPr="00381014" w:rsidDel="00FC0E8D">
          <w:rPr>
            <w:rFonts w:ascii="MS Reference Sans Serif" w:hAnsi="MS Reference Sans Serif"/>
            <w:lang w:val="en-CA"/>
          </w:rPr>
          <w:delText xml:space="preserve">          false,</w:delText>
        </w:r>
      </w:del>
    </w:p>
    <w:p w14:paraId="7E624634" w14:textId="0C14586A" w:rsidR="005579D5" w:rsidRPr="00381014" w:rsidDel="00FC0E8D" w:rsidRDefault="005579D5" w:rsidP="005579D5">
      <w:pPr>
        <w:spacing w:after="0" w:line="240" w:lineRule="exact"/>
        <w:rPr>
          <w:del w:id="6858" w:author="Yann Bourdeau" w:date="2014-02-06T16:26:00Z"/>
          <w:rFonts w:ascii="MS Reference Sans Serif" w:hAnsi="MS Reference Sans Serif"/>
          <w:lang w:val="en-CA"/>
        </w:rPr>
      </w:pPr>
      <w:del w:id="6859" w:author="Yann Bourdeau" w:date="2014-02-06T16:26:00Z">
        <w:r w:rsidRPr="00381014" w:rsidDel="00FC0E8D">
          <w:rPr>
            <w:rFonts w:ascii="MS Reference Sans Serif" w:hAnsi="MS Reference Sans Serif"/>
            <w:lang w:val="en-CA"/>
          </w:rPr>
          <w:delText xml:space="preserve">          false,</w:delText>
        </w:r>
      </w:del>
    </w:p>
    <w:p w14:paraId="1B2C2F94" w14:textId="5D2ABCA1" w:rsidR="005579D5" w:rsidRPr="00381014" w:rsidDel="00FC0E8D" w:rsidRDefault="005579D5" w:rsidP="005579D5">
      <w:pPr>
        <w:spacing w:after="0" w:line="240" w:lineRule="exact"/>
        <w:rPr>
          <w:del w:id="6860" w:author="Yann Bourdeau" w:date="2014-02-06T16:26:00Z"/>
          <w:rFonts w:ascii="MS Reference Sans Serif" w:hAnsi="MS Reference Sans Serif"/>
          <w:lang w:val="en-CA"/>
        </w:rPr>
      </w:pPr>
      <w:del w:id="6861" w:author="Yann Bourdeau" w:date="2014-02-06T16:26:00Z">
        <w:r w:rsidRPr="00381014" w:rsidDel="00FC0E8D">
          <w:rPr>
            <w:rFonts w:ascii="MS Reference Sans Serif" w:hAnsi="MS Reference Sans Serif"/>
            <w:lang w:val="en-CA"/>
          </w:rPr>
          <w:delText xml:space="preserve">          true,</w:delText>
        </w:r>
      </w:del>
    </w:p>
    <w:p w14:paraId="092A0FD2" w14:textId="6E2B7D19" w:rsidR="005579D5" w:rsidRPr="00381014" w:rsidDel="00FC0E8D" w:rsidRDefault="005579D5" w:rsidP="005579D5">
      <w:pPr>
        <w:spacing w:after="0" w:line="240" w:lineRule="exact"/>
        <w:rPr>
          <w:del w:id="6862" w:author="Yann Bourdeau" w:date="2014-02-06T16:26:00Z"/>
          <w:rFonts w:ascii="MS Reference Sans Serif" w:hAnsi="MS Reference Sans Serif"/>
          <w:lang w:val="en-CA"/>
        </w:rPr>
      </w:pPr>
      <w:del w:id="6863" w:author="Yann Bourdeau" w:date="2014-02-06T16:26:00Z">
        <w:r w:rsidRPr="00381014" w:rsidDel="00FC0E8D">
          <w:rPr>
            <w:rFonts w:ascii="MS Reference Sans Serif" w:hAnsi="MS Reference Sans Serif"/>
            <w:lang w:val="en-CA"/>
          </w:rPr>
          <w:delText xml:space="preserve">          false,</w:delText>
        </w:r>
      </w:del>
    </w:p>
    <w:p w14:paraId="2DAD909B" w14:textId="461002A7" w:rsidR="005579D5" w:rsidRPr="00381014" w:rsidDel="00FC0E8D" w:rsidRDefault="005579D5" w:rsidP="005579D5">
      <w:pPr>
        <w:spacing w:after="0" w:line="240" w:lineRule="exact"/>
        <w:rPr>
          <w:del w:id="6864" w:author="Yann Bourdeau" w:date="2014-02-06T16:26:00Z"/>
          <w:rFonts w:ascii="MS Reference Sans Serif" w:hAnsi="MS Reference Sans Serif"/>
          <w:lang w:val="en-CA"/>
        </w:rPr>
      </w:pPr>
      <w:del w:id="6865" w:author="Yann Bourdeau" w:date="2014-02-06T16:26:00Z">
        <w:r w:rsidRPr="00381014" w:rsidDel="00FC0E8D">
          <w:rPr>
            <w:rFonts w:ascii="MS Reference Sans Serif" w:hAnsi="MS Reference Sans Serif"/>
            <w:lang w:val="en-CA"/>
          </w:rPr>
          <w:delText xml:space="preserve">          false,</w:delText>
        </w:r>
      </w:del>
    </w:p>
    <w:p w14:paraId="76914F51" w14:textId="6936DE82" w:rsidR="005579D5" w:rsidRPr="00381014" w:rsidDel="00FC0E8D" w:rsidRDefault="005579D5" w:rsidP="005579D5">
      <w:pPr>
        <w:spacing w:after="0" w:line="240" w:lineRule="exact"/>
        <w:rPr>
          <w:del w:id="6866" w:author="Yann Bourdeau" w:date="2014-02-06T16:26:00Z"/>
          <w:rFonts w:ascii="MS Reference Sans Serif" w:hAnsi="MS Reference Sans Serif"/>
          <w:lang w:val="en-CA"/>
        </w:rPr>
      </w:pPr>
      <w:del w:id="6867" w:author="Yann Bourdeau" w:date="2014-02-06T16:26:00Z">
        <w:r w:rsidRPr="00381014" w:rsidDel="00FC0E8D">
          <w:rPr>
            <w:rFonts w:ascii="MS Reference Sans Serif" w:hAnsi="MS Reference Sans Serif"/>
            <w:lang w:val="en-CA"/>
          </w:rPr>
          <w:delText xml:space="preserve">          "defaultvalue",</w:delText>
        </w:r>
      </w:del>
    </w:p>
    <w:p w14:paraId="3F9CBB6E" w14:textId="063DA09F" w:rsidR="005579D5" w:rsidRPr="00381014" w:rsidDel="00FC0E8D" w:rsidRDefault="005579D5" w:rsidP="005579D5">
      <w:pPr>
        <w:spacing w:after="0" w:line="240" w:lineRule="exact"/>
        <w:rPr>
          <w:del w:id="6868" w:author="Yann Bourdeau" w:date="2014-02-06T16:26:00Z"/>
          <w:rFonts w:ascii="MS Reference Sans Serif" w:hAnsi="MS Reference Sans Serif"/>
          <w:lang w:val="en-CA"/>
        </w:rPr>
      </w:pPr>
      <w:del w:id="6869" w:author="Yann Bourdeau" w:date="2014-02-06T16:26:00Z">
        <w:r w:rsidRPr="00381014" w:rsidDel="00FC0E8D">
          <w:rPr>
            <w:rFonts w:ascii="MS Reference Sans Serif" w:hAnsi="MS Reference Sans Serif"/>
            <w:lang w:val="en-CA"/>
          </w:rPr>
          <w:delText xml:space="preserve">          false,</w:delText>
        </w:r>
      </w:del>
    </w:p>
    <w:p w14:paraId="7ACF3F1A" w14:textId="2A579048" w:rsidR="005579D5" w:rsidRPr="00381014" w:rsidDel="00FC0E8D" w:rsidRDefault="005579D5" w:rsidP="005579D5">
      <w:pPr>
        <w:spacing w:after="0" w:line="240" w:lineRule="exact"/>
        <w:rPr>
          <w:del w:id="6870" w:author="Yann Bourdeau" w:date="2014-02-06T16:26:00Z"/>
          <w:rFonts w:ascii="MS Reference Sans Serif" w:hAnsi="MS Reference Sans Serif"/>
          <w:lang w:val="en-CA"/>
        </w:rPr>
      </w:pPr>
      <w:del w:id="6871" w:author="Yann Bourdeau" w:date="2014-02-06T16:26:00Z">
        <w:r w:rsidRPr="00381014" w:rsidDel="00FC0E8D">
          <w:rPr>
            <w:rFonts w:ascii="MS Reference Sans Serif" w:hAnsi="MS Reference Sans Serif"/>
            <w:lang w:val="en-CA"/>
          </w:rPr>
          <w:delText xml:space="preserve">          0,</w:delText>
        </w:r>
      </w:del>
    </w:p>
    <w:p w14:paraId="7BB4C7F8" w14:textId="44AA41BF" w:rsidR="005579D5" w:rsidRPr="00381014" w:rsidDel="00FC0E8D" w:rsidRDefault="005579D5" w:rsidP="005579D5">
      <w:pPr>
        <w:spacing w:after="0" w:line="240" w:lineRule="exact"/>
        <w:rPr>
          <w:del w:id="6872" w:author="Yann Bourdeau" w:date="2014-02-06T16:26:00Z"/>
          <w:rFonts w:ascii="MS Reference Sans Serif" w:hAnsi="MS Reference Sans Serif"/>
          <w:lang w:val="en-CA"/>
        </w:rPr>
      </w:pPr>
      <w:del w:id="6873" w:author="Yann Bourdeau" w:date="2014-02-06T16:26:00Z">
        <w:r w:rsidRPr="00381014" w:rsidDel="00FC0E8D">
          <w:rPr>
            <w:rFonts w:ascii="MS Reference Sans Serif" w:hAnsi="MS Reference Sans Serif"/>
            <w:lang w:val="en-CA"/>
          </w:rPr>
          <w:delText xml:space="preserve">          0,</w:delText>
        </w:r>
      </w:del>
    </w:p>
    <w:p w14:paraId="61687B4A" w14:textId="3B1A0881" w:rsidR="005579D5" w:rsidRPr="00381014" w:rsidDel="00FC0E8D" w:rsidRDefault="005579D5" w:rsidP="005579D5">
      <w:pPr>
        <w:spacing w:after="0" w:line="240" w:lineRule="exact"/>
        <w:rPr>
          <w:del w:id="6874" w:author="Yann Bourdeau" w:date="2014-02-06T16:26:00Z"/>
          <w:rFonts w:ascii="MS Reference Sans Serif" w:hAnsi="MS Reference Sans Serif"/>
          <w:lang w:val="en-CA"/>
        </w:rPr>
      </w:pPr>
      <w:del w:id="6875" w:author="Yann Bourdeau" w:date="2014-02-06T16:26:00Z">
        <w:r w:rsidRPr="00381014" w:rsidDel="00FC0E8D">
          <w:rPr>
            <w:rFonts w:ascii="MS Reference Sans Serif" w:hAnsi="MS Reference Sans Serif"/>
            <w:lang w:val="en-CA"/>
          </w:rPr>
          <w:delText xml:space="preserve">          0));</w:delText>
        </w:r>
      </w:del>
    </w:p>
    <w:p w14:paraId="004EAC04" w14:textId="70C500F8" w:rsidR="005579D5" w:rsidRPr="00381014" w:rsidDel="00FC0E8D" w:rsidRDefault="005579D5" w:rsidP="005579D5">
      <w:pPr>
        <w:spacing w:after="0" w:line="240" w:lineRule="exact"/>
        <w:rPr>
          <w:del w:id="6876" w:author="Yann Bourdeau" w:date="2014-02-06T16:26:00Z"/>
          <w:rFonts w:ascii="MS Reference Sans Serif" w:hAnsi="MS Reference Sans Serif"/>
          <w:lang w:val="en-CA"/>
        </w:rPr>
      </w:pPr>
    </w:p>
    <w:p w14:paraId="6529B8AB" w14:textId="6ADE4FE8" w:rsidR="005579D5" w:rsidRPr="00381014" w:rsidDel="00FC0E8D" w:rsidRDefault="005579D5" w:rsidP="005579D5">
      <w:pPr>
        <w:spacing w:after="0" w:line="240" w:lineRule="exact"/>
        <w:rPr>
          <w:del w:id="6877" w:author="Yann Bourdeau" w:date="2014-02-06T16:26:00Z"/>
          <w:rFonts w:ascii="MS Reference Sans Serif" w:hAnsi="MS Reference Sans Serif"/>
          <w:lang w:val="en-CA"/>
        </w:rPr>
      </w:pPr>
      <w:del w:id="6878" w:author="Yann Bourdeau" w:date="2014-02-06T16:26:00Z">
        <w:r w:rsidRPr="00381014" w:rsidDel="00FC0E8D">
          <w:rPr>
            <w:rFonts w:ascii="MS Reference Sans Serif" w:hAnsi="MS Reference Sans Serif"/>
            <w:lang w:val="en-CA"/>
          </w:rPr>
          <w:tab/>
          <w:delText>fi.insert</w:delText>
        </w:r>
      </w:del>
    </w:p>
    <w:p w14:paraId="0C9E6034" w14:textId="0BAA4ACC" w:rsidR="005579D5" w:rsidRPr="00381014" w:rsidDel="00FC0E8D" w:rsidRDefault="005579D5" w:rsidP="005579D5">
      <w:pPr>
        <w:spacing w:after="0" w:line="240" w:lineRule="exact"/>
        <w:rPr>
          <w:del w:id="6879" w:author="Yann Bourdeau" w:date="2014-02-06T16:26:00Z"/>
          <w:rFonts w:ascii="MS Reference Sans Serif" w:hAnsi="MS Reference Sans Serif"/>
          <w:lang w:val="en-CA"/>
        </w:rPr>
      </w:pPr>
      <w:del w:id="6880" w:author="Yann Bourdeau" w:date="2014-02-06T16:26:00Z">
        <w:r w:rsidRPr="00381014" w:rsidDel="00FC0E8D">
          <w:rPr>
            <w:rFonts w:ascii="MS Reference Sans Serif" w:hAnsi="MS Reference Sans Serif"/>
            <w:lang w:val="en-CA"/>
          </w:rPr>
          <w:delText xml:space="preserve">        (blueslice::policy::profile::FieldInfo</w:delText>
        </w:r>
      </w:del>
    </w:p>
    <w:p w14:paraId="32DD51DB" w14:textId="7C1686AE" w:rsidR="005579D5" w:rsidRPr="00381014" w:rsidDel="00FC0E8D" w:rsidRDefault="005579D5" w:rsidP="005579D5">
      <w:pPr>
        <w:spacing w:after="0" w:line="240" w:lineRule="exact"/>
        <w:rPr>
          <w:del w:id="6881" w:author="Yann Bourdeau" w:date="2014-02-06T16:26:00Z"/>
          <w:rFonts w:ascii="MS Reference Sans Serif" w:hAnsi="MS Reference Sans Serif"/>
          <w:lang w:val="en-CA"/>
        </w:rPr>
      </w:pPr>
      <w:del w:id="6882" w:author="Yann Bourdeau" w:date="2014-02-06T16:26:00Z">
        <w:r w:rsidRPr="00381014" w:rsidDel="00FC0E8D">
          <w:rPr>
            <w:rFonts w:ascii="MS Reference Sans Serif" w:hAnsi="MS Reference Sans Serif"/>
            <w:lang w:val="en-CA"/>
          </w:rPr>
          <w:delText xml:space="preserve">         ((EAttribute)6, "name6",</w:delText>
        </w:r>
      </w:del>
    </w:p>
    <w:p w14:paraId="6F9A036A" w14:textId="4D0B9946" w:rsidR="005579D5" w:rsidRPr="00381014" w:rsidDel="00FC0E8D" w:rsidRDefault="005579D5" w:rsidP="005579D5">
      <w:pPr>
        <w:spacing w:after="0" w:line="240" w:lineRule="exact"/>
        <w:rPr>
          <w:del w:id="6883" w:author="Yann Bourdeau" w:date="2014-02-06T16:26:00Z"/>
          <w:rFonts w:ascii="MS Reference Sans Serif" w:hAnsi="MS Reference Sans Serif"/>
          <w:lang w:val="en-CA"/>
        </w:rPr>
      </w:pPr>
      <w:del w:id="6884" w:author="Yann Bourdeau" w:date="2014-02-06T16:26:00Z">
        <w:r w:rsidRPr="00381014" w:rsidDel="00FC0E8D">
          <w:rPr>
            <w:rFonts w:ascii="MS Reference Sans Serif" w:hAnsi="MS Reference Sans Serif"/>
            <w:lang w:val="en-CA"/>
          </w:rPr>
          <w:delText xml:space="preserve">          false,</w:delText>
        </w:r>
      </w:del>
    </w:p>
    <w:p w14:paraId="0281F6F1" w14:textId="1D91CFFE" w:rsidR="005579D5" w:rsidRPr="00381014" w:rsidDel="00FC0E8D" w:rsidRDefault="005579D5" w:rsidP="005579D5">
      <w:pPr>
        <w:spacing w:after="0" w:line="240" w:lineRule="exact"/>
        <w:rPr>
          <w:del w:id="6885" w:author="Yann Bourdeau" w:date="2014-02-06T16:26:00Z"/>
          <w:rFonts w:ascii="MS Reference Sans Serif" w:hAnsi="MS Reference Sans Serif"/>
          <w:lang w:val="en-CA"/>
        </w:rPr>
      </w:pPr>
      <w:del w:id="6886" w:author="Yann Bourdeau" w:date="2014-02-06T16:26:00Z">
        <w:r w:rsidRPr="00381014" w:rsidDel="00FC0E8D">
          <w:rPr>
            <w:rFonts w:ascii="MS Reference Sans Serif" w:hAnsi="MS Reference Sans Serif"/>
            <w:lang w:val="en-CA"/>
          </w:rPr>
          <w:delText xml:space="preserve">          false,</w:delText>
        </w:r>
      </w:del>
    </w:p>
    <w:p w14:paraId="4EEB31B9" w14:textId="55C67F4E" w:rsidR="005579D5" w:rsidRPr="00381014" w:rsidDel="00FC0E8D" w:rsidRDefault="005579D5" w:rsidP="005579D5">
      <w:pPr>
        <w:spacing w:after="0" w:line="240" w:lineRule="exact"/>
        <w:rPr>
          <w:del w:id="6887" w:author="Yann Bourdeau" w:date="2014-02-06T16:26:00Z"/>
          <w:rFonts w:ascii="MS Reference Sans Serif" w:hAnsi="MS Reference Sans Serif"/>
          <w:lang w:val="en-CA"/>
        </w:rPr>
      </w:pPr>
      <w:del w:id="6888" w:author="Yann Bourdeau" w:date="2014-02-06T16:26:00Z">
        <w:r w:rsidRPr="00381014" w:rsidDel="00FC0E8D">
          <w:rPr>
            <w:rFonts w:ascii="MS Reference Sans Serif" w:hAnsi="MS Reference Sans Serif"/>
            <w:lang w:val="en-CA"/>
          </w:rPr>
          <w:delText xml:space="preserve">          false,</w:delText>
        </w:r>
      </w:del>
    </w:p>
    <w:p w14:paraId="2FDF6C90" w14:textId="40A87FE5" w:rsidR="005579D5" w:rsidRPr="00381014" w:rsidDel="00FC0E8D" w:rsidRDefault="005579D5" w:rsidP="005579D5">
      <w:pPr>
        <w:spacing w:after="0" w:line="240" w:lineRule="exact"/>
        <w:rPr>
          <w:del w:id="6889" w:author="Yann Bourdeau" w:date="2014-02-06T16:26:00Z"/>
          <w:rFonts w:ascii="MS Reference Sans Serif" w:hAnsi="MS Reference Sans Serif"/>
          <w:lang w:val="en-CA"/>
        </w:rPr>
      </w:pPr>
      <w:del w:id="6890" w:author="Yann Bourdeau" w:date="2014-02-06T16:26:00Z">
        <w:r w:rsidRPr="00381014" w:rsidDel="00FC0E8D">
          <w:rPr>
            <w:rFonts w:ascii="MS Reference Sans Serif" w:hAnsi="MS Reference Sans Serif"/>
            <w:lang w:val="en-CA"/>
          </w:rPr>
          <w:delText xml:space="preserve">          false,</w:delText>
        </w:r>
      </w:del>
    </w:p>
    <w:p w14:paraId="29549F70" w14:textId="6EE852C6" w:rsidR="005579D5" w:rsidRPr="00381014" w:rsidDel="00FC0E8D" w:rsidRDefault="005579D5" w:rsidP="005579D5">
      <w:pPr>
        <w:spacing w:after="0" w:line="240" w:lineRule="exact"/>
        <w:rPr>
          <w:del w:id="6891" w:author="Yann Bourdeau" w:date="2014-02-06T16:26:00Z"/>
          <w:rFonts w:ascii="MS Reference Sans Serif" w:hAnsi="MS Reference Sans Serif"/>
          <w:lang w:val="en-CA"/>
        </w:rPr>
      </w:pPr>
      <w:del w:id="6892" w:author="Yann Bourdeau" w:date="2014-02-06T16:26:00Z">
        <w:r w:rsidRPr="00381014" w:rsidDel="00FC0E8D">
          <w:rPr>
            <w:rFonts w:ascii="MS Reference Sans Serif" w:hAnsi="MS Reference Sans Serif"/>
            <w:lang w:val="en-CA"/>
          </w:rPr>
          <w:delText xml:space="preserve">          true,</w:delText>
        </w:r>
      </w:del>
    </w:p>
    <w:p w14:paraId="2E755E56" w14:textId="151E32C3" w:rsidR="005579D5" w:rsidRPr="00381014" w:rsidDel="00FC0E8D" w:rsidRDefault="005579D5" w:rsidP="005579D5">
      <w:pPr>
        <w:spacing w:after="0" w:line="240" w:lineRule="exact"/>
        <w:rPr>
          <w:del w:id="6893" w:author="Yann Bourdeau" w:date="2014-02-06T16:26:00Z"/>
          <w:rFonts w:ascii="MS Reference Sans Serif" w:hAnsi="MS Reference Sans Serif"/>
          <w:lang w:val="en-CA"/>
        </w:rPr>
      </w:pPr>
      <w:del w:id="6894" w:author="Yann Bourdeau" w:date="2014-02-06T16:26:00Z">
        <w:r w:rsidRPr="00381014" w:rsidDel="00FC0E8D">
          <w:rPr>
            <w:rFonts w:ascii="MS Reference Sans Serif" w:hAnsi="MS Reference Sans Serif"/>
            <w:lang w:val="en-CA"/>
          </w:rPr>
          <w:delText xml:space="preserve">          false,</w:delText>
        </w:r>
      </w:del>
    </w:p>
    <w:p w14:paraId="67B0CA21" w14:textId="5F6E196F" w:rsidR="005579D5" w:rsidRPr="00381014" w:rsidDel="00FC0E8D" w:rsidRDefault="005579D5" w:rsidP="005579D5">
      <w:pPr>
        <w:spacing w:after="0" w:line="240" w:lineRule="exact"/>
        <w:rPr>
          <w:del w:id="6895" w:author="Yann Bourdeau" w:date="2014-02-06T16:26:00Z"/>
          <w:rFonts w:ascii="MS Reference Sans Serif" w:hAnsi="MS Reference Sans Serif"/>
          <w:lang w:val="en-CA"/>
        </w:rPr>
      </w:pPr>
      <w:del w:id="6896" w:author="Yann Bourdeau" w:date="2014-02-06T16:26:00Z">
        <w:r w:rsidRPr="00381014" w:rsidDel="00FC0E8D">
          <w:rPr>
            <w:rFonts w:ascii="MS Reference Sans Serif" w:hAnsi="MS Reference Sans Serif"/>
            <w:lang w:val="en-CA"/>
          </w:rPr>
          <w:delText xml:space="preserve">          "defaultvalue",</w:delText>
        </w:r>
      </w:del>
    </w:p>
    <w:p w14:paraId="0447395F" w14:textId="338A993F" w:rsidR="005579D5" w:rsidRPr="00381014" w:rsidDel="00FC0E8D" w:rsidRDefault="005579D5" w:rsidP="005579D5">
      <w:pPr>
        <w:spacing w:after="0" w:line="240" w:lineRule="exact"/>
        <w:rPr>
          <w:del w:id="6897" w:author="Yann Bourdeau" w:date="2014-02-06T16:26:00Z"/>
          <w:rFonts w:ascii="MS Reference Sans Serif" w:hAnsi="MS Reference Sans Serif"/>
          <w:lang w:val="en-CA"/>
        </w:rPr>
      </w:pPr>
      <w:del w:id="6898" w:author="Yann Bourdeau" w:date="2014-02-06T16:26:00Z">
        <w:r w:rsidRPr="00381014" w:rsidDel="00FC0E8D">
          <w:rPr>
            <w:rFonts w:ascii="MS Reference Sans Serif" w:hAnsi="MS Reference Sans Serif"/>
            <w:lang w:val="en-CA"/>
          </w:rPr>
          <w:delText xml:space="preserve">          false,</w:delText>
        </w:r>
      </w:del>
    </w:p>
    <w:p w14:paraId="3B709BC6" w14:textId="33C54B94" w:rsidR="005579D5" w:rsidRPr="00381014" w:rsidDel="00FC0E8D" w:rsidRDefault="005579D5" w:rsidP="005579D5">
      <w:pPr>
        <w:spacing w:after="0" w:line="240" w:lineRule="exact"/>
        <w:rPr>
          <w:del w:id="6899" w:author="Yann Bourdeau" w:date="2014-02-06T16:26:00Z"/>
          <w:rFonts w:ascii="MS Reference Sans Serif" w:hAnsi="MS Reference Sans Serif"/>
          <w:lang w:val="en-CA"/>
        </w:rPr>
      </w:pPr>
      <w:del w:id="6900" w:author="Yann Bourdeau" w:date="2014-02-06T16:26:00Z">
        <w:r w:rsidRPr="00381014" w:rsidDel="00FC0E8D">
          <w:rPr>
            <w:rFonts w:ascii="MS Reference Sans Serif" w:hAnsi="MS Reference Sans Serif"/>
            <w:lang w:val="en-CA"/>
          </w:rPr>
          <w:delText xml:space="preserve">          0,</w:delText>
        </w:r>
      </w:del>
    </w:p>
    <w:p w14:paraId="6A14BF7D" w14:textId="6BFAE7D1" w:rsidR="005579D5" w:rsidRPr="00381014" w:rsidDel="00FC0E8D" w:rsidRDefault="005579D5" w:rsidP="005579D5">
      <w:pPr>
        <w:spacing w:after="0" w:line="240" w:lineRule="exact"/>
        <w:rPr>
          <w:del w:id="6901" w:author="Yann Bourdeau" w:date="2014-02-06T16:26:00Z"/>
          <w:rFonts w:ascii="MS Reference Sans Serif" w:hAnsi="MS Reference Sans Serif"/>
          <w:lang w:val="en-CA"/>
        </w:rPr>
      </w:pPr>
      <w:del w:id="6902" w:author="Yann Bourdeau" w:date="2014-02-06T16:26:00Z">
        <w:r w:rsidRPr="00381014" w:rsidDel="00FC0E8D">
          <w:rPr>
            <w:rFonts w:ascii="MS Reference Sans Serif" w:hAnsi="MS Reference Sans Serif"/>
            <w:lang w:val="en-CA"/>
          </w:rPr>
          <w:delText xml:space="preserve">          0,</w:delText>
        </w:r>
      </w:del>
    </w:p>
    <w:p w14:paraId="3902FFF8" w14:textId="68E82F14" w:rsidR="005579D5" w:rsidRPr="00381014" w:rsidDel="00FC0E8D" w:rsidRDefault="005579D5" w:rsidP="005579D5">
      <w:pPr>
        <w:spacing w:after="0" w:line="240" w:lineRule="exact"/>
        <w:rPr>
          <w:del w:id="6903" w:author="Yann Bourdeau" w:date="2014-02-06T16:26:00Z"/>
          <w:rFonts w:ascii="MS Reference Sans Serif" w:hAnsi="MS Reference Sans Serif"/>
          <w:lang w:val="en-CA"/>
        </w:rPr>
      </w:pPr>
      <w:del w:id="6904" w:author="Yann Bourdeau" w:date="2014-02-06T16:26:00Z">
        <w:r w:rsidRPr="00381014" w:rsidDel="00FC0E8D">
          <w:rPr>
            <w:rFonts w:ascii="MS Reference Sans Serif" w:hAnsi="MS Reference Sans Serif"/>
            <w:lang w:val="en-CA"/>
          </w:rPr>
          <w:delText xml:space="preserve">          0));</w:delText>
        </w:r>
      </w:del>
    </w:p>
    <w:p w14:paraId="4322939A" w14:textId="2E630B80" w:rsidR="005579D5" w:rsidRPr="00381014" w:rsidDel="00FC0E8D" w:rsidRDefault="005579D5" w:rsidP="005579D5">
      <w:pPr>
        <w:spacing w:after="0" w:line="240" w:lineRule="exact"/>
        <w:rPr>
          <w:del w:id="6905" w:author="Yann Bourdeau" w:date="2014-02-06T16:26:00Z"/>
          <w:rFonts w:ascii="MS Reference Sans Serif" w:hAnsi="MS Reference Sans Serif"/>
          <w:lang w:val="en-CA"/>
        </w:rPr>
      </w:pPr>
    </w:p>
    <w:p w14:paraId="208551DD" w14:textId="76342D42" w:rsidR="005579D5" w:rsidRPr="00381014" w:rsidDel="00FC0E8D" w:rsidRDefault="005579D5" w:rsidP="005579D5">
      <w:pPr>
        <w:spacing w:after="0" w:line="240" w:lineRule="exact"/>
        <w:rPr>
          <w:del w:id="6906" w:author="Yann Bourdeau" w:date="2014-02-06T16:26:00Z"/>
          <w:rFonts w:ascii="MS Reference Sans Serif" w:hAnsi="MS Reference Sans Serif"/>
          <w:lang w:val="en-CA"/>
        </w:rPr>
      </w:pPr>
      <w:del w:id="6907" w:author="Yann Bourdeau" w:date="2014-02-06T16:26:00Z">
        <w:r w:rsidRPr="00381014" w:rsidDel="00FC0E8D">
          <w:rPr>
            <w:rFonts w:ascii="MS Reference Sans Serif" w:hAnsi="MS Reference Sans Serif"/>
            <w:lang w:val="en-CA"/>
          </w:rPr>
          <w:tab/>
          <w:delText>fi.insert</w:delText>
        </w:r>
      </w:del>
    </w:p>
    <w:p w14:paraId="35A259BC" w14:textId="3E366D6D" w:rsidR="005579D5" w:rsidRPr="00381014" w:rsidDel="00FC0E8D" w:rsidRDefault="005579D5" w:rsidP="005579D5">
      <w:pPr>
        <w:spacing w:after="0" w:line="240" w:lineRule="exact"/>
        <w:rPr>
          <w:del w:id="6908" w:author="Yann Bourdeau" w:date="2014-02-06T16:26:00Z"/>
          <w:rFonts w:ascii="MS Reference Sans Serif" w:hAnsi="MS Reference Sans Serif"/>
          <w:lang w:val="en-CA"/>
        </w:rPr>
      </w:pPr>
      <w:del w:id="6909" w:author="Yann Bourdeau" w:date="2014-02-06T16:26:00Z">
        <w:r w:rsidRPr="00381014" w:rsidDel="00FC0E8D">
          <w:rPr>
            <w:rFonts w:ascii="MS Reference Sans Serif" w:hAnsi="MS Reference Sans Serif"/>
            <w:lang w:val="en-CA"/>
          </w:rPr>
          <w:delText xml:space="preserve">        (blueslice::policy::profile::FieldInfo</w:delText>
        </w:r>
      </w:del>
    </w:p>
    <w:p w14:paraId="305961F5" w14:textId="2295F17E" w:rsidR="005579D5" w:rsidRPr="00381014" w:rsidDel="00FC0E8D" w:rsidRDefault="005579D5" w:rsidP="005579D5">
      <w:pPr>
        <w:spacing w:after="0" w:line="240" w:lineRule="exact"/>
        <w:rPr>
          <w:del w:id="6910" w:author="Yann Bourdeau" w:date="2014-02-06T16:26:00Z"/>
          <w:rFonts w:ascii="MS Reference Sans Serif" w:hAnsi="MS Reference Sans Serif"/>
          <w:lang w:val="en-CA"/>
        </w:rPr>
      </w:pPr>
      <w:del w:id="6911" w:author="Yann Bourdeau" w:date="2014-02-06T16:26:00Z">
        <w:r w:rsidRPr="00381014" w:rsidDel="00FC0E8D">
          <w:rPr>
            <w:rFonts w:ascii="MS Reference Sans Serif" w:hAnsi="MS Reference Sans Serif"/>
            <w:lang w:val="en-CA"/>
          </w:rPr>
          <w:delText xml:space="preserve">         ((EAttribute)7, "name7",</w:delText>
        </w:r>
      </w:del>
    </w:p>
    <w:p w14:paraId="700FB39E" w14:textId="5287FE10" w:rsidR="005579D5" w:rsidRPr="00381014" w:rsidDel="00FC0E8D" w:rsidRDefault="005579D5" w:rsidP="005579D5">
      <w:pPr>
        <w:spacing w:after="0" w:line="240" w:lineRule="exact"/>
        <w:rPr>
          <w:del w:id="6912" w:author="Yann Bourdeau" w:date="2014-02-06T16:26:00Z"/>
          <w:rFonts w:ascii="MS Reference Sans Serif" w:hAnsi="MS Reference Sans Serif"/>
          <w:lang w:val="en-CA"/>
        </w:rPr>
      </w:pPr>
      <w:del w:id="6913" w:author="Yann Bourdeau" w:date="2014-02-06T16:26:00Z">
        <w:r w:rsidRPr="00381014" w:rsidDel="00FC0E8D">
          <w:rPr>
            <w:rFonts w:ascii="MS Reference Sans Serif" w:hAnsi="MS Reference Sans Serif"/>
            <w:lang w:val="en-CA"/>
          </w:rPr>
          <w:delText xml:space="preserve">          false,</w:delText>
        </w:r>
      </w:del>
    </w:p>
    <w:p w14:paraId="256A9668" w14:textId="6A7E1082" w:rsidR="005579D5" w:rsidRPr="00381014" w:rsidDel="00FC0E8D" w:rsidRDefault="005579D5" w:rsidP="005579D5">
      <w:pPr>
        <w:spacing w:after="0" w:line="240" w:lineRule="exact"/>
        <w:rPr>
          <w:del w:id="6914" w:author="Yann Bourdeau" w:date="2014-02-06T16:26:00Z"/>
          <w:rFonts w:ascii="MS Reference Sans Serif" w:hAnsi="MS Reference Sans Serif"/>
          <w:lang w:val="en-CA"/>
        </w:rPr>
      </w:pPr>
      <w:del w:id="6915" w:author="Yann Bourdeau" w:date="2014-02-06T16:26:00Z">
        <w:r w:rsidRPr="00381014" w:rsidDel="00FC0E8D">
          <w:rPr>
            <w:rFonts w:ascii="MS Reference Sans Serif" w:hAnsi="MS Reference Sans Serif"/>
            <w:lang w:val="en-CA"/>
          </w:rPr>
          <w:delText xml:space="preserve">          false,</w:delText>
        </w:r>
      </w:del>
    </w:p>
    <w:p w14:paraId="0518DDBD" w14:textId="634D76CB" w:rsidR="005579D5" w:rsidRPr="00381014" w:rsidDel="00FC0E8D" w:rsidRDefault="005579D5" w:rsidP="005579D5">
      <w:pPr>
        <w:spacing w:after="0" w:line="240" w:lineRule="exact"/>
        <w:rPr>
          <w:del w:id="6916" w:author="Yann Bourdeau" w:date="2014-02-06T16:26:00Z"/>
          <w:rFonts w:ascii="MS Reference Sans Serif" w:hAnsi="MS Reference Sans Serif"/>
          <w:lang w:val="en-CA"/>
        </w:rPr>
      </w:pPr>
      <w:del w:id="6917" w:author="Yann Bourdeau" w:date="2014-02-06T16:26:00Z">
        <w:r w:rsidRPr="00381014" w:rsidDel="00FC0E8D">
          <w:rPr>
            <w:rFonts w:ascii="MS Reference Sans Serif" w:hAnsi="MS Reference Sans Serif"/>
            <w:lang w:val="en-CA"/>
          </w:rPr>
          <w:delText xml:space="preserve">          false,</w:delText>
        </w:r>
      </w:del>
    </w:p>
    <w:p w14:paraId="25FF59DA" w14:textId="18148E1D" w:rsidR="005579D5" w:rsidRPr="00381014" w:rsidDel="00FC0E8D" w:rsidRDefault="005579D5" w:rsidP="005579D5">
      <w:pPr>
        <w:spacing w:after="0" w:line="240" w:lineRule="exact"/>
        <w:rPr>
          <w:del w:id="6918" w:author="Yann Bourdeau" w:date="2014-02-06T16:26:00Z"/>
          <w:rFonts w:ascii="MS Reference Sans Serif" w:hAnsi="MS Reference Sans Serif"/>
          <w:lang w:val="en-CA"/>
        </w:rPr>
      </w:pPr>
      <w:del w:id="6919" w:author="Yann Bourdeau" w:date="2014-02-06T16:26:00Z">
        <w:r w:rsidRPr="00381014" w:rsidDel="00FC0E8D">
          <w:rPr>
            <w:rFonts w:ascii="MS Reference Sans Serif" w:hAnsi="MS Reference Sans Serif"/>
            <w:lang w:val="en-CA"/>
          </w:rPr>
          <w:delText xml:space="preserve">          false,</w:delText>
        </w:r>
      </w:del>
    </w:p>
    <w:p w14:paraId="5026D0E4" w14:textId="0102A79E" w:rsidR="005579D5" w:rsidRPr="00381014" w:rsidDel="00FC0E8D" w:rsidRDefault="005579D5" w:rsidP="005579D5">
      <w:pPr>
        <w:spacing w:after="0" w:line="240" w:lineRule="exact"/>
        <w:rPr>
          <w:del w:id="6920" w:author="Yann Bourdeau" w:date="2014-02-06T16:26:00Z"/>
          <w:rFonts w:ascii="MS Reference Sans Serif" w:hAnsi="MS Reference Sans Serif"/>
          <w:lang w:val="en-CA"/>
        </w:rPr>
      </w:pPr>
      <w:del w:id="6921" w:author="Yann Bourdeau" w:date="2014-02-06T16:26:00Z">
        <w:r w:rsidRPr="00381014" w:rsidDel="00FC0E8D">
          <w:rPr>
            <w:rFonts w:ascii="MS Reference Sans Serif" w:hAnsi="MS Reference Sans Serif"/>
            <w:lang w:val="en-CA"/>
          </w:rPr>
          <w:delText xml:space="preserve">          false,</w:delText>
        </w:r>
      </w:del>
    </w:p>
    <w:p w14:paraId="7C28ACB7" w14:textId="35A3D1F5" w:rsidR="005579D5" w:rsidRPr="00381014" w:rsidDel="00FC0E8D" w:rsidRDefault="005579D5" w:rsidP="005579D5">
      <w:pPr>
        <w:spacing w:after="0" w:line="240" w:lineRule="exact"/>
        <w:rPr>
          <w:del w:id="6922" w:author="Yann Bourdeau" w:date="2014-02-06T16:26:00Z"/>
          <w:rFonts w:ascii="MS Reference Sans Serif" w:hAnsi="MS Reference Sans Serif"/>
          <w:lang w:val="en-CA"/>
        </w:rPr>
      </w:pPr>
      <w:del w:id="6923" w:author="Yann Bourdeau" w:date="2014-02-06T16:26:00Z">
        <w:r w:rsidRPr="00381014" w:rsidDel="00FC0E8D">
          <w:rPr>
            <w:rFonts w:ascii="MS Reference Sans Serif" w:hAnsi="MS Reference Sans Serif"/>
            <w:lang w:val="en-CA"/>
          </w:rPr>
          <w:delText xml:space="preserve">          true,</w:delText>
        </w:r>
      </w:del>
    </w:p>
    <w:p w14:paraId="3F76EC48" w14:textId="529ABA3F" w:rsidR="005579D5" w:rsidRPr="00381014" w:rsidDel="00FC0E8D" w:rsidRDefault="005579D5" w:rsidP="005579D5">
      <w:pPr>
        <w:spacing w:after="0" w:line="240" w:lineRule="exact"/>
        <w:rPr>
          <w:del w:id="6924" w:author="Yann Bourdeau" w:date="2014-02-06T16:26:00Z"/>
          <w:rFonts w:ascii="MS Reference Sans Serif" w:hAnsi="MS Reference Sans Serif"/>
          <w:lang w:val="en-CA"/>
        </w:rPr>
      </w:pPr>
      <w:del w:id="6925" w:author="Yann Bourdeau" w:date="2014-02-06T16:26:00Z">
        <w:r w:rsidRPr="00381014" w:rsidDel="00FC0E8D">
          <w:rPr>
            <w:rFonts w:ascii="MS Reference Sans Serif" w:hAnsi="MS Reference Sans Serif"/>
            <w:lang w:val="en-CA"/>
          </w:rPr>
          <w:delText xml:space="preserve">          "defaultvalue",</w:delText>
        </w:r>
      </w:del>
    </w:p>
    <w:p w14:paraId="50534D1D" w14:textId="20DA3CEA" w:rsidR="005579D5" w:rsidRPr="00381014" w:rsidDel="00FC0E8D" w:rsidRDefault="005579D5" w:rsidP="005579D5">
      <w:pPr>
        <w:spacing w:after="0" w:line="240" w:lineRule="exact"/>
        <w:rPr>
          <w:del w:id="6926" w:author="Yann Bourdeau" w:date="2014-02-06T16:26:00Z"/>
          <w:rFonts w:ascii="MS Reference Sans Serif" w:hAnsi="MS Reference Sans Serif"/>
          <w:lang w:val="en-CA"/>
        </w:rPr>
      </w:pPr>
      <w:del w:id="6927" w:author="Yann Bourdeau" w:date="2014-02-06T16:26:00Z">
        <w:r w:rsidRPr="00381014" w:rsidDel="00FC0E8D">
          <w:rPr>
            <w:rFonts w:ascii="MS Reference Sans Serif" w:hAnsi="MS Reference Sans Serif"/>
            <w:lang w:val="en-CA"/>
          </w:rPr>
          <w:delText xml:space="preserve">          false,</w:delText>
        </w:r>
      </w:del>
    </w:p>
    <w:p w14:paraId="26C22BE7" w14:textId="40FA2DED" w:rsidR="005579D5" w:rsidRPr="00381014" w:rsidDel="00FC0E8D" w:rsidRDefault="005579D5" w:rsidP="005579D5">
      <w:pPr>
        <w:spacing w:after="0" w:line="240" w:lineRule="exact"/>
        <w:rPr>
          <w:del w:id="6928" w:author="Yann Bourdeau" w:date="2014-02-06T16:26:00Z"/>
          <w:rFonts w:ascii="MS Reference Sans Serif" w:hAnsi="MS Reference Sans Serif"/>
          <w:lang w:val="en-CA"/>
        </w:rPr>
      </w:pPr>
      <w:del w:id="6929" w:author="Yann Bourdeau" w:date="2014-02-06T16:26:00Z">
        <w:r w:rsidRPr="00381014" w:rsidDel="00FC0E8D">
          <w:rPr>
            <w:rFonts w:ascii="MS Reference Sans Serif" w:hAnsi="MS Reference Sans Serif"/>
            <w:lang w:val="en-CA"/>
          </w:rPr>
          <w:delText xml:space="preserve">          0,</w:delText>
        </w:r>
      </w:del>
    </w:p>
    <w:p w14:paraId="021AF2A5" w14:textId="726AFB8C" w:rsidR="005579D5" w:rsidRPr="00381014" w:rsidDel="00FC0E8D" w:rsidRDefault="005579D5" w:rsidP="005579D5">
      <w:pPr>
        <w:spacing w:after="0" w:line="240" w:lineRule="exact"/>
        <w:rPr>
          <w:del w:id="6930" w:author="Yann Bourdeau" w:date="2014-02-06T16:26:00Z"/>
          <w:rFonts w:ascii="MS Reference Sans Serif" w:hAnsi="MS Reference Sans Serif"/>
          <w:lang w:val="en-CA"/>
        </w:rPr>
      </w:pPr>
      <w:del w:id="6931" w:author="Yann Bourdeau" w:date="2014-02-06T16:26:00Z">
        <w:r w:rsidRPr="00381014" w:rsidDel="00FC0E8D">
          <w:rPr>
            <w:rFonts w:ascii="MS Reference Sans Serif" w:hAnsi="MS Reference Sans Serif"/>
            <w:lang w:val="en-CA"/>
          </w:rPr>
          <w:delText xml:space="preserve">          0,</w:delText>
        </w:r>
      </w:del>
    </w:p>
    <w:p w14:paraId="5EDB607B" w14:textId="18FA2DEC" w:rsidR="005579D5" w:rsidRPr="00381014" w:rsidDel="00FC0E8D" w:rsidRDefault="005579D5" w:rsidP="005579D5">
      <w:pPr>
        <w:spacing w:after="0" w:line="240" w:lineRule="exact"/>
        <w:rPr>
          <w:del w:id="6932" w:author="Yann Bourdeau" w:date="2014-02-06T16:26:00Z"/>
          <w:rFonts w:ascii="MS Reference Sans Serif" w:hAnsi="MS Reference Sans Serif"/>
          <w:lang w:val="en-CA"/>
        </w:rPr>
      </w:pPr>
      <w:del w:id="6933" w:author="Yann Bourdeau" w:date="2014-02-06T16:26:00Z">
        <w:r w:rsidRPr="00381014" w:rsidDel="00FC0E8D">
          <w:rPr>
            <w:rFonts w:ascii="MS Reference Sans Serif" w:hAnsi="MS Reference Sans Serif"/>
            <w:lang w:val="en-CA"/>
          </w:rPr>
          <w:delText xml:space="preserve">          0));</w:delText>
        </w:r>
      </w:del>
    </w:p>
    <w:p w14:paraId="211145E6" w14:textId="50C07D77" w:rsidR="005579D5" w:rsidRPr="00381014" w:rsidDel="00FC0E8D" w:rsidRDefault="005579D5" w:rsidP="005579D5">
      <w:pPr>
        <w:spacing w:after="0" w:line="240" w:lineRule="exact"/>
        <w:rPr>
          <w:del w:id="6934" w:author="Yann Bourdeau" w:date="2014-02-06T16:26:00Z"/>
          <w:rFonts w:ascii="MS Reference Sans Serif" w:hAnsi="MS Reference Sans Serif"/>
          <w:lang w:val="en-CA"/>
        </w:rPr>
      </w:pPr>
    </w:p>
    <w:p w14:paraId="2EB352A9" w14:textId="4C4C1D2C" w:rsidR="005579D5" w:rsidRPr="00381014" w:rsidDel="00FC0E8D" w:rsidRDefault="005579D5" w:rsidP="005579D5">
      <w:pPr>
        <w:spacing w:after="0" w:line="240" w:lineRule="exact"/>
        <w:rPr>
          <w:del w:id="6935" w:author="Yann Bourdeau" w:date="2014-02-06T16:26:00Z"/>
          <w:rFonts w:ascii="MS Reference Sans Serif" w:hAnsi="MS Reference Sans Serif"/>
          <w:lang w:val="en-CA"/>
        </w:rPr>
      </w:pPr>
      <w:del w:id="6936" w:author="Yann Bourdeau" w:date="2014-02-06T16:26:00Z">
        <w:r w:rsidRPr="00381014" w:rsidDel="00FC0E8D">
          <w:rPr>
            <w:rFonts w:ascii="MS Reference Sans Serif" w:hAnsi="MS Reference Sans Serif"/>
            <w:lang w:val="en-CA"/>
          </w:rPr>
          <w:tab/>
          <w:delText>fi.insert</w:delText>
        </w:r>
      </w:del>
    </w:p>
    <w:p w14:paraId="3076E986" w14:textId="115EF49E" w:rsidR="005579D5" w:rsidRPr="00381014" w:rsidDel="00FC0E8D" w:rsidRDefault="005579D5" w:rsidP="005579D5">
      <w:pPr>
        <w:spacing w:after="0" w:line="240" w:lineRule="exact"/>
        <w:rPr>
          <w:del w:id="6937" w:author="Yann Bourdeau" w:date="2014-02-06T16:26:00Z"/>
          <w:rFonts w:ascii="MS Reference Sans Serif" w:hAnsi="MS Reference Sans Serif"/>
          <w:lang w:val="en-CA"/>
        </w:rPr>
      </w:pPr>
      <w:del w:id="6938" w:author="Yann Bourdeau" w:date="2014-02-06T16:26:00Z">
        <w:r w:rsidRPr="00381014" w:rsidDel="00FC0E8D">
          <w:rPr>
            <w:rFonts w:ascii="MS Reference Sans Serif" w:hAnsi="MS Reference Sans Serif"/>
            <w:lang w:val="en-CA"/>
          </w:rPr>
          <w:delText xml:space="preserve">        (blueslice::policy::profile::FieldInfo</w:delText>
        </w:r>
      </w:del>
    </w:p>
    <w:p w14:paraId="5CE98222" w14:textId="2ACC2F37" w:rsidR="005579D5" w:rsidRPr="00381014" w:rsidDel="00FC0E8D" w:rsidRDefault="005579D5" w:rsidP="005579D5">
      <w:pPr>
        <w:spacing w:after="0" w:line="240" w:lineRule="exact"/>
        <w:rPr>
          <w:del w:id="6939" w:author="Yann Bourdeau" w:date="2014-02-06T16:26:00Z"/>
          <w:rFonts w:ascii="MS Reference Sans Serif" w:hAnsi="MS Reference Sans Serif"/>
          <w:lang w:val="en-CA"/>
        </w:rPr>
      </w:pPr>
      <w:del w:id="6940" w:author="Yann Bourdeau" w:date="2014-02-06T16:26:00Z">
        <w:r w:rsidRPr="00381014" w:rsidDel="00FC0E8D">
          <w:rPr>
            <w:rFonts w:ascii="MS Reference Sans Serif" w:hAnsi="MS Reference Sans Serif"/>
            <w:lang w:val="en-CA"/>
          </w:rPr>
          <w:delText xml:space="preserve">         ((EAttribute)8, "name8",</w:delText>
        </w:r>
      </w:del>
    </w:p>
    <w:p w14:paraId="053244FF" w14:textId="7CB3E96D" w:rsidR="005579D5" w:rsidRPr="00381014" w:rsidDel="00FC0E8D" w:rsidRDefault="005579D5" w:rsidP="005579D5">
      <w:pPr>
        <w:spacing w:after="0" w:line="240" w:lineRule="exact"/>
        <w:rPr>
          <w:del w:id="6941" w:author="Yann Bourdeau" w:date="2014-02-06T16:26:00Z"/>
          <w:rFonts w:ascii="MS Reference Sans Serif" w:hAnsi="MS Reference Sans Serif"/>
          <w:lang w:val="en-CA"/>
        </w:rPr>
      </w:pPr>
      <w:del w:id="6942" w:author="Yann Bourdeau" w:date="2014-02-06T16:26:00Z">
        <w:r w:rsidRPr="00381014" w:rsidDel="00FC0E8D">
          <w:rPr>
            <w:rFonts w:ascii="MS Reference Sans Serif" w:hAnsi="MS Reference Sans Serif"/>
            <w:lang w:val="en-CA"/>
          </w:rPr>
          <w:delText xml:space="preserve">          false,</w:delText>
        </w:r>
      </w:del>
    </w:p>
    <w:p w14:paraId="748D9AAA" w14:textId="675129B4" w:rsidR="005579D5" w:rsidRPr="00381014" w:rsidDel="00FC0E8D" w:rsidRDefault="005579D5" w:rsidP="005579D5">
      <w:pPr>
        <w:spacing w:after="0" w:line="240" w:lineRule="exact"/>
        <w:rPr>
          <w:del w:id="6943" w:author="Yann Bourdeau" w:date="2014-02-06T16:26:00Z"/>
          <w:rFonts w:ascii="MS Reference Sans Serif" w:hAnsi="MS Reference Sans Serif"/>
          <w:lang w:val="en-CA"/>
        </w:rPr>
      </w:pPr>
      <w:del w:id="6944" w:author="Yann Bourdeau" w:date="2014-02-06T16:26:00Z">
        <w:r w:rsidRPr="00381014" w:rsidDel="00FC0E8D">
          <w:rPr>
            <w:rFonts w:ascii="MS Reference Sans Serif" w:hAnsi="MS Reference Sans Serif"/>
            <w:lang w:val="en-CA"/>
          </w:rPr>
          <w:delText xml:space="preserve">          false,</w:delText>
        </w:r>
      </w:del>
    </w:p>
    <w:p w14:paraId="77735627" w14:textId="0419B2E2" w:rsidR="005579D5" w:rsidRPr="00381014" w:rsidDel="00FC0E8D" w:rsidRDefault="005579D5" w:rsidP="005579D5">
      <w:pPr>
        <w:spacing w:after="0" w:line="240" w:lineRule="exact"/>
        <w:rPr>
          <w:del w:id="6945" w:author="Yann Bourdeau" w:date="2014-02-06T16:26:00Z"/>
          <w:rFonts w:ascii="MS Reference Sans Serif" w:hAnsi="MS Reference Sans Serif"/>
          <w:lang w:val="en-CA"/>
        </w:rPr>
      </w:pPr>
      <w:del w:id="6946" w:author="Yann Bourdeau" w:date="2014-02-06T16:26:00Z">
        <w:r w:rsidRPr="00381014" w:rsidDel="00FC0E8D">
          <w:rPr>
            <w:rFonts w:ascii="MS Reference Sans Serif" w:hAnsi="MS Reference Sans Serif"/>
            <w:lang w:val="en-CA"/>
          </w:rPr>
          <w:delText xml:space="preserve">          false,</w:delText>
        </w:r>
      </w:del>
    </w:p>
    <w:p w14:paraId="1EBD13AD" w14:textId="6427630E" w:rsidR="005579D5" w:rsidRPr="00381014" w:rsidDel="00FC0E8D" w:rsidRDefault="005579D5" w:rsidP="005579D5">
      <w:pPr>
        <w:spacing w:after="0" w:line="240" w:lineRule="exact"/>
        <w:rPr>
          <w:del w:id="6947" w:author="Yann Bourdeau" w:date="2014-02-06T16:26:00Z"/>
          <w:rFonts w:ascii="MS Reference Sans Serif" w:hAnsi="MS Reference Sans Serif"/>
          <w:lang w:val="en-CA"/>
        </w:rPr>
      </w:pPr>
      <w:del w:id="6948" w:author="Yann Bourdeau" w:date="2014-02-06T16:26:00Z">
        <w:r w:rsidRPr="00381014" w:rsidDel="00FC0E8D">
          <w:rPr>
            <w:rFonts w:ascii="MS Reference Sans Serif" w:hAnsi="MS Reference Sans Serif"/>
            <w:lang w:val="en-CA"/>
          </w:rPr>
          <w:delText xml:space="preserve">          false,</w:delText>
        </w:r>
      </w:del>
    </w:p>
    <w:p w14:paraId="56A890EA" w14:textId="3EA19756" w:rsidR="005579D5" w:rsidRPr="00381014" w:rsidDel="00FC0E8D" w:rsidRDefault="005579D5" w:rsidP="005579D5">
      <w:pPr>
        <w:spacing w:after="0" w:line="240" w:lineRule="exact"/>
        <w:rPr>
          <w:del w:id="6949" w:author="Yann Bourdeau" w:date="2014-02-06T16:26:00Z"/>
          <w:rFonts w:ascii="MS Reference Sans Serif" w:hAnsi="MS Reference Sans Serif"/>
          <w:lang w:val="en-CA"/>
        </w:rPr>
      </w:pPr>
      <w:del w:id="6950" w:author="Yann Bourdeau" w:date="2014-02-06T16:26:00Z">
        <w:r w:rsidRPr="00381014" w:rsidDel="00FC0E8D">
          <w:rPr>
            <w:rFonts w:ascii="MS Reference Sans Serif" w:hAnsi="MS Reference Sans Serif"/>
            <w:lang w:val="en-CA"/>
          </w:rPr>
          <w:delText xml:space="preserve">          false,</w:delText>
        </w:r>
      </w:del>
    </w:p>
    <w:p w14:paraId="1BCC3C46" w14:textId="6542CCC9" w:rsidR="005579D5" w:rsidRPr="00381014" w:rsidDel="00FC0E8D" w:rsidRDefault="005579D5" w:rsidP="005579D5">
      <w:pPr>
        <w:spacing w:after="0" w:line="240" w:lineRule="exact"/>
        <w:rPr>
          <w:del w:id="6951" w:author="Yann Bourdeau" w:date="2014-02-06T16:26:00Z"/>
          <w:rFonts w:ascii="MS Reference Sans Serif" w:hAnsi="MS Reference Sans Serif"/>
          <w:lang w:val="en-CA"/>
        </w:rPr>
      </w:pPr>
      <w:del w:id="6952" w:author="Yann Bourdeau" w:date="2014-02-06T16:26:00Z">
        <w:r w:rsidRPr="00381014" w:rsidDel="00FC0E8D">
          <w:rPr>
            <w:rFonts w:ascii="MS Reference Sans Serif" w:hAnsi="MS Reference Sans Serif"/>
            <w:lang w:val="en-CA"/>
          </w:rPr>
          <w:delText xml:space="preserve">          false,</w:delText>
        </w:r>
      </w:del>
    </w:p>
    <w:p w14:paraId="0531060D" w14:textId="636B2DC7" w:rsidR="005579D5" w:rsidRPr="00381014" w:rsidDel="00FC0E8D" w:rsidRDefault="005579D5" w:rsidP="005579D5">
      <w:pPr>
        <w:spacing w:after="0" w:line="240" w:lineRule="exact"/>
        <w:rPr>
          <w:del w:id="6953" w:author="Yann Bourdeau" w:date="2014-02-06T16:26:00Z"/>
          <w:rFonts w:ascii="MS Reference Sans Serif" w:hAnsi="MS Reference Sans Serif"/>
          <w:lang w:val="en-CA"/>
        </w:rPr>
      </w:pPr>
      <w:del w:id="6954" w:author="Yann Bourdeau" w:date="2014-02-06T16:26:00Z">
        <w:r w:rsidRPr="00381014" w:rsidDel="00FC0E8D">
          <w:rPr>
            <w:rFonts w:ascii="MS Reference Sans Serif" w:hAnsi="MS Reference Sans Serif"/>
            <w:lang w:val="en-CA"/>
          </w:rPr>
          <w:delText xml:space="preserve">          "defaultvalue",</w:delText>
        </w:r>
      </w:del>
    </w:p>
    <w:p w14:paraId="44C1D22D" w14:textId="14B595C8" w:rsidR="005579D5" w:rsidRPr="00381014" w:rsidDel="00FC0E8D" w:rsidRDefault="005579D5" w:rsidP="005579D5">
      <w:pPr>
        <w:spacing w:after="0" w:line="240" w:lineRule="exact"/>
        <w:rPr>
          <w:del w:id="6955" w:author="Yann Bourdeau" w:date="2014-02-06T16:26:00Z"/>
          <w:rFonts w:ascii="MS Reference Sans Serif" w:hAnsi="MS Reference Sans Serif"/>
          <w:lang w:val="en-CA"/>
        </w:rPr>
      </w:pPr>
      <w:del w:id="6956" w:author="Yann Bourdeau" w:date="2014-02-06T16:26:00Z">
        <w:r w:rsidRPr="00381014" w:rsidDel="00FC0E8D">
          <w:rPr>
            <w:rFonts w:ascii="MS Reference Sans Serif" w:hAnsi="MS Reference Sans Serif"/>
            <w:lang w:val="en-CA"/>
          </w:rPr>
          <w:delText xml:space="preserve">          true,</w:delText>
        </w:r>
      </w:del>
    </w:p>
    <w:p w14:paraId="5AA8DDB1" w14:textId="4BF81FA9" w:rsidR="005579D5" w:rsidRPr="00381014" w:rsidDel="00FC0E8D" w:rsidRDefault="005579D5" w:rsidP="005579D5">
      <w:pPr>
        <w:spacing w:after="0" w:line="240" w:lineRule="exact"/>
        <w:rPr>
          <w:del w:id="6957" w:author="Yann Bourdeau" w:date="2014-02-06T16:26:00Z"/>
          <w:rFonts w:ascii="MS Reference Sans Serif" w:hAnsi="MS Reference Sans Serif"/>
          <w:lang w:val="en-CA"/>
        </w:rPr>
      </w:pPr>
      <w:del w:id="6958" w:author="Yann Bourdeau" w:date="2014-02-06T16:26:00Z">
        <w:r w:rsidRPr="00381014" w:rsidDel="00FC0E8D">
          <w:rPr>
            <w:rFonts w:ascii="MS Reference Sans Serif" w:hAnsi="MS Reference Sans Serif"/>
            <w:lang w:val="en-CA"/>
          </w:rPr>
          <w:delText xml:space="preserve">          0,</w:delText>
        </w:r>
      </w:del>
    </w:p>
    <w:p w14:paraId="1B4DA4DF" w14:textId="1974F28A" w:rsidR="005579D5" w:rsidRPr="00381014" w:rsidDel="00FC0E8D" w:rsidRDefault="005579D5" w:rsidP="005579D5">
      <w:pPr>
        <w:spacing w:after="0" w:line="240" w:lineRule="exact"/>
        <w:rPr>
          <w:del w:id="6959" w:author="Yann Bourdeau" w:date="2014-02-06T16:26:00Z"/>
          <w:rFonts w:ascii="MS Reference Sans Serif" w:hAnsi="MS Reference Sans Serif"/>
          <w:lang w:val="en-CA"/>
        </w:rPr>
      </w:pPr>
      <w:del w:id="6960" w:author="Yann Bourdeau" w:date="2014-02-06T16:26:00Z">
        <w:r w:rsidRPr="00381014" w:rsidDel="00FC0E8D">
          <w:rPr>
            <w:rFonts w:ascii="MS Reference Sans Serif" w:hAnsi="MS Reference Sans Serif"/>
            <w:lang w:val="en-CA"/>
          </w:rPr>
          <w:delText xml:space="preserve">          0,</w:delText>
        </w:r>
      </w:del>
    </w:p>
    <w:p w14:paraId="0CBAC320" w14:textId="4D90A10C" w:rsidR="005579D5" w:rsidRPr="00381014" w:rsidDel="00FC0E8D" w:rsidRDefault="005579D5" w:rsidP="005579D5">
      <w:pPr>
        <w:spacing w:after="0" w:line="240" w:lineRule="exact"/>
        <w:rPr>
          <w:del w:id="6961" w:author="Yann Bourdeau" w:date="2014-02-06T16:26:00Z"/>
          <w:rFonts w:ascii="MS Reference Sans Serif" w:hAnsi="MS Reference Sans Serif"/>
          <w:lang w:val="en-CA"/>
        </w:rPr>
      </w:pPr>
      <w:del w:id="6962" w:author="Yann Bourdeau" w:date="2014-02-06T16:26:00Z">
        <w:r w:rsidRPr="00381014" w:rsidDel="00FC0E8D">
          <w:rPr>
            <w:rFonts w:ascii="MS Reference Sans Serif" w:hAnsi="MS Reference Sans Serif"/>
            <w:lang w:val="en-CA"/>
          </w:rPr>
          <w:delText xml:space="preserve">          0));</w:delText>
        </w:r>
      </w:del>
    </w:p>
    <w:p w14:paraId="73DC5A5E" w14:textId="407F3495" w:rsidR="005579D5" w:rsidRPr="00381014" w:rsidDel="00FC0E8D" w:rsidRDefault="005579D5" w:rsidP="005579D5">
      <w:pPr>
        <w:spacing w:after="0" w:line="240" w:lineRule="exact"/>
        <w:rPr>
          <w:del w:id="6963" w:author="Yann Bourdeau" w:date="2014-02-06T16:26:00Z"/>
          <w:rFonts w:ascii="MS Reference Sans Serif" w:hAnsi="MS Reference Sans Serif"/>
          <w:lang w:val="en-CA"/>
        </w:rPr>
      </w:pPr>
    </w:p>
    <w:p w14:paraId="6783CDBE" w14:textId="0880CD8E" w:rsidR="005579D5" w:rsidRPr="00381014" w:rsidDel="00FC0E8D" w:rsidRDefault="005579D5" w:rsidP="005579D5">
      <w:pPr>
        <w:spacing w:after="0" w:line="240" w:lineRule="exact"/>
        <w:rPr>
          <w:del w:id="6964" w:author="Yann Bourdeau" w:date="2014-02-06T16:26:00Z"/>
          <w:rFonts w:ascii="MS Reference Sans Serif" w:hAnsi="MS Reference Sans Serif"/>
          <w:lang w:val="en-CA"/>
        </w:rPr>
      </w:pPr>
      <w:del w:id="6965" w:author="Yann Bourdeau" w:date="2014-02-06T16:26:00Z">
        <w:r w:rsidRPr="00381014" w:rsidDel="00FC0E8D">
          <w:rPr>
            <w:rFonts w:ascii="MS Reference Sans Serif" w:hAnsi="MS Reference Sans Serif"/>
            <w:lang w:val="en-CA"/>
          </w:rPr>
          <w:tab/>
          <w:delText>fi.insert</w:delText>
        </w:r>
      </w:del>
    </w:p>
    <w:p w14:paraId="4678ED21" w14:textId="38EF9DD0" w:rsidR="005579D5" w:rsidRPr="00381014" w:rsidDel="00FC0E8D" w:rsidRDefault="005579D5" w:rsidP="005579D5">
      <w:pPr>
        <w:spacing w:after="0" w:line="240" w:lineRule="exact"/>
        <w:rPr>
          <w:del w:id="6966" w:author="Yann Bourdeau" w:date="2014-02-06T16:26:00Z"/>
          <w:rFonts w:ascii="MS Reference Sans Serif" w:hAnsi="MS Reference Sans Serif"/>
          <w:lang w:val="en-CA"/>
        </w:rPr>
      </w:pPr>
      <w:del w:id="6967" w:author="Yann Bourdeau" w:date="2014-02-06T16:26:00Z">
        <w:r w:rsidRPr="00381014" w:rsidDel="00FC0E8D">
          <w:rPr>
            <w:rFonts w:ascii="MS Reference Sans Serif" w:hAnsi="MS Reference Sans Serif"/>
            <w:lang w:val="en-CA"/>
          </w:rPr>
          <w:delText xml:space="preserve">        (blueslice::policy::profile::FieldInfo</w:delText>
        </w:r>
      </w:del>
    </w:p>
    <w:p w14:paraId="282DF58A" w14:textId="40705C43" w:rsidR="005579D5" w:rsidRPr="00381014" w:rsidDel="00FC0E8D" w:rsidRDefault="005579D5" w:rsidP="005579D5">
      <w:pPr>
        <w:spacing w:after="0" w:line="240" w:lineRule="exact"/>
        <w:rPr>
          <w:del w:id="6968" w:author="Yann Bourdeau" w:date="2014-02-06T16:26:00Z"/>
          <w:rFonts w:ascii="MS Reference Sans Serif" w:hAnsi="MS Reference Sans Serif"/>
          <w:lang w:val="en-CA"/>
        </w:rPr>
      </w:pPr>
      <w:del w:id="6969" w:author="Yann Bourdeau" w:date="2014-02-06T16:26:00Z">
        <w:r w:rsidRPr="00381014" w:rsidDel="00FC0E8D">
          <w:rPr>
            <w:rFonts w:ascii="MS Reference Sans Serif" w:hAnsi="MS Reference Sans Serif"/>
            <w:lang w:val="en-CA"/>
          </w:rPr>
          <w:delText xml:space="preserve">         ((EAttribute)9, "name9",</w:delText>
        </w:r>
      </w:del>
    </w:p>
    <w:p w14:paraId="06316DDA" w14:textId="0A047381" w:rsidR="005579D5" w:rsidRPr="00381014" w:rsidDel="00FC0E8D" w:rsidRDefault="005579D5" w:rsidP="005579D5">
      <w:pPr>
        <w:spacing w:after="0" w:line="240" w:lineRule="exact"/>
        <w:rPr>
          <w:del w:id="6970" w:author="Yann Bourdeau" w:date="2014-02-06T16:26:00Z"/>
          <w:rFonts w:ascii="MS Reference Sans Serif" w:hAnsi="MS Reference Sans Serif"/>
          <w:lang w:val="en-CA"/>
        </w:rPr>
      </w:pPr>
      <w:del w:id="6971" w:author="Yann Bourdeau" w:date="2014-02-06T16:26:00Z">
        <w:r w:rsidRPr="00381014" w:rsidDel="00FC0E8D">
          <w:rPr>
            <w:rFonts w:ascii="MS Reference Sans Serif" w:hAnsi="MS Reference Sans Serif"/>
            <w:lang w:val="en-CA"/>
          </w:rPr>
          <w:delText xml:space="preserve">          false,</w:delText>
        </w:r>
      </w:del>
    </w:p>
    <w:p w14:paraId="314FF8F2" w14:textId="2C127A1B" w:rsidR="005579D5" w:rsidRPr="00381014" w:rsidDel="00FC0E8D" w:rsidRDefault="005579D5" w:rsidP="005579D5">
      <w:pPr>
        <w:spacing w:after="0" w:line="240" w:lineRule="exact"/>
        <w:rPr>
          <w:del w:id="6972" w:author="Yann Bourdeau" w:date="2014-02-06T16:26:00Z"/>
          <w:rFonts w:ascii="MS Reference Sans Serif" w:hAnsi="MS Reference Sans Serif"/>
          <w:lang w:val="en-CA"/>
        </w:rPr>
      </w:pPr>
      <w:del w:id="6973" w:author="Yann Bourdeau" w:date="2014-02-06T16:26:00Z">
        <w:r w:rsidRPr="00381014" w:rsidDel="00FC0E8D">
          <w:rPr>
            <w:rFonts w:ascii="MS Reference Sans Serif" w:hAnsi="MS Reference Sans Serif"/>
            <w:lang w:val="en-CA"/>
          </w:rPr>
          <w:delText xml:space="preserve">          false,</w:delText>
        </w:r>
      </w:del>
    </w:p>
    <w:p w14:paraId="640E30F5" w14:textId="326E1FEF" w:rsidR="005579D5" w:rsidRPr="00381014" w:rsidDel="00FC0E8D" w:rsidRDefault="005579D5" w:rsidP="005579D5">
      <w:pPr>
        <w:spacing w:after="0" w:line="240" w:lineRule="exact"/>
        <w:rPr>
          <w:del w:id="6974" w:author="Yann Bourdeau" w:date="2014-02-06T16:26:00Z"/>
          <w:rFonts w:ascii="MS Reference Sans Serif" w:hAnsi="MS Reference Sans Serif"/>
          <w:lang w:val="en-CA"/>
        </w:rPr>
      </w:pPr>
      <w:del w:id="6975" w:author="Yann Bourdeau" w:date="2014-02-06T16:26:00Z">
        <w:r w:rsidRPr="00381014" w:rsidDel="00FC0E8D">
          <w:rPr>
            <w:rFonts w:ascii="MS Reference Sans Serif" w:hAnsi="MS Reference Sans Serif"/>
            <w:lang w:val="en-CA"/>
          </w:rPr>
          <w:delText xml:space="preserve">          false,</w:delText>
        </w:r>
      </w:del>
    </w:p>
    <w:p w14:paraId="0F790711" w14:textId="377591F4" w:rsidR="005579D5" w:rsidRPr="00381014" w:rsidDel="00FC0E8D" w:rsidRDefault="005579D5" w:rsidP="005579D5">
      <w:pPr>
        <w:spacing w:after="0" w:line="240" w:lineRule="exact"/>
        <w:rPr>
          <w:del w:id="6976" w:author="Yann Bourdeau" w:date="2014-02-06T16:26:00Z"/>
          <w:rFonts w:ascii="MS Reference Sans Serif" w:hAnsi="MS Reference Sans Serif"/>
          <w:lang w:val="en-CA"/>
        </w:rPr>
      </w:pPr>
      <w:del w:id="6977" w:author="Yann Bourdeau" w:date="2014-02-06T16:26:00Z">
        <w:r w:rsidRPr="00381014" w:rsidDel="00FC0E8D">
          <w:rPr>
            <w:rFonts w:ascii="MS Reference Sans Serif" w:hAnsi="MS Reference Sans Serif"/>
            <w:lang w:val="en-CA"/>
          </w:rPr>
          <w:delText xml:space="preserve">          false,</w:delText>
        </w:r>
      </w:del>
    </w:p>
    <w:p w14:paraId="3110C568" w14:textId="5705688C" w:rsidR="005579D5" w:rsidRPr="00381014" w:rsidDel="00FC0E8D" w:rsidRDefault="005579D5" w:rsidP="005579D5">
      <w:pPr>
        <w:spacing w:after="0" w:line="240" w:lineRule="exact"/>
        <w:rPr>
          <w:del w:id="6978" w:author="Yann Bourdeau" w:date="2014-02-06T16:26:00Z"/>
          <w:rFonts w:ascii="MS Reference Sans Serif" w:hAnsi="MS Reference Sans Serif"/>
          <w:lang w:val="en-CA"/>
        </w:rPr>
      </w:pPr>
      <w:del w:id="6979" w:author="Yann Bourdeau" w:date="2014-02-06T16:26:00Z">
        <w:r w:rsidRPr="00381014" w:rsidDel="00FC0E8D">
          <w:rPr>
            <w:rFonts w:ascii="MS Reference Sans Serif" w:hAnsi="MS Reference Sans Serif"/>
            <w:lang w:val="en-CA"/>
          </w:rPr>
          <w:delText xml:space="preserve">          false,</w:delText>
        </w:r>
      </w:del>
    </w:p>
    <w:p w14:paraId="6B720364" w14:textId="649FD452" w:rsidR="005579D5" w:rsidRPr="00381014" w:rsidDel="00FC0E8D" w:rsidRDefault="005579D5" w:rsidP="005579D5">
      <w:pPr>
        <w:spacing w:after="0" w:line="240" w:lineRule="exact"/>
        <w:rPr>
          <w:del w:id="6980" w:author="Yann Bourdeau" w:date="2014-02-06T16:26:00Z"/>
          <w:rFonts w:ascii="MS Reference Sans Serif" w:hAnsi="MS Reference Sans Serif"/>
          <w:lang w:val="en-CA"/>
        </w:rPr>
      </w:pPr>
      <w:del w:id="6981" w:author="Yann Bourdeau" w:date="2014-02-06T16:26:00Z">
        <w:r w:rsidRPr="00381014" w:rsidDel="00FC0E8D">
          <w:rPr>
            <w:rFonts w:ascii="MS Reference Sans Serif" w:hAnsi="MS Reference Sans Serif"/>
            <w:lang w:val="en-CA"/>
          </w:rPr>
          <w:delText xml:space="preserve">          false,</w:delText>
        </w:r>
      </w:del>
    </w:p>
    <w:p w14:paraId="0FF900A7" w14:textId="5B745D6B" w:rsidR="005579D5" w:rsidRPr="00381014" w:rsidDel="00FC0E8D" w:rsidRDefault="005579D5" w:rsidP="005579D5">
      <w:pPr>
        <w:spacing w:after="0" w:line="240" w:lineRule="exact"/>
        <w:rPr>
          <w:del w:id="6982" w:author="Yann Bourdeau" w:date="2014-02-06T16:26:00Z"/>
          <w:rFonts w:ascii="MS Reference Sans Serif" w:hAnsi="MS Reference Sans Serif"/>
          <w:lang w:val="en-CA"/>
        </w:rPr>
      </w:pPr>
      <w:del w:id="6983" w:author="Yann Bourdeau" w:date="2014-02-06T16:26:00Z">
        <w:r w:rsidRPr="00381014" w:rsidDel="00FC0E8D">
          <w:rPr>
            <w:rFonts w:ascii="MS Reference Sans Serif" w:hAnsi="MS Reference Sans Serif"/>
            <w:lang w:val="en-CA"/>
          </w:rPr>
          <w:delText xml:space="preserve">          "defaultvalue",</w:delText>
        </w:r>
      </w:del>
    </w:p>
    <w:p w14:paraId="5E9ABABE" w14:textId="59632957" w:rsidR="005579D5" w:rsidRPr="00381014" w:rsidDel="00FC0E8D" w:rsidRDefault="005579D5" w:rsidP="005579D5">
      <w:pPr>
        <w:spacing w:after="0" w:line="240" w:lineRule="exact"/>
        <w:rPr>
          <w:del w:id="6984" w:author="Yann Bourdeau" w:date="2014-02-06T16:26:00Z"/>
          <w:rFonts w:ascii="MS Reference Sans Serif" w:hAnsi="MS Reference Sans Serif"/>
          <w:lang w:val="en-CA"/>
        </w:rPr>
      </w:pPr>
      <w:del w:id="6985" w:author="Yann Bourdeau" w:date="2014-02-06T16:26:00Z">
        <w:r w:rsidRPr="00381014" w:rsidDel="00FC0E8D">
          <w:rPr>
            <w:rFonts w:ascii="MS Reference Sans Serif" w:hAnsi="MS Reference Sans Serif"/>
            <w:lang w:val="en-CA"/>
          </w:rPr>
          <w:delText xml:space="preserve">          false,</w:delText>
        </w:r>
      </w:del>
    </w:p>
    <w:p w14:paraId="70FAEE13" w14:textId="45495B3E" w:rsidR="005579D5" w:rsidRPr="00381014" w:rsidDel="00FC0E8D" w:rsidRDefault="005579D5" w:rsidP="005579D5">
      <w:pPr>
        <w:spacing w:after="0" w:line="240" w:lineRule="exact"/>
        <w:rPr>
          <w:del w:id="6986" w:author="Yann Bourdeau" w:date="2014-02-06T16:26:00Z"/>
          <w:rFonts w:ascii="MS Reference Sans Serif" w:hAnsi="MS Reference Sans Serif"/>
          <w:lang w:val="en-CA"/>
        </w:rPr>
      </w:pPr>
      <w:del w:id="6987" w:author="Yann Bourdeau" w:date="2014-02-06T16:26:00Z">
        <w:r w:rsidRPr="00381014" w:rsidDel="00FC0E8D">
          <w:rPr>
            <w:rFonts w:ascii="MS Reference Sans Serif" w:hAnsi="MS Reference Sans Serif"/>
            <w:lang w:val="en-CA"/>
          </w:rPr>
          <w:delText xml:space="preserve">          1,</w:delText>
        </w:r>
      </w:del>
    </w:p>
    <w:p w14:paraId="658C540C" w14:textId="2FC3C2C5" w:rsidR="005579D5" w:rsidRPr="00381014" w:rsidDel="00FC0E8D" w:rsidRDefault="005579D5" w:rsidP="005579D5">
      <w:pPr>
        <w:spacing w:after="0" w:line="240" w:lineRule="exact"/>
        <w:rPr>
          <w:del w:id="6988" w:author="Yann Bourdeau" w:date="2014-02-06T16:26:00Z"/>
          <w:rFonts w:ascii="MS Reference Sans Serif" w:hAnsi="MS Reference Sans Serif"/>
          <w:lang w:val="en-CA"/>
        </w:rPr>
      </w:pPr>
      <w:del w:id="6989" w:author="Yann Bourdeau" w:date="2014-02-06T16:26:00Z">
        <w:r w:rsidRPr="00381014" w:rsidDel="00FC0E8D">
          <w:rPr>
            <w:rFonts w:ascii="MS Reference Sans Serif" w:hAnsi="MS Reference Sans Serif"/>
            <w:lang w:val="en-CA"/>
          </w:rPr>
          <w:delText xml:space="preserve">          0,</w:delText>
        </w:r>
      </w:del>
    </w:p>
    <w:p w14:paraId="53814805" w14:textId="0449AD58" w:rsidR="005579D5" w:rsidRPr="00381014" w:rsidDel="00FC0E8D" w:rsidRDefault="005579D5" w:rsidP="005579D5">
      <w:pPr>
        <w:spacing w:after="0" w:line="240" w:lineRule="exact"/>
        <w:rPr>
          <w:del w:id="6990" w:author="Yann Bourdeau" w:date="2014-02-06T16:26:00Z"/>
          <w:rFonts w:ascii="MS Reference Sans Serif" w:hAnsi="MS Reference Sans Serif"/>
          <w:lang w:val="en-CA"/>
        </w:rPr>
      </w:pPr>
      <w:del w:id="6991" w:author="Yann Bourdeau" w:date="2014-02-06T16:26:00Z">
        <w:r w:rsidRPr="00381014" w:rsidDel="00FC0E8D">
          <w:rPr>
            <w:rFonts w:ascii="MS Reference Sans Serif" w:hAnsi="MS Reference Sans Serif"/>
            <w:lang w:val="en-CA"/>
          </w:rPr>
          <w:delText xml:space="preserve">          0));</w:delText>
        </w:r>
      </w:del>
    </w:p>
    <w:p w14:paraId="21B4C4BB" w14:textId="198BACDD" w:rsidR="005579D5" w:rsidRPr="00381014" w:rsidDel="00FC0E8D" w:rsidRDefault="005579D5" w:rsidP="005579D5">
      <w:pPr>
        <w:spacing w:after="0" w:line="240" w:lineRule="exact"/>
        <w:rPr>
          <w:del w:id="6992" w:author="Yann Bourdeau" w:date="2014-02-06T16:26:00Z"/>
          <w:rFonts w:ascii="MS Reference Sans Serif" w:hAnsi="MS Reference Sans Serif"/>
          <w:lang w:val="en-CA"/>
        </w:rPr>
      </w:pPr>
    </w:p>
    <w:p w14:paraId="2EEBF667" w14:textId="4883A320" w:rsidR="005579D5" w:rsidRPr="00381014" w:rsidDel="00FC0E8D" w:rsidRDefault="005579D5" w:rsidP="005579D5">
      <w:pPr>
        <w:spacing w:after="0" w:line="240" w:lineRule="exact"/>
        <w:rPr>
          <w:del w:id="6993" w:author="Yann Bourdeau" w:date="2014-02-06T16:26:00Z"/>
          <w:rFonts w:ascii="MS Reference Sans Serif" w:hAnsi="MS Reference Sans Serif"/>
          <w:lang w:val="en-CA"/>
        </w:rPr>
      </w:pPr>
      <w:del w:id="6994" w:author="Yann Bourdeau" w:date="2014-02-06T16:26:00Z">
        <w:r w:rsidRPr="00381014" w:rsidDel="00FC0E8D">
          <w:rPr>
            <w:rFonts w:ascii="MS Reference Sans Serif" w:hAnsi="MS Reference Sans Serif"/>
            <w:lang w:val="en-CA"/>
          </w:rPr>
          <w:tab/>
          <w:delText>fi.insert</w:delText>
        </w:r>
      </w:del>
    </w:p>
    <w:p w14:paraId="2D58974C" w14:textId="48CC0904" w:rsidR="005579D5" w:rsidRPr="00381014" w:rsidDel="00FC0E8D" w:rsidRDefault="005579D5" w:rsidP="005579D5">
      <w:pPr>
        <w:spacing w:after="0" w:line="240" w:lineRule="exact"/>
        <w:rPr>
          <w:del w:id="6995" w:author="Yann Bourdeau" w:date="2014-02-06T16:26:00Z"/>
          <w:rFonts w:ascii="MS Reference Sans Serif" w:hAnsi="MS Reference Sans Serif"/>
          <w:lang w:val="en-CA"/>
        </w:rPr>
      </w:pPr>
      <w:del w:id="6996" w:author="Yann Bourdeau" w:date="2014-02-06T16:26:00Z">
        <w:r w:rsidRPr="00381014" w:rsidDel="00FC0E8D">
          <w:rPr>
            <w:rFonts w:ascii="MS Reference Sans Serif" w:hAnsi="MS Reference Sans Serif"/>
            <w:lang w:val="en-CA"/>
          </w:rPr>
          <w:delText xml:space="preserve">        (blueslice::policy::profile::FieldInfo</w:delText>
        </w:r>
      </w:del>
    </w:p>
    <w:p w14:paraId="3AB11C32" w14:textId="71F5CF1F" w:rsidR="005579D5" w:rsidRPr="00381014" w:rsidDel="00FC0E8D" w:rsidRDefault="005579D5" w:rsidP="005579D5">
      <w:pPr>
        <w:spacing w:after="0" w:line="240" w:lineRule="exact"/>
        <w:rPr>
          <w:del w:id="6997" w:author="Yann Bourdeau" w:date="2014-02-06T16:26:00Z"/>
          <w:rFonts w:ascii="MS Reference Sans Serif" w:hAnsi="MS Reference Sans Serif"/>
          <w:lang w:val="en-CA"/>
        </w:rPr>
      </w:pPr>
      <w:del w:id="6998" w:author="Yann Bourdeau" w:date="2014-02-06T16:26:00Z">
        <w:r w:rsidRPr="00381014" w:rsidDel="00FC0E8D">
          <w:rPr>
            <w:rFonts w:ascii="MS Reference Sans Serif" w:hAnsi="MS Reference Sans Serif"/>
            <w:lang w:val="en-CA"/>
          </w:rPr>
          <w:delText xml:space="preserve">         ((EAttribute)10, "name10",</w:delText>
        </w:r>
      </w:del>
    </w:p>
    <w:p w14:paraId="37937EFC" w14:textId="6F601272" w:rsidR="005579D5" w:rsidRPr="00381014" w:rsidDel="00FC0E8D" w:rsidRDefault="005579D5" w:rsidP="005579D5">
      <w:pPr>
        <w:spacing w:after="0" w:line="240" w:lineRule="exact"/>
        <w:rPr>
          <w:del w:id="6999" w:author="Yann Bourdeau" w:date="2014-02-06T16:26:00Z"/>
          <w:rFonts w:ascii="MS Reference Sans Serif" w:hAnsi="MS Reference Sans Serif"/>
          <w:lang w:val="en-CA"/>
        </w:rPr>
      </w:pPr>
      <w:del w:id="7000" w:author="Yann Bourdeau" w:date="2014-02-06T16:26:00Z">
        <w:r w:rsidRPr="00381014" w:rsidDel="00FC0E8D">
          <w:rPr>
            <w:rFonts w:ascii="MS Reference Sans Serif" w:hAnsi="MS Reference Sans Serif"/>
            <w:lang w:val="en-CA"/>
          </w:rPr>
          <w:delText xml:space="preserve">          false,</w:delText>
        </w:r>
      </w:del>
    </w:p>
    <w:p w14:paraId="307B54B4" w14:textId="397B070F" w:rsidR="005579D5" w:rsidRPr="00381014" w:rsidDel="00FC0E8D" w:rsidRDefault="005579D5" w:rsidP="005579D5">
      <w:pPr>
        <w:spacing w:after="0" w:line="240" w:lineRule="exact"/>
        <w:rPr>
          <w:del w:id="7001" w:author="Yann Bourdeau" w:date="2014-02-06T16:26:00Z"/>
          <w:rFonts w:ascii="MS Reference Sans Serif" w:hAnsi="MS Reference Sans Serif"/>
          <w:lang w:val="en-CA"/>
        </w:rPr>
      </w:pPr>
      <w:del w:id="7002" w:author="Yann Bourdeau" w:date="2014-02-06T16:26:00Z">
        <w:r w:rsidRPr="00381014" w:rsidDel="00FC0E8D">
          <w:rPr>
            <w:rFonts w:ascii="MS Reference Sans Serif" w:hAnsi="MS Reference Sans Serif"/>
            <w:lang w:val="en-CA"/>
          </w:rPr>
          <w:delText xml:space="preserve">          false,</w:delText>
        </w:r>
      </w:del>
    </w:p>
    <w:p w14:paraId="066D37FD" w14:textId="5D804BDF" w:rsidR="005579D5" w:rsidRPr="00381014" w:rsidDel="00FC0E8D" w:rsidRDefault="005579D5" w:rsidP="005579D5">
      <w:pPr>
        <w:spacing w:after="0" w:line="240" w:lineRule="exact"/>
        <w:rPr>
          <w:del w:id="7003" w:author="Yann Bourdeau" w:date="2014-02-06T16:26:00Z"/>
          <w:rFonts w:ascii="MS Reference Sans Serif" w:hAnsi="MS Reference Sans Serif"/>
          <w:lang w:val="en-CA"/>
        </w:rPr>
      </w:pPr>
      <w:del w:id="7004" w:author="Yann Bourdeau" w:date="2014-02-06T16:26:00Z">
        <w:r w:rsidRPr="00381014" w:rsidDel="00FC0E8D">
          <w:rPr>
            <w:rFonts w:ascii="MS Reference Sans Serif" w:hAnsi="MS Reference Sans Serif"/>
            <w:lang w:val="en-CA"/>
          </w:rPr>
          <w:delText xml:space="preserve">          false,</w:delText>
        </w:r>
      </w:del>
    </w:p>
    <w:p w14:paraId="27099A09" w14:textId="6FEEAB33" w:rsidR="005579D5" w:rsidRPr="00381014" w:rsidDel="00FC0E8D" w:rsidRDefault="005579D5" w:rsidP="005579D5">
      <w:pPr>
        <w:spacing w:after="0" w:line="240" w:lineRule="exact"/>
        <w:rPr>
          <w:del w:id="7005" w:author="Yann Bourdeau" w:date="2014-02-06T16:26:00Z"/>
          <w:rFonts w:ascii="MS Reference Sans Serif" w:hAnsi="MS Reference Sans Serif"/>
          <w:lang w:val="en-CA"/>
        </w:rPr>
      </w:pPr>
      <w:del w:id="7006" w:author="Yann Bourdeau" w:date="2014-02-06T16:26:00Z">
        <w:r w:rsidRPr="00381014" w:rsidDel="00FC0E8D">
          <w:rPr>
            <w:rFonts w:ascii="MS Reference Sans Serif" w:hAnsi="MS Reference Sans Serif"/>
            <w:lang w:val="en-CA"/>
          </w:rPr>
          <w:delText xml:space="preserve">          false,</w:delText>
        </w:r>
      </w:del>
    </w:p>
    <w:p w14:paraId="36671CCB" w14:textId="2C701C72" w:rsidR="005579D5" w:rsidRPr="00381014" w:rsidDel="00FC0E8D" w:rsidRDefault="005579D5" w:rsidP="005579D5">
      <w:pPr>
        <w:spacing w:after="0" w:line="240" w:lineRule="exact"/>
        <w:rPr>
          <w:del w:id="7007" w:author="Yann Bourdeau" w:date="2014-02-06T16:26:00Z"/>
          <w:rFonts w:ascii="MS Reference Sans Serif" w:hAnsi="MS Reference Sans Serif"/>
          <w:lang w:val="en-CA"/>
        </w:rPr>
      </w:pPr>
      <w:del w:id="7008" w:author="Yann Bourdeau" w:date="2014-02-06T16:26:00Z">
        <w:r w:rsidRPr="00381014" w:rsidDel="00FC0E8D">
          <w:rPr>
            <w:rFonts w:ascii="MS Reference Sans Serif" w:hAnsi="MS Reference Sans Serif"/>
            <w:lang w:val="en-CA"/>
          </w:rPr>
          <w:delText xml:space="preserve">          false,</w:delText>
        </w:r>
      </w:del>
    </w:p>
    <w:p w14:paraId="2CC86333" w14:textId="7028A08E" w:rsidR="005579D5" w:rsidRPr="00381014" w:rsidDel="00FC0E8D" w:rsidRDefault="005579D5" w:rsidP="005579D5">
      <w:pPr>
        <w:spacing w:after="0" w:line="240" w:lineRule="exact"/>
        <w:rPr>
          <w:del w:id="7009" w:author="Yann Bourdeau" w:date="2014-02-06T16:26:00Z"/>
          <w:rFonts w:ascii="MS Reference Sans Serif" w:hAnsi="MS Reference Sans Serif"/>
          <w:lang w:val="en-CA"/>
        </w:rPr>
      </w:pPr>
      <w:del w:id="7010" w:author="Yann Bourdeau" w:date="2014-02-06T16:26:00Z">
        <w:r w:rsidRPr="00381014" w:rsidDel="00FC0E8D">
          <w:rPr>
            <w:rFonts w:ascii="MS Reference Sans Serif" w:hAnsi="MS Reference Sans Serif"/>
            <w:lang w:val="en-CA"/>
          </w:rPr>
          <w:delText xml:space="preserve">          false,</w:delText>
        </w:r>
      </w:del>
    </w:p>
    <w:p w14:paraId="1E9271FF" w14:textId="780C8622" w:rsidR="005579D5" w:rsidRPr="00381014" w:rsidDel="00FC0E8D" w:rsidRDefault="005579D5" w:rsidP="005579D5">
      <w:pPr>
        <w:spacing w:after="0" w:line="240" w:lineRule="exact"/>
        <w:rPr>
          <w:del w:id="7011" w:author="Yann Bourdeau" w:date="2014-02-06T16:26:00Z"/>
          <w:rFonts w:ascii="MS Reference Sans Serif" w:hAnsi="MS Reference Sans Serif"/>
          <w:lang w:val="en-CA"/>
        </w:rPr>
      </w:pPr>
      <w:del w:id="7012" w:author="Yann Bourdeau" w:date="2014-02-06T16:26:00Z">
        <w:r w:rsidRPr="00381014" w:rsidDel="00FC0E8D">
          <w:rPr>
            <w:rFonts w:ascii="MS Reference Sans Serif" w:hAnsi="MS Reference Sans Serif"/>
            <w:lang w:val="en-CA"/>
          </w:rPr>
          <w:delText xml:space="preserve">          "defaultvalue",</w:delText>
        </w:r>
      </w:del>
    </w:p>
    <w:p w14:paraId="732C0EA3" w14:textId="1ACBAA20" w:rsidR="005579D5" w:rsidRPr="00381014" w:rsidDel="00FC0E8D" w:rsidRDefault="005579D5" w:rsidP="005579D5">
      <w:pPr>
        <w:spacing w:after="0" w:line="240" w:lineRule="exact"/>
        <w:rPr>
          <w:del w:id="7013" w:author="Yann Bourdeau" w:date="2014-02-06T16:26:00Z"/>
          <w:rFonts w:ascii="MS Reference Sans Serif" w:hAnsi="MS Reference Sans Serif"/>
          <w:lang w:val="en-CA"/>
        </w:rPr>
      </w:pPr>
      <w:del w:id="7014" w:author="Yann Bourdeau" w:date="2014-02-06T16:26:00Z">
        <w:r w:rsidRPr="00381014" w:rsidDel="00FC0E8D">
          <w:rPr>
            <w:rFonts w:ascii="MS Reference Sans Serif" w:hAnsi="MS Reference Sans Serif"/>
            <w:lang w:val="en-CA"/>
          </w:rPr>
          <w:delText xml:space="preserve">          false,</w:delText>
        </w:r>
      </w:del>
    </w:p>
    <w:p w14:paraId="7C3A7C98" w14:textId="492E4BE6" w:rsidR="005579D5" w:rsidRPr="00381014" w:rsidDel="00FC0E8D" w:rsidRDefault="005579D5" w:rsidP="005579D5">
      <w:pPr>
        <w:spacing w:after="0" w:line="240" w:lineRule="exact"/>
        <w:rPr>
          <w:del w:id="7015" w:author="Yann Bourdeau" w:date="2014-02-06T16:26:00Z"/>
          <w:rFonts w:ascii="MS Reference Sans Serif" w:hAnsi="MS Reference Sans Serif"/>
          <w:lang w:val="en-CA"/>
        </w:rPr>
      </w:pPr>
      <w:del w:id="7016" w:author="Yann Bourdeau" w:date="2014-02-06T16:26:00Z">
        <w:r w:rsidRPr="00381014" w:rsidDel="00FC0E8D">
          <w:rPr>
            <w:rFonts w:ascii="MS Reference Sans Serif" w:hAnsi="MS Reference Sans Serif"/>
            <w:lang w:val="en-CA"/>
          </w:rPr>
          <w:delText xml:space="preserve">          0,</w:delText>
        </w:r>
      </w:del>
    </w:p>
    <w:p w14:paraId="6ACADD4F" w14:textId="16A0402C" w:rsidR="005579D5" w:rsidRPr="00381014" w:rsidDel="00FC0E8D" w:rsidRDefault="005579D5" w:rsidP="005579D5">
      <w:pPr>
        <w:spacing w:after="0" w:line="240" w:lineRule="exact"/>
        <w:rPr>
          <w:del w:id="7017" w:author="Yann Bourdeau" w:date="2014-02-06T16:26:00Z"/>
          <w:rFonts w:ascii="MS Reference Sans Serif" w:hAnsi="MS Reference Sans Serif"/>
          <w:lang w:val="en-CA"/>
        </w:rPr>
      </w:pPr>
      <w:del w:id="7018" w:author="Yann Bourdeau" w:date="2014-02-06T16:26:00Z">
        <w:r w:rsidRPr="00381014" w:rsidDel="00FC0E8D">
          <w:rPr>
            <w:rFonts w:ascii="MS Reference Sans Serif" w:hAnsi="MS Reference Sans Serif"/>
            <w:lang w:val="en-CA"/>
          </w:rPr>
          <w:delText xml:space="preserve">          1,</w:delText>
        </w:r>
      </w:del>
    </w:p>
    <w:p w14:paraId="039916EA" w14:textId="21D099FB" w:rsidR="005579D5" w:rsidRPr="00381014" w:rsidDel="00FC0E8D" w:rsidRDefault="005579D5" w:rsidP="005579D5">
      <w:pPr>
        <w:spacing w:after="0" w:line="240" w:lineRule="exact"/>
        <w:rPr>
          <w:del w:id="7019" w:author="Yann Bourdeau" w:date="2014-02-06T16:26:00Z"/>
          <w:rFonts w:ascii="MS Reference Sans Serif" w:hAnsi="MS Reference Sans Serif"/>
          <w:lang w:val="en-CA"/>
        </w:rPr>
      </w:pPr>
      <w:del w:id="7020" w:author="Yann Bourdeau" w:date="2014-02-06T16:26:00Z">
        <w:r w:rsidRPr="00381014" w:rsidDel="00FC0E8D">
          <w:rPr>
            <w:rFonts w:ascii="MS Reference Sans Serif" w:hAnsi="MS Reference Sans Serif"/>
            <w:lang w:val="en-CA"/>
          </w:rPr>
          <w:delText xml:space="preserve">          0));</w:delText>
        </w:r>
      </w:del>
    </w:p>
    <w:p w14:paraId="2310C230" w14:textId="5AAFF3D2" w:rsidR="005579D5" w:rsidRPr="00381014" w:rsidDel="00FC0E8D" w:rsidRDefault="005579D5" w:rsidP="005579D5">
      <w:pPr>
        <w:spacing w:after="0" w:line="240" w:lineRule="exact"/>
        <w:rPr>
          <w:del w:id="7021" w:author="Yann Bourdeau" w:date="2014-02-06T16:26:00Z"/>
          <w:rFonts w:ascii="MS Reference Sans Serif" w:hAnsi="MS Reference Sans Serif"/>
          <w:lang w:val="en-CA"/>
        </w:rPr>
      </w:pPr>
    </w:p>
    <w:p w14:paraId="54F6613C" w14:textId="7690D0E6" w:rsidR="005579D5" w:rsidRPr="00381014" w:rsidDel="00FC0E8D" w:rsidRDefault="005579D5" w:rsidP="005579D5">
      <w:pPr>
        <w:spacing w:after="0" w:line="240" w:lineRule="exact"/>
        <w:rPr>
          <w:del w:id="7022" w:author="Yann Bourdeau" w:date="2014-02-06T16:26:00Z"/>
          <w:rFonts w:ascii="MS Reference Sans Serif" w:hAnsi="MS Reference Sans Serif"/>
          <w:lang w:val="en-CA"/>
        </w:rPr>
      </w:pPr>
      <w:del w:id="7023" w:author="Yann Bourdeau" w:date="2014-02-06T16:26:00Z">
        <w:r w:rsidRPr="00381014" w:rsidDel="00FC0E8D">
          <w:rPr>
            <w:rFonts w:ascii="MS Reference Sans Serif" w:hAnsi="MS Reference Sans Serif"/>
            <w:lang w:val="en-CA"/>
          </w:rPr>
          <w:tab/>
          <w:delText>fi.insert</w:delText>
        </w:r>
      </w:del>
    </w:p>
    <w:p w14:paraId="0AFD24AD" w14:textId="35B4CD7D" w:rsidR="005579D5" w:rsidRPr="00381014" w:rsidDel="00FC0E8D" w:rsidRDefault="005579D5" w:rsidP="005579D5">
      <w:pPr>
        <w:spacing w:after="0" w:line="240" w:lineRule="exact"/>
        <w:rPr>
          <w:del w:id="7024" w:author="Yann Bourdeau" w:date="2014-02-06T16:26:00Z"/>
          <w:rFonts w:ascii="MS Reference Sans Serif" w:hAnsi="MS Reference Sans Serif"/>
          <w:lang w:val="en-CA"/>
        </w:rPr>
      </w:pPr>
      <w:del w:id="7025" w:author="Yann Bourdeau" w:date="2014-02-06T16:26:00Z">
        <w:r w:rsidRPr="00381014" w:rsidDel="00FC0E8D">
          <w:rPr>
            <w:rFonts w:ascii="MS Reference Sans Serif" w:hAnsi="MS Reference Sans Serif"/>
            <w:lang w:val="en-CA"/>
          </w:rPr>
          <w:delText xml:space="preserve">        (blueslice::policy::profile::FieldInfo</w:delText>
        </w:r>
      </w:del>
    </w:p>
    <w:p w14:paraId="2C74A736" w14:textId="3AFF0CD5" w:rsidR="005579D5" w:rsidRPr="00381014" w:rsidDel="00FC0E8D" w:rsidRDefault="005579D5" w:rsidP="005579D5">
      <w:pPr>
        <w:spacing w:after="0" w:line="240" w:lineRule="exact"/>
        <w:rPr>
          <w:del w:id="7026" w:author="Yann Bourdeau" w:date="2014-02-06T16:26:00Z"/>
          <w:rFonts w:ascii="MS Reference Sans Serif" w:hAnsi="MS Reference Sans Serif"/>
          <w:lang w:val="en-CA"/>
        </w:rPr>
      </w:pPr>
      <w:del w:id="7027" w:author="Yann Bourdeau" w:date="2014-02-06T16:26:00Z">
        <w:r w:rsidRPr="00381014" w:rsidDel="00FC0E8D">
          <w:rPr>
            <w:rFonts w:ascii="MS Reference Sans Serif" w:hAnsi="MS Reference Sans Serif"/>
            <w:lang w:val="en-CA"/>
          </w:rPr>
          <w:delText xml:space="preserve">         ((EAttribute)11, "billingday",</w:delText>
        </w:r>
      </w:del>
    </w:p>
    <w:p w14:paraId="123F9C76" w14:textId="326B2ABD" w:rsidR="005579D5" w:rsidRPr="00381014" w:rsidDel="00FC0E8D" w:rsidRDefault="005579D5" w:rsidP="005579D5">
      <w:pPr>
        <w:spacing w:after="0" w:line="240" w:lineRule="exact"/>
        <w:rPr>
          <w:del w:id="7028" w:author="Yann Bourdeau" w:date="2014-02-06T16:26:00Z"/>
          <w:rFonts w:ascii="MS Reference Sans Serif" w:hAnsi="MS Reference Sans Serif"/>
          <w:lang w:val="en-CA"/>
        </w:rPr>
      </w:pPr>
      <w:del w:id="7029" w:author="Yann Bourdeau" w:date="2014-02-06T16:26:00Z">
        <w:r w:rsidRPr="00381014" w:rsidDel="00FC0E8D">
          <w:rPr>
            <w:rFonts w:ascii="MS Reference Sans Serif" w:hAnsi="MS Reference Sans Serif"/>
            <w:lang w:val="en-CA"/>
          </w:rPr>
          <w:delText xml:space="preserve">          false,</w:delText>
        </w:r>
      </w:del>
    </w:p>
    <w:p w14:paraId="2D62062D" w14:textId="2069AEAC" w:rsidR="005579D5" w:rsidRPr="00381014" w:rsidDel="00FC0E8D" w:rsidRDefault="005579D5" w:rsidP="005579D5">
      <w:pPr>
        <w:spacing w:after="0" w:line="240" w:lineRule="exact"/>
        <w:rPr>
          <w:del w:id="7030" w:author="Yann Bourdeau" w:date="2014-02-06T16:26:00Z"/>
          <w:rFonts w:ascii="MS Reference Sans Serif" w:hAnsi="MS Reference Sans Serif"/>
          <w:lang w:val="en-CA"/>
        </w:rPr>
      </w:pPr>
      <w:del w:id="7031" w:author="Yann Bourdeau" w:date="2014-02-06T16:26:00Z">
        <w:r w:rsidRPr="00381014" w:rsidDel="00FC0E8D">
          <w:rPr>
            <w:rFonts w:ascii="MS Reference Sans Serif" w:hAnsi="MS Reference Sans Serif"/>
            <w:lang w:val="en-CA"/>
          </w:rPr>
          <w:delText xml:space="preserve">          false,</w:delText>
        </w:r>
      </w:del>
    </w:p>
    <w:p w14:paraId="2493C5BD" w14:textId="7CEC8FDB" w:rsidR="005579D5" w:rsidRPr="00381014" w:rsidDel="00FC0E8D" w:rsidRDefault="005579D5" w:rsidP="005579D5">
      <w:pPr>
        <w:spacing w:after="0" w:line="240" w:lineRule="exact"/>
        <w:rPr>
          <w:del w:id="7032" w:author="Yann Bourdeau" w:date="2014-02-06T16:26:00Z"/>
          <w:rFonts w:ascii="MS Reference Sans Serif" w:hAnsi="MS Reference Sans Serif"/>
          <w:lang w:val="en-CA"/>
        </w:rPr>
      </w:pPr>
      <w:del w:id="7033" w:author="Yann Bourdeau" w:date="2014-02-06T16:26:00Z">
        <w:r w:rsidRPr="00381014" w:rsidDel="00FC0E8D">
          <w:rPr>
            <w:rFonts w:ascii="MS Reference Sans Serif" w:hAnsi="MS Reference Sans Serif"/>
            <w:lang w:val="en-CA"/>
          </w:rPr>
          <w:delText xml:space="preserve">          false,</w:delText>
        </w:r>
      </w:del>
    </w:p>
    <w:p w14:paraId="5415B1E2" w14:textId="35EA6A27" w:rsidR="005579D5" w:rsidRPr="00381014" w:rsidDel="00FC0E8D" w:rsidRDefault="005579D5" w:rsidP="005579D5">
      <w:pPr>
        <w:spacing w:after="0" w:line="240" w:lineRule="exact"/>
        <w:rPr>
          <w:del w:id="7034" w:author="Yann Bourdeau" w:date="2014-02-06T16:26:00Z"/>
          <w:rFonts w:ascii="MS Reference Sans Serif" w:hAnsi="MS Reference Sans Serif"/>
          <w:lang w:val="en-CA"/>
        </w:rPr>
      </w:pPr>
      <w:del w:id="7035" w:author="Yann Bourdeau" w:date="2014-02-06T16:26:00Z">
        <w:r w:rsidRPr="00381014" w:rsidDel="00FC0E8D">
          <w:rPr>
            <w:rFonts w:ascii="MS Reference Sans Serif" w:hAnsi="MS Reference Sans Serif"/>
            <w:lang w:val="en-CA"/>
          </w:rPr>
          <w:delText xml:space="preserve">          false,</w:delText>
        </w:r>
      </w:del>
    </w:p>
    <w:p w14:paraId="5F561D37" w14:textId="33B55556" w:rsidR="005579D5" w:rsidRPr="00381014" w:rsidDel="00FC0E8D" w:rsidRDefault="005579D5" w:rsidP="005579D5">
      <w:pPr>
        <w:spacing w:after="0" w:line="240" w:lineRule="exact"/>
        <w:rPr>
          <w:del w:id="7036" w:author="Yann Bourdeau" w:date="2014-02-06T16:26:00Z"/>
          <w:rFonts w:ascii="MS Reference Sans Serif" w:hAnsi="MS Reference Sans Serif"/>
          <w:lang w:val="en-CA"/>
        </w:rPr>
      </w:pPr>
      <w:del w:id="7037" w:author="Yann Bourdeau" w:date="2014-02-06T16:26:00Z">
        <w:r w:rsidRPr="00381014" w:rsidDel="00FC0E8D">
          <w:rPr>
            <w:rFonts w:ascii="MS Reference Sans Serif" w:hAnsi="MS Reference Sans Serif"/>
            <w:lang w:val="en-CA"/>
          </w:rPr>
          <w:delText xml:space="preserve">          false,</w:delText>
        </w:r>
      </w:del>
    </w:p>
    <w:p w14:paraId="05ABB953" w14:textId="2A6753FE" w:rsidR="005579D5" w:rsidRPr="00381014" w:rsidDel="00FC0E8D" w:rsidRDefault="005579D5" w:rsidP="005579D5">
      <w:pPr>
        <w:spacing w:after="0" w:line="240" w:lineRule="exact"/>
        <w:rPr>
          <w:del w:id="7038" w:author="Yann Bourdeau" w:date="2014-02-06T16:26:00Z"/>
          <w:rFonts w:ascii="MS Reference Sans Serif" w:hAnsi="MS Reference Sans Serif"/>
          <w:lang w:val="en-CA"/>
        </w:rPr>
      </w:pPr>
      <w:del w:id="7039" w:author="Yann Bourdeau" w:date="2014-02-06T16:26:00Z">
        <w:r w:rsidRPr="00381014" w:rsidDel="00FC0E8D">
          <w:rPr>
            <w:rFonts w:ascii="MS Reference Sans Serif" w:hAnsi="MS Reference Sans Serif"/>
            <w:lang w:val="en-CA"/>
          </w:rPr>
          <w:delText xml:space="preserve">          false,</w:delText>
        </w:r>
      </w:del>
    </w:p>
    <w:p w14:paraId="27F15FAC" w14:textId="0769489D" w:rsidR="005579D5" w:rsidRPr="00381014" w:rsidDel="00FC0E8D" w:rsidRDefault="005579D5" w:rsidP="005579D5">
      <w:pPr>
        <w:spacing w:after="0" w:line="240" w:lineRule="exact"/>
        <w:rPr>
          <w:del w:id="7040" w:author="Yann Bourdeau" w:date="2014-02-06T16:26:00Z"/>
          <w:rFonts w:ascii="MS Reference Sans Serif" w:hAnsi="MS Reference Sans Serif"/>
          <w:lang w:val="en-CA"/>
        </w:rPr>
      </w:pPr>
      <w:del w:id="7041" w:author="Yann Bourdeau" w:date="2014-02-06T16:26:00Z">
        <w:r w:rsidRPr="00381014" w:rsidDel="00FC0E8D">
          <w:rPr>
            <w:rFonts w:ascii="MS Reference Sans Serif" w:hAnsi="MS Reference Sans Serif"/>
            <w:lang w:val="en-CA"/>
          </w:rPr>
          <w:delText xml:space="preserve">          "defaultvalue",</w:delText>
        </w:r>
      </w:del>
    </w:p>
    <w:p w14:paraId="71F01E00" w14:textId="1BD98BB6" w:rsidR="005579D5" w:rsidRPr="00381014" w:rsidDel="00FC0E8D" w:rsidRDefault="005579D5" w:rsidP="005579D5">
      <w:pPr>
        <w:spacing w:after="0" w:line="240" w:lineRule="exact"/>
        <w:rPr>
          <w:del w:id="7042" w:author="Yann Bourdeau" w:date="2014-02-06T16:26:00Z"/>
          <w:rFonts w:ascii="MS Reference Sans Serif" w:hAnsi="MS Reference Sans Serif"/>
          <w:lang w:val="en-CA"/>
        </w:rPr>
      </w:pPr>
      <w:del w:id="7043" w:author="Yann Bourdeau" w:date="2014-02-06T16:26:00Z">
        <w:r w:rsidRPr="00381014" w:rsidDel="00FC0E8D">
          <w:rPr>
            <w:rFonts w:ascii="MS Reference Sans Serif" w:hAnsi="MS Reference Sans Serif"/>
            <w:lang w:val="en-CA"/>
          </w:rPr>
          <w:delText xml:space="preserve">          false,</w:delText>
        </w:r>
      </w:del>
    </w:p>
    <w:p w14:paraId="23BBE202" w14:textId="1A170256" w:rsidR="005579D5" w:rsidRPr="00381014" w:rsidDel="00FC0E8D" w:rsidRDefault="005579D5" w:rsidP="005579D5">
      <w:pPr>
        <w:spacing w:after="0" w:line="240" w:lineRule="exact"/>
        <w:rPr>
          <w:del w:id="7044" w:author="Yann Bourdeau" w:date="2014-02-06T16:26:00Z"/>
          <w:rFonts w:ascii="MS Reference Sans Serif" w:hAnsi="MS Reference Sans Serif"/>
          <w:lang w:val="en-CA"/>
        </w:rPr>
      </w:pPr>
      <w:del w:id="7045" w:author="Yann Bourdeau" w:date="2014-02-06T16:26:00Z">
        <w:r w:rsidRPr="00381014" w:rsidDel="00FC0E8D">
          <w:rPr>
            <w:rFonts w:ascii="MS Reference Sans Serif" w:hAnsi="MS Reference Sans Serif"/>
            <w:lang w:val="en-CA"/>
          </w:rPr>
          <w:delText xml:space="preserve">          0,</w:delText>
        </w:r>
      </w:del>
    </w:p>
    <w:p w14:paraId="79DA31E0" w14:textId="770BC7A1" w:rsidR="005579D5" w:rsidRPr="00381014" w:rsidDel="00FC0E8D" w:rsidRDefault="005579D5" w:rsidP="005579D5">
      <w:pPr>
        <w:spacing w:after="0" w:line="240" w:lineRule="exact"/>
        <w:rPr>
          <w:del w:id="7046" w:author="Yann Bourdeau" w:date="2014-02-06T16:26:00Z"/>
          <w:rFonts w:ascii="MS Reference Sans Serif" w:hAnsi="MS Reference Sans Serif"/>
          <w:lang w:val="en-CA"/>
        </w:rPr>
      </w:pPr>
      <w:del w:id="7047" w:author="Yann Bourdeau" w:date="2014-02-06T16:26:00Z">
        <w:r w:rsidRPr="00381014" w:rsidDel="00FC0E8D">
          <w:rPr>
            <w:rFonts w:ascii="MS Reference Sans Serif" w:hAnsi="MS Reference Sans Serif"/>
            <w:lang w:val="en-CA"/>
          </w:rPr>
          <w:delText xml:space="preserve">          1,</w:delText>
        </w:r>
      </w:del>
    </w:p>
    <w:p w14:paraId="42B865B2" w14:textId="196986D9" w:rsidR="005579D5" w:rsidRPr="00381014" w:rsidDel="00FC0E8D" w:rsidRDefault="005579D5" w:rsidP="005579D5">
      <w:pPr>
        <w:spacing w:after="0" w:line="240" w:lineRule="exact"/>
        <w:rPr>
          <w:del w:id="7048" w:author="Yann Bourdeau" w:date="2014-02-06T16:26:00Z"/>
          <w:rFonts w:ascii="MS Reference Sans Serif" w:hAnsi="MS Reference Sans Serif"/>
          <w:lang w:val="en-CA"/>
        </w:rPr>
      </w:pPr>
      <w:del w:id="7049" w:author="Yann Bourdeau" w:date="2014-02-06T16:26:00Z">
        <w:r w:rsidRPr="00381014" w:rsidDel="00FC0E8D">
          <w:rPr>
            <w:rFonts w:ascii="MS Reference Sans Serif" w:hAnsi="MS Reference Sans Serif"/>
            <w:lang w:val="en-CA"/>
          </w:rPr>
          <w:delText xml:space="preserve">          0));</w:delText>
        </w:r>
      </w:del>
    </w:p>
    <w:p w14:paraId="3722394D" w14:textId="068FD706" w:rsidR="005579D5" w:rsidRPr="00381014" w:rsidDel="00FC0E8D" w:rsidRDefault="005579D5" w:rsidP="005579D5">
      <w:pPr>
        <w:spacing w:after="0" w:line="240" w:lineRule="exact"/>
        <w:rPr>
          <w:del w:id="7050" w:author="Yann Bourdeau" w:date="2014-02-06T16:26:00Z"/>
          <w:rFonts w:ascii="MS Reference Sans Serif" w:hAnsi="MS Reference Sans Serif"/>
          <w:lang w:val="en-CA"/>
        </w:rPr>
      </w:pPr>
      <w:del w:id="7051" w:author="Yann Bourdeau" w:date="2014-02-06T16:26:00Z">
        <w:r w:rsidRPr="00381014" w:rsidDel="00FC0E8D">
          <w:rPr>
            <w:rFonts w:ascii="MS Reference Sans Serif" w:hAnsi="MS Reference Sans Serif"/>
            <w:lang w:val="en-CA"/>
          </w:rPr>
          <w:tab/>
        </w:r>
      </w:del>
    </w:p>
    <w:p w14:paraId="36FD1E6F" w14:textId="32BCF081" w:rsidR="005579D5" w:rsidRPr="00381014" w:rsidDel="00FC0E8D" w:rsidRDefault="005579D5" w:rsidP="005579D5">
      <w:pPr>
        <w:spacing w:after="0" w:line="240" w:lineRule="exact"/>
        <w:rPr>
          <w:del w:id="7052" w:author="Yann Bourdeau" w:date="2014-02-06T16:26:00Z"/>
          <w:rFonts w:ascii="MS Reference Sans Serif" w:hAnsi="MS Reference Sans Serif"/>
          <w:lang w:val="en-CA"/>
        </w:rPr>
      </w:pPr>
      <w:del w:id="7053" w:author="Yann Bourdeau" w:date="2014-02-06T16:26:00Z">
        <w:r w:rsidRPr="00381014" w:rsidDel="00FC0E8D">
          <w:rPr>
            <w:rFonts w:ascii="MS Reference Sans Serif" w:hAnsi="MS Reference Sans Serif"/>
            <w:lang w:val="en-CA"/>
          </w:rPr>
          <w:tab/>
          <w:delText>std::string xml;</w:delText>
        </w:r>
      </w:del>
    </w:p>
    <w:p w14:paraId="27854B89" w14:textId="1C975AB5" w:rsidR="005579D5" w:rsidRPr="00381014" w:rsidDel="00FC0E8D" w:rsidRDefault="005579D5" w:rsidP="005579D5">
      <w:pPr>
        <w:spacing w:after="0" w:line="240" w:lineRule="exact"/>
        <w:rPr>
          <w:del w:id="7054" w:author="Yann Bourdeau" w:date="2014-02-06T16:26:00Z"/>
          <w:rFonts w:ascii="MS Reference Sans Serif" w:hAnsi="MS Reference Sans Serif"/>
          <w:lang w:val="en-CA"/>
        </w:rPr>
      </w:pPr>
      <w:del w:id="7055" w:author="Yann Bourdeau" w:date="2014-02-06T16:26:00Z">
        <w:r w:rsidRPr="00381014" w:rsidDel="00FC0E8D">
          <w:rPr>
            <w:rFonts w:ascii="MS Reference Sans Serif" w:hAnsi="MS Reference Sans Serif"/>
            <w:lang w:val="en-CA"/>
          </w:rPr>
          <w:tab/>
          <w:delText>AttribValueMap values;</w:delText>
        </w:r>
      </w:del>
    </w:p>
    <w:p w14:paraId="3FAF9DFD" w14:textId="3B79D3D3" w:rsidR="005579D5" w:rsidRPr="00381014" w:rsidDel="00FC0E8D" w:rsidRDefault="005579D5" w:rsidP="005579D5">
      <w:pPr>
        <w:spacing w:after="0" w:line="240" w:lineRule="exact"/>
        <w:rPr>
          <w:del w:id="7056" w:author="Yann Bourdeau" w:date="2014-02-06T16:26:00Z"/>
          <w:rFonts w:ascii="MS Reference Sans Serif" w:hAnsi="MS Reference Sans Serif"/>
          <w:lang w:val="en-CA"/>
        </w:rPr>
      </w:pPr>
      <w:del w:id="7057" w:author="Yann Bourdeau" w:date="2014-02-06T16:26:00Z">
        <w:r w:rsidRPr="00381014" w:rsidDel="00FC0E8D">
          <w:rPr>
            <w:rFonts w:ascii="MS Reference Sans Serif" w:hAnsi="MS Reference Sans Serif"/>
            <w:lang w:val="en-CA"/>
          </w:rPr>
          <w:tab/>
          <w:delText>values.insert(pair&lt;unsigned int, std::string&gt;(1,"value1"));</w:delText>
        </w:r>
      </w:del>
    </w:p>
    <w:p w14:paraId="4F4CB6DF" w14:textId="25A46984" w:rsidR="005579D5" w:rsidRPr="00381014" w:rsidDel="00FC0E8D" w:rsidRDefault="005579D5" w:rsidP="005579D5">
      <w:pPr>
        <w:spacing w:after="0" w:line="240" w:lineRule="exact"/>
        <w:rPr>
          <w:del w:id="7058" w:author="Yann Bourdeau" w:date="2014-02-06T16:26:00Z"/>
          <w:rFonts w:ascii="MS Reference Sans Serif" w:hAnsi="MS Reference Sans Serif"/>
          <w:lang w:val="en-CA"/>
        </w:rPr>
      </w:pPr>
      <w:del w:id="7059" w:author="Yann Bourdeau" w:date="2014-02-06T16:26:00Z">
        <w:r w:rsidRPr="00381014" w:rsidDel="00FC0E8D">
          <w:rPr>
            <w:rFonts w:ascii="MS Reference Sans Serif" w:hAnsi="MS Reference Sans Serif"/>
            <w:lang w:val="en-CA"/>
          </w:rPr>
          <w:tab/>
          <w:delText>values.insert(pair&lt;unsigned int, std::string&gt;(11,"0"));</w:delText>
        </w:r>
      </w:del>
    </w:p>
    <w:p w14:paraId="4D10592F" w14:textId="2F70A9DF" w:rsidR="005579D5" w:rsidRPr="00381014" w:rsidDel="00FC0E8D" w:rsidRDefault="005579D5" w:rsidP="005579D5">
      <w:pPr>
        <w:spacing w:after="0" w:line="240" w:lineRule="exact"/>
        <w:rPr>
          <w:del w:id="7060" w:author="Yann Bourdeau" w:date="2014-02-06T16:26:00Z"/>
          <w:rFonts w:ascii="MS Reference Sans Serif" w:hAnsi="MS Reference Sans Serif"/>
          <w:lang w:val="en-CA"/>
        </w:rPr>
      </w:pPr>
    </w:p>
    <w:p w14:paraId="073A478E" w14:textId="5A6DD777" w:rsidR="005579D5" w:rsidRPr="00381014" w:rsidDel="00FC0E8D" w:rsidRDefault="005579D5" w:rsidP="005579D5">
      <w:pPr>
        <w:spacing w:after="0" w:line="240" w:lineRule="exact"/>
        <w:rPr>
          <w:del w:id="7061" w:author="Yann Bourdeau" w:date="2014-02-06T16:26:00Z"/>
          <w:rFonts w:ascii="MS Reference Sans Serif" w:hAnsi="MS Reference Sans Serif"/>
          <w:lang w:val="en-CA"/>
        </w:rPr>
      </w:pPr>
      <w:del w:id="7062" w:author="Yann Bourdeau" w:date="2014-02-06T16:26:00Z">
        <w:r w:rsidRPr="00381014" w:rsidDel="00FC0E8D">
          <w:rPr>
            <w:rFonts w:ascii="MS Reference Sans Serif" w:hAnsi="MS Reference Sans Serif"/>
            <w:lang w:val="en-CA"/>
          </w:rPr>
          <w:tab/>
          <w:delText>generate(xml,values,fi,true);</w:delText>
        </w:r>
      </w:del>
    </w:p>
    <w:p w14:paraId="61D7C024" w14:textId="198A310E" w:rsidR="005579D5" w:rsidRPr="00381014" w:rsidDel="00FC0E8D" w:rsidRDefault="005579D5" w:rsidP="005579D5">
      <w:pPr>
        <w:spacing w:after="0" w:line="240" w:lineRule="exact"/>
        <w:rPr>
          <w:del w:id="7063" w:author="Yann Bourdeau" w:date="2014-02-06T16:26:00Z"/>
          <w:rFonts w:ascii="MS Reference Sans Serif" w:hAnsi="MS Reference Sans Serif"/>
          <w:lang w:val="en-CA"/>
        </w:rPr>
      </w:pPr>
      <w:del w:id="7064" w:author="Yann Bourdeau" w:date="2014-02-06T16:26:00Z">
        <w:r w:rsidRPr="00381014" w:rsidDel="00FC0E8D">
          <w:rPr>
            <w:rFonts w:ascii="MS Reference Sans Serif" w:hAnsi="MS Reference Sans Serif"/>
            <w:lang w:val="en-CA"/>
          </w:rPr>
          <w:tab/>
          <w:delText>std::string result("&lt;?xml version=\"1.0\" encoding=\"UTF-8\"?&gt;\n&lt;subscriber&gt;&lt;field name=\"name1\"&gt;value1&lt;/field&gt;&lt;field name=\"billingday\"&gt;0&lt;/field&gt;&lt;/subscriber&gt;\n");</w:delText>
        </w:r>
      </w:del>
    </w:p>
    <w:p w14:paraId="2CF30FB4" w14:textId="466664BD" w:rsidR="005579D5" w:rsidRPr="00381014" w:rsidDel="00FC0E8D" w:rsidRDefault="005579D5" w:rsidP="005579D5">
      <w:pPr>
        <w:spacing w:after="0" w:line="240" w:lineRule="exact"/>
        <w:rPr>
          <w:del w:id="7065" w:author="Yann Bourdeau" w:date="2014-02-06T16:26:00Z"/>
          <w:rFonts w:ascii="MS Reference Sans Serif" w:hAnsi="MS Reference Sans Serif"/>
          <w:lang w:val="en-CA"/>
        </w:rPr>
      </w:pPr>
      <w:del w:id="7066" w:author="Yann Bourdeau" w:date="2014-02-06T16:26:00Z">
        <w:r w:rsidRPr="00381014" w:rsidDel="00FC0E8D">
          <w:rPr>
            <w:rFonts w:ascii="MS Reference Sans Serif" w:hAnsi="MS Reference Sans Serif"/>
            <w:lang w:val="en-CA"/>
          </w:rPr>
          <w:tab/>
          <w:delText>BOOST_CHECK_EQUAL(result,xml);</w:delText>
        </w:r>
      </w:del>
    </w:p>
    <w:p w14:paraId="03AE3214" w14:textId="61339421" w:rsidR="005579D5" w:rsidRPr="00381014" w:rsidDel="00FC0E8D" w:rsidRDefault="005579D5" w:rsidP="005579D5">
      <w:pPr>
        <w:spacing w:after="0" w:line="240" w:lineRule="exact"/>
        <w:rPr>
          <w:del w:id="7067" w:author="Yann Bourdeau" w:date="2014-02-06T16:26:00Z"/>
          <w:rFonts w:ascii="MS Reference Sans Serif" w:hAnsi="MS Reference Sans Serif"/>
          <w:lang w:val="en-CA"/>
        </w:rPr>
      </w:pPr>
    </w:p>
    <w:p w14:paraId="4CC3D9E5" w14:textId="68B350BA" w:rsidR="005579D5" w:rsidRPr="00381014" w:rsidDel="00FC0E8D" w:rsidRDefault="005579D5" w:rsidP="005579D5">
      <w:pPr>
        <w:spacing w:after="0" w:line="240" w:lineRule="exact"/>
        <w:rPr>
          <w:del w:id="7068" w:author="Yann Bourdeau" w:date="2014-02-06T16:26:00Z"/>
          <w:rFonts w:ascii="MS Reference Sans Serif" w:hAnsi="MS Reference Sans Serif"/>
          <w:lang w:val="en-CA"/>
        </w:rPr>
      </w:pPr>
      <w:del w:id="7069" w:author="Yann Bourdeau" w:date="2014-02-06T16:26:00Z">
        <w:r w:rsidRPr="00381014" w:rsidDel="00FC0E8D">
          <w:rPr>
            <w:rFonts w:ascii="MS Reference Sans Serif" w:hAnsi="MS Reference Sans Serif"/>
            <w:lang w:val="en-CA"/>
          </w:rPr>
          <w:tab/>
          <w:delText>std::map&lt;std::string, AttribValueMap&gt; valuespq;</w:delText>
        </w:r>
      </w:del>
    </w:p>
    <w:p w14:paraId="108AFB9D" w14:textId="4CB021E0" w:rsidR="005579D5" w:rsidRPr="00381014" w:rsidDel="00FC0E8D" w:rsidRDefault="005579D5" w:rsidP="005579D5">
      <w:pPr>
        <w:spacing w:after="0" w:line="240" w:lineRule="exact"/>
        <w:rPr>
          <w:del w:id="7070" w:author="Yann Bourdeau" w:date="2014-02-06T16:26:00Z"/>
          <w:rFonts w:ascii="MS Reference Sans Serif" w:hAnsi="MS Reference Sans Serif"/>
          <w:lang w:val="en-CA"/>
        </w:rPr>
      </w:pPr>
      <w:del w:id="7071" w:author="Yann Bourdeau" w:date="2014-02-06T16:26:00Z">
        <w:r w:rsidRPr="00381014" w:rsidDel="00FC0E8D">
          <w:rPr>
            <w:rFonts w:ascii="MS Reference Sans Serif" w:hAnsi="MS Reference Sans Serif"/>
            <w:lang w:val="en-CA"/>
          </w:rPr>
          <w:tab/>
          <w:delText>valuespq["q1"]=values;</w:delText>
        </w:r>
      </w:del>
    </w:p>
    <w:p w14:paraId="3EE36C35" w14:textId="49DC31C2" w:rsidR="005579D5" w:rsidRPr="00381014" w:rsidDel="00FC0E8D" w:rsidRDefault="005579D5" w:rsidP="005579D5">
      <w:pPr>
        <w:spacing w:after="0" w:line="240" w:lineRule="exact"/>
        <w:rPr>
          <w:del w:id="7072" w:author="Yann Bourdeau" w:date="2014-02-06T16:26:00Z"/>
          <w:rFonts w:ascii="MS Reference Sans Serif" w:hAnsi="MS Reference Sans Serif"/>
          <w:lang w:val="en-CA"/>
        </w:rPr>
      </w:pPr>
      <w:del w:id="7073" w:author="Yann Bourdeau" w:date="2014-02-06T16:26:00Z">
        <w:r w:rsidRPr="00381014" w:rsidDel="00FC0E8D">
          <w:rPr>
            <w:rFonts w:ascii="MS Reference Sans Serif" w:hAnsi="MS Reference Sans Serif"/>
            <w:lang w:val="en-CA"/>
          </w:rPr>
          <w:tab/>
          <w:delText>xml=generateQuota(valuespq,fi);</w:delText>
        </w:r>
      </w:del>
    </w:p>
    <w:p w14:paraId="35BB139B" w14:textId="510357BC" w:rsidR="005579D5" w:rsidRPr="00381014" w:rsidDel="00FC0E8D" w:rsidRDefault="005579D5" w:rsidP="005579D5">
      <w:pPr>
        <w:spacing w:after="0" w:line="240" w:lineRule="exact"/>
        <w:rPr>
          <w:del w:id="7074" w:author="Yann Bourdeau" w:date="2014-02-06T16:26:00Z"/>
          <w:rFonts w:ascii="MS Reference Sans Serif" w:hAnsi="MS Reference Sans Serif"/>
          <w:lang w:val="en-CA"/>
        </w:rPr>
      </w:pPr>
      <w:del w:id="7075" w:author="Yann Bourdeau" w:date="2014-02-06T16:26:00Z">
        <w:r w:rsidRPr="00381014" w:rsidDel="00FC0E8D">
          <w:rPr>
            <w:rFonts w:ascii="MS Reference Sans Serif" w:hAnsi="MS Reference Sans Serif"/>
            <w:lang w:val="en-CA"/>
          </w:rPr>
          <w:tab/>
          <w:delText xml:space="preserve">result="&lt;?xml version=\"1.0\" encoding=\"UTF-8\"?&gt;\n&lt;usage&gt;&lt;version&gt;1&lt;/version&gt;\n&lt;quota name=\"\"&gt;&lt;name1&gt;value1&lt;/name1&gt;\n&lt;name7&gt;defaultvalue&lt;/name7&gt;\n&lt;billingday&gt;0&lt;/billingday&gt;\n&lt;/quota&gt;\n&lt;/usage&gt;\n"; </w:delText>
        </w:r>
      </w:del>
    </w:p>
    <w:p w14:paraId="64EBFFCB" w14:textId="0A309EFB" w:rsidR="005579D5" w:rsidRPr="00381014" w:rsidDel="00FC0E8D" w:rsidRDefault="005579D5" w:rsidP="005579D5">
      <w:pPr>
        <w:spacing w:after="0" w:line="240" w:lineRule="exact"/>
        <w:rPr>
          <w:del w:id="7076" w:author="Yann Bourdeau" w:date="2014-02-06T16:26:00Z"/>
          <w:rFonts w:ascii="MS Reference Sans Serif" w:hAnsi="MS Reference Sans Serif"/>
          <w:lang w:val="en-CA"/>
        </w:rPr>
      </w:pPr>
      <w:del w:id="7077" w:author="Yann Bourdeau" w:date="2014-02-06T16:26:00Z">
        <w:r w:rsidRPr="00381014" w:rsidDel="00FC0E8D">
          <w:rPr>
            <w:rFonts w:ascii="MS Reference Sans Serif" w:hAnsi="MS Reference Sans Serif"/>
            <w:lang w:val="en-CA"/>
          </w:rPr>
          <w:tab/>
          <w:delText>BOOST_CHECK_EQUAL(result,xml);</w:delText>
        </w:r>
      </w:del>
    </w:p>
    <w:p w14:paraId="4CC0EA75" w14:textId="064FA73A" w:rsidR="005579D5" w:rsidRPr="00381014" w:rsidDel="00FC0E8D" w:rsidRDefault="005579D5" w:rsidP="005579D5">
      <w:pPr>
        <w:spacing w:after="0" w:line="240" w:lineRule="exact"/>
        <w:rPr>
          <w:del w:id="7078" w:author="Yann Bourdeau" w:date="2014-02-06T16:26:00Z"/>
          <w:rFonts w:ascii="MS Reference Sans Serif" w:hAnsi="MS Reference Sans Serif"/>
          <w:lang w:val="en-CA"/>
        </w:rPr>
      </w:pPr>
    </w:p>
    <w:p w14:paraId="1FEF70EF" w14:textId="7CB38716" w:rsidR="005579D5" w:rsidRPr="00381014" w:rsidDel="00FC0E8D" w:rsidRDefault="005579D5" w:rsidP="005579D5">
      <w:pPr>
        <w:spacing w:after="0" w:line="240" w:lineRule="exact"/>
        <w:rPr>
          <w:del w:id="7079" w:author="Yann Bourdeau" w:date="2014-02-06T16:26:00Z"/>
          <w:rFonts w:ascii="MS Reference Sans Serif" w:hAnsi="MS Reference Sans Serif"/>
          <w:lang w:val="en-CA"/>
        </w:rPr>
      </w:pPr>
      <w:del w:id="7080" w:author="Yann Bourdeau" w:date="2014-02-06T16:26:00Z">
        <w:r w:rsidRPr="00381014" w:rsidDel="00FC0E8D">
          <w:rPr>
            <w:rFonts w:ascii="MS Reference Sans Serif" w:hAnsi="MS Reference Sans Serif"/>
            <w:lang w:val="en-CA"/>
          </w:rPr>
          <w:delText>}</w:delText>
        </w:r>
      </w:del>
    </w:p>
    <w:p w14:paraId="3FCC3FEA" w14:textId="0E524B22" w:rsidR="005579D5" w:rsidRPr="00381014" w:rsidDel="00FC0E8D" w:rsidRDefault="005579D5" w:rsidP="005579D5">
      <w:pPr>
        <w:spacing w:after="0" w:line="240" w:lineRule="exact"/>
        <w:rPr>
          <w:del w:id="7081" w:author="Yann Bourdeau" w:date="2014-02-06T16:26:00Z"/>
          <w:rFonts w:ascii="MS Reference Sans Serif" w:hAnsi="MS Reference Sans Serif"/>
          <w:lang w:val="en-CA"/>
        </w:rPr>
      </w:pPr>
    </w:p>
    <w:p w14:paraId="19BCCB9A" w14:textId="71AC62B6" w:rsidR="005579D5" w:rsidRPr="00381014" w:rsidDel="00FC0E8D" w:rsidRDefault="005579D5" w:rsidP="005579D5">
      <w:pPr>
        <w:spacing w:after="0" w:line="240" w:lineRule="exact"/>
        <w:rPr>
          <w:del w:id="7082" w:author="Yann Bourdeau" w:date="2014-02-06T16:26:00Z"/>
          <w:rFonts w:ascii="MS Reference Sans Serif" w:hAnsi="MS Reference Sans Serif"/>
          <w:lang w:val="en-CA"/>
        </w:rPr>
      </w:pPr>
      <w:del w:id="7083" w:author="Yann Bourdeau" w:date="2014-02-06T16:26:00Z">
        <w:r w:rsidRPr="00381014" w:rsidDel="00FC0E8D">
          <w:rPr>
            <w:rFonts w:ascii="MS Reference Sans Serif" w:hAnsi="MS Reference Sans Serif"/>
            <w:lang w:val="en-CA"/>
          </w:rPr>
          <w:delText>struct LogToFile</w:delText>
        </w:r>
      </w:del>
    </w:p>
    <w:p w14:paraId="7ADB9361" w14:textId="128D0119" w:rsidR="005579D5" w:rsidRPr="00381014" w:rsidDel="00FC0E8D" w:rsidRDefault="005579D5" w:rsidP="005579D5">
      <w:pPr>
        <w:spacing w:after="0" w:line="240" w:lineRule="exact"/>
        <w:rPr>
          <w:del w:id="7084" w:author="Yann Bourdeau" w:date="2014-02-06T16:26:00Z"/>
          <w:rFonts w:ascii="MS Reference Sans Serif" w:hAnsi="MS Reference Sans Serif"/>
          <w:lang w:val="en-CA"/>
        </w:rPr>
      </w:pPr>
      <w:del w:id="7085" w:author="Yann Bourdeau" w:date="2014-02-06T16:26:00Z">
        <w:r w:rsidRPr="00381014" w:rsidDel="00FC0E8D">
          <w:rPr>
            <w:rFonts w:ascii="MS Reference Sans Serif" w:hAnsi="MS Reference Sans Serif"/>
            <w:lang w:val="en-CA"/>
          </w:rPr>
          <w:delText>{</w:delText>
        </w:r>
      </w:del>
    </w:p>
    <w:p w14:paraId="54B1F888" w14:textId="4BEA6211" w:rsidR="005579D5" w:rsidRPr="00381014" w:rsidDel="00FC0E8D" w:rsidRDefault="005579D5" w:rsidP="005579D5">
      <w:pPr>
        <w:spacing w:after="0" w:line="240" w:lineRule="exact"/>
        <w:rPr>
          <w:del w:id="7086" w:author="Yann Bourdeau" w:date="2014-02-06T16:26:00Z"/>
          <w:rFonts w:ascii="MS Reference Sans Serif" w:hAnsi="MS Reference Sans Serif"/>
          <w:lang w:val="en-CA"/>
        </w:rPr>
      </w:pPr>
      <w:del w:id="7087" w:author="Yann Bourdeau" w:date="2014-02-06T16:26:00Z">
        <w:r w:rsidRPr="00381014" w:rsidDel="00FC0E8D">
          <w:rPr>
            <w:rFonts w:ascii="MS Reference Sans Serif" w:hAnsi="MS Reference Sans Serif"/>
            <w:lang w:val="en-CA"/>
          </w:rPr>
          <w:delText xml:space="preserve">    LogToFile()</w:delText>
        </w:r>
      </w:del>
    </w:p>
    <w:p w14:paraId="4A9862D4" w14:textId="7D891B58" w:rsidR="005579D5" w:rsidRPr="00381014" w:rsidDel="00FC0E8D" w:rsidRDefault="005579D5" w:rsidP="005579D5">
      <w:pPr>
        <w:spacing w:after="0" w:line="240" w:lineRule="exact"/>
        <w:rPr>
          <w:del w:id="7088" w:author="Yann Bourdeau" w:date="2014-02-06T16:26:00Z"/>
          <w:rFonts w:ascii="MS Reference Sans Serif" w:hAnsi="MS Reference Sans Serif"/>
          <w:lang w:val="en-CA"/>
        </w:rPr>
      </w:pPr>
      <w:del w:id="7089" w:author="Yann Bourdeau" w:date="2014-02-06T16:26:00Z">
        <w:r w:rsidRPr="00381014" w:rsidDel="00FC0E8D">
          <w:rPr>
            <w:rFonts w:ascii="MS Reference Sans Serif" w:hAnsi="MS Reference Sans Serif"/>
            <w:lang w:val="en-CA"/>
          </w:rPr>
          <w:delText xml:space="preserve">    {</w:delText>
        </w:r>
      </w:del>
    </w:p>
    <w:p w14:paraId="53144EA8" w14:textId="449F947E" w:rsidR="005579D5" w:rsidRPr="00381014" w:rsidDel="00FC0E8D" w:rsidRDefault="005579D5" w:rsidP="005579D5">
      <w:pPr>
        <w:spacing w:after="0" w:line="240" w:lineRule="exact"/>
        <w:rPr>
          <w:del w:id="7090" w:author="Yann Bourdeau" w:date="2014-02-06T16:26:00Z"/>
          <w:rFonts w:ascii="MS Reference Sans Serif" w:hAnsi="MS Reference Sans Serif"/>
          <w:lang w:val="en-CA"/>
        </w:rPr>
      </w:pPr>
      <w:del w:id="7091" w:author="Yann Bourdeau" w:date="2014-02-06T16:26:00Z">
        <w:r w:rsidRPr="00381014" w:rsidDel="00FC0E8D">
          <w:rPr>
            <w:rFonts w:ascii="MS Reference Sans Serif" w:hAnsi="MS Reference Sans Serif"/>
            <w:lang w:val="en-CA"/>
          </w:rPr>
          <w:delText xml:space="preserve">        std::string logFileName(boost::unit_test::framework::master_test_suite().p_name);</w:delText>
        </w:r>
      </w:del>
    </w:p>
    <w:p w14:paraId="4D1A7599" w14:textId="46C6352F" w:rsidR="005579D5" w:rsidRPr="00381014" w:rsidDel="00FC0E8D" w:rsidRDefault="005579D5" w:rsidP="005579D5">
      <w:pPr>
        <w:spacing w:after="0" w:line="240" w:lineRule="exact"/>
        <w:rPr>
          <w:del w:id="7092" w:author="Yann Bourdeau" w:date="2014-02-06T16:26:00Z"/>
          <w:rFonts w:ascii="MS Reference Sans Serif" w:hAnsi="MS Reference Sans Serif"/>
          <w:lang w:val="en-CA"/>
        </w:rPr>
      </w:pPr>
      <w:del w:id="7093" w:author="Yann Bourdeau" w:date="2014-02-06T16:26:00Z">
        <w:r w:rsidRPr="00381014" w:rsidDel="00FC0E8D">
          <w:rPr>
            <w:rFonts w:ascii="MS Reference Sans Serif" w:hAnsi="MS Reference Sans Serif"/>
            <w:lang w:val="en-CA"/>
          </w:rPr>
          <w:delText xml:space="preserve">        logFileName.append(".xml");</w:delText>
        </w:r>
      </w:del>
    </w:p>
    <w:p w14:paraId="0B1E3E02" w14:textId="57DFA9B8" w:rsidR="005579D5" w:rsidRPr="00381014" w:rsidDel="00FC0E8D" w:rsidRDefault="005579D5" w:rsidP="005579D5">
      <w:pPr>
        <w:spacing w:after="0" w:line="240" w:lineRule="exact"/>
        <w:rPr>
          <w:del w:id="7094" w:author="Yann Bourdeau" w:date="2014-02-06T16:26:00Z"/>
          <w:rFonts w:ascii="MS Reference Sans Serif" w:hAnsi="MS Reference Sans Serif"/>
          <w:lang w:val="en-CA"/>
        </w:rPr>
      </w:pPr>
      <w:del w:id="709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223D9AE2" w14:textId="325DE8C9" w:rsidR="005579D5" w:rsidRPr="00381014" w:rsidDel="00FC0E8D" w:rsidRDefault="005579D5" w:rsidP="005579D5">
      <w:pPr>
        <w:spacing w:after="0" w:line="240" w:lineRule="exact"/>
        <w:rPr>
          <w:del w:id="7096" w:author="Yann Bourdeau" w:date="2014-02-06T16:26:00Z"/>
          <w:rFonts w:ascii="MS Reference Sans Serif" w:hAnsi="MS Reference Sans Serif"/>
          <w:lang w:val="en-CA"/>
        </w:rPr>
      </w:pPr>
      <w:del w:id="709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306BA6DF" w14:textId="5E2FA7FD" w:rsidR="005579D5" w:rsidRPr="00381014" w:rsidDel="00FC0E8D" w:rsidRDefault="005579D5" w:rsidP="005579D5">
      <w:pPr>
        <w:spacing w:after="0" w:line="240" w:lineRule="exact"/>
        <w:rPr>
          <w:del w:id="7098" w:author="Yann Bourdeau" w:date="2014-02-06T16:26:00Z"/>
          <w:rFonts w:ascii="MS Reference Sans Serif" w:hAnsi="MS Reference Sans Serif"/>
          <w:lang w:val="en-CA"/>
        </w:rPr>
      </w:pPr>
      <w:del w:id="7099" w:author="Yann Bourdeau" w:date="2014-02-06T16:26:00Z">
        <w:r w:rsidRPr="00381014" w:rsidDel="00FC0E8D">
          <w:rPr>
            <w:rFonts w:ascii="MS Reference Sans Serif" w:hAnsi="MS Reference Sans Serif"/>
            <w:lang w:val="en-CA"/>
          </w:rPr>
          <w:delText xml:space="preserve">        logFile.open(lfName.c_str());</w:delText>
        </w:r>
      </w:del>
    </w:p>
    <w:p w14:paraId="2CED7987" w14:textId="433E2B05" w:rsidR="005579D5" w:rsidRPr="00381014" w:rsidDel="00FC0E8D" w:rsidRDefault="005579D5" w:rsidP="005579D5">
      <w:pPr>
        <w:spacing w:after="0" w:line="240" w:lineRule="exact"/>
        <w:rPr>
          <w:del w:id="7100" w:author="Yann Bourdeau" w:date="2014-02-06T16:26:00Z"/>
          <w:rFonts w:ascii="MS Reference Sans Serif" w:hAnsi="MS Reference Sans Serif"/>
          <w:lang w:val="en-CA"/>
        </w:rPr>
      </w:pPr>
      <w:del w:id="710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logFile &lt;&lt; "&lt;?xml version=\"1.0\" encoding=\"UTF-8\"?&gt;" ;</w:delText>
        </w:r>
      </w:del>
    </w:p>
    <w:p w14:paraId="2D5BF295" w14:textId="3CBCBB49" w:rsidR="005579D5" w:rsidRPr="00381014" w:rsidDel="00FC0E8D" w:rsidRDefault="005579D5" w:rsidP="005579D5">
      <w:pPr>
        <w:spacing w:after="0" w:line="240" w:lineRule="exact"/>
        <w:rPr>
          <w:del w:id="7102" w:author="Yann Bourdeau" w:date="2014-02-06T16:26:00Z"/>
          <w:rFonts w:ascii="MS Reference Sans Serif" w:hAnsi="MS Reference Sans Serif"/>
          <w:lang w:val="en-CA"/>
        </w:rPr>
      </w:pPr>
      <w:del w:id="7103" w:author="Yann Bourdeau" w:date="2014-02-06T16:26:00Z">
        <w:r w:rsidRPr="00381014" w:rsidDel="00FC0E8D">
          <w:rPr>
            <w:rFonts w:ascii="MS Reference Sans Serif" w:hAnsi="MS Reference Sans Serif"/>
            <w:lang w:val="en-CA"/>
          </w:rPr>
          <w:delText xml:space="preserve">        boost::unit_test::unit_test_log.set_stream(logFile);</w:delText>
        </w:r>
      </w:del>
    </w:p>
    <w:p w14:paraId="3B75FCFF" w14:textId="073501DF" w:rsidR="005579D5" w:rsidRPr="00381014" w:rsidDel="00FC0E8D" w:rsidRDefault="005579D5" w:rsidP="005579D5">
      <w:pPr>
        <w:spacing w:after="0" w:line="240" w:lineRule="exact"/>
        <w:rPr>
          <w:del w:id="7104" w:author="Yann Bourdeau" w:date="2014-02-06T16:26:00Z"/>
          <w:rFonts w:ascii="MS Reference Sans Serif" w:hAnsi="MS Reference Sans Serif"/>
          <w:lang w:val="en-CA"/>
        </w:rPr>
      </w:pPr>
      <w:del w:id="7105" w:author="Yann Bourdeau" w:date="2014-02-06T16:26:00Z">
        <w:r w:rsidRPr="00381014" w:rsidDel="00FC0E8D">
          <w:rPr>
            <w:rFonts w:ascii="MS Reference Sans Serif" w:hAnsi="MS Reference Sans Serif"/>
            <w:lang w:val="en-CA"/>
          </w:rPr>
          <w:delText xml:space="preserve">    }</w:delText>
        </w:r>
      </w:del>
    </w:p>
    <w:p w14:paraId="38778553" w14:textId="5DAC30B3" w:rsidR="005579D5" w:rsidRPr="00381014" w:rsidDel="00FC0E8D" w:rsidRDefault="005579D5" w:rsidP="005579D5">
      <w:pPr>
        <w:spacing w:after="0" w:line="240" w:lineRule="exact"/>
        <w:rPr>
          <w:del w:id="7106" w:author="Yann Bourdeau" w:date="2014-02-06T16:26:00Z"/>
          <w:rFonts w:ascii="MS Reference Sans Serif" w:hAnsi="MS Reference Sans Serif"/>
          <w:lang w:val="en-CA"/>
        </w:rPr>
      </w:pPr>
      <w:del w:id="7107" w:author="Yann Bourdeau" w:date="2014-02-06T16:26:00Z">
        <w:r w:rsidRPr="00381014" w:rsidDel="00FC0E8D">
          <w:rPr>
            <w:rFonts w:ascii="MS Reference Sans Serif" w:hAnsi="MS Reference Sans Serif"/>
            <w:lang w:val="en-CA"/>
          </w:rPr>
          <w:delText xml:space="preserve">    ~LogToFile()</w:delText>
        </w:r>
      </w:del>
    </w:p>
    <w:p w14:paraId="5C428DF4" w14:textId="5AD4DEE2" w:rsidR="005579D5" w:rsidRPr="00381014" w:rsidDel="00FC0E8D" w:rsidRDefault="005579D5" w:rsidP="005579D5">
      <w:pPr>
        <w:spacing w:after="0" w:line="240" w:lineRule="exact"/>
        <w:rPr>
          <w:del w:id="7108" w:author="Yann Bourdeau" w:date="2014-02-06T16:26:00Z"/>
          <w:rFonts w:ascii="MS Reference Sans Serif" w:hAnsi="MS Reference Sans Serif"/>
          <w:lang w:val="en-CA"/>
        </w:rPr>
      </w:pPr>
      <w:del w:id="7109" w:author="Yann Bourdeau" w:date="2014-02-06T16:26:00Z">
        <w:r w:rsidRPr="00381014" w:rsidDel="00FC0E8D">
          <w:rPr>
            <w:rFonts w:ascii="MS Reference Sans Serif" w:hAnsi="MS Reference Sans Serif"/>
            <w:lang w:val="en-CA"/>
          </w:rPr>
          <w:delText xml:space="preserve">    {</w:delText>
        </w:r>
      </w:del>
    </w:p>
    <w:p w14:paraId="004CAA74" w14:textId="088C137F" w:rsidR="005579D5" w:rsidRPr="00381014" w:rsidDel="00FC0E8D" w:rsidRDefault="005579D5" w:rsidP="005579D5">
      <w:pPr>
        <w:spacing w:after="0" w:line="240" w:lineRule="exact"/>
        <w:rPr>
          <w:del w:id="7110" w:author="Yann Bourdeau" w:date="2014-02-06T16:26:00Z"/>
          <w:rFonts w:ascii="MS Reference Sans Serif" w:hAnsi="MS Reference Sans Serif"/>
          <w:lang w:val="en-CA"/>
        </w:rPr>
      </w:pPr>
      <w:del w:id="7111" w:author="Yann Bourdeau" w:date="2014-02-06T16:26:00Z">
        <w:r w:rsidRPr="00381014" w:rsidDel="00FC0E8D">
          <w:rPr>
            <w:rFonts w:ascii="MS Reference Sans Serif" w:hAnsi="MS Reference Sans Serif"/>
            <w:lang w:val="en-CA"/>
          </w:rPr>
          <w:delText xml:space="preserve">        logFile &lt;&lt; "&lt;/TestLog&gt;" &lt;&lt; std::flush;</w:delText>
        </w:r>
      </w:del>
    </w:p>
    <w:p w14:paraId="1833CB55" w14:textId="7B3252E4" w:rsidR="005579D5" w:rsidRPr="00381014" w:rsidDel="00FC0E8D" w:rsidRDefault="005579D5" w:rsidP="005579D5">
      <w:pPr>
        <w:spacing w:after="0" w:line="240" w:lineRule="exact"/>
        <w:rPr>
          <w:del w:id="7112" w:author="Yann Bourdeau" w:date="2014-02-06T16:26:00Z"/>
          <w:rFonts w:ascii="MS Reference Sans Serif" w:hAnsi="MS Reference Sans Serif"/>
          <w:lang w:val="en-CA"/>
        </w:rPr>
      </w:pPr>
      <w:del w:id="7113" w:author="Yann Bourdeau" w:date="2014-02-06T16:26:00Z">
        <w:r w:rsidRPr="00381014" w:rsidDel="00FC0E8D">
          <w:rPr>
            <w:rFonts w:ascii="MS Reference Sans Serif" w:hAnsi="MS Reference Sans Serif"/>
            <w:lang w:val="en-CA"/>
          </w:rPr>
          <w:delText xml:space="preserve">        logFile.close();</w:delText>
        </w:r>
      </w:del>
    </w:p>
    <w:p w14:paraId="160C2F49" w14:textId="081B2E2A" w:rsidR="005579D5" w:rsidRPr="00381014" w:rsidDel="00FC0E8D" w:rsidRDefault="005579D5" w:rsidP="005579D5">
      <w:pPr>
        <w:spacing w:after="0" w:line="240" w:lineRule="exact"/>
        <w:rPr>
          <w:del w:id="7114" w:author="Yann Bourdeau" w:date="2014-02-06T16:26:00Z"/>
          <w:rFonts w:ascii="MS Reference Sans Serif" w:hAnsi="MS Reference Sans Serif"/>
          <w:lang w:val="en-CA"/>
        </w:rPr>
      </w:pPr>
      <w:del w:id="7115" w:author="Yann Bourdeau" w:date="2014-02-06T16:26:00Z">
        <w:r w:rsidRPr="00381014" w:rsidDel="00FC0E8D">
          <w:rPr>
            <w:rFonts w:ascii="MS Reference Sans Serif" w:hAnsi="MS Reference Sans Serif"/>
            <w:lang w:val="en-CA"/>
          </w:rPr>
          <w:delText xml:space="preserve">        boost::unit_test::unit_test_log.set_stream(std::cout);</w:delText>
        </w:r>
      </w:del>
    </w:p>
    <w:p w14:paraId="6C7EB63A" w14:textId="043E3465" w:rsidR="005579D5" w:rsidRPr="00381014" w:rsidDel="00FC0E8D" w:rsidRDefault="005579D5" w:rsidP="005579D5">
      <w:pPr>
        <w:spacing w:after="0" w:line="240" w:lineRule="exact"/>
        <w:rPr>
          <w:del w:id="7116" w:author="Yann Bourdeau" w:date="2014-02-06T16:26:00Z"/>
          <w:rFonts w:ascii="MS Reference Sans Serif" w:hAnsi="MS Reference Sans Serif"/>
          <w:lang w:val="en-CA"/>
        </w:rPr>
      </w:pPr>
      <w:del w:id="7117" w:author="Yann Bourdeau" w:date="2014-02-06T16:26:00Z">
        <w:r w:rsidRPr="00381014" w:rsidDel="00FC0E8D">
          <w:rPr>
            <w:rFonts w:ascii="MS Reference Sans Serif" w:hAnsi="MS Reference Sans Serif"/>
            <w:lang w:val="en-CA"/>
          </w:rPr>
          <w:delText xml:space="preserve">        // convert the report.</w:delText>
        </w:r>
      </w:del>
    </w:p>
    <w:p w14:paraId="5421AFA2" w14:textId="21828891" w:rsidR="005579D5" w:rsidRPr="00381014" w:rsidDel="00FC0E8D" w:rsidRDefault="005579D5" w:rsidP="005579D5">
      <w:pPr>
        <w:spacing w:after="0" w:line="240" w:lineRule="exact"/>
        <w:rPr>
          <w:del w:id="7118" w:author="Yann Bourdeau" w:date="2014-02-06T16:26:00Z"/>
          <w:rFonts w:ascii="MS Reference Sans Serif" w:hAnsi="MS Reference Sans Serif"/>
          <w:lang w:val="en-CA"/>
        </w:rPr>
      </w:pPr>
      <w:del w:id="711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logFileName(boost::unit_test::framework::master_test_suite().p_name);</w:delText>
        </w:r>
      </w:del>
    </w:p>
    <w:p w14:paraId="2B5BC0BB" w14:textId="38C4C83B" w:rsidR="005579D5" w:rsidRPr="00381014" w:rsidDel="00FC0E8D" w:rsidRDefault="005579D5" w:rsidP="005579D5">
      <w:pPr>
        <w:spacing w:after="0" w:line="240" w:lineRule="exact"/>
        <w:rPr>
          <w:del w:id="7120" w:author="Yann Bourdeau" w:date="2014-02-06T16:26:00Z"/>
          <w:rFonts w:ascii="MS Reference Sans Serif" w:hAnsi="MS Reference Sans Serif"/>
          <w:lang w:val="en-CA"/>
        </w:rPr>
      </w:pPr>
      <w:del w:id="7121" w:author="Yann Bourdeau" w:date="2014-02-06T16:26:00Z">
        <w:r w:rsidRPr="00381014" w:rsidDel="00FC0E8D">
          <w:rPr>
            <w:rFonts w:ascii="MS Reference Sans Serif" w:hAnsi="MS Reference Sans Serif"/>
            <w:lang w:val="en-CA"/>
          </w:rPr>
          <w:tab/>
          <w:delText xml:space="preserve">    logFileName.append(".xml");</w:delText>
        </w:r>
      </w:del>
    </w:p>
    <w:p w14:paraId="79FD8877" w14:textId="5FF74F81" w:rsidR="005579D5" w:rsidRPr="00381014" w:rsidDel="00FC0E8D" w:rsidRDefault="005579D5" w:rsidP="005579D5">
      <w:pPr>
        <w:spacing w:after="0" w:line="240" w:lineRule="exact"/>
        <w:rPr>
          <w:del w:id="7122" w:author="Yann Bourdeau" w:date="2014-02-06T16:26:00Z"/>
          <w:rFonts w:ascii="MS Reference Sans Serif" w:hAnsi="MS Reference Sans Serif"/>
          <w:lang w:val="en-CA"/>
        </w:rPr>
      </w:pPr>
      <w:del w:id="712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0E6948D3" w14:textId="1EA7CB7C" w:rsidR="005579D5" w:rsidRPr="00381014" w:rsidDel="00FC0E8D" w:rsidRDefault="005579D5" w:rsidP="005579D5">
      <w:pPr>
        <w:spacing w:after="0" w:line="240" w:lineRule="exact"/>
        <w:rPr>
          <w:del w:id="7124" w:author="Yann Bourdeau" w:date="2014-02-06T16:26:00Z"/>
          <w:rFonts w:ascii="MS Reference Sans Serif" w:hAnsi="MS Reference Sans Serif"/>
          <w:lang w:val="en-CA"/>
        </w:rPr>
      </w:pPr>
      <w:del w:id="712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781B8969" w14:textId="033880EE" w:rsidR="005579D5" w:rsidRPr="00381014" w:rsidDel="00FC0E8D" w:rsidRDefault="005579D5" w:rsidP="005579D5">
      <w:pPr>
        <w:spacing w:after="0" w:line="240" w:lineRule="exact"/>
        <w:rPr>
          <w:del w:id="7126" w:author="Yann Bourdeau" w:date="2014-02-06T16:26:00Z"/>
          <w:rFonts w:ascii="MS Reference Sans Serif" w:hAnsi="MS Reference Sans Serif"/>
          <w:lang w:val="en-CA"/>
        </w:rPr>
      </w:pPr>
      <w:del w:id="712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53737B47" w14:textId="6969DAF8" w:rsidR="005579D5" w:rsidRPr="00381014" w:rsidDel="00FC0E8D" w:rsidRDefault="005579D5" w:rsidP="005579D5">
      <w:pPr>
        <w:spacing w:after="0" w:line="240" w:lineRule="exact"/>
        <w:rPr>
          <w:del w:id="7128" w:author="Yann Bourdeau" w:date="2014-02-06T16:26:00Z"/>
          <w:rFonts w:ascii="MS Reference Sans Serif" w:hAnsi="MS Reference Sans Serif"/>
          <w:lang w:val="en-CA"/>
        </w:rPr>
      </w:pPr>
      <w:del w:id="712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logConvFileName(boost::unit_test::framework::master_test_suite().p_name);</w:delText>
        </w:r>
      </w:del>
    </w:p>
    <w:p w14:paraId="104D2FA2" w14:textId="7C28FD79" w:rsidR="005579D5" w:rsidRPr="00381014" w:rsidDel="00FC0E8D" w:rsidRDefault="005579D5" w:rsidP="005579D5">
      <w:pPr>
        <w:spacing w:after="0" w:line="240" w:lineRule="exact"/>
        <w:rPr>
          <w:del w:id="7130" w:author="Yann Bourdeau" w:date="2014-02-06T16:26:00Z"/>
          <w:rFonts w:ascii="MS Reference Sans Serif" w:hAnsi="MS Reference Sans Serif"/>
          <w:lang w:val="en-CA"/>
        </w:rPr>
      </w:pPr>
      <w:del w:id="713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logConvFileName.append(".xml");</w:delText>
        </w:r>
      </w:del>
    </w:p>
    <w:p w14:paraId="7C290F59" w14:textId="12FC1CF6" w:rsidR="005579D5" w:rsidRPr="00381014" w:rsidDel="00FC0E8D" w:rsidRDefault="005579D5" w:rsidP="005579D5">
      <w:pPr>
        <w:spacing w:after="0" w:line="240" w:lineRule="exact"/>
        <w:rPr>
          <w:del w:id="7132" w:author="Yann Bourdeau" w:date="2014-02-06T16:26:00Z"/>
          <w:rFonts w:ascii="MS Reference Sans Serif" w:hAnsi="MS Reference Sans Serif"/>
          <w:lang w:val="en-CA"/>
        </w:rPr>
      </w:pPr>
      <w:del w:id="713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lfConvName("../../../../res/");</w:delText>
        </w:r>
      </w:del>
    </w:p>
    <w:p w14:paraId="4E3EBDB2" w14:textId="432CA7A7" w:rsidR="005579D5" w:rsidRPr="00381014" w:rsidDel="00FC0E8D" w:rsidRDefault="005579D5" w:rsidP="005579D5">
      <w:pPr>
        <w:spacing w:after="0" w:line="240" w:lineRule="exact"/>
        <w:rPr>
          <w:del w:id="7134" w:author="Yann Bourdeau" w:date="2014-02-06T16:26:00Z"/>
          <w:rFonts w:ascii="MS Reference Sans Serif" w:hAnsi="MS Reference Sans Serif"/>
          <w:lang w:val="en-CA"/>
        </w:rPr>
      </w:pPr>
      <w:del w:id="713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lfConvName.append(logConvFileName);</w:delText>
        </w:r>
      </w:del>
    </w:p>
    <w:p w14:paraId="580032F3" w14:textId="62E7A9A4" w:rsidR="005579D5" w:rsidRPr="00381014" w:rsidDel="00FC0E8D" w:rsidRDefault="005579D5" w:rsidP="005579D5">
      <w:pPr>
        <w:spacing w:after="0" w:line="240" w:lineRule="exact"/>
        <w:rPr>
          <w:del w:id="7136" w:author="Yann Bourdeau" w:date="2014-02-06T16:26:00Z"/>
          <w:rFonts w:ascii="MS Reference Sans Serif" w:hAnsi="MS Reference Sans Serif"/>
          <w:lang w:val="en-CA"/>
        </w:rPr>
      </w:pPr>
      <w:del w:id="713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1AAF7397" w14:textId="114E031D" w:rsidR="005579D5" w:rsidRPr="00381014" w:rsidDel="00FC0E8D" w:rsidRDefault="005579D5" w:rsidP="005579D5">
      <w:pPr>
        <w:spacing w:after="0" w:line="240" w:lineRule="exact"/>
        <w:rPr>
          <w:del w:id="7138" w:author="Yann Bourdeau" w:date="2014-02-06T16:26:00Z"/>
          <w:rFonts w:ascii="MS Reference Sans Serif" w:hAnsi="MS Reference Sans Serif"/>
          <w:lang w:val="en-CA"/>
        </w:rPr>
      </w:pPr>
      <w:del w:id="713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cmd("java -jar /home/ybourdea/saxon/saxon9he.jar -s:");</w:delText>
        </w:r>
      </w:del>
    </w:p>
    <w:p w14:paraId="57F21D21" w14:textId="66947832" w:rsidR="005579D5" w:rsidRPr="00381014" w:rsidDel="00FC0E8D" w:rsidRDefault="005579D5" w:rsidP="005579D5">
      <w:pPr>
        <w:spacing w:after="0" w:line="240" w:lineRule="exact"/>
        <w:rPr>
          <w:del w:id="7140" w:author="Yann Bourdeau" w:date="2014-02-06T16:26:00Z"/>
          <w:rFonts w:ascii="MS Reference Sans Serif" w:hAnsi="MS Reference Sans Serif"/>
          <w:lang w:val="en-CA"/>
        </w:rPr>
      </w:pPr>
      <w:del w:id="714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cmd+=lfName;</w:delText>
        </w:r>
      </w:del>
    </w:p>
    <w:p w14:paraId="7E545A72" w14:textId="28404A4B" w:rsidR="005579D5" w:rsidRPr="00381014" w:rsidDel="00FC0E8D" w:rsidRDefault="005579D5" w:rsidP="005579D5">
      <w:pPr>
        <w:spacing w:after="0" w:line="240" w:lineRule="exact"/>
        <w:rPr>
          <w:del w:id="7142" w:author="Yann Bourdeau" w:date="2014-02-06T16:26:00Z"/>
          <w:rFonts w:ascii="MS Reference Sans Serif" w:hAnsi="MS Reference Sans Serif"/>
          <w:lang w:val="en-CA"/>
        </w:rPr>
      </w:pPr>
      <w:del w:id="714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 -xsl:boost.xsl -o:";</w:delText>
        </w:r>
      </w:del>
    </w:p>
    <w:p w14:paraId="051EB0FE" w14:textId="4934C241" w:rsidR="005579D5" w:rsidRPr="00381014" w:rsidDel="00FC0E8D" w:rsidRDefault="005579D5" w:rsidP="005579D5">
      <w:pPr>
        <w:spacing w:after="0" w:line="240" w:lineRule="exact"/>
        <w:rPr>
          <w:del w:id="7144" w:author="Yann Bourdeau" w:date="2014-02-06T16:26:00Z"/>
          <w:rFonts w:ascii="MS Reference Sans Serif" w:hAnsi="MS Reference Sans Serif"/>
          <w:lang w:val="en-CA"/>
        </w:rPr>
      </w:pPr>
      <w:del w:id="714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cmd+=lfConvName;</w:delText>
        </w:r>
      </w:del>
    </w:p>
    <w:p w14:paraId="0578B135" w14:textId="7B5FFE69" w:rsidR="005579D5" w:rsidRPr="00381014" w:rsidDel="00FC0E8D" w:rsidRDefault="005579D5" w:rsidP="005579D5">
      <w:pPr>
        <w:spacing w:after="0" w:line="240" w:lineRule="exact"/>
        <w:rPr>
          <w:del w:id="7146" w:author="Yann Bourdeau" w:date="2014-02-06T16:26:00Z"/>
          <w:rFonts w:ascii="MS Reference Sans Serif" w:hAnsi="MS Reference Sans Serif"/>
          <w:lang w:val="en-CA"/>
        </w:rPr>
      </w:pPr>
      <w:del w:id="714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std::cout &lt;&lt; "cmd:" &lt;&lt; cmd &lt;&lt; std::endl;</w:delText>
        </w:r>
      </w:del>
    </w:p>
    <w:p w14:paraId="0232E2D3" w14:textId="73F888E0" w:rsidR="005579D5" w:rsidRPr="00381014" w:rsidDel="00FC0E8D" w:rsidRDefault="005579D5" w:rsidP="005579D5">
      <w:pPr>
        <w:spacing w:after="0" w:line="240" w:lineRule="exact"/>
        <w:rPr>
          <w:del w:id="7148" w:author="Yann Bourdeau" w:date="2014-02-06T16:26:00Z"/>
          <w:rFonts w:ascii="MS Reference Sans Serif" w:hAnsi="MS Reference Sans Serif"/>
          <w:lang w:val="en-CA"/>
        </w:rPr>
      </w:pPr>
      <w:del w:id="714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system(cmd.c_str());</w:delText>
        </w:r>
      </w:del>
    </w:p>
    <w:p w14:paraId="75345E57" w14:textId="63A63C8C" w:rsidR="005579D5" w:rsidRPr="00381014" w:rsidDel="00FC0E8D" w:rsidRDefault="005579D5" w:rsidP="005579D5">
      <w:pPr>
        <w:spacing w:after="0" w:line="240" w:lineRule="exact"/>
        <w:rPr>
          <w:del w:id="7150" w:author="Yann Bourdeau" w:date="2014-02-06T16:26:00Z"/>
          <w:rFonts w:ascii="MS Reference Sans Serif" w:hAnsi="MS Reference Sans Serif"/>
          <w:lang w:val="en-CA"/>
        </w:rPr>
      </w:pPr>
      <w:del w:id="7151" w:author="Yann Bourdeau" w:date="2014-02-06T16:26:00Z">
        <w:r w:rsidRPr="00381014" w:rsidDel="00FC0E8D">
          <w:rPr>
            <w:rFonts w:ascii="MS Reference Sans Serif" w:hAnsi="MS Reference Sans Serif"/>
            <w:lang w:val="en-CA"/>
          </w:rPr>
          <w:delText xml:space="preserve">    }</w:delText>
        </w:r>
      </w:del>
    </w:p>
    <w:p w14:paraId="75141775" w14:textId="3ADCC09E" w:rsidR="005579D5" w:rsidRPr="00381014" w:rsidDel="00FC0E8D" w:rsidRDefault="005579D5" w:rsidP="005579D5">
      <w:pPr>
        <w:spacing w:after="0" w:line="240" w:lineRule="exact"/>
        <w:rPr>
          <w:del w:id="7152" w:author="Yann Bourdeau" w:date="2014-02-06T16:26:00Z"/>
          <w:rFonts w:ascii="MS Reference Sans Serif" w:hAnsi="MS Reference Sans Serif"/>
          <w:lang w:val="en-CA"/>
        </w:rPr>
      </w:pPr>
      <w:del w:id="7153" w:author="Yann Bourdeau" w:date="2014-02-06T16:26:00Z">
        <w:r w:rsidRPr="00381014" w:rsidDel="00FC0E8D">
          <w:rPr>
            <w:rFonts w:ascii="MS Reference Sans Serif" w:hAnsi="MS Reference Sans Serif"/>
            <w:lang w:val="en-CA"/>
          </w:rPr>
          <w:delText xml:space="preserve">    std::ofstream logFile;</w:delText>
        </w:r>
      </w:del>
    </w:p>
    <w:p w14:paraId="1ED4CAFB" w14:textId="54947F8A" w:rsidR="005579D5" w:rsidRPr="00381014" w:rsidDel="00FC0E8D" w:rsidRDefault="005579D5" w:rsidP="005579D5">
      <w:pPr>
        <w:spacing w:after="0" w:line="240" w:lineRule="exact"/>
        <w:rPr>
          <w:del w:id="7154" w:author="Yann Bourdeau" w:date="2014-02-06T16:26:00Z"/>
          <w:rFonts w:ascii="MS Reference Sans Serif" w:hAnsi="MS Reference Sans Serif"/>
          <w:lang w:val="en-CA"/>
        </w:rPr>
      </w:pPr>
      <w:del w:id="7155" w:author="Yann Bourdeau" w:date="2014-02-06T16:26:00Z">
        <w:r w:rsidRPr="00381014" w:rsidDel="00FC0E8D">
          <w:rPr>
            <w:rFonts w:ascii="MS Reference Sans Serif" w:hAnsi="MS Reference Sans Serif"/>
            <w:lang w:val="en-CA"/>
          </w:rPr>
          <w:delText>};</w:delText>
        </w:r>
      </w:del>
    </w:p>
    <w:p w14:paraId="647BD32D" w14:textId="5FEDA7AC" w:rsidR="005579D5" w:rsidRPr="00381014" w:rsidDel="00FC0E8D" w:rsidRDefault="005579D5" w:rsidP="005579D5">
      <w:pPr>
        <w:spacing w:after="0" w:line="240" w:lineRule="exact"/>
        <w:rPr>
          <w:del w:id="7156" w:author="Yann Bourdeau" w:date="2014-02-06T16:26:00Z"/>
          <w:rFonts w:ascii="MS Reference Sans Serif" w:hAnsi="MS Reference Sans Serif"/>
          <w:lang w:val="en-CA"/>
        </w:rPr>
      </w:pPr>
    </w:p>
    <w:p w14:paraId="7D6156EF" w14:textId="6981518A" w:rsidR="005579D5" w:rsidRPr="00381014" w:rsidDel="00FC0E8D" w:rsidRDefault="005579D5" w:rsidP="005579D5">
      <w:pPr>
        <w:spacing w:after="0" w:line="240" w:lineRule="exact"/>
        <w:rPr>
          <w:del w:id="7157" w:author="Yann Bourdeau" w:date="2014-02-06T16:26:00Z"/>
          <w:rFonts w:ascii="MS Reference Sans Serif" w:hAnsi="MS Reference Sans Serif"/>
          <w:lang w:val="en-CA"/>
        </w:rPr>
      </w:pPr>
      <w:del w:id="7158" w:author="Yann Bourdeau" w:date="2014-02-06T16:26:00Z">
        <w:r w:rsidRPr="00381014" w:rsidDel="00FC0E8D">
          <w:rPr>
            <w:rFonts w:ascii="MS Reference Sans Serif" w:hAnsi="MS Reference Sans Serif"/>
            <w:lang w:val="en-CA"/>
          </w:rPr>
          <w:delText>BOOST_GLOBAL_FIXTURE(LogToFile);</w:delText>
        </w:r>
      </w:del>
    </w:p>
    <w:p w14:paraId="1A511D1E" w14:textId="21220EC0" w:rsidR="005579D5" w:rsidRPr="00381014" w:rsidDel="00FC0E8D" w:rsidRDefault="005579D5" w:rsidP="005579D5">
      <w:pPr>
        <w:spacing w:after="0" w:line="240" w:lineRule="exact"/>
        <w:rPr>
          <w:del w:id="7159" w:author="Yann Bourdeau" w:date="2014-02-06T16:26:00Z"/>
          <w:rFonts w:ascii="MS Reference Sans Serif" w:hAnsi="MS Reference Sans Serif"/>
          <w:lang w:val="en-CA"/>
        </w:rPr>
      </w:pPr>
    </w:p>
    <w:p w14:paraId="34D6B8FA" w14:textId="3CBF03C4" w:rsidR="005579D5" w:rsidRPr="00381014" w:rsidDel="00FC0E8D" w:rsidRDefault="005579D5" w:rsidP="005579D5">
      <w:pPr>
        <w:spacing w:after="0" w:line="240" w:lineRule="exact"/>
        <w:rPr>
          <w:del w:id="7160" w:author="Yann Bourdeau" w:date="2014-02-06T16:26:00Z"/>
          <w:rFonts w:ascii="MS Reference Sans Serif" w:hAnsi="MS Reference Sans Serif"/>
          <w:lang w:val="en-CA"/>
        </w:rPr>
      </w:pPr>
      <w:del w:id="7161" w:author="Yann Bourdeau" w:date="2014-02-06T16:26:00Z">
        <w:r w:rsidRPr="00381014" w:rsidDel="00FC0E8D">
          <w:rPr>
            <w:rFonts w:ascii="MS Reference Sans Serif" w:hAnsi="MS Reference Sans Serif"/>
            <w:lang w:val="en-CA"/>
          </w:rPr>
          <w:delText>BOOST_AUTO_TEST_SUITE_END()</w:delText>
        </w:r>
      </w:del>
    </w:p>
    <w:p w14:paraId="2C8327B0" w14:textId="07005238" w:rsidR="005579D5" w:rsidRPr="00381014" w:rsidDel="00FC0E8D" w:rsidRDefault="005579D5" w:rsidP="005579D5">
      <w:pPr>
        <w:spacing w:after="0" w:line="240" w:lineRule="exact"/>
        <w:rPr>
          <w:del w:id="7162" w:author="Yann Bourdeau" w:date="2014-02-06T16:26:00Z"/>
          <w:rFonts w:ascii="MS Reference Sans Serif" w:hAnsi="MS Reference Sans Serif"/>
          <w:lang w:val="en-CA"/>
        </w:rPr>
      </w:pPr>
    </w:p>
    <w:p w14:paraId="3E964EBF" w14:textId="7D5A8356" w:rsidR="005579D5" w:rsidRPr="00381014" w:rsidDel="00FC0E8D" w:rsidRDefault="005579D5" w:rsidP="005579D5">
      <w:pPr>
        <w:spacing w:after="0" w:line="240" w:lineRule="exact"/>
        <w:rPr>
          <w:del w:id="7163" w:author="Yann Bourdeau" w:date="2014-02-06T16:26:00Z"/>
          <w:rFonts w:ascii="MS Reference Sans Serif" w:hAnsi="MS Reference Sans Serif"/>
          <w:lang w:val="en-CA"/>
        </w:rPr>
      </w:pPr>
      <w:del w:id="7164" w:author="Yann Bourdeau" w:date="2014-02-06T16:26:00Z">
        <w:r w:rsidRPr="00381014" w:rsidDel="00FC0E8D">
          <w:rPr>
            <w:rFonts w:ascii="MS Reference Sans Serif" w:hAnsi="MS Reference Sans Serif"/>
            <w:lang w:val="en-CA"/>
          </w:rPr>
          <w:delText>bool init_function()</w:delText>
        </w:r>
      </w:del>
    </w:p>
    <w:p w14:paraId="2757DDFD" w14:textId="46E27A74" w:rsidR="005579D5" w:rsidRPr="00381014" w:rsidDel="00FC0E8D" w:rsidRDefault="005579D5" w:rsidP="005579D5">
      <w:pPr>
        <w:spacing w:after="0" w:line="240" w:lineRule="exact"/>
        <w:rPr>
          <w:del w:id="7165" w:author="Yann Bourdeau" w:date="2014-02-06T16:26:00Z"/>
          <w:rFonts w:ascii="MS Reference Sans Serif" w:hAnsi="MS Reference Sans Serif"/>
          <w:lang w:val="en-CA"/>
        </w:rPr>
      </w:pPr>
      <w:del w:id="7166" w:author="Yann Bourdeau" w:date="2014-02-06T16:26:00Z">
        <w:r w:rsidRPr="00381014" w:rsidDel="00FC0E8D">
          <w:rPr>
            <w:rFonts w:ascii="MS Reference Sans Serif" w:hAnsi="MS Reference Sans Serif"/>
            <w:lang w:val="en-CA"/>
          </w:rPr>
          <w:delText>{</w:delText>
        </w:r>
      </w:del>
    </w:p>
    <w:p w14:paraId="70EBFC43" w14:textId="79809758" w:rsidR="005579D5" w:rsidRPr="00381014" w:rsidDel="00FC0E8D" w:rsidRDefault="005579D5" w:rsidP="005579D5">
      <w:pPr>
        <w:spacing w:after="0" w:line="240" w:lineRule="exact"/>
        <w:rPr>
          <w:del w:id="7167" w:author="Yann Bourdeau" w:date="2014-02-06T16:26:00Z"/>
          <w:rFonts w:ascii="MS Reference Sans Serif" w:hAnsi="MS Reference Sans Serif"/>
          <w:lang w:val="en-CA"/>
        </w:rPr>
      </w:pPr>
    </w:p>
    <w:p w14:paraId="28398FE0" w14:textId="523D0A5B" w:rsidR="005579D5" w:rsidRPr="00381014" w:rsidDel="00FC0E8D" w:rsidRDefault="005579D5" w:rsidP="005579D5">
      <w:pPr>
        <w:spacing w:after="0" w:line="240" w:lineRule="exact"/>
        <w:rPr>
          <w:del w:id="7168" w:author="Yann Bourdeau" w:date="2014-02-06T16:26:00Z"/>
          <w:rFonts w:ascii="MS Reference Sans Serif" w:hAnsi="MS Reference Sans Serif"/>
          <w:lang w:val="en-CA"/>
        </w:rPr>
      </w:pPr>
      <w:del w:id="7169" w:author="Yann Bourdeau" w:date="2014-02-06T16:26:00Z">
        <w:r w:rsidRPr="00381014" w:rsidDel="00FC0E8D">
          <w:rPr>
            <w:rFonts w:ascii="MS Reference Sans Serif" w:hAnsi="MS Reference Sans Serif"/>
            <w:lang w:val="en-CA"/>
          </w:rPr>
          <w:delText xml:space="preserve">    // do your own initialization here</w:delText>
        </w:r>
      </w:del>
    </w:p>
    <w:p w14:paraId="43514FD4" w14:textId="7B17C8A1" w:rsidR="005579D5" w:rsidRPr="00381014" w:rsidDel="00FC0E8D" w:rsidRDefault="005579D5" w:rsidP="005579D5">
      <w:pPr>
        <w:spacing w:after="0" w:line="240" w:lineRule="exact"/>
        <w:rPr>
          <w:del w:id="7170" w:author="Yann Bourdeau" w:date="2014-02-06T16:26:00Z"/>
          <w:rFonts w:ascii="MS Reference Sans Serif" w:hAnsi="MS Reference Sans Serif"/>
          <w:lang w:val="en-CA"/>
        </w:rPr>
      </w:pPr>
      <w:del w:id="7171" w:author="Yann Bourdeau" w:date="2014-02-06T16:26:00Z">
        <w:r w:rsidRPr="00381014" w:rsidDel="00FC0E8D">
          <w:rPr>
            <w:rFonts w:ascii="MS Reference Sans Serif" w:hAnsi="MS Reference Sans Serif"/>
            <w:lang w:val="en-CA"/>
          </w:rPr>
          <w:delText xml:space="preserve">    // if it successful return true</w:delText>
        </w:r>
      </w:del>
    </w:p>
    <w:p w14:paraId="21704E7C" w14:textId="5A78B5E2" w:rsidR="005579D5" w:rsidRPr="00381014" w:rsidDel="00FC0E8D" w:rsidRDefault="005579D5" w:rsidP="005579D5">
      <w:pPr>
        <w:spacing w:after="0" w:line="240" w:lineRule="exact"/>
        <w:rPr>
          <w:del w:id="7172" w:author="Yann Bourdeau" w:date="2014-02-06T16:26:00Z"/>
          <w:rFonts w:ascii="MS Reference Sans Serif" w:hAnsi="MS Reference Sans Serif"/>
          <w:lang w:val="en-CA"/>
        </w:rPr>
      </w:pPr>
    </w:p>
    <w:p w14:paraId="6C7FB60C" w14:textId="1CD9FA4B" w:rsidR="005579D5" w:rsidRPr="00381014" w:rsidDel="00FC0E8D" w:rsidRDefault="005579D5" w:rsidP="005579D5">
      <w:pPr>
        <w:spacing w:after="0" w:line="240" w:lineRule="exact"/>
        <w:rPr>
          <w:del w:id="7173" w:author="Yann Bourdeau" w:date="2014-02-06T16:26:00Z"/>
          <w:rFonts w:ascii="MS Reference Sans Serif" w:hAnsi="MS Reference Sans Serif"/>
          <w:lang w:val="en-CA"/>
        </w:rPr>
      </w:pPr>
      <w:del w:id="7174" w:author="Yann Bourdeau" w:date="2014-02-06T16:26:00Z">
        <w:r w:rsidRPr="00381014" w:rsidDel="00FC0E8D">
          <w:rPr>
            <w:rFonts w:ascii="MS Reference Sans Serif" w:hAnsi="MS Reference Sans Serif"/>
            <w:lang w:val="en-CA"/>
          </w:rPr>
          <w:delText xml:space="preserve">    // But, you CAN'T use testing tools here</w:delText>
        </w:r>
      </w:del>
    </w:p>
    <w:p w14:paraId="7A77E3BD" w14:textId="7163CC29" w:rsidR="005579D5" w:rsidRPr="00381014" w:rsidDel="00FC0E8D" w:rsidRDefault="005579D5" w:rsidP="005579D5">
      <w:pPr>
        <w:spacing w:after="0" w:line="240" w:lineRule="exact"/>
        <w:rPr>
          <w:del w:id="7175" w:author="Yann Bourdeau" w:date="2014-02-06T16:26:00Z"/>
          <w:rFonts w:ascii="MS Reference Sans Serif" w:hAnsi="MS Reference Sans Serif"/>
          <w:lang w:val="en-CA"/>
        </w:rPr>
      </w:pPr>
    </w:p>
    <w:p w14:paraId="6468D3C0" w14:textId="2F9A235A" w:rsidR="005579D5" w:rsidRPr="00381014" w:rsidDel="00FC0E8D" w:rsidRDefault="005579D5" w:rsidP="005579D5">
      <w:pPr>
        <w:spacing w:after="0" w:line="240" w:lineRule="exact"/>
        <w:rPr>
          <w:del w:id="7176" w:author="Yann Bourdeau" w:date="2014-02-06T16:26:00Z"/>
          <w:rFonts w:ascii="MS Reference Sans Serif" w:hAnsi="MS Reference Sans Serif"/>
          <w:lang w:val="en-CA"/>
        </w:rPr>
      </w:pPr>
      <w:del w:id="7177" w:author="Yann Bourdeau" w:date="2014-02-06T16:26:00Z">
        <w:r w:rsidRPr="00381014" w:rsidDel="00FC0E8D">
          <w:rPr>
            <w:rFonts w:ascii="MS Reference Sans Serif" w:hAnsi="MS Reference Sans Serif"/>
            <w:lang w:val="en-CA"/>
          </w:rPr>
          <w:delText xml:space="preserve">    return true;</w:delText>
        </w:r>
      </w:del>
    </w:p>
    <w:p w14:paraId="249063F7" w14:textId="24E8B73A" w:rsidR="005579D5" w:rsidRPr="00381014" w:rsidDel="00FC0E8D" w:rsidRDefault="005579D5" w:rsidP="005579D5">
      <w:pPr>
        <w:spacing w:after="0" w:line="240" w:lineRule="exact"/>
        <w:rPr>
          <w:del w:id="7178" w:author="Yann Bourdeau" w:date="2014-02-06T16:26:00Z"/>
          <w:rFonts w:ascii="MS Reference Sans Serif" w:hAnsi="MS Reference Sans Serif"/>
          <w:lang w:val="en-CA"/>
        </w:rPr>
      </w:pPr>
      <w:del w:id="7179" w:author="Yann Bourdeau" w:date="2014-02-06T16:26:00Z">
        <w:r w:rsidRPr="00381014" w:rsidDel="00FC0E8D">
          <w:rPr>
            <w:rFonts w:ascii="MS Reference Sans Serif" w:hAnsi="MS Reference Sans Serif"/>
            <w:lang w:val="en-CA"/>
          </w:rPr>
          <w:delText>}</w:delText>
        </w:r>
      </w:del>
    </w:p>
    <w:p w14:paraId="53F6D205" w14:textId="150E6646" w:rsidR="000E650C" w:rsidRPr="00381014" w:rsidDel="00FC0E8D" w:rsidRDefault="00CF32AE" w:rsidP="005579D5">
      <w:pPr>
        <w:pStyle w:val="Sous-sous-section"/>
        <w:rPr>
          <w:del w:id="7180" w:author="Yann Bourdeau" w:date="2014-02-06T16:26:00Z"/>
          <w:lang w:val="en-CA"/>
        </w:rPr>
      </w:pPr>
      <w:del w:id="7181" w:author="Yann Bourdeau" w:date="2014-02-06T16:26:00Z">
        <w:r w:rsidDel="00FC0E8D">
          <w:fldChar w:fldCharType="begin"/>
        </w:r>
        <w:r w:rsidRPr="00381014" w:rsidDel="00FC0E8D">
          <w:rPr>
            <w:lang w:val="en-CA"/>
          </w:rPr>
          <w:delInstrText xml:space="preserve"> SEQ annexe\* ALPHABETIC\c  \* MERGEFORMAT </w:delInstrText>
        </w:r>
        <w:r w:rsidDel="00FC0E8D">
          <w:fldChar w:fldCharType="separate"/>
        </w:r>
        <w:r w:rsidR="000F3CFA" w:rsidDel="00FC0E8D">
          <w:rPr>
            <w:lang w:val="en-CA"/>
          </w:rPr>
          <w:delText xml:space="preserve"> </w:delText>
        </w:r>
        <w:r w:rsidDel="00FC0E8D">
          <w:fldChar w:fldCharType="end"/>
        </w:r>
      </w:del>
    </w:p>
    <w:p w14:paraId="480BD0EB" w14:textId="2AA6A5DE" w:rsidR="000E650C" w:rsidRPr="00381014" w:rsidDel="00FC0E8D" w:rsidRDefault="000E650C">
      <w:pPr>
        <w:spacing w:after="0" w:line="240" w:lineRule="auto"/>
        <w:ind w:firstLine="0"/>
        <w:jc w:val="left"/>
        <w:rPr>
          <w:del w:id="7182" w:author="Yann Bourdeau" w:date="2014-02-06T16:26:00Z"/>
          <w:lang w:val="en-CA"/>
        </w:rPr>
      </w:pPr>
      <w:del w:id="7183" w:author="Yann Bourdeau" w:date="2014-02-06T16:26:00Z">
        <w:r w:rsidRPr="00381014" w:rsidDel="00FC0E8D">
          <w:rPr>
            <w:lang w:val="en-CA"/>
          </w:rPr>
          <w:br w:type="page"/>
        </w:r>
      </w:del>
    </w:p>
    <w:p w14:paraId="5257ADD5" w14:textId="722569C7" w:rsidR="005579D5" w:rsidRPr="00AF4897" w:rsidDel="00FC0E8D" w:rsidRDefault="005579D5" w:rsidP="00AF4897">
      <w:pPr>
        <w:rPr>
          <w:del w:id="7184" w:author="Yann Bourdeau" w:date="2014-02-06T16:26:00Z"/>
          <w:b/>
          <w:lang w:val="en-CA"/>
        </w:rPr>
      </w:pPr>
      <w:del w:id="7185" w:author="Yann Bourdeau" w:date="2014-02-06T16:26:00Z">
        <w:r w:rsidRPr="00AF4897" w:rsidDel="00FC0E8D">
          <w:rPr>
            <w:b/>
            <w:lang w:val="en-CA"/>
          </w:rPr>
          <w:delText>TestxmlBoost.cxx</w:delText>
        </w:r>
      </w:del>
    </w:p>
    <w:p w14:paraId="08B49993" w14:textId="6A00B1FB" w:rsidR="005579D5" w:rsidRPr="00381014" w:rsidDel="00FC0E8D" w:rsidRDefault="005579D5" w:rsidP="005579D5">
      <w:pPr>
        <w:spacing w:after="0" w:line="240" w:lineRule="exact"/>
        <w:rPr>
          <w:del w:id="7186" w:author="Yann Bourdeau" w:date="2014-02-06T16:26:00Z"/>
          <w:rFonts w:ascii="MS Reference Sans Serif" w:hAnsi="MS Reference Sans Serif"/>
          <w:lang w:val="en-CA"/>
        </w:rPr>
      </w:pPr>
      <w:del w:id="7187" w:author="Yann Bourdeau" w:date="2014-02-06T16:26:00Z">
        <w:r w:rsidRPr="00381014" w:rsidDel="00FC0E8D">
          <w:rPr>
            <w:rFonts w:ascii="MS Reference Sans Serif" w:hAnsi="MS Reference Sans Serif"/>
            <w:lang w:val="en-CA"/>
          </w:rPr>
          <w:delText>#ifndef BOOST_TEST_DYN_LINK</w:delText>
        </w:r>
      </w:del>
    </w:p>
    <w:p w14:paraId="13746409" w14:textId="4B555186" w:rsidR="005579D5" w:rsidRPr="00381014" w:rsidDel="00FC0E8D" w:rsidRDefault="005579D5" w:rsidP="005579D5">
      <w:pPr>
        <w:spacing w:after="0" w:line="240" w:lineRule="exact"/>
        <w:rPr>
          <w:del w:id="7188" w:author="Yann Bourdeau" w:date="2014-02-06T16:26:00Z"/>
          <w:rFonts w:ascii="MS Reference Sans Serif" w:hAnsi="MS Reference Sans Serif"/>
          <w:lang w:val="en-CA"/>
        </w:rPr>
      </w:pPr>
      <w:del w:id="7189" w:author="Yann Bourdeau" w:date="2014-02-06T16:26:00Z">
        <w:r w:rsidRPr="00381014" w:rsidDel="00FC0E8D">
          <w:rPr>
            <w:rFonts w:ascii="MS Reference Sans Serif" w:hAnsi="MS Reference Sans Serif"/>
            <w:lang w:val="en-CA"/>
          </w:rPr>
          <w:delText>#define BOOST_TEST_DYN_LINK</w:delText>
        </w:r>
      </w:del>
    </w:p>
    <w:p w14:paraId="732E799E" w14:textId="6E510B2A" w:rsidR="005579D5" w:rsidRPr="00381014" w:rsidDel="00FC0E8D" w:rsidRDefault="005579D5" w:rsidP="005579D5">
      <w:pPr>
        <w:spacing w:after="0" w:line="240" w:lineRule="exact"/>
        <w:rPr>
          <w:del w:id="7190" w:author="Yann Bourdeau" w:date="2014-02-06T16:26:00Z"/>
          <w:rFonts w:ascii="MS Reference Sans Serif" w:hAnsi="MS Reference Sans Serif"/>
          <w:lang w:val="en-CA"/>
        </w:rPr>
      </w:pPr>
      <w:del w:id="7191" w:author="Yann Bourdeau" w:date="2014-02-06T16:26:00Z">
        <w:r w:rsidRPr="00381014" w:rsidDel="00FC0E8D">
          <w:rPr>
            <w:rFonts w:ascii="MS Reference Sans Serif" w:hAnsi="MS Reference Sans Serif"/>
            <w:lang w:val="en-CA"/>
          </w:rPr>
          <w:delText>#endif</w:delText>
        </w:r>
      </w:del>
    </w:p>
    <w:p w14:paraId="58FCA61F" w14:textId="7199B583" w:rsidR="005579D5" w:rsidRPr="00381014" w:rsidDel="00FC0E8D" w:rsidRDefault="005579D5" w:rsidP="005579D5">
      <w:pPr>
        <w:spacing w:after="0" w:line="240" w:lineRule="exact"/>
        <w:rPr>
          <w:del w:id="7192" w:author="Yann Bourdeau" w:date="2014-02-06T16:26:00Z"/>
          <w:rFonts w:ascii="MS Reference Sans Serif" w:hAnsi="MS Reference Sans Serif"/>
          <w:lang w:val="en-CA"/>
        </w:rPr>
      </w:pPr>
      <w:del w:id="7193" w:author="Yann Bourdeau" w:date="2014-02-06T16:26:00Z">
        <w:r w:rsidRPr="00381014" w:rsidDel="00FC0E8D">
          <w:rPr>
            <w:rFonts w:ascii="MS Reference Sans Serif" w:hAnsi="MS Reference Sans Serif"/>
            <w:lang w:val="en-CA"/>
          </w:rPr>
          <w:delText>#include "xml.h"</w:delText>
        </w:r>
      </w:del>
    </w:p>
    <w:p w14:paraId="6F7DD9B0" w14:textId="02C09427" w:rsidR="005579D5" w:rsidRPr="00381014" w:rsidDel="00FC0E8D" w:rsidRDefault="005579D5" w:rsidP="005579D5">
      <w:pPr>
        <w:spacing w:after="0" w:line="240" w:lineRule="exact"/>
        <w:rPr>
          <w:del w:id="7194" w:author="Yann Bourdeau" w:date="2014-02-06T16:26:00Z"/>
          <w:rFonts w:ascii="MS Reference Sans Serif" w:hAnsi="MS Reference Sans Serif"/>
          <w:lang w:val="en-CA"/>
        </w:rPr>
      </w:pPr>
      <w:del w:id="7195" w:author="Yann Bourdeau" w:date="2014-02-06T16:26:00Z">
        <w:r w:rsidRPr="00381014" w:rsidDel="00FC0E8D">
          <w:rPr>
            <w:rFonts w:ascii="MS Reference Sans Serif" w:hAnsi="MS Reference Sans Serif"/>
            <w:lang w:val="en-CA"/>
          </w:rPr>
          <w:delText>#define BOOST_TEST_MODULE TestxmlBoost</w:delText>
        </w:r>
      </w:del>
    </w:p>
    <w:p w14:paraId="4A151A64" w14:textId="74835889" w:rsidR="005579D5" w:rsidRPr="00381014" w:rsidDel="00FC0E8D" w:rsidRDefault="005579D5" w:rsidP="005579D5">
      <w:pPr>
        <w:spacing w:after="0" w:line="240" w:lineRule="exact"/>
        <w:rPr>
          <w:del w:id="7196" w:author="Yann Bourdeau" w:date="2014-02-06T16:26:00Z"/>
          <w:rFonts w:ascii="MS Reference Sans Serif" w:hAnsi="MS Reference Sans Serif"/>
          <w:lang w:val="en-CA"/>
        </w:rPr>
      </w:pPr>
      <w:del w:id="7197" w:author="Yann Bourdeau" w:date="2014-02-06T16:26:00Z">
        <w:r w:rsidRPr="00381014" w:rsidDel="00FC0E8D">
          <w:rPr>
            <w:rFonts w:ascii="MS Reference Sans Serif" w:hAnsi="MS Reference Sans Serif"/>
            <w:lang w:val="en-CA"/>
          </w:rPr>
          <w:delText>#include &lt;boost/test/unit_test.hpp&gt;</w:delText>
        </w:r>
      </w:del>
    </w:p>
    <w:p w14:paraId="26A24612" w14:textId="08DBE3BA" w:rsidR="005579D5" w:rsidRPr="00381014" w:rsidDel="00FC0E8D" w:rsidRDefault="005579D5" w:rsidP="005579D5">
      <w:pPr>
        <w:spacing w:after="0" w:line="240" w:lineRule="exact"/>
        <w:rPr>
          <w:del w:id="7198" w:author="Yann Bourdeau" w:date="2014-02-06T16:26:00Z"/>
          <w:rFonts w:ascii="MS Reference Sans Serif" w:hAnsi="MS Reference Sans Serif"/>
          <w:lang w:val="en-CA"/>
        </w:rPr>
      </w:pPr>
      <w:del w:id="7199" w:author="Yann Bourdeau" w:date="2014-02-06T16:26:00Z">
        <w:r w:rsidRPr="00381014" w:rsidDel="00FC0E8D">
          <w:rPr>
            <w:rFonts w:ascii="MS Reference Sans Serif" w:hAnsi="MS Reference Sans Serif"/>
            <w:lang w:val="en-CA"/>
          </w:rPr>
          <w:delText>#include &lt;boost/bind.hpp&gt;</w:delText>
        </w:r>
      </w:del>
    </w:p>
    <w:p w14:paraId="3A66EEEA" w14:textId="29DC9D60" w:rsidR="005579D5" w:rsidRPr="00381014" w:rsidDel="00FC0E8D" w:rsidRDefault="005579D5" w:rsidP="005579D5">
      <w:pPr>
        <w:spacing w:after="0" w:line="240" w:lineRule="exact"/>
        <w:rPr>
          <w:del w:id="7200" w:author="Yann Bourdeau" w:date="2014-02-06T16:26:00Z"/>
          <w:rFonts w:ascii="MS Reference Sans Serif" w:hAnsi="MS Reference Sans Serif"/>
          <w:lang w:val="en-CA"/>
        </w:rPr>
      </w:pPr>
      <w:del w:id="7201" w:author="Yann Bourdeau" w:date="2014-02-06T16:26:00Z">
        <w:r w:rsidRPr="00381014" w:rsidDel="00FC0E8D">
          <w:rPr>
            <w:rFonts w:ascii="MS Reference Sans Serif" w:hAnsi="MS Reference Sans Serif"/>
            <w:lang w:val="en-CA"/>
          </w:rPr>
          <w:delText>#include &lt;string&gt;</w:delText>
        </w:r>
      </w:del>
    </w:p>
    <w:p w14:paraId="19E860B3" w14:textId="5B8083EA" w:rsidR="005579D5" w:rsidRPr="00381014" w:rsidDel="00FC0E8D" w:rsidRDefault="005579D5" w:rsidP="005579D5">
      <w:pPr>
        <w:spacing w:after="0" w:line="240" w:lineRule="exact"/>
        <w:rPr>
          <w:del w:id="7202" w:author="Yann Bourdeau" w:date="2014-02-06T16:26:00Z"/>
          <w:rFonts w:ascii="MS Reference Sans Serif" w:hAnsi="MS Reference Sans Serif"/>
          <w:lang w:val="en-CA"/>
        </w:rPr>
      </w:pPr>
      <w:del w:id="7203" w:author="Yann Bourdeau" w:date="2014-02-06T16:26:00Z">
        <w:r w:rsidRPr="00381014" w:rsidDel="00FC0E8D">
          <w:rPr>
            <w:rFonts w:ascii="MS Reference Sans Serif" w:hAnsi="MS Reference Sans Serif"/>
            <w:lang w:val="en-CA"/>
          </w:rPr>
          <w:delText>#include &lt;fstream&gt;</w:delText>
        </w:r>
      </w:del>
    </w:p>
    <w:p w14:paraId="02D276C4" w14:textId="12A0BD73" w:rsidR="005579D5" w:rsidRPr="00381014" w:rsidDel="00FC0E8D" w:rsidRDefault="005579D5" w:rsidP="005579D5">
      <w:pPr>
        <w:spacing w:after="0" w:line="240" w:lineRule="exact"/>
        <w:rPr>
          <w:del w:id="7204" w:author="Yann Bourdeau" w:date="2014-02-06T16:26:00Z"/>
          <w:rFonts w:ascii="MS Reference Sans Serif" w:hAnsi="MS Reference Sans Serif"/>
          <w:lang w:val="en-CA"/>
        </w:rPr>
      </w:pPr>
      <w:del w:id="7205" w:author="Yann Bourdeau" w:date="2014-02-06T16:26:00Z">
        <w:r w:rsidRPr="00381014" w:rsidDel="00FC0E8D">
          <w:rPr>
            <w:rFonts w:ascii="MS Reference Sans Serif" w:hAnsi="MS Reference Sans Serif"/>
            <w:lang w:val="en-CA"/>
          </w:rPr>
          <w:delText>#include &lt;stdio.h&gt;</w:delText>
        </w:r>
      </w:del>
    </w:p>
    <w:p w14:paraId="5F22F878" w14:textId="2C5D481A" w:rsidR="005579D5" w:rsidRPr="00381014" w:rsidDel="00FC0E8D" w:rsidRDefault="005579D5" w:rsidP="005579D5">
      <w:pPr>
        <w:spacing w:after="0" w:line="240" w:lineRule="exact"/>
        <w:rPr>
          <w:del w:id="7206" w:author="Yann Bourdeau" w:date="2014-02-06T16:26:00Z"/>
          <w:rFonts w:ascii="MS Reference Sans Serif" w:hAnsi="MS Reference Sans Serif"/>
          <w:lang w:val="en-CA"/>
        </w:rPr>
      </w:pPr>
      <w:del w:id="7207" w:author="Yann Bourdeau" w:date="2014-02-06T16:26:00Z">
        <w:r w:rsidRPr="00381014" w:rsidDel="00FC0E8D">
          <w:rPr>
            <w:rFonts w:ascii="MS Reference Sans Serif" w:hAnsi="MS Reference Sans Serif"/>
            <w:lang w:val="en-CA"/>
          </w:rPr>
          <w:delText>#include &lt;stdlib.h&gt;</w:delText>
        </w:r>
      </w:del>
    </w:p>
    <w:p w14:paraId="5BA3076F" w14:textId="52E7C700" w:rsidR="005579D5" w:rsidRPr="00381014" w:rsidDel="00FC0E8D" w:rsidRDefault="005579D5" w:rsidP="005579D5">
      <w:pPr>
        <w:spacing w:after="0" w:line="240" w:lineRule="exact"/>
        <w:rPr>
          <w:del w:id="7208" w:author="Yann Bourdeau" w:date="2014-02-06T16:26:00Z"/>
          <w:rFonts w:ascii="MS Reference Sans Serif" w:hAnsi="MS Reference Sans Serif"/>
          <w:lang w:val="en-CA"/>
        </w:rPr>
      </w:pPr>
      <w:del w:id="7209" w:author="Yann Bourdeau" w:date="2014-02-06T16:26:00Z">
        <w:r w:rsidRPr="00381014" w:rsidDel="00FC0E8D">
          <w:rPr>
            <w:rFonts w:ascii="MS Reference Sans Serif" w:hAnsi="MS Reference Sans Serif"/>
            <w:lang w:val="en-CA"/>
          </w:rPr>
          <w:delText>BOOST_AUTO_TEST_SUITE( test_xml_suite )</w:delText>
        </w:r>
      </w:del>
    </w:p>
    <w:p w14:paraId="18611720" w14:textId="20CA2511" w:rsidR="005579D5" w:rsidRPr="00381014" w:rsidDel="00FC0E8D" w:rsidRDefault="005579D5" w:rsidP="005579D5">
      <w:pPr>
        <w:spacing w:after="0" w:line="240" w:lineRule="exact"/>
        <w:rPr>
          <w:del w:id="7210" w:author="Yann Bourdeau" w:date="2014-02-06T16:26:00Z"/>
          <w:rFonts w:ascii="MS Reference Sans Serif" w:hAnsi="MS Reference Sans Serif"/>
          <w:lang w:val="en-CA"/>
        </w:rPr>
      </w:pPr>
    </w:p>
    <w:p w14:paraId="5FC0EC62" w14:textId="4BFA725B" w:rsidR="005579D5" w:rsidRPr="00381014" w:rsidDel="00FC0E8D" w:rsidRDefault="005579D5" w:rsidP="005579D5">
      <w:pPr>
        <w:spacing w:after="0" w:line="240" w:lineRule="exact"/>
        <w:rPr>
          <w:del w:id="7211" w:author="Yann Bourdeau" w:date="2014-02-06T16:26:00Z"/>
          <w:rFonts w:ascii="MS Reference Sans Serif" w:hAnsi="MS Reference Sans Serif"/>
          <w:lang w:val="en-CA"/>
        </w:rPr>
      </w:pPr>
      <w:del w:id="7212" w:author="Yann Bourdeau" w:date="2014-02-06T16:26:00Z">
        <w:r w:rsidRPr="00381014" w:rsidDel="00FC0E8D">
          <w:rPr>
            <w:rFonts w:ascii="MS Reference Sans Serif" w:hAnsi="MS Reference Sans Serif"/>
            <w:lang w:val="en-CA"/>
          </w:rPr>
          <w:delText>BOOST_AUTO_TEST_CASE(test_xml_parse)</w:delText>
        </w:r>
      </w:del>
    </w:p>
    <w:p w14:paraId="07394991" w14:textId="7C716954" w:rsidR="005579D5" w:rsidRPr="00381014" w:rsidDel="00FC0E8D" w:rsidRDefault="005579D5" w:rsidP="005579D5">
      <w:pPr>
        <w:spacing w:after="0" w:line="240" w:lineRule="exact"/>
        <w:rPr>
          <w:del w:id="7213" w:author="Yann Bourdeau" w:date="2014-02-06T16:26:00Z"/>
          <w:rFonts w:ascii="MS Reference Sans Serif" w:hAnsi="MS Reference Sans Serif"/>
          <w:lang w:val="en-CA"/>
        </w:rPr>
      </w:pPr>
      <w:del w:id="7214" w:author="Yann Bourdeau" w:date="2014-02-06T16:26:00Z">
        <w:r w:rsidRPr="00381014" w:rsidDel="00FC0E8D">
          <w:rPr>
            <w:rFonts w:ascii="MS Reference Sans Serif" w:hAnsi="MS Reference Sans Serif"/>
            <w:lang w:val="en-CA"/>
          </w:rPr>
          <w:delText>{</w:delText>
        </w:r>
      </w:del>
    </w:p>
    <w:p w14:paraId="3BC7EA9C" w14:textId="067091C9" w:rsidR="005579D5" w:rsidRPr="00381014" w:rsidDel="00FC0E8D" w:rsidRDefault="005579D5" w:rsidP="005579D5">
      <w:pPr>
        <w:spacing w:after="0" w:line="240" w:lineRule="exact"/>
        <w:rPr>
          <w:del w:id="7215" w:author="Yann Bourdeau" w:date="2014-02-06T16:26:00Z"/>
          <w:rFonts w:ascii="MS Reference Sans Serif" w:hAnsi="MS Reference Sans Serif"/>
          <w:lang w:val="en-CA"/>
        </w:rPr>
      </w:pPr>
      <w:del w:id="7216" w:author="Yann Bourdeau" w:date="2014-02-06T16:26:00Z">
        <w:r w:rsidRPr="00381014" w:rsidDel="00FC0E8D">
          <w:rPr>
            <w:rFonts w:ascii="MS Reference Sans Serif" w:hAnsi="MS Reference Sans Serif"/>
            <w:lang w:val="en-CA"/>
          </w:rPr>
          <w:tab/>
          <w:delText>{</w:delText>
        </w:r>
      </w:del>
    </w:p>
    <w:p w14:paraId="7F803F94" w14:textId="2B5D72ED" w:rsidR="005579D5" w:rsidRPr="00381014" w:rsidDel="00FC0E8D" w:rsidRDefault="005579D5" w:rsidP="005579D5">
      <w:pPr>
        <w:spacing w:after="0" w:line="240" w:lineRule="exact"/>
        <w:rPr>
          <w:del w:id="7217" w:author="Yann Bourdeau" w:date="2014-02-06T16:26:00Z"/>
          <w:rFonts w:ascii="MS Reference Sans Serif" w:hAnsi="MS Reference Sans Serif"/>
          <w:lang w:val="en-CA"/>
        </w:rPr>
      </w:pPr>
      <w:del w:id="7218"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entity;</w:delText>
        </w:r>
      </w:del>
    </w:p>
    <w:p w14:paraId="761419F5" w14:textId="3D675E68" w:rsidR="005579D5" w:rsidRPr="00381014" w:rsidDel="00FC0E8D" w:rsidRDefault="005579D5" w:rsidP="005579D5">
      <w:pPr>
        <w:spacing w:after="0" w:line="240" w:lineRule="exact"/>
        <w:rPr>
          <w:del w:id="7219" w:author="Yann Bourdeau" w:date="2014-02-06T16:26:00Z"/>
          <w:rFonts w:ascii="MS Reference Sans Serif" w:hAnsi="MS Reference Sans Serif"/>
          <w:lang w:val="en-CA"/>
        </w:rPr>
      </w:pPr>
      <w:del w:id="7220"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content("&lt;allo/&gt;");</w:delText>
        </w:r>
      </w:del>
    </w:p>
    <w:p w14:paraId="7C34BC51" w14:textId="3B22513D" w:rsidR="005579D5" w:rsidRPr="00381014" w:rsidDel="00FC0E8D" w:rsidRDefault="005579D5" w:rsidP="005579D5">
      <w:pPr>
        <w:spacing w:after="0" w:line="240" w:lineRule="exact"/>
        <w:rPr>
          <w:del w:id="7221" w:author="Yann Bourdeau" w:date="2014-02-06T16:26:00Z"/>
          <w:rFonts w:ascii="MS Reference Sans Serif" w:hAnsi="MS Reference Sans Serif"/>
          <w:lang w:val="en-CA"/>
        </w:rPr>
      </w:pPr>
      <w:del w:id="7222"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 xml:space="preserve">std::string result("&amp;lt;allo/&amp;gt;");                                                                           </w:delText>
        </w:r>
      </w:del>
    </w:p>
    <w:p w14:paraId="0E297A6C" w14:textId="64BC9BDD" w:rsidR="005579D5" w:rsidRPr="00381014" w:rsidDel="00FC0E8D" w:rsidRDefault="005579D5" w:rsidP="005579D5">
      <w:pPr>
        <w:spacing w:after="0" w:line="240" w:lineRule="exact"/>
        <w:rPr>
          <w:del w:id="7223" w:author="Yann Bourdeau" w:date="2014-02-06T16:26:00Z"/>
          <w:rFonts w:ascii="MS Reference Sans Serif" w:hAnsi="MS Reference Sans Serif"/>
          <w:lang w:val="en-CA"/>
        </w:rPr>
      </w:pPr>
      <w:del w:id="7224"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blueslice::policy::xml::xmlEntityEscape(entity,content);</w:delText>
        </w:r>
      </w:del>
    </w:p>
    <w:p w14:paraId="684A329C" w14:textId="4E15AEE0" w:rsidR="005579D5" w:rsidRPr="00381014" w:rsidDel="00FC0E8D" w:rsidRDefault="005579D5" w:rsidP="005579D5">
      <w:pPr>
        <w:spacing w:after="0" w:line="240" w:lineRule="exact"/>
        <w:rPr>
          <w:del w:id="7225" w:author="Yann Bourdeau" w:date="2014-02-06T16:26:00Z"/>
          <w:rFonts w:ascii="MS Reference Sans Serif" w:hAnsi="MS Reference Sans Serif"/>
          <w:lang w:val="en-CA"/>
        </w:rPr>
      </w:pPr>
      <w:del w:id="7226"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BOOST_CHECK_EQUAL(result,entity);</w:delText>
        </w:r>
      </w:del>
    </w:p>
    <w:p w14:paraId="01847F6A" w14:textId="02FEB942" w:rsidR="005579D5" w:rsidRPr="00381014" w:rsidDel="00FC0E8D" w:rsidRDefault="005579D5" w:rsidP="005579D5">
      <w:pPr>
        <w:spacing w:after="0" w:line="240" w:lineRule="exact"/>
        <w:rPr>
          <w:del w:id="7227" w:author="Yann Bourdeau" w:date="2014-02-06T16:26:00Z"/>
          <w:rFonts w:ascii="MS Reference Sans Serif" w:hAnsi="MS Reference Sans Serif"/>
          <w:lang w:val="en-CA"/>
        </w:rPr>
      </w:pPr>
      <w:del w:id="7228" w:author="Yann Bourdeau" w:date="2014-02-06T16:26:00Z">
        <w:r w:rsidRPr="00381014" w:rsidDel="00FC0E8D">
          <w:rPr>
            <w:rFonts w:ascii="MS Reference Sans Serif" w:hAnsi="MS Reference Sans Serif"/>
            <w:lang w:val="en-CA"/>
          </w:rPr>
          <w:tab/>
          <w:delText>}</w:delText>
        </w:r>
      </w:del>
    </w:p>
    <w:p w14:paraId="5318B8D5" w14:textId="3B995818" w:rsidR="005579D5" w:rsidRPr="00381014" w:rsidDel="00FC0E8D" w:rsidRDefault="005579D5" w:rsidP="005579D5">
      <w:pPr>
        <w:spacing w:after="0" w:line="240" w:lineRule="exact"/>
        <w:rPr>
          <w:del w:id="7229" w:author="Yann Bourdeau" w:date="2014-02-06T16:26:00Z"/>
          <w:rFonts w:ascii="MS Reference Sans Serif" w:hAnsi="MS Reference Sans Serif"/>
          <w:lang w:val="en-CA"/>
        </w:rPr>
      </w:pPr>
      <w:del w:id="7230"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7677AD7A" w14:textId="074F0BB8" w:rsidR="005579D5" w:rsidRPr="00381014" w:rsidDel="00FC0E8D" w:rsidRDefault="005579D5" w:rsidP="005579D5">
      <w:pPr>
        <w:spacing w:after="0" w:line="240" w:lineRule="exact"/>
        <w:rPr>
          <w:del w:id="7231" w:author="Yann Bourdeau" w:date="2014-02-06T16:26:00Z"/>
          <w:rFonts w:ascii="MS Reference Sans Serif" w:hAnsi="MS Reference Sans Serif"/>
          <w:lang w:val="en-CA"/>
        </w:rPr>
      </w:pPr>
      <w:del w:id="7232" w:author="Yann Bourdeau" w:date="2014-02-06T16:26:00Z">
        <w:r w:rsidRPr="00381014" w:rsidDel="00FC0E8D">
          <w:rPr>
            <w:rFonts w:ascii="MS Reference Sans Serif" w:hAnsi="MS Reference Sans Serif"/>
            <w:lang w:val="en-CA"/>
          </w:rPr>
          <w:tab/>
          <w:delText>{</w:delText>
        </w:r>
      </w:del>
    </w:p>
    <w:p w14:paraId="68470E6A" w14:textId="41839E7E" w:rsidR="005579D5" w:rsidRPr="00381014" w:rsidDel="00FC0E8D" w:rsidRDefault="005579D5" w:rsidP="005579D5">
      <w:pPr>
        <w:spacing w:after="0" w:line="240" w:lineRule="exact"/>
        <w:rPr>
          <w:del w:id="7233" w:author="Yann Bourdeau" w:date="2014-02-06T16:26:00Z"/>
          <w:rFonts w:ascii="MS Reference Sans Serif" w:hAnsi="MS Reference Sans Serif"/>
          <w:lang w:val="en-CA"/>
        </w:rPr>
      </w:pPr>
      <w:del w:id="7234"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inputString("\"&lt;&gt;&amp;'");</w:delText>
        </w:r>
      </w:del>
    </w:p>
    <w:p w14:paraId="0900E455" w14:textId="2BA93BD8" w:rsidR="005579D5" w:rsidRPr="00381014" w:rsidDel="00FC0E8D" w:rsidRDefault="005579D5" w:rsidP="005579D5">
      <w:pPr>
        <w:spacing w:after="0" w:line="240" w:lineRule="exact"/>
        <w:rPr>
          <w:del w:id="7235" w:author="Yann Bourdeau" w:date="2014-02-06T16:26:00Z"/>
          <w:rFonts w:ascii="MS Reference Sans Serif" w:hAnsi="MS Reference Sans Serif"/>
          <w:lang w:val="en-CA"/>
        </w:rPr>
      </w:pPr>
      <w:del w:id="7236"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outputString;</w:delText>
        </w:r>
      </w:del>
    </w:p>
    <w:p w14:paraId="024452F8" w14:textId="40EF0074" w:rsidR="005579D5" w:rsidRPr="00381014" w:rsidDel="00FC0E8D" w:rsidRDefault="005579D5" w:rsidP="005579D5">
      <w:pPr>
        <w:spacing w:after="0" w:line="240" w:lineRule="exact"/>
        <w:rPr>
          <w:del w:id="7237" w:author="Yann Bourdeau" w:date="2014-02-06T16:26:00Z"/>
          <w:rFonts w:ascii="MS Reference Sans Serif" w:hAnsi="MS Reference Sans Serif"/>
          <w:lang w:val="en-CA"/>
        </w:rPr>
      </w:pPr>
      <w:del w:id="7238"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result("&amp;quot;&amp;lt;&amp;gt;&amp;amp;&amp;apos;");</w:delText>
        </w:r>
      </w:del>
    </w:p>
    <w:p w14:paraId="122FAF84" w14:textId="61F58E13" w:rsidR="005579D5" w:rsidRPr="00381014" w:rsidDel="00FC0E8D" w:rsidRDefault="005579D5" w:rsidP="005579D5">
      <w:pPr>
        <w:spacing w:after="0" w:line="240" w:lineRule="exact"/>
        <w:rPr>
          <w:del w:id="7239" w:author="Yann Bourdeau" w:date="2014-02-06T16:26:00Z"/>
          <w:rFonts w:ascii="MS Reference Sans Serif" w:hAnsi="MS Reference Sans Serif"/>
          <w:lang w:val="en-CA"/>
        </w:rPr>
      </w:pPr>
      <w:del w:id="7240"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blueslice::policy::xml::xmlEscape(outputString,inputString);</w:delText>
        </w:r>
      </w:del>
    </w:p>
    <w:p w14:paraId="4A6D1001" w14:textId="6EFEB83D" w:rsidR="005579D5" w:rsidRPr="00381014" w:rsidDel="00FC0E8D" w:rsidRDefault="005579D5" w:rsidP="005579D5">
      <w:pPr>
        <w:spacing w:after="0" w:line="240" w:lineRule="exact"/>
        <w:rPr>
          <w:del w:id="7241" w:author="Yann Bourdeau" w:date="2014-02-06T16:26:00Z"/>
          <w:rFonts w:ascii="MS Reference Sans Serif" w:hAnsi="MS Reference Sans Serif"/>
          <w:lang w:val="en-CA"/>
        </w:rPr>
      </w:pPr>
      <w:del w:id="7242"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BOOST_CHECK_EQUAL(result,outputString);</w:delText>
        </w:r>
      </w:del>
    </w:p>
    <w:p w14:paraId="550BD7EB" w14:textId="3412B30A" w:rsidR="005579D5" w:rsidRPr="00381014" w:rsidDel="00FC0E8D" w:rsidRDefault="005579D5" w:rsidP="005579D5">
      <w:pPr>
        <w:spacing w:after="0" w:line="240" w:lineRule="exact"/>
        <w:rPr>
          <w:del w:id="7243" w:author="Yann Bourdeau" w:date="2014-02-06T16:26:00Z"/>
          <w:rFonts w:ascii="MS Reference Sans Serif" w:hAnsi="MS Reference Sans Serif"/>
          <w:lang w:val="en-CA"/>
        </w:rPr>
      </w:pPr>
      <w:del w:id="7244" w:author="Yann Bourdeau" w:date="2014-02-06T16:26:00Z">
        <w:r w:rsidRPr="00381014" w:rsidDel="00FC0E8D">
          <w:rPr>
            <w:rFonts w:ascii="MS Reference Sans Serif" w:hAnsi="MS Reference Sans Serif"/>
            <w:lang w:val="en-CA"/>
          </w:rPr>
          <w:tab/>
          <w:delText>}</w:delText>
        </w:r>
      </w:del>
    </w:p>
    <w:p w14:paraId="42673F3E" w14:textId="4C6B4679" w:rsidR="005579D5" w:rsidRPr="00381014" w:rsidDel="00FC0E8D" w:rsidRDefault="005579D5" w:rsidP="005579D5">
      <w:pPr>
        <w:spacing w:after="0" w:line="240" w:lineRule="exact"/>
        <w:rPr>
          <w:del w:id="7245" w:author="Yann Bourdeau" w:date="2014-02-06T16:26:00Z"/>
          <w:rFonts w:ascii="MS Reference Sans Serif" w:hAnsi="MS Reference Sans Serif"/>
          <w:lang w:val="en-CA"/>
        </w:rPr>
      </w:pPr>
    </w:p>
    <w:p w14:paraId="0DF20472" w14:textId="7A3218D0" w:rsidR="005579D5" w:rsidRPr="00381014" w:rsidDel="00FC0E8D" w:rsidRDefault="005579D5" w:rsidP="005579D5">
      <w:pPr>
        <w:spacing w:after="0" w:line="240" w:lineRule="exact"/>
        <w:rPr>
          <w:del w:id="7246" w:author="Yann Bourdeau" w:date="2014-02-06T16:26:00Z"/>
          <w:rFonts w:ascii="MS Reference Sans Serif" w:hAnsi="MS Reference Sans Serif"/>
          <w:lang w:val="en-CA"/>
        </w:rPr>
      </w:pPr>
      <w:del w:id="7247" w:author="Yann Bourdeau" w:date="2014-02-06T16:26:00Z">
        <w:r w:rsidRPr="00381014" w:rsidDel="00FC0E8D">
          <w:rPr>
            <w:rFonts w:ascii="MS Reference Sans Serif" w:hAnsi="MS Reference Sans Serif"/>
            <w:lang w:val="en-CA"/>
          </w:rPr>
          <w:tab/>
          <w:delText>{</w:delText>
        </w:r>
      </w:del>
    </w:p>
    <w:p w14:paraId="18A13181" w14:textId="5F6AD384" w:rsidR="005579D5" w:rsidRPr="00381014" w:rsidDel="00FC0E8D" w:rsidRDefault="005579D5" w:rsidP="005579D5">
      <w:pPr>
        <w:spacing w:after="0" w:line="240" w:lineRule="exact"/>
        <w:rPr>
          <w:del w:id="7248" w:author="Yann Bourdeau" w:date="2014-02-06T16:26:00Z"/>
          <w:rFonts w:ascii="MS Reference Sans Serif" w:hAnsi="MS Reference Sans Serif"/>
          <w:lang w:val="en-CA"/>
        </w:rPr>
      </w:pPr>
      <w:del w:id="724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inputString("\"&lt;&gt;&amp;'");</w:delText>
        </w:r>
      </w:del>
    </w:p>
    <w:p w14:paraId="7AF4DC27" w14:textId="04B7983B" w:rsidR="005579D5" w:rsidRPr="00381014" w:rsidDel="00FC0E8D" w:rsidRDefault="005579D5" w:rsidP="005579D5">
      <w:pPr>
        <w:spacing w:after="0" w:line="240" w:lineRule="exact"/>
        <w:rPr>
          <w:del w:id="7250" w:author="Yann Bourdeau" w:date="2014-02-06T16:26:00Z"/>
          <w:rFonts w:ascii="MS Reference Sans Serif" w:hAnsi="MS Reference Sans Serif"/>
          <w:lang w:val="en-CA"/>
        </w:rPr>
      </w:pPr>
      <w:del w:id="725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result("&amp;quot;&amp;lt;&amp;gt;&amp;amp;&amp;apos;");</w:delText>
        </w:r>
      </w:del>
    </w:p>
    <w:p w14:paraId="1EAED083" w14:textId="64E03910" w:rsidR="005579D5" w:rsidRPr="00381014" w:rsidDel="00FC0E8D" w:rsidRDefault="005579D5" w:rsidP="005579D5">
      <w:pPr>
        <w:spacing w:after="0" w:line="240" w:lineRule="exact"/>
        <w:rPr>
          <w:del w:id="7252" w:author="Yann Bourdeau" w:date="2014-02-06T16:26:00Z"/>
          <w:rFonts w:ascii="MS Reference Sans Serif" w:hAnsi="MS Reference Sans Serif"/>
          <w:lang w:val="en-CA"/>
        </w:rPr>
      </w:pPr>
      <w:del w:id="725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blueslice::policy::xml::xmlEscape(inputString);</w:delText>
        </w:r>
      </w:del>
    </w:p>
    <w:p w14:paraId="3381ED4F" w14:textId="7D13A3D2" w:rsidR="005579D5" w:rsidRPr="00381014" w:rsidDel="00FC0E8D" w:rsidRDefault="005579D5" w:rsidP="005579D5">
      <w:pPr>
        <w:spacing w:after="0" w:line="240" w:lineRule="exact"/>
        <w:rPr>
          <w:del w:id="7254" w:author="Yann Bourdeau" w:date="2014-02-06T16:26:00Z"/>
          <w:rFonts w:ascii="MS Reference Sans Serif" w:hAnsi="MS Reference Sans Serif"/>
          <w:lang w:val="en-CA"/>
        </w:rPr>
      </w:pPr>
      <w:del w:id="725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BOOST_CHECK_EQUAL(result,inputString);</w:delText>
        </w:r>
      </w:del>
    </w:p>
    <w:p w14:paraId="1A79C0A0" w14:textId="651B639E" w:rsidR="005579D5" w:rsidRPr="00381014" w:rsidDel="00FC0E8D" w:rsidRDefault="005579D5" w:rsidP="005579D5">
      <w:pPr>
        <w:spacing w:after="0" w:line="240" w:lineRule="exact"/>
        <w:rPr>
          <w:del w:id="7256" w:author="Yann Bourdeau" w:date="2014-02-06T16:26:00Z"/>
          <w:rFonts w:ascii="MS Reference Sans Serif" w:hAnsi="MS Reference Sans Serif"/>
          <w:lang w:val="en-CA"/>
        </w:rPr>
      </w:pPr>
      <w:del w:id="7257" w:author="Yann Bourdeau" w:date="2014-02-06T16:26:00Z">
        <w:r w:rsidRPr="00381014" w:rsidDel="00FC0E8D">
          <w:rPr>
            <w:rFonts w:ascii="MS Reference Sans Serif" w:hAnsi="MS Reference Sans Serif"/>
            <w:lang w:val="en-CA"/>
          </w:rPr>
          <w:tab/>
          <w:delText>}</w:delText>
        </w:r>
      </w:del>
    </w:p>
    <w:p w14:paraId="4BDF7432" w14:textId="60100160" w:rsidR="005579D5" w:rsidRPr="00381014" w:rsidDel="00FC0E8D" w:rsidRDefault="005579D5" w:rsidP="005579D5">
      <w:pPr>
        <w:spacing w:after="0" w:line="240" w:lineRule="exact"/>
        <w:rPr>
          <w:del w:id="7258" w:author="Yann Bourdeau" w:date="2014-02-06T16:26:00Z"/>
          <w:rFonts w:ascii="MS Reference Sans Serif" w:hAnsi="MS Reference Sans Serif"/>
          <w:lang w:val="en-CA"/>
        </w:rPr>
      </w:pPr>
      <w:del w:id="7259" w:author="Yann Bourdeau" w:date="2014-02-06T16:26:00Z">
        <w:r w:rsidRPr="00381014" w:rsidDel="00FC0E8D">
          <w:rPr>
            <w:rFonts w:ascii="MS Reference Sans Serif" w:hAnsi="MS Reference Sans Serif"/>
            <w:lang w:val="en-CA"/>
          </w:rPr>
          <w:tab/>
        </w:r>
      </w:del>
    </w:p>
    <w:p w14:paraId="5679733C" w14:textId="7DC0F670" w:rsidR="005579D5" w:rsidRPr="00381014" w:rsidDel="00FC0E8D" w:rsidRDefault="005579D5" w:rsidP="005579D5">
      <w:pPr>
        <w:spacing w:after="0" w:line="240" w:lineRule="exact"/>
        <w:rPr>
          <w:del w:id="7260" w:author="Yann Bourdeau" w:date="2014-02-06T16:26:00Z"/>
          <w:rFonts w:ascii="MS Reference Sans Serif" w:hAnsi="MS Reference Sans Serif"/>
          <w:lang w:val="en-CA"/>
        </w:rPr>
      </w:pPr>
      <w:del w:id="7261" w:author="Yann Bourdeau" w:date="2014-02-06T16:26:00Z">
        <w:r w:rsidRPr="00381014" w:rsidDel="00FC0E8D">
          <w:rPr>
            <w:rFonts w:ascii="MS Reference Sans Serif" w:hAnsi="MS Reference Sans Serif"/>
            <w:lang w:val="en-CA"/>
          </w:rPr>
          <w:tab/>
          <w:delText>{</w:delText>
        </w:r>
      </w:del>
    </w:p>
    <w:p w14:paraId="0C46B32B" w14:textId="1D9EC144" w:rsidR="005579D5" w:rsidRPr="00381014" w:rsidDel="00FC0E8D" w:rsidRDefault="005579D5" w:rsidP="005579D5">
      <w:pPr>
        <w:spacing w:after="0" w:line="240" w:lineRule="exact"/>
        <w:rPr>
          <w:del w:id="7262" w:author="Yann Bourdeau" w:date="2014-02-06T16:26:00Z"/>
          <w:rFonts w:ascii="MS Reference Sans Serif" w:hAnsi="MS Reference Sans Serif"/>
          <w:lang w:val="en-CA"/>
        </w:rPr>
      </w:pPr>
      <w:del w:id="726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entity;</w:delText>
        </w:r>
      </w:del>
    </w:p>
    <w:p w14:paraId="0F544174" w14:textId="4FE2F66A" w:rsidR="005579D5" w:rsidRPr="00381014" w:rsidDel="00FC0E8D" w:rsidRDefault="005579D5" w:rsidP="005579D5">
      <w:pPr>
        <w:spacing w:after="0" w:line="240" w:lineRule="exact"/>
        <w:rPr>
          <w:del w:id="7264" w:author="Yann Bourdeau" w:date="2014-02-06T16:26:00Z"/>
          <w:rFonts w:ascii="MS Reference Sans Serif" w:hAnsi="MS Reference Sans Serif"/>
          <w:lang w:val="en-CA"/>
        </w:rPr>
      </w:pPr>
      <w:del w:id="726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result("&lt;type attribute=\"name\"&gt;value&lt;/type&gt;");</w:delText>
        </w:r>
      </w:del>
    </w:p>
    <w:p w14:paraId="2E5FC7E6" w14:textId="39910DB1" w:rsidR="005579D5" w:rsidRPr="00381014" w:rsidDel="00FC0E8D" w:rsidRDefault="005579D5" w:rsidP="005579D5">
      <w:pPr>
        <w:spacing w:after="0" w:line="240" w:lineRule="exact"/>
        <w:rPr>
          <w:del w:id="7266" w:author="Yann Bourdeau" w:date="2014-02-06T16:26:00Z"/>
          <w:rFonts w:ascii="MS Reference Sans Serif" w:hAnsi="MS Reference Sans Serif"/>
          <w:lang w:val="en-CA"/>
        </w:rPr>
      </w:pPr>
      <w:del w:id="726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blueslice::policy::xml::addElement(entity,"type","attribute","name","value",false);</w:delText>
        </w:r>
      </w:del>
    </w:p>
    <w:p w14:paraId="2B848458" w14:textId="49595713" w:rsidR="005579D5" w:rsidRPr="00381014" w:rsidDel="00FC0E8D" w:rsidRDefault="005579D5" w:rsidP="005579D5">
      <w:pPr>
        <w:spacing w:after="0" w:line="240" w:lineRule="exact"/>
        <w:rPr>
          <w:del w:id="7268" w:author="Yann Bourdeau" w:date="2014-02-06T16:26:00Z"/>
          <w:rFonts w:ascii="MS Reference Sans Serif" w:hAnsi="MS Reference Sans Serif"/>
          <w:lang w:val="en-CA"/>
        </w:rPr>
      </w:pPr>
      <w:del w:id="726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BOOST_CHECK_EQUAL(result,entity);</w:delText>
        </w:r>
      </w:del>
    </w:p>
    <w:p w14:paraId="15D5E9E1" w14:textId="3983E561" w:rsidR="005579D5" w:rsidRPr="00381014" w:rsidDel="00FC0E8D" w:rsidRDefault="005579D5" w:rsidP="005579D5">
      <w:pPr>
        <w:spacing w:after="0" w:line="240" w:lineRule="exact"/>
        <w:rPr>
          <w:del w:id="7270" w:author="Yann Bourdeau" w:date="2014-02-06T16:26:00Z"/>
          <w:rFonts w:ascii="MS Reference Sans Serif" w:hAnsi="MS Reference Sans Serif"/>
          <w:lang w:val="en-CA"/>
        </w:rPr>
      </w:pPr>
      <w:del w:id="7271" w:author="Yann Bourdeau" w:date="2014-02-06T16:26:00Z">
        <w:r w:rsidRPr="00381014" w:rsidDel="00FC0E8D">
          <w:rPr>
            <w:rFonts w:ascii="MS Reference Sans Serif" w:hAnsi="MS Reference Sans Serif"/>
            <w:lang w:val="en-CA"/>
          </w:rPr>
          <w:tab/>
          <w:delText>}</w:delText>
        </w:r>
      </w:del>
    </w:p>
    <w:p w14:paraId="4A7A2245" w14:textId="64CB1DAC" w:rsidR="005579D5" w:rsidRPr="00381014" w:rsidDel="00FC0E8D" w:rsidRDefault="005579D5" w:rsidP="005579D5">
      <w:pPr>
        <w:spacing w:after="0" w:line="240" w:lineRule="exact"/>
        <w:rPr>
          <w:del w:id="7272" w:author="Yann Bourdeau" w:date="2014-02-06T16:26:00Z"/>
          <w:rFonts w:ascii="MS Reference Sans Serif" w:hAnsi="MS Reference Sans Serif"/>
          <w:lang w:val="en-CA"/>
        </w:rPr>
      </w:pPr>
      <w:del w:id="7273" w:author="Yann Bourdeau" w:date="2014-02-06T16:26:00Z">
        <w:r w:rsidRPr="00381014" w:rsidDel="00FC0E8D">
          <w:rPr>
            <w:rFonts w:ascii="MS Reference Sans Serif" w:hAnsi="MS Reference Sans Serif"/>
            <w:lang w:val="en-CA"/>
          </w:rPr>
          <w:tab/>
        </w:r>
      </w:del>
    </w:p>
    <w:p w14:paraId="4A81A07C" w14:textId="7384101E" w:rsidR="005579D5" w:rsidRPr="00381014" w:rsidDel="00FC0E8D" w:rsidRDefault="005579D5" w:rsidP="005579D5">
      <w:pPr>
        <w:spacing w:after="0" w:line="240" w:lineRule="exact"/>
        <w:rPr>
          <w:del w:id="7274" w:author="Yann Bourdeau" w:date="2014-02-06T16:26:00Z"/>
          <w:rFonts w:ascii="MS Reference Sans Serif" w:hAnsi="MS Reference Sans Serif"/>
          <w:lang w:val="en-CA"/>
        </w:rPr>
      </w:pPr>
      <w:del w:id="7275" w:author="Yann Bourdeau" w:date="2014-02-06T16:26:00Z">
        <w:r w:rsidRPr="00381014" w:rsidDel="00FC0E8D">
          <w:rPr>
            <w:rFonts w:ascii="MS Reference Sans Serif" w:hAnsi="MS Reference Sans Serif"/>
            <w:lang w:val="en-CA"/>
          </w:rPr>
          <w:tab/>
          <w:delText>{</w:delText>
        </w:r>
      </w:del>
    </w:p>
    <w:p w14:paraId="69F692B4" w14:textId="292E67FE" w:rsidR="005579D5" w:rsidRPr="00381014" w:rsidDel="00FC0E8D" w:rsidRDefault="005579D5" w:rsidP="005579D5">
      <w:pPr>
        <w:spacing w:after="0" w:line="240" w:lineRule="exact"/>
        <w:rPr>
          <w:del w:id="7276" w:author="Yann Bourdeau" w:date="2014-02-06T16:26:00Z"/>
          <w:rFonts w:ascii="MS Reference Sans Serif" w:hAnsi="MS Reference Sans Serif"/>
          <w:lang w:val="en-CA"/>
        </w:rPr>
      </w:pPr>
      <w:del w:id="727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entity;</w:delText>
        </w:r>
      </w:del>
    </w:p>
    <w:p w14:paraId="3367058B" w14:textId="7AA3B844" w:rsidR="005579D5" w:rsidRPr="00381014" w:rsidDel="00FC0E8D" w:rsidRDefault="005579D5" w:rsidP="005579D5">
      <w:pPr>
        <w:spacing w:after="0" w:line="240" w:lineRule="exact"/>
        <w:rPr>
          <w:del w:id="7278" w:author="Yann Bourdeau" w:date="2014-02-06T16:26:00Z"/>
          <w:rFonts w:ascii="MS Reference Sans Serif" w:hAnsi="MS Reference Sans Serif"/>
          <w:lang w:val="en-CA"/>
        </w:rPr>
      </w:pPr>
      <w:del w:id="727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result("&lt;type attribute=\"name\"&gt;&lt;/type&gt;");</w:delText>
        </w:r>
      </w:del>
    </w:p>
    <w:p w14:paraId="124C6C88" w14:textId="5433C8A2" w:rsidR="005579D5" w:rsidRPr="00381014" w:rsidDel="00FC0E8D" w:rsidRDefault="005579D5" w:rsidP="005579D5">
      <w:pPr>
        <w:spacing w:after="0" w:line="240" w:lineRule="exact"/>
        <w:rPr>
          <w:del w:id="7280" w:author="Yann Bourdeau" w:date="2014-02-06T16:26:00Z"/>
          <w:rFonts w:ascii="MS Reference Sans Serif" w:hAnsi="MS Reference Sans Serif"/>
          <w:lang w:val="en-CA"/>
        </w:rPr>
      </w:pPr>
      <w:del w:id="728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blueslice::policy::xml::addElement(entity,"type","attribute","name","value",true);</w:delText>
        </w:r>
      </w:del>
    </w:p>
    <w:p w14:paraId="18EC5861" w14:textId="09974145" w:rsidR="005579D5" w:rsidRPr="00381014" w:rsidDel="00FC0E8D" w:rsidRDefault="005579D5" w:rsidP="005579D5">
      <w:pPr>
        <w:spacing w:after="0" w:line="240" w:lineRule="exact"/>
        <w:rPr>
          <w:del w:id="7282" w:author="Yann Bourdeau" w:date="2014-02-06T16:26:00Z"/>
          <w:rFonts w:ascii="MS Reference Sans Serif" w:hAnsi="MS Reference Sans Serif"/>
          <w:lang w:val="en-CA"/>
        </w:rPr>
      </w:pPr>
      <w:del w:id="728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BOOST_CHECK_EQUAL(result,entity);</w:delText>
        </w:r>
      </w:del>
    </w:p>
    <w:p w14:paraId="3E0732D7" w14:textId="10174D08" w:rsidR="005579D5" w:rsidRPr="00381014" w:rsidDel="00FC0E8D" w:rsidRDefault="005579D5" w:rsidP="005579D5">
      <w:pPr>
        <w:spacing w:after="0" w:line="240" w:lineRule="exact"/>
        <w:rPr>
          <w:del w:id="7284" w:author="Yann Bourdeau" w:date="2014-02-06T16:26:00Z"/>
          <w:rFonts w:ascii="MS Reference Sans Serif" w:hAnsi="MS Reference Sans Serif"/>
          <w:lang w:val="en-CA"/>
        </w:rPr>
      </w:pPr>
      <w:del w:id="7285" w:author="Yann Bourdeau" w:date="2014-02-06T16:26:00Z">
        <w:r w:rsidRPr="00381014" w:rsidDel="00FC0E8D">
          <w:rPr>
            <w:rFonts w:ascii="MS Reference Sans Serif" w:hAnsi="MS Reference Sans Serif"/>
            <w:lang w:val="en-CA"/>
          </w:rPr>
          <w:tab/>
          <w:delText>}</w:delText>
        </w:r>
      </w:del>
    </w:p>
    <w:p w14:paraId="35364563" w14:textId="4B9B1FCE" w:rsidR="005579D5" w:rsidRPr="00381014" w:rsidDel="00FC0E8D" w:rsidRDefault="005579D5" w:rsidP="005579D5">
      <w:pPr>
        <w:spacing w:after="0" w:line="240" w:lineRule="exact"/>
        <w:rPr>
          <w:del w:id="7286" w:author="Yann Bourdeau" w:date="2014-02-06T16:26:00Z"/>
          <w:rFonts w:ascii="MS Reference Sans Serif" w:hAnsi="MS Reference Sans Serif"/>
          <w:lang w:val="en-CA"/>
        </w:rPr>
      </w:pPr>
      <w:del w:id="7287" w:author="Yann Bourdeau" w:date="2014-02-06T16:26:00Z">
        <w:r w:rsidRPr="00381014" w:rsidDel="00FC0E8D">
          <w:rPr>
            <w:rFonts w:ascii="MS Reference Sans Serif" w:hAnsi="MS Reference Sans Serif"/>
            <w:lang w:val="en-CA"/>
          </w:rPr>
          <w:tab/>
        </w:r>
      </w:del>
    </w:p>
    <w:p w14:paraId="7E10B44A" w14:textId="794681B1" w:rsidR="005579D5" w:rsidRPr="00381014" w:rsidDel="00FC0E8D" w:rsidRDefault="005579D5" w:rsidP="005579D5">
      <w:pPr>
        <w:spacing w:after="0" w:line="240" w:lineRule="exact"/>
        <w:rPr>
          <w:del w:id="7288" w:author="Yann Bourdeau" w:date="2014-02-06T16:26:00Z"/>
          <w:rFonts w:ascii="MS Reference Sans Serif" w:hAnsi="MS Reference Sans Serif"/>
          <w:lang w:val="en-CA"/>
        </w:rPr>
      </w:pPr>
      <w:del w:id="7289" w:author="Yann Bourdeau" w:date="2014-02-06T16:26:00Z">
        <w:r w:rsidRPr="00381014" w:rsidDel="00FC0E8D">
          <w:rPr>
            <w:rFonts w:ascii="MS Reference Sans Serif" w:hAnsi="MS Reference Sans Serif"/>
            <w:lang w:val="en-CA"/>
          </w:rPr>
          <w:tab/>
          <w:delText>{</w:delText>
        </w:r>
      </w:del>
    </w:p>
    <w:p w14:paraId="61E1661A" w14:textId="59826E6C" w:rsidR="005579D5" w:rsidRPr="00381014" w:rsidDel="00FC0E8D" w:rsidRDefault="005579D5" w:rsidP="005579D5">
      <w:pPr>
        <w:spacing w:after="0" w:line="240" w:lineRule="exact"/>
        <w:rPr>
          <w:del w:id="7290" w:author="Yann Bourdeau" w:date="2014-02-06T16:26:00Z"/>
          <w:rFonts w:ascii="MS Reference Sans Serif" w:hAnsi="MS Reference Sans Serif"/>
          <w:lang w:val="en-CA"/>
        </w:rPr>
      </w:pPr>
      <w:del w:id="729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entity;</w:delText>
        </w:r>
      </w:del>
    </w:p>
    <w:p w14:paraId="1F16F0F4" w14:textId="6956A4A6" w:rsidR="005579D5" w:rsidRPr="00381014" w:rsidDel="00FC0E8D" w:rsidRDefault="005579D5" w:rsidP="005579D5">
      <w:pPr>
        <w:spacing w:after="0" w:line="240" w:lineRule="exact"/>
        <w:rPr>
          <w:del w:id="7292" w:author="Yann Bourdeau" w:date="2014-02-06T16:26:00Z"/>
          <w:rFonts w:ascii="MS Reference Sans Serif" w:hAnsi="MS Reference Sans Serif"/>
          <w:lang w:val="en-CA"/>
        </w:rPr>
      </w:pPr>
      <w:del w:id="729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result("&lt;type&gt;value&lt;/type&gt;\n");</w:delText>
        </w:r>
      </w:del>
    </w:p>
    <w:p w14:paraId="4E267DA2" w14:textId="1CD08CD6" w:rsidR="005579D5" w:rsidRPr="00381014" w:rsidDel="00FC0E8D" w:rsidRDefault="005579D5" w:rsidP="005579D5">
      <w:pPr>
        <w:spacing w:after="0" w:line="240" w:lineRule="exact"/>
        <w:rPr>
          <w:del w:id="7294" w:author="Yann Bourdeau" w:date="2014-02-06T16:26:00Z"/>
          <w:rFonts w:ascii="MS Reference Sans Serif" w:hAnsi="MS Reference Sans Serif"/>
          <w:lang w:val="en-CA"/>
        </w:rPr>
      </w:pPr>
      <w:del w:id="729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blueslice::policy::xml::addElement(entity,"type","value");</w:delText>
        </w:r>
      </w:del>
    </w:p>
    <w:p w14:paraId="35AE8426" w14:textId="2BCA6658" w:rsidR="005579D5" w:rsidRPr="00381014" w:rsidDel="00FC0E8D" w:rsidRDefault="005579D5" w:rsidP="005579D5">
      <w:pPr>
        <w:spacing w:after="0" w:line="240" w:lineRule="exact"/>
        <w:rPr>
          <w:del w:id="7296" w:author="Yann Bourdeau" w:date="2014-02-06T16:26:00Z"/>
          <w:rFonts w:ascii="MS Reference Sans Serif" w:hAnsi="MS Reference Sans Serif"/>
          <w:lang w:val="en-CA"/>
        </w:rPr>
      </w:pPr>
      <w:del w:id="729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BOOST_CHECK_EQUAL(result,entity);</w:delText>
        </w:r>
      </w:del>
    </w:p>
    <w:p w14:paraId="0310668C" w14:textId="3715D591" w:rsidR="005579D5" w:rsidRPr="00381014" w:rsidDel="00FC0E8D" w:rsidRDefault="005579D5" w:rsidP="005579D5">
      <w:pPr>
        <w:spacing w:after="0" w:line="240" w:lineRule="exact"/>
        <w:rPr>
          <w:del w:id="7298" w:author="Yann Bourdeau" w:date="2014-02-06T16:26:00Z"/>
          <w:rFonts w:ascii="MS Reference Sans Serif" w:hAnsi="MS Reference Sans Serif"/>
          <w:lang w:val="en-CA"/>
        </w:rPr>
      </w:pPr>
      <w:del w:id="7299" w:author="Yann Bourdeau" w:date="2014-02-06T16:26:00Z">
        <w:r w:rsidRPr="00381014" w:rsidDel="00FC0E8D">
          <w:rPr>
            <w:rFonts w:ascii="MS Reference Sans Serif" w:hAnsi="MS Reference Sans Serif"/>
            <w:lang w:val="en-CA"/>
          </w:rPr>
          <w:tab/>
          <w:delText>}</w:delText>
        </w:r>
      </w:del>
    </w:p>
    <w:p w14:paraId="273AB9F0" w14:textId="5FF6F2AE" w:rsidR="005579D5" w:rsidRPr="00381014" w:rsidDel="00FC0E8D" w:rsidRDefault="005579D5" w:rsidP="005579D5">
      <w:pPr>
        <w:spacing w:after="0" w:line="240" w:lineRule="exact"/>
        <w:rPr>
          <w:del w:id="7300" w:author="Yann Bourdeau" w:date="2014-02-06T16:26:00Z"/>
          <w:rFonts w:ascii="MS Reference Sans Serif" w:hAnsi="MS Reference Sans Serif"/>
          <w:lang w:val="en-CA"/>
        </w:rPr>
      </w:pPr>
      <w:del w:id="7301" w:author="Yann Bourdeau" w:date="2014-02-06T16:26:00Z">
        <w:r w:rsidRPr="00381014" w:rsidDel="00FC0E8D">
          <w:rPr>
            <w:rFonts w:ascii="MS Reference Sans Serif" w:hAnsi="MS Reference Sans Serif"/>
            <w:lang w:val="en-CA"/>
          </w:rPr>
          <w:tab/>
        </w:r>
      </w:del>
    </w:p>
    <w:p w14:paraId="12FC050F" w14:textId="76C0E176" w:rsidR="005579D5" w:rsidRPr="00381014" w:rsidDel="00FC0E8D" w:rsidRDefault="005579D5" w:rsidP="005579D5">
      <w:pPr>
        <w:spacing w:after="0" w:line="240" w:lineRule="exact"/>
        <w:rPr>
          <w:del w:id="7302" w:author="Yann Bourdeau" w:date="2014-02-06T16:26:00Z"/>
          <w:rFonts w:ascii="MS Reference Sans Serif" w:hAnsi="MS Reference Sans Serif"/>
          <w:lang w:val="en-CA"/>
        </w:rPr>
      </w:pPr>
      <w:del w:id="7303" w:author="Yann Bourdeau" w:date="2014-02-06T16:26:00Z">
        <w:r w:rsidRPr="00381014" w:rsidDel="00FC0E8D">
          <w:rPr>
            <w:rFonts w:ascii="MS Reference Sans Serif" w:hAnsi="MS Reference Sans Serif"/>
            <w:lang w:val="en-CA"/>
          </w:rPr>
          <w:delText>}</w:delText>
        </w:r>
      </w:del>
    </w:p>
    <w:p w14:paraId="695AC4E6" w14:textId="040D93B0" w:rsidR="005579D5" w:rsidRPr="00381014" w:rsidDel="00FC0E8D" w:rsidRDefault="005579D5" w:rsidP="005579D5">
      <w:pPr>
        <w:spacing w:after="0" w:line="240" w:lineRule="exact"/>
        <w:rPr>
          <w:del w:id="7304" w:author="Yann Bourdeau" w:date="2014-02-06T16:26:00Z"/>
          <w:rFonts w:ascii="MS Reference Sans Serif" w:hAnsi="MS Reference Sans Serif"/>
          <w:lang w:val="en-CA"/>
        </w:rPr>
      </w:pPr>
      <w:del w:id="7305" w:author="Yann Bourdeau" w:date="2014-02-06T16:26:00Z">
        <w:r w:rsidRPr="00381014" w:rsidDel="00FC0E8D">
          <w:rPr>
            <w:rFonts w:ascii="MS Reference Sans Serif" w:hAnsi="MS Reference Sans Serif"/>
            <w:lang w:val="en-CA"/>
          </w:rPr>
          <w:delText>struct LogToFile</w:delText>
        </w:r>
      </w:del>
    </w:p>
    <w:p w14:paraId="5A408B16" w14:textId="27F0D36E" w:rsidR="005579D5" w:rsidRPr="00381014" w:rsidDel="00FC0E8D" w:rsidRDefault="005579D5" w:rsidP="005579D5">
      <w:pPr>
        <w:spacing w:after="0" w:line="240" w:lineRule="exact"/>
        <w:rPr>
          <w:del w:id="7306" w:author="Yann Bourdeau" w:date="2014-02-06T16:26:00Z"/>
          <w:rFonts w:ascii="MS Reference Sans Serif" w:hAnsi="MS Reference Sans Serif"/>
          <w:lang w:val="en-CA"/>
        </w:rPr>
      </w:pPr>
      <w:del w:id="7307" w:author="Yann Bourdeau" w:date="2014-02-06T16:26:00Z">
        <w:r w:rsidRPr="00381014" w:rsidDel="00FC0E8D">
          <w:rPr>
            <w:rFonts w:ascii="MS Reference Sans Serif" w:hAnsi="MS Reference Sans Serif"/>
            <w:lang w:val="en-CA"/>
          </w:rPr>
          <w:delText>{</w:delText>
        </w:r>
      </w:del>
    </w:p>
    <w:p w14:paraId="7924BB88" w14:textId="60ECDD12" w:rsidR="005579D5" w:rsidRPr="00381014" w:rsidDel="00FC0E8D" w:rsidRDefault="005579D5" w:rsidP="005579D5">
      <w:pPr>
        <w:spacing w:after="0" w:line="240" w:lineRule="exact"/>
        <w:rPr>
          <w:del w:id="7308" w:author="Yann Bourdeau" w:date="2014-02-06T16:26:00Z"/>
          <w:rFonts w:ascii="MS Reference Sans Serif" w:hAnsi="MS Reference Sans Serif"/>
          <w:lang w:val="en-CA"/>
        </w:rPr>
      </w:pPr>
      <w:del w:id="7309" w:author="Yann Bourdeau" w:date="2014-02-06T16:26:00Z">
        <w:r w:rsidRPr="00381014" w:rsidDel="00FC0E8D">
          <w:rPr>
            <w:rFonts w:ascii="MS Reference Sans Serif" w:hAnsi="MS Reference Sans Serif"/>
            <w:lang w:val="en-CA"/>
          </w:rPr>
          <w:delText xml:space="preserve">    LogToFile()</w:delText>
        </w:r>
      </w:del>
    </w:p>
    <w:p w14:paraId="113B49DE" w14:textId="1C860693" w:rsidR="005579D5" w:rsidRPr="00381014" w:rsidDel="00FC0E8D" w:rsidRDefault="005579D5" w:rsidP="005579D5">
      <w:pPr>
        <w:spacing w:after="0" w:line="240" w:lineRule="exact"/>
        <w:rPr>
          <w:del w:id="7310" w:author="Yann Bourdeau" w:date="2014-02-06T16:26:00Z"/>
          <w:rFonts w:ascii="MS Reference Sans Serif" w:hAnsi="MS Reference Sans Serif"/>
          <w:lang w:val="en-CA"/>
        </w:rPr>
      </w:pPr>
      <w:del w:id="7311" w:author="Yann Bourdeau" w:date="2014-02-06T16:26:00Z">
        <w:r w:rsidRPr="00381014" w:rsidDel="00FC0E8D">
          <w:rPr>
            <w:rFonts w:ascii="MS Reference Sans Serif" w:hAnsi="MS Reference Sans Serif"/>
            <w:lang w:val="en-CA"/>
          </w:rPr>
          <w:delText xml:space="preserve">    {</w:delText>
        </w:r>
      </w:del>
    </w:p>
    <w:p w14:paraId="2A8D8E0F" w14:textId="65A6C3AA" w:rsidR="005579D5" w:rsidRPr="00381014" w:rsidDel="00FC0E8D" w:rsidRDefault="005579D5" w:rsidP="005579D5">
      <w:pPr>
        <w:spacing w:after="0" w:line="240" w:lineRule="exact"/>
        <w:rPr>
          <w:del w:id="7312" w:author="Yann Bourdeau" w:date="2014-02-06T16:26:00Z"/>
          <w:rFonts w:ascii="MS Reference Sans Serif" w:hAnsi="MS Reference Sans Serif"/>
          <w:lang w:val="en-CA"/>
        </w:rPr>
      </w:pPr>
      <w:del w:id="7313" w:author="Yann Bourdeau" w:date="2014-02-06T16:26:00Z">
        <w:r w:rsidRPr="00381014" w:rsidDel="00FC0E8D">
          <w:rPr>
            <w:rFonts w:ascii="MS Reference Sans Serif" w:hAnsi="MS Reference Sans Serif"/>
            <w:lang w:val="en-CA"/>
          </w:rPr>
          <w:delText xml:space="preserve">        std::string logFileName(boost::unit_test::framework::master_test_suite().p_name);</w:delText>
        </w:r>
      </w:del>
    </w:p>
    <w:p w14:paraId="138FA912" w14:textId="13703F72" w:rsidR="005579D5" w:rsidRPr="00381014" w:rsidDel="00FC0E8D" w:rsidRDefault="005579D5" w:rsidP="005579D5">
      <w:pPr>
        <w:spacing w:after="0" w:line="240" w:lineRule="exact"/>
        <w:rPr>
          <w:del w:id="7314" w:author="Yann Bourdeau" w:date="2014-02-06T16:26:00Z"/>
          <w:rFonts w:ascii="MS Reference Sans Serif" w:hAnsi="MS Reference Sans Serif"/>
          <w:lang w:val="en-CA"/>
        </w:rPr>
      </w:pPr>
      <w:del w:id="7315" w:author="Yann Bourdeau" w:date="2014-02-06T16:26:00Z">
        <w:r w:rsidRPr="00381014" w:rsidDel="00FC0E8D">
          <w:rPr>
            <w:rFonts w:ascii="MS Reference Sans Serif" w:hAnsi="MS Reference Sans Serif"/>
            <w:lang w:val="en-CA"/>
          </w:rPr>
          <w:delText xml:space="preserve">        logFileName.append(".xml");</w:delText>
        </w:r>
      </w:del>
    </w:p>
    <w:p w14:paraId="0955E64B" w14:textId="061DFB6E" w:rsidR="005579D5" w:rsidRPr="00381014" w:rsidDel="00FC0E8D" w:rsidRDefault="005579D5" w:rsidP="005579D5">
      <w:pPr>
        <w:spacing w:after="0" w:line="240" w:lineRule="exact"/>
        <w:rPr>
          <w:del w:id="7316" w:author="Yann Bourdeau" w:date="2014-02-06T16:26:00Z"/>
          <w:rFonts w:ascii="MS Reference Sans Serif" w:hAnsi="MS Reference Sans Serif"/>
          <w:lang w:val="en-CA"/>
        </w:rPr>
      </w:pPr>
      <w:del w:id="731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3F707B0D" w14:textId="008A6958" w:rsidR="005579D5" w:rsidRPr="00381014" w:rsidDel="00FC0E8D" w:rsidRDefault="005579D5" w:rsidP="005579D5">
      <w:pPr>
        <w:spacing w:after="0" w:line="240" w:lineRule="exact"/>
        <w:rPr>
          <w:del w:id="7318" w:author="Yann Bourdeau" w:date="2014-02-06T16:26:00Z"/>
          <w:rFonts w:ascii="MS Reference Sans Serif" w:hAnsi="MS Reference Sans Serif"/>
          <w:lang w:val="en-CA"/>
        </w:rPr>
      </w:pPr>
      <w:del w:id="731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592D7737" w14:textId="3DA557E2" w:rsidR="005579D5" w:rsidRPr="00381014" w:rsidDel="00FC0E8D" w:rsidRDefault="005579D5" w:rsidP="005579D5">
      <w:pPr>
        <w:spacing w:after="0" w:line="240" w:lineRule="exact"/>
        <w:rPr>
          <w:del w:id="7320" w:author="Yann Bourdeau" w:date="2014-02-06T16:26:00Z"/>
          <w:rFonts w:ascii="MS Reference Sans Serif" w:hAnsi="MS Reference Sans Serif"/>
          <w:lang w:val="en-CA"/>
        </w:rPr>
      </w:pPr>
      <w:del w:id="7321" w:author="Yann Bourdeau" w:date="2014-02-06T16:26:00Z">
        <w:r w:rsidRPr="00381014" w:rsidDel="00FC0E8D">
          <w:rPr>
            <w:rFonts w:ascii="MS Reference Sans Serif" w:hAnsi="MS Reference Sans Serif"/>
            <w:lang w:val="en-CA"/>
          </w:rPr>
          <w:delText xml:space="preserve">        logFile.open(lfName.c_str());</w:delText>
        </w:r>
      </w:del>
    </w:p>
    <w:p w14:paraId="40435C7C" w14:textId="2AD525F3" w:rsidR="005579D5" w:rsidRPr="00381014" w:rsidDel="00FC0E8D" w:rsidRDefault="005579D5" w:rsidP="005579D5">
      <w:pPr>
        <w:spacing w:after="0" w:line="240" w:lineRule="exact"/>
        <w:rPr>
          <w:del w:id="7322" w:author="Yann Bourdeau" w:date="2014-02-06T16:26:00Z"/>
          <w:rFonts w:ascii="MS Reference Sans Serif" w:hAnsi="MS Reference Sans Serif"/>
          <w:lang w:val="en-CA"/>
        </w:rPr>
      </w:pPr>
      <w:del w:id="732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logFile &lt;&lt; "&lt;?xml version=\"1.0\" encoding=\"UTF-8\"?&gt;" ;</w:delText>
        </w:r>
      </w:del>
    </w:p>
    <w:p w14:paraId="733FE346" w14:textId="62C02854" w:rsidR="005579D5" w:rsidRPr="00381014" w:rsidDel="00FC0E8D" w:rsidRDefault="005579D5" w:rsidP="005579D5">
      <w:pPr>
        <w:spacing w:after="0" w:line="240" w:lineRule="exact"/>
        <w:rPr>
          <w:del w:id="7324" w:author="Yann Bourdeau" w:date="2014-02-06T16:26:00Z"/>
          <w:rFonts w:ascii="MS Reference Sans Serif" w:hAnsi="MS Reference Sans Serif"/>
          <w:lang w:val="en-CA"/>
        </w:rPr>
      </w:pPr>
      <w:del w:id="7325" w:author="Yann Bourdeau" w:date="2014-02-06T16:26:00Z">
        <w:r w:rsidRPr="00381014" w:rsidDel="00FC0E8D">
          <w:rPr>
            <w:rFonts w:ascii="MS Reference Sans Serif" w:hAnsi="MS Reference Sans Serif"/>
            <w:lang w:val="en-CA"/>
          </w:rPr>
          <w:delText xml:space="preserve">        boost::unit_test::unit_test_log.set_stream(logFile);</w:delText>
        </w:r>
      </w:del>
    </w:p>
    <w:p w14:paraId="74FEF9A6" w14:textId="7D84117F" w:rsidR="005579D5" w:rsidRPr="00381014" w:rsidDel="00FC0E8D" w:rsidRDefault="005579D5" w:rsidP="005579D5">
      <w:pPr>
        <w:spacing w:after="0" w:line="240" w:lineRule="exact"/>
        <w:rPr>
          <w:del w:id="7326" w:author="Yann Bourdeau" w:date="2014-02-06T16:26:00Z"/>
          <w:rFonts w:ascii="MS Reference Sans Serif" w:hAnsi="MS Reference Sans Serif"/>
          <w:lang w:val="en-CA"/>
        </w:rPr>
      </w:pPr>
      <w:del w:id="7327" w:author="Yann Bourdeau" w:date="2014-02-06T16:26:00Z">
        <w:r w:rsidRPr="00381014" w:rsidDel="00FC0E8D">
          <w:rPr>
            <w:rFonts w:ascii="MS Reference Sans Serif" w:hAnsi="MS Reference Sans Serif"/>
            <w:lang w:val="en-CA"/>
          </w:rPr>
          <w:delText xml:space="preserve">    }</w:delText>
        </w:r>
      </w:del>
    </w:p>
    <w:p w14:paraId="74BC5401" w14:textId="71F4B5DB" w:rsidR="005579D5" w:rsidRPr="00381014" w:rsidDel="00FC0E8D" w:rsidRDefault="005579D5" w:rsidP="005579D5">
      <w:pPr>
        <w:spacing w:after="0" w:line="240" w:lineRule="exact"/>
        <w:rPr>
          <w:del w:id="7328" w:author="Yann Bourdeau" w:date="2014-02-06T16:26:00Z"/>
          <w:rFonts w:ascii="MS Reference Sans Serif" w:hAnsi="MS Reference Sans Serif"/>
          <w:lang w:val="en-CA"/>
        </w:rPr>
      </w:pPr>
      <w:del w:id="7329" w:author="Yann Bourdeau" w:date="2014-02-06T16:26:00Z">
        <w:r w:rsidRPr="00381014" w:rsidDel="00FC0E8D">
          <w:rPr>
            <w:rFonts w:ascii="MS Reference Sans Serif" w:hAnsi="MS Reference Sans Serif"/>
            <w:lang w:val="en-CA"/>
          </w:rPr>
          <w:delText xml:space="preserve">    ~LogToFile()</w:delText>
        </w:r>
      </w:del>
    </w:p>
    <w:p w14:paraId="77EFB08F" w14:textId="741F8573" w:rsidR="005579D5" w:rsidRPr="00381014" w:rsidDel="00FC0E8D" w:rsidRDefault="005579D5" w:rsidP="005579D5">
      <w:pPr>
        <w:spacing w:after="0" w:line="240" w:lineRule="exact"/>
        <w:rPr>
          <w:del w:id="7330" w:author="Yann Bourdeau" w:date="2014-02-06T16:26:00Z"/>
          <w:rFonts w:ascii="MS Reference Sans Serif" w:hAnsi="MS Reference Sans Serif"/>
          <w:lang w:val="en-CA"/>
        </w:rPr>
      </w:pPr>
      <w:del w:id="7331" w:author="Yann Bourdeau" w:date="2014-02-06T16:26:00Z">
        <w:r w:rsidRPr="00381014" w:rsidDel="00FC0E8D">
          <w:rPr>
            <w:rFonts w:ascii="MS Reference Sans Serif" w:hAnsi="MS Reference Sans Serif"/>
            <w:lang w:val="en-CA"/>
          </w:rPr>
          <w:delText xml:space="preserve">    {</w:delText>
        </w:r>
      </w:del>
    </w:p>
    <w:p w14:paraId="41554414" w14:textId="1F396700" w:rsidR="005579D5" w:rsidRPr="00381014" w:rsidDel="00FC0E8D" w:rsidRDefault="005579D5" w:rsidP="005579D5">
      <w:pPr>
        <w:spacing w:after="0" w:line="240" w:lineRule="exact"/>
        <w:rPr>
          <w:del w:id="7332" w:author="Yann Bourdeau" w:date="2014-02-06T16:26:00Z"/>
          <w:rFonts w:ascii="MS Reference Sans Serif" w:hAnsi="MS Reference Sans Serif"/>
          <w:lang w:val="en-CA"/>
        </w:rPr>
      </w:pPr>
      <w:del w:id="7333" w:author="Yann Bourdeau" w:date="2014-02-06T16:26:00Z">
        <w:r w:rsidRPr="00381014" w:rsidDel="00FC0E8D">
          <w:rPr>
            <w:rFonts w:ascii="MS Reference Sans Serif" w:hAnsi="MS Reference Sans Serif"/>
            <w:lang w:val="en-CA"/>
          </w:rPr>
          <w:delText xml:space="preserve">        logFile &lt;&lt; "&lt;/TestLog&gt;" &lt;&lt; std::flush;</w:delText>
        </w:r>
      </w:del>
    </w:p>
    <w:p w14:paraId="7F217CEB" w14:textId="0F8D7E72" w:rsidR="005579D5" w:rsidRPr="00381014" w:rsidDel="00FC0E8D" w:rsidRDefault="005579D5" w:rsidP="005579D5">
      <w:pPr>
        <w:spacing w:after="0" w:line="240" w:lineRule="exact"/>
        <w:rPr>
          <w:del w:id="7334" w:author="Yann Bourdeau" w:date="2014-02-06T16:26:00Z"/>
          <w:rFonts w:ascii="MS Reference Sans Serif" w:hAnsi="MS Reference Sans Serif"/>
          <w:lang w:val="en-CA"/>
        </w:rPr>
      </w:pPr>
      <w:del w:id="7335" w:author="Yann Bourdeau" w:date="2014-02-06T16:26:00Z">
        <w:r w:rsidRPr="00381014" w:rsidDel="00FC0E8D">
          <w:rPr>
            <w:rFonts w:ascii="MS Reference Sans Serif" w:hAnsi="MS Reference Sans Serif"/>
            <w:lang w:val="en-CA"/>
          </w:rPr>
          <w:delText xml:space="preserve">        logFile.close();</w:delText>
        </w:r>
      </w:del>
    </w:p>
    <w:p w14:paraId="42C2326A" w14:textId="0D19A629" w:rsidR="005579D5" w:rsidRPr="00381014" w:rsidDel="00FC0E8D" w:rsidRDefault="005579D5" w:rsidP="005579D5">
      <w:pPr>
        <w:spacing w:after="0" w:line="240" w:lineRule="exact"/>
        <w:rPr>
          <w:del w:id="7336" w:author="Yann Bourdeau" w:date="2014-02-06T16:26:00Z"/>
          <w:rFonts w:ascii="MS Reference Sans Serif" w:hAnsi="MS Reference Sans Serif"/>
          <w:lang w:val="en-CA"/>
        </w:rPr>
      </w:pPr>
      <w:del w:id="7337" w:author="Yann Bourdeau" w:date="2014-02-06T16:26:00Z">
        <w:r w:rsidRPr="00381014" w:rsidDel="00FC0E8D">
          <w:rPr>
            <w:rFonts w:ascii="MS Reference Sans Serif" w:hAnsi="MS Reference Sans Serif"/>
            <w:lang w:val="en-CA"/>
          </w:rPr>
          <w:delText xml:space="preserve">        boost::unit_test::unit_test_log.set_stream(std::cout);</w:delText>
        </w:r>
      </w:del>
    </w:p>
    <w:p w14:paraId="2F14EDD7" w14:textId="5186873B" w:rsidR="005579D5" w:rsidRPr="00381014" w:rsidDel="00FC0E8D" w:rsidRDefault="005579D5" w:rsidP="005579D5">
      <w:pPr>
        <w:spacing w:after="0" w:line="240" w:lineRule="exact"/>
        <w:rPr>
          <w:del w:id="7338" w:author="Yann Bourdeau" w:date="2014-02-06T16:26:00Z"/>
          <w:rFonts w:ascii="MS Reference Sans Serif" w:hAnsi="MS Reference Sans Serif"/>
          <w:lang w:val="en-CA"/>
        </w:rPr>
      </w:pPr>
      <w:del w:id="7339" w:author="Yann Bourdeau" w:date="2014-02-06T16:26:00Z">
        <w:r w:rsidRPr="00381014" w:rsidDel="00FC0E8D">
          <w:rPr>
            <w:rFonts w:ascii="MS Reference Sans Serif" w:hAnsi="MS Reference Sans Serif"/>
            <w:lang w:val="en-CA"/>
          </w:rPr>
          <w:delText xml:space="preserve">        // convert the report.</w:delText>
        </w:r>
      </w:del>
    </w:p>
    <w:p w14:paraId="50F52912" w14:textId="3AE7F44E" w:rsidR="005579D5" w:rsidRPr="00381014" w:rsidDel="00FC0E8D" w:rsidRDefault="005579D5" w:rsidP="005579D5">
      <w:pPr>
        <w:spacing w:after="0" w:line="240" w:lineRule="exact"/>
        <w:rPr>
          <w:del w:id="7340" w:author="Yann Bourdeau" w:date="2014-02-06T16:26:00Z"/>
          <w:rFonts w:ascii="MS Reference Sans Serif" w:hAnsi="MS Reference Sans Serif"/>
          <w:lang w:val="en-CA"/>
        </w:rPr>
      </w:pPr>
      <w:del w:id="734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logFileName(boost::unit_test::framework::master_test_suite().p_name);</w:delText>
        </w:r>
      </w:del>
    </w:p>
    <w:p w14:paraId="68357AD1" w14:textId="215D95CD" w:rsidR="005579D5" w:rsidRPr="00381014" w:rsidDel="00FC0E8D" w:rsidRDefault="005579D5" w:rsidP="005579D5">
      <w:pPr>
        <w:spacing w:after="0" w:line="240" w:lineRule="exact"/>
        <w:rPr>
          <w:del w:id="7342" w:author="Yann Bourdeau" w:date="2014-02-06T16:26:00Z"/>
          <w:rFonts w:ascii="MS Reference Sans Serif" w:hAnsi="MS Reference Sans Serif"/>
          <w:lang w:val="en-CA"/>
        </w:rPr>
      </w:pPr>
      <w:del w:id="7343" w:author="Yann Bourdeau" w:date="2014-02-06T16:26:00Z">
        <w:r w:rsidRPr="00381014" w:rsidDel="00FC0E8D">
          <w:rPr>
            <w:rFonts w:ascii="MS Reference Sans Serif" w:hAnsi="MS Reference Sans Serif"/>
            <w:lang w:val="en-CA"/>
          </w:rPr>
          <w:tab/>
          <w:delText xml:space="preserve">    logFileName.append(".xml");</w:delText>
        </w:r>
      </w:del>
    </w:p>
    <w:p w14:paraId="66B5979D" w14:textId="60DE11BD" w:rsidR="005579D5" w:rsidRPr="00381014" w:rsidDel="00FC0E8D" w:rsidRDefault="005579D5" w:rsidP="005579D5">
      <w:pPr>
        <w:spacing w:after="0" w:line="240" w:lineRule="exact"/>
        <w:rPr>
          <w:del w:id="7344" w:author="Yann Bourdeau" w:date="2014-02-06T16:26:00Z"/>
          <w:rFonts w:ascii="MS Reference Sans Serif" w:hAnsi="MS Reference Sans Serif"/>
          <w:lang w:val="en-CA"/>
        </w:rPr>
      </w:pPr>
      <w:del w:id="734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lfName("../../../../resboost/");</w:delText>
        </w:r>
      </w:del>
    </w:p>
    <w:p w14:paraId="5F864D42" w14:textId="4A4DDE14" w:rsidR="005579D5" w:rsidRPr="00381014" w:rsidDel="00FC0E8D" w:rsidRDefault="005579D5" w:rsidP="005579D5">
      <w:pPr>
        <w:spacing w:after="0" w:line="240" w:lineRule="exact"/>
        <w:rPr>
          <w:del w:id="7346" w:author="Yann Bourdeau" w:date="2014-02-06T16:26:00Z"/>
          <w:rFonts w:ascii="MS Reference Sans Serif" w:hAnsi="MS Reference Sans Serif"/>
          <w:lang w:val="en-CA"/>
        </w:rPr>
      </w:pPr>
      <w:del w:id="734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lfName.append(logFileName);</w:delText>
        </w:r>
      </w:del>
    </w:p>
    <w:p w14:paraId="3E4EB40B" w14:textId="415F717B" w:rsidR="005579D5" w:rsidRPr="00381014" w:rsidDel="00FC0E8D" w:rsidRDefault="005579D5" w:rsidP="005579D5">
      <w:pPr>
        <w:spacing w:after="0" w:line="240" w:lineRule="exact"/>
        <w:rPr>
          <w:del w:id="7348" w:author="Yann Bourdeau" w:date="2014-02-06T16:26:00Z"/>
          <w:rFonts w:ascii="MS Reference Sans Serif" w:hAnsi="MS Reference Sans Serif"/>
          <w:lang w:val="en-CA"/>
        </w:rPr>
      </w:pPr>
      <w:del w:id="734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6C5DE661" w14:textId="2F7E878C" w:rsidR="005579D5" w:rsidRPr="00381014" w:rsidDel="00FC0E8D" w:rsidRDefault="005579D5" w:rsidP="005579D5">
      <w:pPr>
        <w:spacing w:after="0" w:line="240" w:lineRule="exact"/>
        <w:rPr>
          <w:del w:id="7350" w:author="Yann Bourdeau" w:date="2014-02-06T16:26:00Z"/>
          <w:rFonts w:ascii="MS Reference Sans Serif" w:hAnsi="MS Reference Sans Serif"/>
          <w:lang w:val="en-CA"/>
        </w:rPr>
      </w:pPr>
      <w:del w:id="735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logConvFileName(boost::unit_test::framework::master_test_suite().p_name);</w:delText>
        </w:r>
      </w:del>
    </w:p>
    <w:p w14:paraId="695C1604" w14:textId="651873CC" w:rsidR="005579D5" w:rsidRPr="00381014" w:rsidDel="00FC0E8D" w:rsidRDefault="005579D5" w:rsidP="005579D5">
      <w:pPr>
        <w:spacing w:after="0" w:line="240" w:lineRule="exact"/>
        <w:rPr>
          <w:del w:id="7352" w:author="Yann Bourdeau" w:date="2014-02-06T16:26:00Z"/>
          <w:rFonts w:ascii="MS Reference Sans Serif" w:hAnsi="MS Reference Sans Serif"/>
          <w:lang w:val="en-CA"/>
        </w:rPr>
      </w:pPr>
      <w:del w:id="735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logConvFileName.append(".xml");</w:delText>
        </w:r>
      </w:del>
    </w:p>
    <w:p w14:paraId="0CC57E2F" w14:textId="29819CF4" w:rsidR="005579D5" w:rsidRPr="00381014" w:rsidDel="00FC0E8D" w:rsidRDefault="005579D5" w:rsidP="005579D5">
      <w:pPr>
        <w:spacing w:after="0" w:line="240" w:lineRule="exact"/>
        <w:rPr>
          <w:del w:id="7354" w:author="Yann Bourdeau" w:date="2014-02-06T16:26:00Z"/>
          <w:rFonts w:ascii="MS Reference Sans Serif" w:hAnsi="MS Reference Sans Serif"/>
          <w:lang w:val="en-CA"/>
        </w:rPr>
      </w:pPr>
      <w:del w:id="735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lfConvName("../../../../res/");</w:delText>
        </w:r>
      </w:del>
    </w:p>
    <w:p w14:paraId="0F8685AD" w14:textId="7C62427E" w:rsidR="005579D5" w:rsidRPr="00381014" w:rsidDel="00FC0E8D" w:rsidRDefault="005579D5" w:rsidP="005579D5">
      <w:pPr>
        <w:spacing w:after="0" w:line="240" w:lineRule="exact"/>
        <w:rPr>
          <w:del w:id="7356" w:author="Yann Bourdeau" w:date="2014-02-06T16:26:00Z"/>
          <w:rFonts w:ascii="MS Reference Sans Serif" w:hAnsi="MS Reference Sans Serif"/>
          <w:lang w:val="en-CA"/>
        </w:rPr>
      </w:pPr>
      <w:del w:id="735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lfConvName.append(logConvFileName);</w:delText>
        </w:r>
      </w:del>
    </w:p>
    <w:p w14:paraId="36C304F5" w14:textId="1FC57D55" w:rsidR="005579D5" w:rsidRPr="00381014" w:rsidDel="00FC0E8D" w:rsidRDefault="005579D5" w:rsidP="005579D5">
      <w:pPr>
        <w:spacing w:after="0" w:line="240" w:lineRule="exact"/>
        <w:rPr>
          <w:del w:id="7358" w:author="Yann Bourdeau" w:date="2014-02-06T16:26:00Z"/>
          <w:rFonts w:ascii="MS Reference Sans Serif" w:hAnsi="MS Reference Sans Serif"/>
          <w:lang w:val="en-CA"/>
        </w:rPr>
      </w:pPr>
      <w:del w:id="735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72A1ECF0" w14:textId="3F66C62B" w:rsidR="005579D5" w:rsidRPr="00381014" w:rsidDel="00FC0E8D" w:rsidRDefault="005579D5" w:rsidP="005579D5">
      <w:pPr>
        <w:spacing w:after="0" w:line="240" w:lineRule="exact"/>
        <w:rPr>
          <w:del w:id="7360" w:author="Yann Bourdeau" w:date="2014-02-06T16:26:00Z"/>
          <w:rFonts w:ascii="MS Reference Sans Serif" w:hAnsi="MS Reference Sans Serif"/>
          <w:lang w:val="en-CA"/>
        </w:rPr>
      </w:pPr>
      <w:del w:id="736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cmd("java -jar /home/ybourdea/saxon/saxon9he.jar -s:");</w:delText>
        </w:r>
      </w:del>
    </w:p>
    <w:p w14:paraId="490BAD65" w14:textId="31DC235B" w:rsidR="005579D5" w:rsidRPr="00381014" w:rsidDel="00FC0E8D" w:rsidRDefault="005579D5" w:rsidP="005579D5">
      <w:pPr>
        <w:spacing w:after="0" w:line="240" w:lineRule="exact"/>
        <w:rPr>
          <w:del w:id="7362" w:author="Yann Bourdeau" w:date="2014-02-06T16:26:00Z"/>
          <w:rFonts w:ascii="MS Reference Sans Serif" w:hAnsi="MS Reference Sans Serif"/>
          <w:lang w:val="en-CA"/>
        </w:rPr>
      </w:pPr>
      <w:del w:id="7363"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cmd+=lfName;</w:delText>
        </w:r>
      </w:del>
    </w:p>
    <w:p w14:paraId="6007DF6B" w14:textId="2A9173FB" w:rsidR="005579D5" w:rsidRPr="00381014" w:rsidDel="00FC0E8D" w:rsidRDefault="005579D5" w:rsidP="005579D5">
      <w:pPr>
        <w:spacing w:after="0" w:line="240" w:lineRule="exact"/>
        <w:rPr>
          <w:del w:id="7364" w:author="Yann Bourdeau" w:date="2014-02-06T16:26:00Z"/>
          <w:rFonts w:ascii="MS Reference Sans Serif" w:hAnsi="MS Reference Sans Serif"/>
          <w:lang w:val="en-CA"/>
        </w:rPr>
      </w:pPr>
      <w:del w:id="7365"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 -xsl:boost.xsl -o:";</w:delText>
        </w:r>
      </w:del>
    </w:p>
    <w:p w14:paraId="29130302" w14:textId="0FFFD937" w:rsidR="005579D5" w:rsidRPr="00381014" w:rsidDel="00FC0E8D" w:rsidRDefault="005579D5" w:rsidP="005579D5">
      <w:pPr>
        <w:spacing w:after="0" w:line="240" w:lineRule="exact"/>
        <w:rPr>
          <w:del w:id="7366" w:author="Yann Bourdeau" w:date="2014-02-06T16:26:00Z"/>
          <w:rFonts w:ascii="MS Reference Sans Serif" w:hAnsi="MS Reference Sans Serif"/>
          <w:lang w:val="en-CA"/>
        </w:rPr>
      </w:pPr>
      <w:del w:id="7367"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cmd+=lfConvName;</w:delText>
        </w:r>
      </w:del>
    </w:p>
    <w:p w14:paraId="59673639" w14:textId="694854A5" w:rsidR="005579D5" w:rsidRPr="00381014" w:rsidDel="00FC0E8D" w:rsidRDefault="005579D5" w:rsidP="005579D5">
      <w:pPr>
        <w:spacing w:after="0" w:line="240" w:lineRule="exact"/>
        <w:rPr>
          <w:del w:id="7368" w:author="Yann Bourdeau" w:date="2014-02-06T16:26:00Z"/>
          <w:rFonts w:ascii="MS Reference Sans Serif" w:hAnsi="MS Reference Sans Serif"/>
          <w:lang w:val="en-CA"/>
        </w:rPr>
      </w:pPr>
      <w:del w:id="7369"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std::cout &lt;&lt; "cmd:" &lt;&lt; cmd &lt;&lt; std::endl;</w:delText>
        </w:r>
      </w:del>
    </w:p>
    <w:p w14:paraId="67980205" w14:textId="4BDAD281" w:rsidR="005579D5" w:rsidRPr="00381014" w:rsidDel="00FC0E8D" w:rsidRDefault="005579D5" w:rsidP="005579D5">
      <w:pPr>
        <w:spacing w:after="0" w:line="240" w:lineRule="exact"/>
        <w:rPr>
          <w:del w:id="7370" w:author="Yann Bourdeau" w:date="2014-02-06T16:26:00Z"/>
          <w:rFonts w:ascii="MS Reference Sans Serif" w:hAnsi="MS Reference Sans Serif"/>
          <w:lang w:val="en-CA"/>
        </w:rPr>
      </w:pPr>
      <w:del w:id="7371" w:author="Yann Bourdeau" w:date="2014-02-06T16:26: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system(cmd.c_str());</w:delText>
        </w:r>
      </w:del>
    </w:p>
    <w:p w14:paraId="4D926770" w14:textId="05351233" w:rsidR="005579D5" w:rsidRPr="00381014" w:rsidDel="00FC0E8D" w:rsidRDefault="005579D5" w:rsidP="005579D5">
      <w:pPr>
        <w:spacing w:after="0" w:line="240" w:lineRule="exact"/>
        <w:rPr>
          <w:del w:id="7372" w:author="Yann Bourdeau" w:date="2014-02-06T16:26:00Z"/>
          <w:rFonts w:ascii="MS Reference Sans Serif" w:hAnsi="MS Reference Sans Serif"/>
          <w:lang w:val="en-CA"/>
        </w:rPr>
      </w:pPr>
      <w:del w:id="7373" w:author="Yann Bourdeau" w:date="2014-02-06T16:26:00Z">
        <w:r w:rsidRPr="00381014" w:rsidDel="00FC0E8D">
          <w:rPr>
            <w:rFonts w:ascii="MS Reference Sans Serif" w:hAnsi="MS Reference Sans Serif"/>
            <w:lang w:val="en-CA"/>
          </w:rPr>
          <w:delText xml:space="preserve">    }</w:delText>
        </w:r>
      </w:del>
    </w:p>
    <w:p w14:paraId="04970391" w14:textId="26E98F65" w:rsidR="005579D5" w:rsidRPr="00381014" w:rsidDel="00FC0E8D" w:rsidRDefault="005579D5" w:rsidP="005579D5">
      <w:pPr>
        <w:spacing w:after="0" w:line="240" w:lineRule="exact"/>
        <w:rPr>
          <w:del w:id="7374" w:author="Yann Bourdeau" w:date="2014-02-06T16:26:00Z"/>
          <w:rFonts w:ascii="MS Reference Sans Serif" w:hAnsi="MS Reference Sans Serif"/>
          <w:lang w:val="en-CA"/>
        </w:rPr>
      </w:pPr>
      <w:del w:id="7375" w:author="Yann Bourdeau" w:date="2014-02-06T16:26:00Z">
        <w:r w:rsidRPr="00381014" w:rsidDel="00FC0E8D">
          <w:rPr>
            <w:rFonts w:ascii="MS Reference Sans Serif" w:hAnsi="MS Reference Sans Serif"/>
            <w:lang w:val="en-CA"/>
          </w:rPr>
          <w:delText xml:space="preserve">    std::ofstream logFile;</w:delText>
        </w:r>
      </w:del>
    </w:p>
    <w:p w14:paraId="307076EB" w14:textId="450D4F97" w:rsidR="005579D5" w:rsidRPr="00381014" w:rsidDel="00FC0E8D" w:rsidRDefault="005579D5" w:rsidP="005579D5">
      <w:pPr>
        <w:spacing w:after="0" w:line="240" w:lineRule="exact"/>
        <w:rPr>
          <w:del w:id="7376" w:author="Yann Bourdeau" w:date="2014-02-06T16:26:00Z"/>
          <w:rFonts w:ascii="MS Reference Sans Serif" w:hAnsi="MS Reference Sans Serif"/>
          <w:lang w:val="en-CA"/>
        </w:rPr>
      </w:pPr>
      <w:del w:id="7377" w:author="Yann Bourdeau" w:date="2014-02-06T16:26:00Z">
        <w:r w:rsidRPr="00381014" w:rsidDel="00FC0E8D">
          <w:rPr>
            <w:rFonts w:ascii="MS Reference Sans Serif" w:hAnsi="MS Reference Sans Serif"/>
            <w:lang w:val="en-CA"/>
          </w:rPr>
          <w:delText>};</w:delText>
        </w:r>
      </w:del>
    </w:p>
    <w:p w14:paraId="658ED369" w14:textId="2AB33FC1" w:rsidR="005579D5" w:rsidRPr="00381014" w:rsidDel="00FC0E8D" w:rsidRDefault="005579D5" w:rsidP="005579D5">
      <w:pPr>
        <w:spacing w:after="0" w:line="240" w:lineRule="exact"/>
        <w:rPr>
          <w:del w:id="7378" w:author="Yann Bourdeau" w:date="2014-02-06T16:26:00Z"/>
          <w:rFonts w:ascii="MS Reference Sans Serif" w:hAnsi="MS Reference Sans Serif"/>
          <w:lang w:val="en-CA"/>
        </w:rPr>
      </w:pPr>
    </w:p>
    <w:p w14:paraId="33514C45" w14:textId="07578749" w:rsidR="005579D5" w:rsidRPr="00381014" w:rsidDel="00FC0E8D" w:rsidRDefault="005579D5" w:rsidP="005579D5">
      <w:pPr>
        <w:spacing w:after="0" w:line="240" w:lineRule="exact"/>
        <w:rPr>
          <w:del w:id="7379" w:author="Yann Bourdeau" w:date="2014-02-06T16:26:00Z"/>
          <w:rFonts w:ascii="MS Reference Sans Serif" w:hAnsi="MS Reference Sans Serif"/>
          <w:lang w:val="en-CA"/>
        </w:rPr>
      </w:pPr>
      <w:del w:id="7380" w:author="Yann Bourdeau" w:date="2014-02-06T16:26:00Z">
        <w:r w:rsidRPr="00381014" w:rsidDel="00FC0E8D">
          <w:rPr>
            <w:rFonts w:ascii="MS Reference Sans Serif" w:hAnsi="MS Reference Sans Serif"/>
            <w:lang w:val="en-CA"/>
          </w:rPr>
          <w:delText>BOOST_GLOBAL_FIXTURE(LogToFile);</w:delText>
        </w:r>
      </w:del>
    </w:p>
    <w:p w14:paraId="50E7C6D6" w14:textId="43EDB0F2" w:rsidR="005579D5" w:rsidRPr="00381014" w:rsidDel="00FC0E8D" w:rsidRDefault="005579D5" w:rsidP="005579D5">
      <w:pPr>
        <w:spacing w:after="0" w:line="240" w:lineRule="exact"/>
        <w:rPr>
          <w:del w:id="7381" w:author="Yann Bourdeau" w:date="2014-02-06T16:26:00Z"/>
          <w:rFonts w:ascii="MS Reference Sans Serif" w:hAnsi="MS Reference Sans Serif"/>
          <w:lang w:val="en-CA"/>
        </w:rPr>
      </w:pPr>
    </w:p>
    <w:p w14:paraId="66C3DC6D" w14:textId="640CF73E" w:rsidR="005579D5" w:rsidRPr="00381014" w:rsidDel="00FC0E8D" w:rsidRDefault="005579D5" w:rsidP="005579D5">
      <w:pPr>
        <w:spacing w:after="0" w:line="240" w:lineRule="exact"/>
        <w:rPr>
          <w:del w:id="7382" w:author="Yann Bourdeau" w:date="2014-02-06T16:26:00Z"/>
          <w:rFonts w:ascii="MS Reference Sans Serif" w:hAnsi="MS Reference Sans Serif"/>
          <w:lang w:val="en-CA"/>
        </w:rPr>
      </w:pPr>
      <w:del w:id="7383" w:author="Yann Bourdeau" w:date="2014-02-06T16:26:00Z">
        <w:r w:rsidRPr="00381014" w:rsidDel="00FC0E8D">
          <w:rPr>
            <w:rFonts w:ascii="MS Reference Sans Serif" w:hAnsi="MS Reference Sans Serif"/>
            <w:lang w:val="en-CA"/>
          </w:rPr>
          <w:delText>BOOST_AUTO_TEST_SUITE_END()</w:delText>
        </w:r>
      </w:del>
    </w:p>
    <w:p w14:paraId="02EC35E4" w14:textId="607603DA" w:rsidR="005579D5" w:rsidRPr="00381014" w:rsidDel="00FC0E8D" w:rsidRDefault="005579D5" w:rsidP="005579D5">
      <w:pPr>
        <w:spacing w:after="0" w:line="240" w:lineRule="exact"/>
        <w:rPr>
          <w:del w:id="7384" w:author="Yann Bourdeau" w:date="2014-02-06T16:26:00Z"/>
          <w:rFonts w:ascii="MS Reference Sans Serif" w:hAnsi="MS Reference Sans Serif"/>
          <w:lang w:val="en-CA"/>
        </w:rPr>
      </w:pPr>
    </w:p>
    <w:p w14:paraId="3ADC1BB5" w14:textId="579F06A5" w:rsidR="005579D5" w:rsidRPr="00381014" w:rsidDel="00FC0E8D" w:rsidRDefault="005579D5" w:rsidP="005579D5">
      <w:pPr>
        <w:spacing w:after="0" w:line="240" w:lineRule="exact"/>
        <w:rPr>
          <w:del w:id="7385" w:author="Yann Bourdeau" w:date="2014-02-06T16:26:00Z"/>
          <w:rFonts w:ascii="MS Reference Sans Serif" w:hAnsi="MS Reference Sans Serif"/>
          <w:lang w:val="en-CA"/>
        </w:rPr>
      </w:pPr>
      <w:del w:id="7386" w:author="Yann Bourdeau" w:date="2014-02-06T16:26:00Z">
        <w:r w:rsidRPr="00381014" w:rsidDel="00FC0E8D">
          <w:rPr>
            <w:rFonts w:ascii="MS Reference Sans Serif" w:hAnsi="MS Reference Sans Serif"/>
            <w:lang w:val="en-CA"/>
          </w:rPr>
          <w:delText>bool init_function()</w:delText>
        </w:r>
      </w:del>
    </w:p>
    <w:p w14:paraId="291FCB38" w14:textId="3B87C953" w:rsidR="005579D5" w:rsidRPr="00381014" w:rsidDel="00FC0E8D" w:rsidRDefault="005579D5" w:rsidP="005579D5">
      <w:pPr>
        <w:spacing w:after="0" w:line="240" w:lineRule="exact"/>
        <w:rPr>
          <w:del w:id="7387" w:author="Yann Bourdeau" w:date="2014-02-06T16:26:00Z"/>
          <w:rFonts w:ascii="MS Reference Sans Serif" w:hAnsi="MS Reference Sans Serif"/>
          <w:lang w:val="en-CA"/>
        </w:rPr>
      </w:pPr>
      <w:del w:id="7388" w:author="Yann Bourdeau" w:date="2014-02-06T16:26:00Z">
        <w:r w:rsidRPr="00381014" w:rsidDel="00FC0E8D">
          <w:rPr>
            <w:rFonts w:ascii="MS Reference Sans Serif" w:hAnsi="MS Reference Sans Serif"/>
            <w:lang w:val="en-CA"/>
          </w:rPr>
          <w:delText>{</w:delText>
        </w:r>
      </w:del>
    </w:p>
    <w:p w14:paraId="43C3F35E" w14:textId="63435189" w:rsidR="005579D5" w:rsidRPr="00381014" w:rsidDel="00FC0E8D" w:rsidRDefault="005579D5" w:rsidP="005579D5">
      <w:pPr>
        <w:spacing w:after="0" w:line="240" w:lineRule="exact"/>
        <w:rPr>
          <w:del w:id="7389" w:author="Yann Bourdeau" w:date="2014-02-06T16:26:00Z"/>
          <w:rFonts w:ascii="MS Reference Sans Serif" w:hAnsi="MS Reference Sans Serif"/>
          <w:lang w:val="en-CA"/>
        </w:rPr>
      </w:pPr>
    </w:p>
    <w:p w14:paraId="4F5C36B0" w14:textId="01DB2897" w:rsidR="005579D5" w:rsidRPr="00381014" w:rsidDel="00FC0E8D" w:rsidRDefault="005579D5" w:rsidP="005579D5">
      <w:pPr>
        <w:spacing w:after="0" w:line="240" w:lineRule="exact"/>
        <w:rPr>
          <w:del w:id="7390" w:author="Yann Bourdeau" w:date="2014-02-06T16:26:00Z"/>
          <w:rFonts w:ascii="MS Reference Sans Serif" w:hAnsi="MS Reference Sans Serif"/>
          <w:lang w:val="en-CA"/>
        </w:rPr>
      </w:pPr>
      <w:del w:id="7391" w:author="Yann Bourdeau" w:date="2014-02-06T16:26:00Z">
        <w:r w:rsidRPr="00381014" w:rsidDel="00FC0E8D">
          <w:rPr>
            <w:rFonts w:ascii="MS Reference Sans Serif" w:hAnsi="MS Reference Sans Serif"/>
            <w:lang w:val="en-CA"/>
          </w:rPr>
          <w:delText xml:space="preserve">    // do your own initialization here</w:delText>
        </w:r>
      </w:del>
    </w:p>
    <w:p w14:paraId="1FAADA1A" w14:textId="4F2C989D" w:rsidR="005579D5" w:rsidRPr="00381014" w:rsidDel="00FC0E8D" w:rsidRDefault="005579D5" w:rsidP="005579D5">
      <w:pPr>
        <w:spacing w:after="0" w:line="240" w:lineRule="exact"/>
        <w:rPr>
          <w:del w:id="7392" w:author="Yann Bourdeau" w:date="2014-02-06T16:26:00Z"/>
          <w:rFonts w:ascii="MS Reference Sans Serif" w:hAnsi="MS Reference Sans Serif"/>
          <w:lang w:val="en-CA"/>
        </w:rPr>
      </w:pPr>
      <w:del w:id="7393" w:author="Yann Bourdeau" w:date="2014-02-06T16:26:00Z">
        <w:r w:rsidRPr="00381014" w:rsidDel="00FC0E8D">
          <w:rPr>
            <w:rFonts w:ascii="MS Reference Sans Serif" w:hAnsi="MS Reference Sans Serif"/>
            <w:lang w:val="en-CA"/>
          </w:rPr>
          <w:delText xml:space="preserve">    // if it successful return true</w:delText>
        </w:r>
      </w:del>
    </w:p>
    <w:p w14:paraId="787DDAF4" w14:textId="7CE797F9" w:rsidR="005579D5" w:rsidRPr="00381014" w:rsidDel="00FC0E8D" w:rsidRDefault="005579D5" w:rsidP="005579D5">
      <w:pPr>
        <w:spacing w:after="0" w:line="240" w:lineRule="exact"/>
        <w:rPr>
          <w:del w:id="7394" w:author="Yann Bourdeau" w:date="2014-02-06T16:26:00Z"/>
          <w:rFonts w:ascii="MS Reference Sans Serif" w:hAnsi="MS Reference Sans Serif"/>
          <w:lang w:val="en-CA"/>
        </w:rPr>
      </w:pPr>
    </w:p>
    <w:p w14:paraId="0F45B5BC" w14:textId="275BFE36" w:rsidR="005579D5" w:rsidRPr="00381014" w:rsidDel="00FC0E8D" w:rsidRDefault="005579D5" w:rsidP="005579D5">
      <w:pPr>
        <w:spacing w:after="0" w:line="240" w:lineRule="exact"/>
        <w:rPr>
          <w:del w:id="7395" w:author="Yann Bourdeau" w:date="2014-02-06T16:26:00Z"/>
          <w:rFonts w:ascii="MS Reference Sans Serif" w:hAnsi="MS Reference Sans Serif"/>
          <w:lang w:val="en-CA"/>
        </w:rPr>
      </w:pPr>
      <w:del w:id="7396" w:author="Yann Bourdeau" w:date="2014-02-06T16:26:00Z">
        <w:r w:rsidRPr="00381014" w:rsidDel="00FC0E8D">
          <w:rPr>
            <w:rFonts w:ascii="MS Reference Sans Serif" w:hAnsi="MS Reference Sans Serif"/>
            <w:lang w:val="en-CA"/>
          </w:rPr>
          <w:delText xml:space="preserve">    // But, you CAN'T use testing tools here</w:delText>
        </w:r>
      </w:del>
    </w:p>
    <w:p w14:paraId="0059A0C7" w14:textId="0F343549" w:rsidR="005579D5" w:rsidRPr="00381014" w:rsidDel="00FC0E8D" w:rsidRDefault="005579D5" w:rsidP="005579D5">
      <w:pPr>
        <w:spacing w:after="0" w:line="240" w:lineRule="exact"/>
        <w:rPr>
          <w:del w:id="7397" w:author="Yann Bourdeau" w:date="2014-02-06T16:26:00Z"/>
          <w:rFonts w:ascii="MS Reference Sans Serif" w:hAnsi="MS Reference Sans Serif"/>
          <w:lang w:val="en-CA"/>
        </w:rPr>
      </w:pPr>
    </w:p>
    <w:p w14:paraId="09799D9B" w14:textId="7E1679E8" w:rsidR="005579D5" w:rsidRPr="00381014" w:rsidDel="00FC0E8D" w:rsidRDefault="005579D5" w:rsidP="005579D5">
      <w:pPr>
        <w:spacing w:after="0" w:line="240" w:lineRule="exact"/>
        <w:rPr>
          <w:del w:id="7398" w:author="Yann Bourdeau" w:date="2014-02-06T16:26:00Z"/>
          <w:rFonts w:ascii="MS Reference Sans Serif" w:hAnsi="MS Reference Sans Serif"/>
          <w:lang w:val="en-CA"/>
        </w:rPr>
      </w:pPr>
      <w:del w:id="7399" w:author="Yann Bourdeau" w:date="2014-02-06T16:26:00Z">
        <w:r w:rsidRPr="00381014" w:rsidDel="00FC0E8D">
          <w:rPr>
            <w:rFonts w:ascii="MS Reference Sans Serif" w:hAnsi="MS Reference Sans Serif"/>
            <w:lang w:val="en-CA"/>
          </w:rPr>
          <w:delText xml:space="preserve">    return true;</w:delText>
        </w:r>
      </w:del>
    </w:p>
    <w:p w14:paraId="199FF657" w14:textId="6D2D4297" w:rsidR="005579D5" w:rsidRPr="00381014" w:rsidDel="00FC0E8D" w:rsidRDefault="005579D5" w:rsidP="005579D5">
      <w:pPr>
        <w:spacing w:after="0" w:line="240" w:lineRule="exact"/>
        <w:rPr>
          <w:del w:id="7400" w:author="Yann Bourdeau" w:date="2014-02-06T16:26:00Z"/>
          <w:rFonts w:ascii="MS Reference Sans Serif" w:hAnsi="MS Reference Sans Serif"/>
          <w:lang w:val="en-CA"/>
        </w:rPr>
      </w:pPr>
      <w:del w:id="7401" w:author="Yann Bourdeau" w:date="2014-02-06T16:26:00Z">
        <w:r w:rsidRPr="00381014" w:rsidDel="00FC0E8D">
          <w:rPr>
            <w:rFonts w:ascii="MS Reference Sans Serif" w:hAnsi="MS Reference Sans Serif"/>
            <w:lang w:val="en-CA"/>
          </w:rPr>
          <w:delText>}</w:delText>
        </w:r>
      </w:del>
    </w:p>
    <w:p w14:paraId="2738E382" w14:textId="1DB1283C" w:rsidR="000E650C" w:rsidRPr="00381014" w:rsidDel="00FC0E8D" w:rsidRDefault="000E650C">
      <w:pPr>
        <w:spacing w:after="0" w:line="240" w:lineRule="auto"/>
        <w:ind w:firstLine="0"/>
        <w:jc w:val="left"/>
        <w:rPr>
          <w:del w:id="7402" w:author="Yann Bourdeau" w:date="2014-02-06T16:26:00Z"/>
          <w:lang w:val="en-CA"/>
        </w:rPr>
      </w:pPr>
      <w:del w:id="7403" w:author="Yann Bourdeau" w:date="2014-02-06T16:26:00Z">
        <w:r w:rsidRPr="00381014" w:rsidDel="00FC0E8D">
          <w:rPr>
            <w:lang w:val="en-CA"/>
          </w:rPr>
          <w:br w:type="page"/>
        </w:r>
      </w:del>
    </w:p>
    <w:p w14:paraId="28BA1DD9" w14:textId="0BEAAB55" w:rsidR="005579D5" w:rsidRPr="00AF4897" w:rsidRDefault="005579D5" w:rsidP="00AF4897">
      <w:pPr>
        <w:rPr>
          <w:b/>
          <w:lang w:val="en-CA"/>
        </w:rPr>
      </w:pPr>
      <w:del w:id="7404" w:author="Yann Bourdeau" w:date="2014-02-06T16:26:00Z">
        <w:r w:rsidRPr="00AF4897" w:rsidDel="00FC0E8D">
          <w:rPr>
            <w:b/>
            <w:lang w:val="en-CA"/>
          </w:rPr>
          <w:delText>T</w:delText>
        </w:r>
      </w:del>
      <w:ins w:id="7405" w:author="Yann Bourdeau" w:date="2014-02-06T16:26:00Z">
        <w:r w:rsidR="00FC0E8D">
          <w:rPr>
            <w:b/>
            <w:lang w:val="en-CA"/>
          </w:rPr>
          <w:t>Exemple d’un t</w:t>
        </w:r>
      </w:ins>
      <w:r w:rsidRPr="00AF4897">
        <w:rPr>
          <w:b/>
          <w:lang w:val="en-CA"/>
        </w:rPr>
        <w:t>est</w:t>
      </w:r>
      <w:del w:id="7406" w:author="Yann Bourdeau" w:date="2014-02-06T16:26:00Z">
        <w:r w:rsidRPr="00AF4897" w:rsidDel="00FC0E8D">
          <w:rPr>
            <w:b/>
            <w:lang w:val="en-CA"/>
          </w:rPr>
          <w:delText>s</w:delText>
        </w:r>
      </w:del>
      <w:r w:rsidRPr="00AF4897">
        <w:rPr>
          <w:b/>
          <w:lang w:val="en-CA"/>
        </w:rPr>
        <w:t xml:space="preserve"> unitaire</w:t>
      </w:r>
      <w:del w:id="7407" w:author="Yann Bourdeau" w:date="2014-02-06T16:26:00Z">
        <w:r w:rsidRPr="00AF4897" w:rsidDel="00FC0E8D">
          <w:rPr>
            <w:b/>
            <w:lang w:val="en-CA"/>
          </w:rPr>
          <w:delText>s</w:delText>
        </w:r>
      </w:del>
      <w:r w:rsidRPr="00AF4897">
        <w:rPr>
          <w:b/>
          <w:lang w:val="en-CA"/>
        </w:rPr>
        <w:t xml:space="preserve"> CPP Unit</w:t>
      </w:r>
    </w:p>
    <w:p w14:paraId="0717C58C" w14:textId="4C7CC313" w:rsidR="005579D5" w:rsidRPr="00AF4897" w:rsidRDefault="005579D5" w:rsidP="00AF4897">
      <w:pPr>
        <w:rPr>
          <w:b/>
          <w:lang w:val="en-CA"/>
        </w:rPr>
      </w:pPr>
      <w:r w:rsidRPr="00AF4897">
        <w:rPr>
          <w:b/>
          <w:lang w:val="en-CA"/>
        </w:rPr>
        <w:t>TestData.h</w:t>
      </w:r>
    </w:p>
    <w:p w14:paraId="36022E11"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#ifndef TestData_H__</w:t>
      </w:r>
    </w:p>
    <w:p w14:paraId="0CAE05BA"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#define TestData_H__</w:t>
      </w:r>
    </w:p>
    <w:p w14:paraId="0B1E6D91" w14:textId="77777777" w:rsidR="005579D5" w:rsidRPr="00381014" w:rsidRDefault="005579D5" w:rsidP="005579D5">
      <w:pPr>
        <w:spacing w:after="0" w:line="240" w:lineRule="exact"/>
        <w:outlineLvl w:val="0"/>
        <w:rPr>
          <w:rFonts w:ascii="MS Reference Sans Serif" w:hAnsi="MS Reference Sans Serif"/>
          <w:lang w:val="en-CA"/>
        </w:rPr>
      </w:pPr>
    </w:p>
    <w:p w14:paraId="295E019C"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#include &lt;iostream&gt;</w:t>
      </w:r>
    </w:p>
    <w:p w14:paraId="16707E6A"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#include &lt;string&gt;</w:t>
      </w:r>
    </w:p>
    <w:p w14:paraId="74AE5995" w14:textId="77777777" w:rsidR="005579D5" w:rsidRPr="00381014" w:rsidRDefault="005579D5" w:rsidP="005579D5">
      <w:pPr>
        <w:spacing w:after="0" w:line="240" w:lineRule="exact"/>
        <w:outlineLvl w:val="0"/>
        <w:rPr>
          <w:rFonts w:ascii="MS Reference Sans Serif" w:hAnsi="MS Reference Sans Serif"/>
          <w:lang w:val="en-CA"/>
        </w:rPr>
      </w:pPr>
    </w:p>
    <w:p w14:paraId="5FAFA85B"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#include &lt;cppunit/TestCase.h&gt;</w:t>
      </w:r>
    </w:p>
    <w:p w14:paraId="70DA9561"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#include "cppunit/TestSuite.h"</w:t>
      </w:r>
    </w:p>
    <w:p w14:paraId="0CA1A0C7"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#include "cppunit/TestCaller.h"</w:t>
      </w:r>
    </w:p>
    <w:p w14:paraId="2FA1B38F"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#include "cppunit/TestRunner.h"</w:t>
      </w:r>
    </w:p>
    <w:p w14:paraId="69723071" w14:textId="77777777" w:rsidR="005579D5" w:rsidRPr="00381014" w:rsidRDefault="005579D5" w:rsidP="005579D5">
      <w:pPr>
        <w:spacing w:after="0" w:line="240" w:lineRule="exact"/>
        <w:outlineLvl w:val="0"/>
        <w:rPr>
          <w:rFonts w:ascii="MS Reference Sans Serif" w:hAnsi="MS Reference Sans Serif"/>
          <w:lang w:val="en-CA"/>
        </w:rPr>
      </w:pPr>
    </w:p>
    <w:p w14:paraId="5CB9416E"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#include "Data.h"</w:t>
      </w:r>
    </w:p>
    <w:p w14:paraId="4A1005C2"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using namespace CppUnit;</w:t>
      </w:r>
    </w:p>
    <w:p w14:paraId="63B9B36C"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class DataTestCase : public TestCase</w:t>
      </w:r>
    </w:p>
    <w:p w14:paraId="66252F2B"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w:t>
      </w:r>
    </w:p>
    <w:p w14:paraId="3B8F64E8"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public:</w:t>
      </w:r>
    </w:p>
    <w:p w14:paraId="071EDB6C"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 Constructor</w:t>
      </w:r>
    </w:p>
    <w:p w14:paraId="45D4681F"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DataTestCase(std::string name): TestCase(name) {}</w:t>
      </w:r>
    </w:p>
    <w:p w14:paraId="00AB3559"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DataTestCase() {}</w:t>
      </w:r>
    </w:p>
    <w:p w14:paraId="432A40C4" w14:textId="77777777" w:rsidR="005579D5" w:rsidRPr="00381014" w:rsidRDefault="005579D5" w:rsidP="005579D5">
      <w:pPr>
        <w:spacing w:after="0" w:line="240" w:lineRule="exact"/>
        <w:outlineLvl w:val="0"/>
        <w:rPr>
          <w:rFonts w:ascii="MS Reference Sans Serif" w:hAnsi="MS Reference Sans Serif"/>
          <w:lang w:val="en-CA"/>
        </w:rPr>
      </w:pPr>
    </w:p>
    <w:p w14:paraId="47038A34"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//Method to test</w:t>
      </w:r>
    </w:p>
    <w:p w14:paraId="6DD9BA84"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void testParse();</w:t>
      </w:r>
    </w:p>
    <w:p w14:paraId="54D53AAF"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void testValidation();</w:t>
      </w:r>
    </w:p>
    <w:p w14:paraId="13393899"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void testGenerate();</w:t>
      </w:r>
    </w:p>
    <w:p w14:paraId="153D0413"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static Test *suite();</w:t>
      </w:r>
    </w:p>
    <w:p w14:paraId="60D2131C" w14:textId="7777777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w:t>
      </w:r>
    </w:p>
    <w:p w14:paraId="6954895D" w14:textId="77777777" w:rsidR="000E650C"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#endif  </w:t>
      </w:r>
    </w:p>
    <w:p w14:paraId="7633FA93" w14:textId="6B26B057" w:rsidR="005579D5" w:rsidRPr="00381014" w:rsidRDefault="005579D5" w:rsidP="005579D5">
      <w:pPr>
        <w:spacing w:after="0" w:line="240" w:lineRule="exact"/>
        <w:outlineLvl w:val="0"/>
        <w:rPr>
          <w:rFonts w:ascii="MS Reference Sans Serif" w:hAnsi="MS Reference Sans Serif"/>
          <w:lang w:val="en-CA"/>
        </w:rPr>
      </w:pPr>
      <w:r w:rsidRPr="00381014">
        <w:rPr>
          <w:rFonts w:ascii="MS Reference Sans Serif" w:hAnsi="MS Reference Sans Serif"/>
          <w:lang w:val="en-CA"/>
        </w:rPr>
        <w:t xml:space="preserve"> </w:t>
      </w:r>
    </w:p>
    <w:p w14:paraId="675FFFF8" w14:textId="77777777" w:rsidR="000E650C" w:rsidRPr="00381014" w:rsidRDefault="000E650C">
      <w:pPr>
        <w:spacing w:after="0" w:line="240" w:lineRule="auto"/>
        <w:ind w:firstLine="0"/>
        <w:jc w:val="left"/>
        <w:rPr>
          <w:lang w:val="en-CA"/>
        </w:rPr>
      </w:pPr>
      <w:r w:rsidRPr="00381014">
        <w:rPr>
          <w:lang w:val="en-CA"/>
        </w:rPr>
        <w:br w:type="page"/>
      </w:r>
    </w:p>
    <w:p w14:paraId="5F0C5842" w14:textId="68EBB35E" w:rsidR="005579D5" w:rsidRPr="00AF4897" w:rsidRDefault="005579D5" w:rsidP="00AF4897">
      <w:pPr>
        <w:rPr>
          <w:b/>
          <w:lang w:val="en-CA"/>
        </w:rPr>
      </w:pPr>
      <w:r w:rsidRPr="00AF4897">
        <w:rPr>
          <w:b/>
          <w:lang w:val="en-CA"/>
        </w:rPr>
        <w:t>TestData.cxx</w:t>
      </w:r>
    </w:p>
    <w:p w14:paraId="77A2D70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"TestData.h"</w:t>
      </w:r>
    </w:p>
    <w:p w14:paraId="3D1F4B4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&lt;cppunit/CompilerOutputter.h&gt;</w:t>
      </w:r>
    </w:p>
    <w:p w14:paraId="7498D89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&lt;cppunit/TestResult.h&gt;</w:t>
      </w:r>
    </w:p>
    <w:p w14:paraId="26BABA6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&lt;cppunit/TestResultCollector.h&gt;</w:t>
      </w:r>
    </w:p>
    <w:p w14:paraId="648CEFA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&lt;cppunit/TestRunner.h&gt;</w:t>
      </w:r>
    </w:p>
    <w:p w14:paraId="0DD3DB4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&lt;cppunit/TextTestProgressListener.h&gt;</w:t>
      </w:r>
    </w:p>
    <w:p w14:paraId="138EF57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&lt;cppunit/BriefTestProgressListener.h&gt;</w:t>
      </w:r>
    </w:p>
    <w:p w14:paraId="6E6B166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&lt;cppunit/XmlOutputter.h&gt;</w:t>
      </w:r>
    </w:p>
    <w:p w14:paraId="1D46DD7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&lt;cppunit/extensions/TestFactoryRegistry.h&gt;</w:t>
      </w:r>
    </w:p>
    <w:p w14:paraId="42AAB75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&lt;stdexcept&gt;</w:t>
      </w:r>
    </w:p>
    <w:p w14:paraId="2A480BF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&lt;fstream&gt;</w:t>
      </w:r>
    </w:p>
    <w:p w14:paraId="28FF3B7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&lt;string&gt;</w:t>
      </w:r>
    </w:p>
    <w:p w14:paraId="629974C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&lt;stdio.h&gt;</w:t>
      </w:r>
    </w:p>
    <w:p w14:paraId="3421349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#include &lt;stdlib.h&gt;</w:t>
      </w:r>
    </w:p>
    <w:p w14:paraId="78EB0680" w14:textId="77777777" w:rsidR="005579D5" w:rsidRPr="00381014" w:rsidRDefault="005579D5" w:rsidP="005579D5">
      <w:pPr>
        <w:spacing w:after="0" w:line="240" w:lineRule="exact"/>
        <w:rPr>
          <w:rFonts w:ascii="MS Reference Sans Serif" w:hAnsi="MS Reference Sans Serif"/>
          <w:lang w:val="en-CA"/>
        </w:rPr>
      </w:pPr>
    </w:p>
    <w:p w14:paraId="6B655C8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using namespace CppUnit;</w:t>
      </w:r>
    </w:p>
    <w:p w14:paraId="2A9C776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void DataTestCase::testParse()</w:t>
      </w:r>
    </w:p>
    <w:p w14:paraId="4F9D465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5FA1547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using namespace blueslice::policy::data;</w:t>
      </w:r>
    </w:p>
    <w:p w14:paraId="4B32750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name, data;</w:t>
      </w:r>
    </w:p>
    <w:p w14:paraId="69BF996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Test positif</w:t>
      </w:r>
    </w:p>
    <w:p w14:paraId="766CEFC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xmlToParse=</w:t>
      </w:r>
    </w:p>
    <w:p w14:paraId="4C37FD6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"&lt;?xml version=\"1.0\" encoding=\"UTF-8\"?&gt;&lt;subscriber&gt;&lt;data name=\"quota\"&gt;&lt;![CDATA[[&lt;?xml version=\"1.0\" encoding=\"UTF-8\"?&gt;&lt;usage&gt;"</w:t>
      </w:r>
    </w:p>
    <w:p w14:paraId="1B00931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0018725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"&lt;servicespecific&gt;12&lt;/servicespecific&gt;&lt;nextresettime&gt;2010-05-12T16:00:00-05:00&lt;/nextresettime&gt;&lt;/quota&gt;&lt;/usage&gt;]]&gt;&lt;/data&gt;&lt;/subscriber&gt;";</w:t>
      </w:r>
    </w:p>
    <w:p w14:paraId="44E72CED" w14:textId="77777777" w:rsidR="005579D5" w:rsidRPr="00E7255C"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E7255C">
        <w:rPr>
          <w:rFonts w:ascii="MS Reference Sans Serif" w:hAnsi="MS Reference Sans Serif"/>
        </w:rPr>
        <w:t>// Test si le parsing est bon</w:t>
      </w:r>
    </w:p>
    <w:p w14:paraId="73B35836" w14:textId="77777777" w:rsidR="005579D5" w:rsidRPr="00381014" w:rsidRDefault="005579D5" w:rsidP="005579D5">
      <w:pPr>
        <w:spacing w:after="0" w:line="240" w:lineRule="exact"/>
        <w:rPr>
          <w:rFonts w:ascii="MS Reference Sans Serif" w:hAnsi="MS Reference Sans Serif"/>
          <w:lang w:val="en-CA"/>
        </w:rPr>
      </w:pPr>
      <w:r w:rsidRPr="00E7255C">
        <w:rPr>
          <w:rFonts w:ascii="MS Reference Sans Serif" w:hAnsi="MS Reference Sans Serif"/>
        </w:rPr>
        <w:tab/>
      </w:r>
      <w:r w:rsidRPr="00381014">
        <w:rPr>
          <w:rFonts w:ascii="MS Reference Sans Serif" w:hAnsi="MS Reference Sans Serif"/>
          <w:lang w:val="en-CA"/>
        </w:rPr>
        <w:t>CPPUNIT_ASSERT_EQUAL(parse(xmlToParse,name,data,"/subscriber/data"),true);</w:t>
      </w:r>
    </w:p>
    <w:p w14:paraId="424C0E7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p>
    <w:p w14:paraId="7AD3FF5C" w14:textId="77777777" w:rsidR="005579D5" w:rsidRPr="00E7255C"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E7255C">
        <w:rPr>
          <w:rFonts w:ascii="MS Reference Sans Serif" w:hAnsi="MS Reference Sans Serif"/>
        </w:rPr>
        <w:t>// test si le resultat est bon</w:t>
      </w:r>
    </w:p>
    <w:p w14:paraId="31F87099" w14:textId="77777777" w:rsidR="005579D5" w:rsidRPr="00381014" w:rsidRDefault="005579D5" w:rsidP="005579D5">
      <w:pPr>
        <w:spacing w:after="0" w:line="240" w:lineRule="exact"/>
        <w:rPr>
          <w:rFonts w:ascii="MS Reference Sans Serif" w:hAnsi="MS Reference Sans Serif"/>
          <w:lang w:val="en-CA"/>
        </w:rPr>
      </w:pPr>
      <w:r w:rsidRPr="00E7255C">
        <w:rPr>
          <w:rFonts w:ascii="MS Reference Sans Serif" w:hAnsi="MS Reference Sans Serif"/>
        </w:rPr>
        <w:tab/>
      </w:r>
      <w:r w:rsidRPr="00381014">
        <w:rPr>
          <w:rFonts w:ascii="MS Reference Sans Serif" w:hAnsi="MS Reference Sans Serif"/>
          <w:lang w:val="en-CA"/>
        </w:rPr>
        <w:t>std::string dataResult="&lt;?xml version=\"1.0\" encoding=\"UTF-8\"?&gt;&lt;usage&gt;"</w:t>
      </w:r>
    </w:p>
    <w:p w14:paraId="230460F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7A07E2B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w:t>
      </w:r>
    </w:p>
    <w:p w14:paraId="1B90F57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CPPUNIT_ASSERT_EQUAL(data,dataResult);</w:t>
      </w:r>
    </w:p>
    <w:p w14:paraId="2325F3F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p>
    <w:p w14:paraId="020CBF0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nameResult="quota";</w:t>
      </w:r>
    </w:p>
    <w:p w14:paraId="3E09D5F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CPPUNIT_ASSERT_EQUAL(name,nameResult);</w:t>
      </w:r>
    </w:p>
    <w:p w14:paraId="1A6193A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//test negatif</w:t>
      </w:r>
    </w:p>
    <w:p w14:paraId="2C6A96B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xmlToParse2=</w:t>
      </w:r>
    </w:p>
    <w:p w14:paraId="10246F3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"&lt;?xml version=\"1.0\" encoding=\"UTF-8\"?&gt;&lt;subscriber&lt;data name=\"quota\"&gt;&lt;![CDATA[[&lt;?xml version=\"1.0\" encoding=\"UTF-8\"?&gt;&lt;usage&gt;"</w:t>
      </w:r>
    </w:p>
    <w:p w14:paraId="60CAE26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625B577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"&lt;servicespecific&gt;12&lt;/servicespecific&gt;&lt;nextresettime&gt;2010-05-12T16:00:00-05:00&lt;/nextresettime&gt;&lt;/quota&gt;&lt;/usage&gt;]]&gt;&lt;/data&gt;&lt;/subscriber&gt;";</w:t>
      </w:r>
    </w:p>
    <w:p w14:paraId="65373AD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CPPUNIT_ASSERT_EQUAL(parse(xmlToParse2,data,name,"/subscriber/data"),false);</w:t>
      </w:r>
    </w:p>
    <w:p w14:paraId="12D9E07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4B85073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//test</w:t>
      </w:r>
    </w:p>
    <w:p w14:paraId="497224C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void DataTestCase::testValidation()</w:t>
      </w:r>
    </w:p>
    <w:p w14:paraId="3AFA3D7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2D15B1A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using namespace blueslice::policy::data;</w:t>
      </w:r>
    </w:p>
    <w:p w14:paraId="344D84A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name, data;</w:t>
      </w:r>
    </w:p>
    <w:p w14:paraId="1CE6AF7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Test positif</w:t>
      </w:r>
    </w:p>
    <w:p w14:paraId="58E750C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xmlToParse=</w:t>
      </w:r>
    </w:p>
    <w:p w14:paraId="3D130AF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"&lt;?xml version=\"1.0\" encoding=\"UTF-8\"?&gt;&lt;usage&gt;"</w:t>
      </w:r>
    </w:p>
    <w:p w14:paraId="1E982DF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"&lt;version&gt;1&lt;/version&gt;&lt;quota name=\"q1\"&gt;&lt;cid&gt;9223372036854775807&lt;/cid&gt;&lt;time&gt;1234&lt;/time&gt;&lt;totalVolume&gt;99999999999&lt;/totalVolume&gt;&lt;inputvolume&gt;5000&lt;/inputvolume&gt;&lt;outputvolume&gt;15000&lt;/outputvolume&gt;"</w:t>
      </w:r>
    </w:p>
    <w:p w14:paraId="4F28828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"&lt;servicespecific&gt;12&lt;/servicespecific&gt;&lt;nextresettime&gt;2010-05-12T16:00:00-05:00&lt;/nextresettime&gt;&lt;/quota&gt;&lt;/usage&gt;";</w:t>
      </w:r>
    </w:p>
    <w:p w14:paraId="60250D93" w14:textId="77777777" w:rsidR="005579D5" w:rsidRPr="00E7255C"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E7255C">
        <w:rPr>
          <w:rFonts w:ascii="MS Reference Sans Serif" w:hAnsi="MS Reference Sans Serif"/>
        </w:rPr>
        <w:t>// Test si le parsing est bon</w:t>
      </w:r>
    </w:p>
    <w:p w14:paraId="08869CA5"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CPPUNIT_ASSERT_EQUAL(validation(xmlToParse,"quota"),true);</w:t>
      </w:r>
    </w:p>
    <w:p w14:paraId="2F340A0F" w14:textId="77777777" w:rsidR="005579D5" w:rsidRPr="00E7255C" w:rsidRDefault="005579D5" w:rsidP="005579D5">
      <w:pPr>
        <w:spacing w:after="0" w:line="240" w:lineRule="exact"/>
        <w:rPr>
          <w:rFonts w:ascii="MS Reference Sans Serif" w:hAnsi="MS Reference Sans Serif"/>
        </w:rPr>
      </w:pPr>
    </w:p>
    <w:p w14:paraId="7A72AA0D"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 Test negatif</w:t>
      </w:r>
    </w:p>
    <w:p w14:paraId="1BF2B54D"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 Test si le xml est pas bon</w:t>
      </w:r>
    </w:p>
    <w:p w14:paraId="4922191F"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std::string xmlToParse2=</w:t>
      </w:r>
    </w:p>
    <w:p w14:paraId="3C2AA569" w14:textId="77777777" w:rsidR="005579D5" w:rsidRPr="00E7255C" w:rsidRDefault="005579D5" w:rsidP="005579D5">
      <w:pPr>
        <w:spacing w:after="0" w:line="240" w:lineRule="exact"/>
        <w:rPr>
          <w:rFonts w:ascii="MS Reference Sans Serif" w:hAnsi="MS Reference Sans Serif"/>
        </w:rPr>
      </w:pPr>
    </w:p>
    <w:p w14:paraId="4B187D3E"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"&lt;?xml version=\"1.0\" encoding=\"UTF-8\"?&gt;&lt;usage&gt;"</w:t>
      </w:r>
    </w:p>
    <w:p w14:paraId="05899409"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"&lt;version1&lt;/version&gt;&lt;quota name=\"q1\"&gt;&lt;cid&gt;9223372036854775807&lt;/cid&gt;&lt;time&gt;1234&lt;/time&gt;&lt;totalVolume&gt;99999999999&lt;/totalVolume&gt;&lt;inputvolume&gt;5000&lt;/inputvolume&gt;&lt;outputvolume&gt;15000&lt;/outputvolume&gt;"</w:t>
      </w:r>
    </w:p>
    <w:p w14:paraId="0A00CEF3" w14:textId="77777777" w:rsidR="005579D5" w:rsidRPr="00381014" w:rsidRDefault="005579D5" w:rsidP="005579D5">
      <w:pPr>
        <w:spacing w:after="0" w:line="240" w:lineRule="exact"/>
        <w:rPr>
          <w:rFonts w:ascii="MS Reference Sans Serif" w:hAnsi="MS Reference Sans Serif"/>
          <w:lang w:val="en-CA"/>
        </w:rPr>
      </w:pPr>
      <w:r w:rsidRPr="00E7255C">
        <w:rPr>
          <w:rFonts w:ascii="MS Reference Sans Serif" w:hAnsi="MS Reference Sans Serif"/>
        </w:rPr>
        <w:tab/>
      </w:r>
      <w:r w:rsidRPr="00381014">
        <w:rPr>
          <w:rFonts w:ascii="MS Reference Sans Serif" w:hAnsi="MS Reference Sans Serif"/>
          <w:lang w:val="en-CA"/>
        </w:rPr>
        <w:t>"&lt;servicespecific&gt;12&lt;/servicespecific&gt;&lt;nextresettime&gt;2010-05-12T16:00:00-05:00&lt;/nextresettime&gt;&lt;/quota&gt;&lt;/usage&gt;";</w:t>
      </w:r>
    </w:p>
    <w:p w14:paraId="5C100429" w14:textId="77777777" w:rsidR="005579D5" w:rsidRPr="00E7255C"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E7255C">
        <w:rPr>
          <w:rFonts w:ascii="MS Reference Sans Serif" w:hAnsi="MS Reference Sans Serif"/>
        </w:rPr>
        <w:t>CPPUNIT_ASSERT_EQUAL(validation(xmlToParse2,"quota"),false);</w:t>
      </w:r>
    </w:p>
    <w:p w14:paraId="6D7C8876"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r>
    </w:p>
    <w:p w14:paraId="5D8C027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5F4762C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void DataTestCase::testGenerate()</w:t>
      </w:r>
    </w:p>
    <w:p w14:paraId="50A5341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6CCB973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using namespace blueslice::policy::data;</w:t>
      </w:r>
    </w:p>
    <w:p w14:paraId="597407E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entity;</w:t>
      </w:r>
    </w:p>
    <w:p w14:paraId="5360A96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name="quota";</w:t>
      </w:r>
    </w:p>
    <w:p w14:paraId="3E4F7E8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Test positif</w:t>
      </w:r>
    </w:p>
    <w:p w14:paraId="0AB5DE0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data=</w:t>
      </w:r>
    </w:p>
    <w:p w14:paraId="7E139C57" w14:textId="77777777" w:rsidR="005579D5" w:rsidRPr="00E7255C"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E7255C">
        <w:rPr>
          <w:rFonts w:ascii="MS Reference Sans Serif" w:hAnsi="MS Reference Sans Serif"/>
        </w:rPr>
        <w:t>"&lt;?xml version=\"1.0\" encoding=\"UTF-8\"?&gt;&lt;usage&gt;"</w:t>
      </w:r>
    </w:p>
    <w:p w14:paraId="5161A1BA"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"&lt;version&gt;1&lt;/version&gt;&lt;quota name=\"q1\"&gt;&lt;cid&gt;9223372036854775807&lt;/cid&gt;&lt;time&gt;1234&lt;/time&gt;&lt;totalVolume&gt;99999999999&lt;/totalVolume&gt;&lt;inputvolume&gt;5000&lt;/inputvolume&gt;&lt;outputvolume&gt;15000&lt;/outputvolume&gt;"</w:t>
      </w:r>
    </w:p>
    <w:p w14:paraId="29863A9B"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"&lt;servicespecific&gt;12&lt;/servicespecific&gt;&lt;nextresettime&gt;2010-05-12T16:00:00-05:00&lt;/nextresettime&gt;&lt;/quota&gt;&lt;/usage&gt;";</w:t>
      </w:r>
    </w:p>
    <w:p w14:paraId="1D832494" w14:textId="77777777" w:rsidR="005579D5" w:rsidRPr="00E7255C" w:rsidRDefault="005579D5" w:rsidP="005579D5">
      <w:pPr>
        <w:spacing w:after="0" w:line="240" w:lineRule="exact"/>
        <w:rPr>
          <w:rFonts w:ascii="MS Reference Sans Serif" w:hAnsi="MS Reference Sans Serif"/>
        </w:rPr>
      </w:pPr>
      <w:r w:rsidRPr="00E7255C">
        <w:rPr>
          <w:rFonts w:ascii="MS Reference Sans Serif" w:hAnsi="MS Reference Sans Serif"/>
        </w:rPr>
        <w:tab/>
        <w:t>// Test si le parsing est bon</w:t>
      </w:r>
    </w:p>
    <w:p w14:paraId="4B1EF431" w14:textId="77777777" w:rsidR="005579D5" w:rsidRPr="00381014" w:rsidRDefault="005579D5" w:rsidP="005579D5">
      <w:pPr>
        <w:spacing w:after="0" w:line="240" w:lineRule="exact"/>
        <w:rPr>
          <w:rFonts w:ascii="MS Reference Sans Serif" w:hAnsi="MS Reference Sans Serif"/>
          <w:lang w:val="en-CA"/>
        </w:rPr>
      </w:pPr>
      <w:r w:rsidRPr="00E7255C">
        <w:rPr>
          <w:rFonts w:ascii="MS Reference Sans Serif" w:hAnsi="MS Reference Sans Serif"/>
        </w:rPr>
        <w:tab/>
      </w:r>
      <w:r w:rsidRPr="00381014">
        <w:rPr>
          <w:rFonts w:ascii="MS Reference Sans Serif" w:hAnsi="MS Reference Sans Serif"/>
          <w:lang w:val="en-CA"/>
        </w:rPr>
        <w:t>generate(entity,name,data,true);</w:t>
      </w:r>
    </w:p>
    <w:p w14:paraId="7D8ADF0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std::cout &lt;&lt; entity &lt;&lt; std::endl;</w:t>
      </w:r>
    </w:p>
    <w:p w14:paraId="539A161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nothing="";</w:t>
      </w:r>
    </w:p>
    <w:p w14:paraId="594E130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CPPUNIT_ASSERT_EQUAL(entity,nothing);</w:t>
      </w:r>
    </w:p>
    <w:p w14:paraId="233D910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0BF1489B" w14:textId="77777777" w:rsidR="005579D5" w:rsidRPr="00381014" w:rsidRDefault="005579D5" w:rsidP="005579D5">
      <w:pPr>
        <w:spacing w:after="0" w:line="240" w:lineRule="exact"/>
        <w:rPr>
          <w:rFonts w:ascii="MS Reference Sans Serif" w:hAnsi="MS Reference Sans Serif"/>
          <w:lang w:val="en-CA"/>
        </w:rPr>
      </w:pPr>
    </w:p>
    <w:p w14:paraId="427B295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Test *DataTestCase::suite()</w:t>
      </w:r>
    </w:p>
    <w:p w14:paraId="09EDCFF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034F022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TestSuite *testSuite = new TestSuite ("DataTestCase");</w:t>
      </w:r>
    </w:p>
    <w:p w14:paraId="0912757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Test *t=new TestCaller &lt;DataTestCase &gt; ("testParse",&amp;DataTestCase::testParse);</w:t>
      </w:r>
    </w:p>
    <w:p w14:paraId="24308A1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testSuite-&gt;addTest (t);</w:t>
      </w:r>
    </w:p>
    <w:p w14:paraId="752F09A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testSuite-&gt;addTest (new TestCaller &lt;DataTestCase &gt; ("testValidation",&amp;DataTestCase::testValidation));</w:t>
      </w:r>
    </w:p>
    <w:p w14:paraId="28927D8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testSuite-&gt;addTest (new TestCaller &lt;DataTestCase&gt; ("testGenerate",&amp;DataTestCase::testGenerate));</w:t>
      </w:r>
    </w:p>
    <w:p w14:paraId="16E5D60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return testSuite;</w:t>
      </w:r>
    </w:p>
    <w:p w14:paraId="0A513A7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693CB23B" w14:textId="77777777" w:rsidR="005579D5" w:rsidRPr="00381014" w:rsidRDefault="005579D5" w:rsidP="005579D5">
      <w:pPr>
        <w:spacing w:after="0" w:line="240" w:lineRule="exact"/>
        <w:rPr>
          <w:rFonts w:ascii="MS Reference Sans Serif" w:hAnsi="MS Reference Sans Serif"/>
          <w:lang w:val="en-CA"/>
        </w:rPr>
      </w:pPr>
    </w:p>
    <w:p w14:paraId="588E7AD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int main(int argc, char *argv[])</w:t>
      </w:r>
    </w:p>
    <w:p w14:paraId="6D0A87A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480308CE" w14:textId="77777777" w:rsidR="005579D5" w:rsidRPr="00381014" w:rsidRDefault="005579D5" w:rsidP="005579D5">
      <w:pPr>
        <w:spacing w:after="0" w:line="240" w:lineRule="exact"/>
        <w:rPr>
          <w:rFonts w:ascii="MS Reference Sans Serif" w:hAnsi="MS Reference Sans Serif"/>
          <w:lang w:val="en-CA"/>
        </w:rPr>
      </w:pPr>
    </w:p>
    <w:p w14:paraId="3775997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std::string testPath = (argc &gt; 1) ? std::string(argv[1]) : std::string("");</w:t>
      </w:r>
    </w:p>
    <w:p w14:paraId="358DEAF0" w14:textId="77777777" w:rsidR="005579D5" w:rsidRPr="00381014" w:rsidRDefault="005579D5" w:rsidP="005579D5">
      <w:pPr>
        <w:spacing w:after="0" w:line="240" w:lineRule="exact"/>
        <w:rPr>
          <w:rFonts w:ascii="MS Reference Sans Serif" w:hAnsi="MS Reference Sans Serif"/>
          <w:lang w:val="en-CA"/>
        </w:rPr>
      </w:pPr>
    </w:p>
    <w:p w14:paraId="207AB83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Create the event manager and test controller</w:t>
      </w:r>
    </w:p>
    <w:p w14:paraId="1EF9738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CPPUNIT_NS::TestResult controller;</w:t>
      </w:r>
    </w:p>
    <w:p w14:paraId="62D15383" w14:textId="77777777" w:rsidR="005579D5" w:rsidRPr="00381014" w:rsidRDefault="005579D5" w:rsidP="005579D5">
      <w:pPr>
        <w:spacing w:after="0" w:line="240" w:lineRule="exact"/>
        <w:rPr>
          <w:rFonts w:ascii="MS Reference Sans Serif" w:hAnsi="MS Reference Sans Serif"/>
          <w:lang w:val="en-CA"/>
        </w:rPr>
      </w:pPr>
    </w:p>
    <w:p w14:paraId="137DAA2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Add a listener that colllects test result</w:t>
      </w:r>
    </w:p>
    <w:p w14:paraId="56F53A5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CPPUNIT_NS::TestResultCollector result;</w:t>
      </w:r>
    </w:p>
    <w:p w14:paraId="18CAE5F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controller.addListener( &amp;result );</w:t>
      </w:r>
    </w:p>
    <w:p w14:paraId="3AE59CA2" w14:textId="77777777" w:rsidR="005579D5" w:rsidRPr="00381014" w:rsidRDefault="005579D5" w:rsidP="005579D5">
      <w:pPr>
        <w:spacing w:after="0" w:line="240" w:lineRule="exact"/>
        <w:rPr>
          <w:rFonts w:ascii="MS Reference Sans Serif" w:hAnsi="MS Reference Sans Serif"/>
          <w:lang w:val="en-CA"/>
        </w:rPr>
      </w:pPr>
    </w:p>
    <w:p w14:paraId="15B6D38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Add a listener that print dots as test run.</w:t>
      </w:r>
    </w:p>
    <w:p w14:paraId="21DD083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CPPUNIT_NS::BriefTestProgressListener progress;</w:t>
      </w:r>
    </w:p>
    <w:p w14:paraId="379094E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controller.addListener( &amp;progress );</w:t>
      </w:r>
    </w:p>
    <w:p w14:paraId="40AD0582" w14:textId="77777777" w:rsidR="005579D5" w:rsidRPr="00381014" w:rsidRDefault="005579D5" w:rsidP="005579D5">
      <w:pPr>
        <w:spacing w:after="0" w:line="240" w:lineRule="exact"/>
        <w:rPr>
          <w:rFonts w:ascii="MS Reference Sans Serif" w:hAnsi="MS Reference Sans Serif"/>
          <w:lang w:val="en-CA"/>
        </w:rPr>
      </w:pPr>
    </w:p>
    <w:p w14:paraId="48B930C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Add the top suite to the test runner</w:t>
      </w:r>
    </w:p>
    <w:p w14:paraId="0391395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CPPUNIT_NS::TestRunner runner;</w:t>
      </w:r>
    </w:p>
    <w:p w14:paraId="7552239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runner.addTest( DataTestCase::suite() );</w:t>
      </w:r>
    </w:p>
    <w:p w14:paraId="6B2C0EE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try</w:t>
      </w:r>
    </w:p>
    <w:p w14:paraId="1445876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w:t>
      </w:r>
    </w:p>
    <w:p w14:paraId="4A68EE4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CPPUNIT_NS::stdCOut() &lt;&lt; "Running "  &lt;&lt;  testPath;</w:t>
      </w:r>
    </w:p>
    <w:p w14:paraId="368B2FC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runner.run( controller, testPath );</w:t>
      </w:r>
    </w:p>
    <w:p w14:paraId="14B3DDE7" w14:textId="77777777" w:rsidR="005579D5" w:rsidRPr="00381014" w:rsidRDefault="005579D5" w:rsidP="005579D5">
      <w:pPr>
        <w:spacing w:after="0" w:line="240" w:lineRule="exact"/>
        <w:rPr>
          <w:rFonts w:ascii="MS Reference Sans Serif" w:hAnsi="MS Reference Sans Serif"/>
          <w:lang w:val="en-CA"/>
        </w:rPr>
      </w:pPr>
    </w:p>
    <w:p w14:paraId="535491C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CPPUNIT_NS::stdCOut() &lt;&lt; "\n";</w:t>
      </w:r>
    </w:p>
    <w:p w14:paraId="6E69553C" w14:textId="77777777" w:rsidR="005579D5" w:rsidRPr="00381014" w:rsidRDefault="005579D5" w:rsidP="005579D5">
      <w:pPr>
        <w:spacing w:after="0" w:line="240" w:lineRule="exact"/>
        <w:rPr>
          <w:rFonts w:ascii="MS Reference Sans Serif" w:hAnsi="MS Reference Sans Serif"/>
          <w:lang w:val="en-CA"/>
        </w:rPr>
      </w:pPr>
    </w:p>
    <w:p w14:paraId="59F7C5B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 Print test in a compiler compatible format.</w:t>
      </w:r>
    </w:p>
    <w:p w14:paraId="116A206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CPPUNIT_NS::CompilerOutputter outputter( &amp;result, CPPUNIT_NS::stdCOut() );</w:t>
      </w:r>
    </w:p>
    <w:p w14:paraId="2F69FE7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outputter.write();</w:t>
      </w:r>
    </w:p>
    <w:p w14:paraId="1053D60D" w14:textId="77777777" w:rsidR="005579D5" w:rsidRPr="00381014" w:rsidRDefault="005579D5" w:rsidP="005579D5">
      <w:pPr>
        <w:spacing w:after="0" w:line="240" w:lineRule="exact"/>
        <w:rPr>
          <w:rFonts w:ascii="MS Reference Sans Serif" w:hAnsi="MS Reference Sans Serif"/>
          <w:lang w:val="en-CA"/>
        </w:rPr>
      </w:pPr>
    </w:p>
    <w:p w14:paraId="7B477AC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Uncomment this for XML output</w:t>
      </w:r>
    </w:p>
    <w:p w14:paraId="003D034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std::ofstream file( "../../../../rescppunit/TestData.xml" );</w:t>
      </w:r>
    </w:p>
    <w:p w14:paraId="3FB3611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CPPUNIT_NS::XmlOutputter xml( &amp;result, file );</w:t>
      </w:r>
    </w:p>
    <w:p w14:paraId="5FA0358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xml.write();</w:t>
      </w:r>
    </w:p>
    <w:p w14:paraId="203153A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file.close();</w:t>
      </w:r>
    </w:p>
    <w:p w14:paraId="1F640E6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std::string cmd("java -jar /home/ybourdea/saxon/saxon9he.jar -s:");</w:t>
      </w:r>
    </w:p>
    <w:p w14:paraId="5C8A721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cmd+="../../../../rescppunit/TestData.xml";</w:t>
      </w:r>
    </w:p>
    <w:p w14:paraId="4647DE4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cmd+=" -xsl:cppunit.xsl -o:";</w:t>
      </w:r>
    </w:p>
    <w:p w14:paraId="4E2748A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cmd+="../../../../res/TestData.xml";</w:t>
      </w:r>
    </w:p>
    <w:p w14:paraId="541ACFA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std::cout &lt;&lt; "cmd:" &lt;&lt; cmd &lt;&lt; std::endl;</w:t>
      </w:r>
    </w:p>
    <w:p w14:paraId="239C770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system(cmd.c_str());</w:t>
      </w:r>
    </w:p>
    <w:p w14:paraId="449041E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w:t>
      </w:r>
    </w:p>
    <w:p w14:paraId="6D3E2C3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catch ( std::invalid_argument &amp;e )  // Test path not resolved</w:t>
      </w:r>
    </w:p>
    <w:p w14:paraId="053405C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w:t>
      </w:r>
    </w:p>
    <w:p w14:paraId="37CDEF5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CPPUNIT_NS::stdCOut()  &lt;&lt;  "\n"</w:t>
      </w:r>
    </w:p>
    <w:p w14:paraId="7264C7B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&lt;&lt;  "ERROR: "  &lt;&lt;  e.what()</w:t>
      </w:r>
    </w:p>
    <w:p w14:paraId="1F4E4D7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&lt;&lt; "\n";</w:t>
      </w:r>
    </w:p>
    <w:p w14:paraId="19FD7DB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return 0;</w:t>
      </w:r>
    </w:p>
    <w:p w14:paraId="2CCC4F3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w:t>
      </w:r>
    </w:p>
    <w:p w14:paraId="3506B463" w14:textId="77777777" w:rsidR="005579D5" w:rsidRPr="00381014" w:rsidRDefault="005579D5" w:rsidP="005579D5">
      <w:pPr>
        <w:spacing w:after="0" w:line="240" w:lineRule="exact"/>
        <w:rPr>
          <w:rFonts w:ascii="MS Reference Sans Serif" w:hAnsi="MS Reference Sans Serif"/>
          <w:lang w:val="en-CA"/>
        </w:rPr>
      </w:pPr>
    </w:p>
    <w:p w14:paraId="5D430C8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return result.wasSuccessful() ? 0 : 1;</w:t>
      </w:r>
    </w:p>
    <w:p w14:paraId="7044C40D" w14:textId="77777777" w:rsidR="005579D5" w:rsidRPr="00381014" w:rsidRDefault="005579D5" w:rsidP="005579D5">
      <w:pPr>
        <w:spacing w:after="0" w:line="240" w:lineRule="exact"/>
        <w:rPr>
          <w:rFonts w:ascii="MS Reference Sans Serif" w:hAnsi="MS Reference Sans Serif"/>
          <w:lang w:val="en-CA"/>
        </w:rPr>
      </w:pPr>
    </w:p>
    <w:p w14:paraId="1922103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return 0;</w:t>
      </w:r>
    </w:p>
    <w:p w14:paraId="4AD52AF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w:t>
      </w:r>
    </w:p>
    <w:p w14:paraId="6BAB37ED" w14:textId="77777777" w:rsidR="000E650C" w:rsidRPr="00381014" w:rsidRDefault="00CF32AE" w:rsidP="005579D5">
      <w:pPr>
        <w:pStyle w:val="Sous-sous-section"/>
        <w:rPr>
          <w:lang w:val="en-CA"/>
        </w:rPr>
      </w:pPr>
      <w:r>
        <w:fldChar w:fldCharType="begin"/>
      </w:r>
      <w:r w:rsidRPr="00381014">
        <w:rPr>
          <w:lang w:val="en-CA"/>
        </w:rPr>
        <w:instrText xml:space="preserve"> SEQ annexe\* ALPHABETIC\c  \* MERGEFORMAT </w:instrText>
      </w:r>
      <w:r>
        <w:fldChar w:fldCharType="separate"/>
      </w:r>
      <w:r w:rsidR="000F3CFA">
        <w:rPr>
          <w:lang w:val="en-CA"/>
        </w:rPr>
        <w:t xml:space="preserve"> </w:t>
      </w:r>
      <w:r>
        <w:fldChar w:fldCharType="end"/>
      </w:r>
    </w:p>
    <w:p w14:paraId="25DE66D0" w14:textId="77777777" w:rsidR="000E650C" w:rsidRPr="00381014" w:rsidRDefault="000E650C">
      <w:pPr>
        <w:spacing w:after="0" w:line="240" w:lineRule="auto"/>
        <w:ind w:firstLine="0"/>
        <w:jc w:val="left"/>
        <w:rPr>
          <w:lang w:val="en-CA"/>
        </w:rPr>
      </w:pPr>
      <w:r w:rsidRPr="00381014">
        <w:rPr>
          <w:lang w:val="en-CA"/>
        </w:rPr>
        <w:br w:type="page"/>
      </w:r>
    </w:p>
    <w:p w14:paraId="6EDDC115" w14:textId="6C7710B5" w:rsidR="005579D5" w:rsidRPr="00AF4897" w:rsidDel="00FC0E8D" w:rsidRDefault="005579D5" w:rsidP="00AF4897">
      <w:pPr>
        <w:rPr>
          <w:del w:id="7408" w:author="Yann Bourdeau" w:date="2014-02-06T16:29:00Z"/>
          <w:b/>
          <w:lang w:val="en-CA"/>
        </w:rPr>
      </w:pPr>
      <w:del w:id="7409" w:author="Yann Bourdeau" w:date="2014-02-06T16:29:00Z">
        <w:r w:rsidRPr="00AF4897" w:rsidDel="00FC0E8D">
          <w:rPr>
            <w:b/>
            <w:lang w:val="en-CA"/>
          </w:rPr>
          <w:delText>TestError.h</w:delText>
        </w:r>
      </w:del>
    </w:p>
    <w:p w14:paraId="4C4538CA" w14:textId="6CE6E48B" w:rsidR="005579D5" w:rsidRPr="00381014" w:rsidDel="00FC0E8D" w:rsidRDefault="005579D5" w:rsidP="005579D5">
      <w:pPr>
        <w:spacing w:after="0" w:line="240" w:lineRule="exact"/>
        <w:rPr>
          <w:del w:id="7410" w:author="Yann Bourdeau" w:date="2014-02-06T16:29:00Z"/>
          <w:rFonts w:ascii="MS Reference Sans Serif" w:hAnsi="MS Reference Sans Serif"/>
          <w:lang w:val="en-CA"/>
        </w:rPr>
      </w:pPr>
      <w:del w:id="7411" w:author="Yann Bourdeau" w:date="2014-02-06T16:29:00Z">
        <w:r w:rsidRPr="00381014" w:rsidDel="00FC0E8D">
          <w:rPr>
            <w:rFonts w:ascii="MS Reference Sans Serif" w:hAnsi="MS Reference Sans Serif"/>
            <w:lang w:val="en-CA"/>
          </w:rPr>
          <w:delText>#ifndef TestError_H__</w:delText>
        </w:r>
      </w:del>
    </w:p>
    <w:p w14:paraId="16A08875" w14:textId="0C816FA4" w:rsidR="005579D5" w:rsidRPr="00381014" w:rsidDel="00FC0E8D" w:rsidRDefault="005579D5" w:rsidP="005579D5">
      <w:pPr>
        <w:spacing w:after="0" w:line="240" w:lineRule="exact"/>
        <w:rPr>
          <w:del w:id="7412" w:author="Yann Bourdeau" w:date="2014-02-06T16:29:00Z"/>
          <w:rFonts w:ascii="MS Reference Sans Serif" w:hAnsi="MS Reference Sans Serif"/>
          <w:lang w:val="en-CA"/>
        </w:rPr>
      </w:pPr>
      <w:del w:id="7413" w:author="Yann Bourdeau" w:date="2014-02-06T16:29:00Z">
        <w:r w:rsidRPr="00381014" w:rsidDel="00FC0E8D">
          <w:rPr>
            <w:rFonts w:ascii="MS Reference Sans Serif" w:hAnsi="MS Reference Sans Serif"/>
            <w:lang w:val="en-CA"/>
          </w:rPr>
          <w:delText>#define TestError_H__</w:delText>
        </w:r>
      </w:del>
    </w:p>
    <w:p w14:paraId="279FB9A3" w14:textId="5CA4A3A5" w:rsidR="005579D5" w:rsidRPr="00381014" w:rsidDel="00FC0E8D" w:rsidRDefault="005579D5" w:rsidP="005579D5">
      <w:pPr>
        <w:spacing w:after="0" w:line="240" w:lineRule="exact"/>
        <w:rPr>
          <w:del w:id="7414" w:author="Yann Bourdeau" w:date="2014-02-06T16:29:00Z"/>
          <w:rFonts w:ascii="MS Reference Sans Serif" w:hAnsi="MS Reference Sans Serif"/>
          <w:lang w:val="en-CA"/>
        </w:rPr>
      </w:pPr>
    </w:p>
    <w:p w14:paraId="35A1607B" w14:textId="7274C9DE" w:rsidR="005579D5" w:rsidRPr="00381014" w:rsidDel="00FC0E8D" w:rsidRDefault="005579D5" w:rsidP="005579D5">
      <w:pPr>
        <w:spacing w:after="0" w:line="240" w:lineRule="exact"/>
        <w:rPr>
          <w:del w:id="7415" w:author="Yann Bourdeau" w:date="2014-02-06T16:29:00Z"/>
          <w:rFonts w:ascii="MS Reference Sans Serif" w:hAnsi="MS Reference Sans Serif"/>
          <w:lang w:val="en-CA"/>
        </w:rPr>
      </w:pPr>
      <w:del w:id="7416" w:author="Yann Bourdeau" w:date="2014-02-06T16:29:00Z">
        <w:r w:rsidRPr="00381014" w:rsidDel="00FC0E8D">
          <w:rPr>
            <w:rFonts w:ascii="MS Reference Sans Serif" w:hAnsi="MS Reference Sans Serif"/>
            <w:lang w:val="en-CA"/>
          </w:rPr>
          <w:delText>#include &lt;iostream&gt;</w:delText>
        </w:r>
      </w:del>
    </w:p>
    <w:p w14:paraId="0AFF265A" w14:textId="65DD655B" w:rsidR="005579D5" w:rsidRPr="00381014" w:rsidDel="00FC0E8D" w:rsidRDefault="005579D5" w:rsidP="005579D5">
      <w:pPr>
        <w:spacing w:after="0" w:line="240" w:lineRule="exact"/>
        <w:rPr>
          <w:del w:id="7417" w:author="Yann Bourdeau" w:date="2014-02-06T16:29:00Z"/>
          <w:rFonts w:ascii="MS Reference Sans Serif" w:hAnsi="MS Reference Sans Serif"/>
          <w:lang w:val="en-CA"/>
        </w:rPr>
      </w:pPr>
      <w:del w:id="7418" w:author="Yann Bourdeau" w:date="2014-02-06T16:29:00Z">
        <w:r w:rsidRPr="00381014" w:rsidDel="00FC0E8D">
          <w:rPr>
            <w:rFonts w:ascii="MS Reference Sans Serif" w:hAnsi="MS Reference Sans Serif"/>
            <w:lang w:val="en-CA"/>
          </w:rPr>
          <w:delText>#include &lt;string&gt;</w:delText>
        </w:r>
      </w:del>
    </w:p>
    <w:p w14:paraId="796F1219" w14:textId="79864FFD" w:rsidR="005579D5" w:rsidRPr="00381014" w:rsidDel="00FC0E8D" w:rsidRDefault="005579D5" w:rsidP="005579D5">
      <w:pPr>
        <w:spacing w:after="0" w:line="240" w:lineRule="exact"/>
        <w:rPr>
          <w:del w:id="7419" w:author="Yann Bourdeau" w:date="2014-02-06T16:29:00Z"/>
          <w:rFonts w:ascii="MS Reference Sans Serif" w:hAnsi="MS Reference Sans Serif"/>
          <w:lang w:val="en-CA"/>
        </w:rPr>
      </w:pPr>
    </w:p>
    <w:p w14:paraId="35164D42" w14:textId="0BD198CA" w:rsidR="005579D5" w:rsidRPr="00381014" w:rsidDel="00FC0E8D" w:rsidRDefault="005579D5" w:rsidP="005579D5">
      <w:pPr>
        <w:spacing w:after="0" w:line="240" w:lineRule="exact"/>
        <w:rPr>
          <w:del w:id="7420" w:author="Yann Bourdeau" w:date="2014-02-06T16:29:00Z"/>
          <w:rFonts w:ascii="MS Reference Sans Serif" w:hAnsi="MS Reference Sans Serif"/>
          <w:lang w:val="en-CA"/>
        </w:rPr>
      </w:pPr>
      <w:del w:id="7421" w:author="Yann Bourdeau" w:date="2014-02-06T16:29:00Z">
        <w:r w:rsidRPr="00381014" w:rsidDel="00FC0E8D">
          <w:rPr>
            <w:rFonts w:ascii="MS Reference Sans Serif" w:hAnsi="MS Reference Sans Serif"/>
            <w:lang w:val="en-CA"/>
          </w:rPr>
          <w:delText>#include &lt;cppunit/TestCase.h&gt;</w:delText>
        </w:r>
      </w:del>
    </w:p>
    <w:p w14:paraId="339EA057" w14:textId="493C8441" w:rsidR="005579D5" w:rsidRPr="00381014" w:rsidDel="00FC0E8D" w:rsidRDefault="005579D5" w:rsidP="005579D5">
      <w:pPr>
        <w:spacing w:after="0" w:line="240" w:lineRule="exact"/>
        <w:rPr>
          <w:del w:id="7422" w:author="Yann Bourdeau" w:date="2014-02-06T16:29:00Z"/>
          <w:rFonts w:ascii="MS Reference Sans Serif" w:hAnsi="MS Reference Sans Serif"/>
          <w:lang w:val="en-CA"/>
        </w:rPr>
      </w:pPr>
      <w:del w:id="7423" w:author="Yann Bourdeau" w:date="2014-02-06T16:29:00Z">
        <w:r w:rsidRPr="00381014" w:rsidDel="00FC0E8D">
          <w:rPr>
            <w:rFonts w:ascii="MS Reference Sans Serif" w:hAnsi="MS Reference Sans Serif"/>
            <w:lang w:val="en-CA"/>
          </w:rPr>
          <w:delText>#include "cppunit/TestSuite.h"</w:delText>
        </w:r>
      </w:del>
    </w:p>
    <w:p w14:paraId="6779E865" w14:textId="7838D85A" w:rsidR="005579D5" w:rsidRPr="00381014" w:rsidDel="00FC0E8D" w:rsidRDefault="005579D5" w:rsidP="005579D5">
      <w:pPr>
        <w:spacing w:after="0" w:line="240" w:lineRule="exact"/>
        <w:rPr>
          <w:del w:id="7424" w:author="Yann Bourdeau" w:date="2014-02-06T16:29:00Z"/>
          <w:rFonts w:ascii="MS Reference Sans Serif" w:hAnsi="MS Reference Sans Serif"/>
          <w:lang w:val="en-CA"/>
        </w:rPr>
      </w:pPr>
      <w:del w:id="7425" w:author="Yann Bourdeau" w:date="2014-02-06T16:29:00Z">
        <w:r w:rsidRPr="00381014" w:rsidDel="00FC0E8D">
          <w:rPr>
            <w:rFonts w:ascii="MS Reference Sans Serif" w:hAnsi="MS Reference Sans Serif"/>
            <w:lang w:val="en-CA"/>
          </w:rPr>
          <w:delText>#include "cppunit/TestCaller.h"</w:delText>
        </w:r>
      </w:del>
    </w:p>
    <w:p w14:paraId="4AD54CC6" w14:textId="46847556" w:rsidR="005579D5" w:rsidRPr="00381014" w:rsidDel="00FC0E8D" w:rsidRDefault="005579D5" w:rsidP="005579D5">
      <w:pPr>
        <w:spacing w:after="0" w:line="240" w:lineRule="exact"/>
        <w:rPr>
          <w:del w:id="7426" w:author="Yann Bourdeau" w:date="2014-02-06T16:29:00Z"/>
          <w:rFonts w:ascii="MS Reference Sans Serif" w:hAnsi="MS Reference Sans Serif"/>
          <w:lang w:val="en-CA"/>
        </w:rPr>
      </w:pPr>
      <w:del w:id="7427" w:author="Yann Bourdeau" w:date="2014-02-06T16:29:00Z">
        <w:r w:rsidRPr="00381014" w:rsidDel="00FC0E8D">
          <w:rPr>
            <w:rFonts w:ascii="MS Reference Sans Serif" w:hAnsi="MS Reference Sans Serif"/>
            <w:lang w:val="en-CA"/>
          </w:rPr>
          <w:delText>#include "cppunit/TestRunner.h"</w:delText>
        </w:r>
      </w:del>
    </w:p>
    <w:p w14:paraId="73EF18D9" w14:textId="629637EF" w:rsidR="005579D5" w:rsidRPr="00381014" w:rsidDel="00FC0E8D" w:rsidRDefault="005579D5" w:rsidP="005579D5">
      <w:pPr>
        <w:spacing w:after="0" w:line="240" w:lineRule="exact"/>
        <w:rPr>
          <w:del w:id="7428" w:author="Yann Bourdeau" w:date="2014-02-06T16:29:00Z"/>
          <w:rFonts w:ascii="MS Reference Sans Serif" w:hAnsi="MS Reference Sans Serif"/>
          <w:lang w:val="en-CA"/>
        </w:rPr>
      </w:pPr>
    </w:p>
    <w:p w14:paraId="369943A1" w14:textId="11BDE155" w:rsidR="005579D5" w:rsidRPr="00381014" w:rsidDel="00FC0E8D" w:rsidRDefault="005579D5" w:rsidP="005579D5">
      <w:pPr>
        <w:spacing w:after="0" w:line="240" w:lineRule="exact"/>
        <w:rPr>
          <w:del w:id="7429" w:author="Yann Bourdeau" w:date="2014-02-06T16:29:00Z"/>
          <w:rFonts w:ascii="MS Reference Sans Serif" w:hAnsi="MS Reference Sans Serif"/>
          <w:lang w:val="en-CA"/>
        </w:rPr>
      </w:pPr>
      <w:del w:id="7430" w:author="Yann Bourdeau" w:date="2014-02-06T16:29:00Z">
        <w:r w:rsidRPr="00381014" w:rsidDel="00FC0E8D">
          <w:rPr>
            <w:rFonts w:ascii="MS Reference Sans Serif" w:hAnsi="MS Reference Sans Serif"/>
            <w:lang w:val="en-CA"/>
          </w:rPr>
          <w:delText>#include "Error.h"</w:delText>
        </w:r>
      </w:del>
    </w:p>
    <w:p w14:paraId="30C448A3" w14:textId="35927496" w:rsidR="005579D5" w:rsidRPr="00381014" w:rsidDel="00FC0E8D" w:rsidRDefault="005579D5" w:rsidP="005579D5">
      <w:pPr>
        <w:spacing w:after="0" w:line="240" w:lineRule="exact"/>
        <w:rPr>
          <w:del w:id="7431" w:author="Yann Bourdeau" w:date="2014-02-06T16:29:00Z"/>
          <w:rFonts w:ascii="MS Reference Sans Serif" w:hAnsi="MS Reference Sans Serif"/>
          <w:lang w:val="en-CA"/>
        </w:rPr>
      </w:pPr>
      <w:del w:id="7432" w:author="Yann Bourdeau" w:date="2014-02-06T16:29:00Z">
        <w:r w:rsidRPr="00381014" w:rsidDel="00FC0E8D">
          <w:rPr>
            <w:rFonts w:ascii="MS Reference Sans Serif" w:hAnsi="MS Reference Sans Serif"/>
            <w:lang w:val="en-CA"/>
          </w:rPr>
          <w:delText>using namespace CppUnit;</w:delText>
        </w:r>
      </w:del>
    </w:p>
    <w:p w14:paraId="75236430" w14:textId="6F339BA1" w:rsidR="005579D5" w:rsidRPr="00381014" w:rsidDel="00FC0E8D" w:rsidRDefault="005579D5" w:rsidP="005579D5">
      <w:pPr>
        <w:spacing w:after="0" w:line="240" w:lineRule="exact"/>
        <w:rPr>
          <w:del w:id="7433" w:author="Yann Bourdeau" w:date="2014-02-06T16:29:00Z"/>
          <w:rFonts w:ascii="MS Reference Sans Serif" w:hAnsi="MS Reference Sans Serif"/>
          <w:lang w:val="en-CA"/>
        </w:rPr>
      </w:pPr>
      <w:del w:id="7434" w:author="Yann Bourdeau" w:date="2014-02-06T16:29:00Z">
        <w:r w:rsidRPr="00381014" w:rsidDel="00FC0E8D">
          <w:rPr>
            <w:rFonts w:ascii="MS Reference Sans Serif" w:hAnsi="MS Reference Sans Serif"/>
            <w:lang w:val="en-CA"/>
          </w:rPr>
          <w:delText>class ErrorTestCase : public TestCase</w:delText>
        </w:r>
      </w:del>
    </w:p>
    <w:p w14:paraId="69C77082" w14:textId="0574EC5D" w:rsidR="005579D5" w:rsidRPr="00381014" w:rsidDel="00FC0E8D" w:rsidRDefault="005579D5" w:rsidP="005579D5">
      <w:pPr>
        <w:spacing w:after="0" w:line="240" w:lineRule="exact"/>
        <w:rPr>
          <w:del w:id="7435" w:author="Yann Bourdeau" w:date="2014-02-06T16:29:00Z"/>
          <w:rFonts w:ascii="MS Reference Sans Serif" w:hAnsi="MS Reference Sans Serif"/>
          <w:lang w:val="en-CA"/>
        </w:rPr>
      </w:pPr>
      <w:del w:id="7436" w:author="Yann Bourdeau" w:date="2014-02-06T16:29:00Z">
        <w:r w:rsidRPr="00381014" w:rsidDel="00FC0E8D">
          <w:rPr>
            <w:rFonts w:ascii="MS Reference Sans Serif" w:hAnsi="MS Reference Sans Serif"/>
            <w:lang w:val="en-CA"/>
          </w:rPr>
          <w:delText>{</w:delText>
        </w:r>
      </w:del>
    </w:p>
    <w:p w14:paraId="23341ACC" w14:textId="16C301BB" w:rsidR="005579D5" w:rsidRPr="00381014" w:rsidDel="00FC0E8D" w:rsidRDefault="005579D5" w:rsidP="005579D5">
      <w:pPr>
        <w:spacing w:after="0" w:line="240" w:lineRule="exact"/>
        <w:rPr>
          <w:del w:id="7437" w:author="Yann Bourdeau" w:date="2014-02-06T16:29:00Z"/>
          <w:rFonts w:ascii="MS Reference Sans Serif" w:hAnsi="MS Reference Sans Serif"/>
          <w:lang w:val="en-CA"/>
        </w:rPr>
      </w:pPr>
      <w:del w:id="7438" w:author="Yann Bourdeau" w:date="2014-02-06T16:29:00Z">
        <w:r w:rsidRPr="00381014" w:rsidDel="00FC0E8D">
          <w:rPr>
            <w:rFonts w:ascii="MS Reference Sans Serif" w:hAnsi="MS Reference Sans Serif"/>
            <w:lang w:val="en-CA"/>
          </w:rPr>
          <w:delText>public:</w:delText>
        </w:r>
      </w:del>
    </w:p>
    <w:p w14:paraId="20F4C958" w14:textId="1BA0BB86" w:rsidR="005579D5" w:rsidRPr="00381014" w:rsidDel="00FC0E8D" w:rsidRDefault="005579D5" w:rsidP="005579D5">
      <w:pPr>
        <w:spacing w:after="0" w:line="240" w:lineRule="exact"/>
        <w:rPr>
          <w:del w:id="7439" w:author="Yann Bourdeau" w:date="2014-02-06T16:29:00Z"/>
          <w:rFonts w:ascii="MS Reference Sans Serif" w:hAnsi="MS Reference Sans Serif"/>
          <w:lang w:val="en-CA"/>
        </w:rPr>
      </w:pPr>
      <w:del w:id="7440" w:author="Yann Bourdeau" w:date="2014-02-06T16:29:00Z">
        <w:r w:rsidRPr="00381014" w:rsidDel="00FC0E8D">
          <w:rPr>
            <w:rFonts w:ascii="MS Reference Sans Serif" w:hAnsi="MS Reference Sans Serif"/>
            <w:lang w:val="en-CA"/>
          </w:rPr>
          <w:delText xml:space="preserve">  // Constructor</w:delText>
        </w:r>
      </w:del>
    </w:p>
    <w:p w14:paraId="69DD0883" w14:textId="36882D33" w:rsidR="005579D5" w:rsidRPr="00381014" w:rsidDel="00FC0E8D" w:rsidRDefault="005579D5" w:rsidP="005579D5">
      <w:pPr>
        <w:spacing w:after="0" w:line="240" w:lineRule="exact"/>
        <w:rPr>
          <w:del w:id="7441" w:author="Yann Bourdeau" w:date="2014-02-06T16:29:00Z"/>
          <w:rFonts w:ascii="MS Reference Sans Serif" w:hAnsi="MS Reference Sans Serif"/>
          <w:lang w:val="en-CA"/>
        </w:rPr>
      </w:pPr>
      <w:del w:id="7442" w:author="Yann Bourdeau" w:date="2014-02-06T16:29:00Z">
        <w:r w:rsidRPr="00381014" w:rsidDel="00FC0E8D">
          <w:rPr>
            <w:rFonts w:ascii="MS Reference Sans Serif" w:hAnsi="MS Reference Sans Serif"/>
            <w:lang w:val="en-CA"/>
          </w:rPr>
          <w:delText xml:space="preserve">  ErrorTestCase(std::string name): TestCase(name) {}</w:delText>
        </w:r>
      </w:del>
    </w:p>
    <w:p w14:paraId="5F9C77BC" w14:textId="69C6CCCF" w:rsidR="005579D5" w:rsidRPr="00381014" w:rsidDel="00FC0E8D" w:rsidRDefault="005579D5" w:rsidP="005579D5">
      <w:pPr>
        <w:spacing w:after="0" w:line="240" w:lineRule="exact"/>
        <w:rPr>
          <w:del w:id="7443" w:author="Yann Bourdeau" w:date="2014-02-06T16:29:00Z"/>
          <w:rFonts w:ascii="MS Reference Sans Serif" w:hAnsi="MS Reference Sans Serif"/>
          <w:lang w:val="en-CA"/>
        </w:rPr>
      </w:pPr>
      <w:del w:id="7444" w:author="Yann Bourdeau" w:date="2014-02-06T16:29:00Z">
        <w:r w:rsidRPr="00381014" w:rsidDel="00FC0E8D">
          <w:rPr>
            <w:rFonts w:ascii="MS Reference Sans Serif" w:hAnsi="MS Reference Sans Serif"/>
            <w:lang w:val="en-CA"/>
          </w:rPr>
          <w:delText xml:space="preserve">  ErrorTestCase() {}</w:delText>
        </w:r>
      </w:del>
    </w:p>
    <w:p w14:paraId="10AA4197" w14:textId="0AAC0322" w:rsidR="005579D5" w:rsidRPr="00381014" w:rsidDel="00FC0E8D" w:rsidRDefault="005579D5" w:rsidP="005579D5">
      <w:pPr>
        <w:spacing w:after="0" w:line="240" w:lineRule="exact"/>
        <w:rPr>
          <w:del w:id="7445" w:author="Yann Bourdeau" w:date="2014-02-06T16:29:00Z"/>
          <w:rFonts w:ascii="MS Reference Sans Serif" w:hAnsi="MS Reference Sans Serif"/>
          <w:lang w:val="en-CA"/>
        </w:rPr>
      </w:pPr>
    </w:p>
    <w:p w14:paraId="6EA2EC9C" w14:textId="335DB5EB" w:rsidR="005579D5" w:rsidRPr="00381014" w:rsidDel="00FC0E8D" w:rsidRDefault="005579D5" w:rsidP="005579D5">
      <w:pPr>
        <w:spacing w:after="0" w:line="240" w:lineRule="exact"/>
        <w:rPr>
          <w:del w:id="7446" w:author="Yann Bourdeau" w:date="2014-02-06T16:29:00Z"/>
          <w:rFonts w:ascii="MS Reference Sans Serif" w:hAnsi="MS Reference Sans Serif"/>
          <w:lang w:val="en-CA"/>
        </w:rPr>
      </w:pPr>
      <w:del w:id="7447" w:author="Yann Bourdeau" w:date="2014-02-06T16:29:00Z">
        <w:r w:rsidRPr="00381014" w:rsidDel="00FC0E8D">
          <w:rPr>
            <w:rFonts w:ascii="MS Reference Sans Serif" w:hAnsi="MS Reference Sans Serif"/>
            <w:lang w:val="en-CA"/>
          </w:rPr>
          <w:delText xml:space="preserve">  //Method to test</w:delText>
        </w:r>
      </w:del>
    </w:p>
    <w:p w14:paraId="7B5C03B2" w14:textId="2AD823B7" w:rsidR="005579D5" w:rsidRPr="00381014" w:rsidDel="00FC0E8D" w:rsidRDefault="005579D5" w:rsidP="005579D5">
      <w:pPr>
        <w:spacing w:after="0" w:line="240" w:lineRule="exact"/>
        <w:rPr>
          <w:del w:id="7448" w:author="Yann Bourdeau" w:date="2014-02-06T16:29:00Z"/>
          <w:rFonts w:ascii="MS Reference Sans Serif" w:hAnsi="MS Reference Sans Serif"/>
          <w:lang w:val="en-CA"/>
        </w:rPr>
      </w:pPr>
      <w:del w:id="7449" w:author="Yann Bourdeau" w:date="2014-02-06T16:29:00Z">
        <w:r w:rsidRPr="00381014" w:rsidDel="00FC0E8D">
          <w:rPr>
            <w:rFonts w:ascii="MS Reference Sans Serif" w:hAnsi="MS Reference Sans Serif"/>
            <w:lang w:val="en-CA"/>
          </w:rPr>
          <w:delText xml:space="preserve">  void testParse();</w:delText>
        </w:r>
      </w:del>
    </w:p>
    <w:p w14:paraId="1406BA94" w14:textId="4389BCE7" w:rsidR="005579D5" w:rsidRPr="00381014" w:rsidDel="00FC0E8D" w:rsidRDefault="005579D5" w:rsidP="005579D5">
      <w:pPr>
        <w:spacing w:after="0" w:line="240" w:lineRule="exact"/>
        <w:rPr>
          <w:del w:id="7450" w:author="Yann Bourdeau" w:date="2014-02-06T16:29:00Z"/>
          <w:rFonts w:ascii="MS Reference Sans Serif" w:hAnsi="MS Reference Sans Serif"/>
          <w:lang w:val="en-CA"/>
        </w:rPr>
      </w:pPr>
      <w:del w:id="7451" w:author="Yann Bourdeau" w:date="2014-02-06T16:29:00Z">
        <w:r w:rsidRPr="00381014" w:rsidDel="00FC0E8D">
          <w:rPr>
            <w:rFonts w:ascii="MS Reference Sans Serif" w:hAnsi="MS Reference Sans Serif"/>
            <w:lang w:val="en-CA"/>
          </w:rPr>
          <w:delText xml:space="preserve">  void testGenerate();</w:delText>
        </w:r>
      </w:del>
    </w:p>
    <w:p w14:paraId="61307D6E" w14:textId="03AF07E2" w:rsidR="005579D5" w:rsidRPr="00381014" w:rsidDel="00FC0E8D" w:rsidRDefault="005579D5" w:rsidP="005579D5">
      <w:pPr>
        <w:spacing w:after="0" w:line="240" w:lineRule="exact"/>
        <w:rPr>
          <w:del w:id="7452" w:author="Yann Bourdeau" w:date="2014-02-06T16:29:00Z"/>
          <w:rFonts w:ascii="MS Reference Sans Serif" w:hAnsi="MS Reference Sans Serif"/>
          <w:lang w:val="en-CA"/>
        </w:rPr>
      </w:pPr>
      <w:del w:id="7453" w:author="Yann Bourdeau" w:date="2014-02-06T16:29:00Z">
        <w:r w:rsidRPr="00381014" w:rsidDel="00FC0E8D">
          <w:rPr>
            <w:rFonts w:ascii="MS Reference Sans Serif" w:hAnsi="MS Reference Sans Serif"/>
            <w:lang w:val="en-CA"/>
          </w:rPr>
          <w:delText xml:space="preserve">  static Test *suite();</w:delText>
        </w:r>
      </w:del>
    </w:p>
    <w:p w14:paraId="1C48D19C" w14:textId="3A114C9A" w:rsidR="005579D5" w:rsidRPr="00381014" w:rsidDel="00FC0E8D" w:rsidRDefault="005579D5" w:rsidP="005579D5">
      <w:pPr>
        <w:spacing w:after="0" w:line="240" w:lineRule="exact"/>
        <w:rPr>
          <w:del w:id="7454" w:author="Yann Bourdeau" w:date="2014-02-06T16:29:00Z"/>
          <w:rFonts w:ascii="MS Reference Sans Serif" w:hAnsi="MS Reference Sans Serif"/>
          <w:lang w:val="en-CA"/>
        </w:rPr>
      </w:pPr>
      <w:del w:id="7455" w:author="Yann Bourdeau" w:date="2014-02-06T16:29:00Z">
        <w:r w:rsidRPr="00381014" w:rsidDel="00FC0E8D">
          <w:rPr>
            <w:rFonts w:ascii="MS Reference Sans Serif" w:hAnsi="MS Reference Sans Serif"/>
            <w:lang w:val="en-CA"/>
          </w:rPr>
          <w:delText>};</w:delText>
        </w:r>
      </w:del>
    </w:p>
    <w:p w14:paraId="309E0FAF" w14:textId="5CD77889" w:rsidR="005579D5" w:rsidRPr="00381014" w:rsidDel="00FC0E8D" w:rsidRDefault="005579D5" w:rsidP="005579D5">
      <w:pPr>
        <w:spacing w:after="0" w:line="240" w:lineRule="exact"/>
        <w:rPr>
          <w:del w:id="7456" w:author="Yann Bourdeau" w:date="2014-02-06T16:29:00Z"/>
          <w:rFonts w:ascii="MS Reference Sans Serif" w:hAnsi="MS Reference Sans Serif"/>
          <w:lang w:val="en-CA"/>
        </w:rPr>
      </w:pPr>
      <w:del w:id="7457" w:author="Yann Bourdeau" w:date="2014-02-06T16:29:00Z">
        <w:r w:rsidRPr="00381014" w:rsidDel="00FC0E8D">
          <w:rPr>
            <w:rFonts w:ascii="MS Reference Sans Serif" w:hAnsi="MS Reference Sans Serif"/>
            <w:lang w:val="en-CA"/>
          </w:rPr>
          <w:delText xml:space="preserve">#endif  </w:delText>
        </w:r>
      </w:del>
    </w:p>
    <w:p w14:paraId="08B8BB61" w14:textId="6D751010" w:rsidR="000E650C" w:rsidRPr="00381014" w:rsidDel="00FC0E8D" w:rsidRDefault="000E650C">
      <w:pPr>
        <w:spacing w:after="0" w:line="240" w:lineRule="auto"/>
        <w:ind w:firstLine="0"/>
        <w:jc w:val="left"/>
        <w:rPr>
          <w:del w:id="7458" w:author="Yann Bourdeau" w:date="2014-02-06T16:29:00Z"/>
          <w:lang w:val="en-CA"/>
        </w:rPr>
      </w:pPr>
      <w:del w:id="7459" w:author="Yann Bourdeau" w:date="2014-02-06T16:29:00Z">
        <w:r w:rsidRPr="00381014" w:rsidDel="00FC0E8D">
          <w:rPr>
            <w:lang w:val="en-CA"/>
          </w:rPr>
          <w:br w:type="page"/>
        </w:r>
      </w:del>
    </w:p>
    <w:p w14:paraId="3ACC8763" w14:textId="04836039" w:rsidR="005579D5" w:rsidRPr="00AF4897" w:rsidDel="00FC0E8D" w:rsidRDefault="005579D5" w:rsidP="00AF4897">
      <w:pPr>
        <w:rPr>
          <w:del w:id="7460" w:author="Yann Bourdeau" w:date="2014-02-06T16:29:00Z"/>
          <w:b/>
          <w:lang w:val="en-CA"/>
        </w:rPr>
      </w:pPr>
      <w:del w:id="7461" w:author="Yann Bourdeau" w:date="2014-02-06T16:29:00Z">
        <w:r w:rsidRPr="00AF4897" w:rsidDel="00FC0E8D">
          <w:rPr>
            <w:b/>
            <w:lang w:val="en-CA"/>
          </w:rPr>
          <w:delText>TestError.cxx</w:delText>
        </w:r>
      </w:del>
    </w:p>
    <w:p w14:paraId="5372C07F" w14:textId="43B20F7A" w:rsidR="005579D5" w:rsidRPr="00381014" w:rsidDel="00FC0E8D" w:rsidRDefault="005579D5" w:rsidP="005579D5">
      <w:pPr>
        <w:spacing w:after="0" w:line="240" w:lineRule="exact"/>
        <w:rPr>
          <w:del w:id="7462" w:author="Yann Bourdeau" w:date="2014-02-06T16:29:00Z"/>
          <w:rFonts w:ascii="MS Reference Sans Serif" w:hAnsi="MS Reference Sans Serif"/>
          <w:lang w:val="en-CA"/>
        </w:rPr>
      </w:pPr>
      <w:del w:id="7463" w:author="Yann Bourdeau" w:date="2014-02-06T16:29:00Z">
        <w:r w:rsidRPr="00381014" w:rsidDel="00FC0E8D">
          <w:rPr>
            <w:rFonts w:ascii="MS Reference Sans Serif" w:hAnsi="MS Reference Sans Serif"/>
            <w:lang w:val="en-CA"/>
          </w:rPr>
          <w:delText>#include "TestError.h"</w:delText>
        </w:r>
      </w:del>
    </w:p>
    <w:p w14:paraId="744FB8AD" w14:textId="613538BB" w:rsidR="005579D5" w:rsidRPr="00381014" w:rsidDel="00FC0E8D" w:rsidRDefault="005579D5" w:rsidP="005579D5">
      <w:pPr>
        <w:spacing w:after="0" w:line="240" w:lineRule="exact"/>
        <w:rPr>
          <w:del w:id="7464" w:author="Yann Bourdeau" w:date="2014-02-06T16:29:00Z"/>
          <w:rFonts w:ascii="MS Reference Sans Serif" w:hAnsi="MS Reference Sans Serif"/>
          <w:lang w:val="en-CA"/>
        </w:rPr>
      </w:pPr>
      <w:del w:id="7465" w:author="Yann Bourdeau" w:date="2014-02-06T16:29:00Z">
        <w:r w:rsidRPr="00381014" w:rsidDel="00FC0E8D">
          <w:rPr>
            <w:rFonts w:ascii="MS Reference Sans Serif" w:hAnsi="MS Reference Sans Serif"/>
            <w:lang w:val="en-CA"/>
          </w:rPr>
          <w:delText>#include &lt;cppunit/CompilerOutputter.h&gt;</w:delText>
        </w:r>
      </w:del>
    </w:p>
    <w:p w14:paraId="316CBE4F" w14:textId="6EFC5B93" w:rsidR="005579D5" w:rsidRPr="00381014" w:rsidDel="00FC0E8D" w:rsidRDefault="005579D5" w:rsidP="005579D5">
      <w:pPr>
        <w:spacing w:after="0" w:line="240" w:lineRule="exact"/>
        <w:rPr>
          <w:del w:id="7466" w:author="Yann Bourdeau" w:date="2014-02-06T16:29:00Z"/>
          <w:rFonts w:ascii="MS Reference Sans Serif" w:hAnsi="MS Reference Sans Serif"/>
          <w:lang w:val="en-CA"/>
        </w:rPr>
      </w:pPr>
      <w:del w:id="7467" w:author="Yann Bourdeau" w:date="2014-02-06T16:29:00Z">
        <w:r w:rsidRPr="00381014" w:rsidDel="00FC0E8D">
          <w:rPr>
            <w:rFonts w:ascii="MS Reference Sans Serif" w:hAnsi="MS Reference Sans Serif"/>
            <w:lang w:val="en-CA"/>
          </w:rPr>
          <w:delText>#include &lt;cppunit/TestResult.h&gt;</w:delText>
        </w:r>
      </w:del>
    </w:p>
    <w:p w14:paraId="33CDA11C" w14:textId="7F1DCDF3" w:rsidR="005579D5" w:rsidRPr="00381014" w:rsidDel="00FC0E8D" w:rsidRDefault="005579D5" w:rsidP="005579D5">
      <w:pPr>
        <w:spacing w:after="0" w:line="240" w:lineRule="exact"/>
        <w:rPr>
          <w:del w:id="7468" w:author="Yann Bourdeau" w:date="2014-02-06T16:29:00Z"/>
          <w:rFonts w:ascii="MS Reference Sans Serif" w:hAnsi="MS Reference Sans Serif"/>
          <w:lang w:val="en-CA"/>
        </w:rPr>
      </w:pPr>
      <w:del w:id="7469" w:author="Yann Bourdeau" w:date="2014-02-06T16:29:00Z">
        <w:r w:rsidRPr="00381014" w:rsidDel="00FC0E8D">
          <w:rPr>
            <w:rFonts w:ascii="MS Reference Sans Serif" w:hAnsi="MS Reference Sans Serif"/>
            <w:lang w:val="en-CA"/>
          </w:rPr>
          <w:delText>#include &lt;cppunit/TestResultCollector.h&gt;</w:delText>
        </w:r>
      </w:del>
    </w:p>
    <w:p w14:paraId="72AA82CA" w14:textId="142BD065" w:rsidR="005579D5" w:rsidRPr="00381014" w:rsidDel="00FC0E8D" w:rsidRDefault="005579D5" w:rsidP="005579D5">
      <w:pPr>
        <w:spacing w:after="0" w:line="240" w:lineRule="exact"/>
        <w:rPr>
          <w:del w:id="7470" w:author="Yann Bourdeau" w:date="2014-02-06T16:29:00Z"/>
          <w:rFonts w:ascii="MS Reference Sans Serif" w:hAnsi="MS Reference Sans Serif"/>
          <w:lang w:val="en-CA"/>
        </w:rPr>
      </w:pPr>
      <w:del w:id="7471" w:author="Yann Bourdeau" w:date="2014-02-06T16:29:00Z">
        <w:r w:rsidRPr="00381014" w:rsidDel="00FC0E8D">
          <w:rPr>
            <w:rFonts w:ascii="MS Reference Sans Serif" w:hAnsi="MS Reference Sans Serif"/>
            <w:lang w:val="en-CA"/>
          </w:rPr>
          <w:delText>#include &lt;cppunit/TestRunner.h&gt;</w:delText>
        </w:r>
      </w:del>
    </w:p>
    <w:p w14:paraId="12687480" w14:textId="24AD68E5" w:rsidR="005579D5" w:rsidRPr="00381014" w:rsidDel="00FC0E8D" w:rsidRDefault="005579D5" w:rsidP="005579D5">
      <w:pPr>
        <w:spacing w:after="0" w:line="240" w:lineRule="exact"/>
        <w:rPr>
          <w:del w:id="7472" w:author="Yann Bourdeau" w:date="2014-02-06T16:29:00Z"/>
          <w:rFonts w:ascii="MS Reference Sans Serif" w:hAnsi="MS Reference Sans Serif"/>
          <w:lang w:val="en-CA"/>
        </w:rPr>
      </w:pPr>
      <w:del w:id="7473" w:author="Yann Bourdeau" w:date="2014-02-06T16:29:00Z">
        <w:r w:rsidRPr="00381014" w:rsidDel="00FC0E8D">
          <w:rPr>
            <w:rFonts w:ascii="MS Reference Sans Serif" w:hAnsi="MS Reference Sans Serif"/>
            <w:lang w:val="en-CA"/>
          </w:rPr>
          <w:delText>#include &lt;cppunit/TextTestProgressListener.h&gt;</w:delText>
        </w:r>
      </w:del>
    </w:p>
    <w:p w14:paraId="4C4A0261" w14:textId="60514753" w:rsidR="005579D5" w:rsidRPr="00381014" w:rsidDel="00FC0E8D" w:rsidRDefault="005579D5" w:rsidP="005579D5">
      <w:pPr>
        <w:spacing w:after="0" w:line="240" w:lineRule="exact"/>
        <w:rPr>
          <w:del w:id="7474" w:author="Yann Bourdeau" w:date="2014-02-06T16:29:00Z"/>
          <w:rFonts w:ascii="MS Reference Sans Serif" w:hAnsi="MS Reference Sans Serif"/>
          <w:lang w:val="en-CA"/>
        </w:rPr>
      </w:pPr>
      <w:del w:id="7475" w:author="Yann Bourdeau" w:date="2014-02-06T16:29:00Z">
        <w:r w:rsidRPr="00381014" w:rsidDel="00FC0E8D">
          <w:rPr>
            <w:rFonts w:ascii="MS Reference Sans Serif" w:hAnsi="MS Reference Sans Serif"/>
            <w:lang w:val="en-CA"/>
          </w:rPr>
          <w:delText>#include &lt;cppunit/BriefTestProgressListener.h&gt;</w:delText>
        </w:r>
      </w:del>
    </w:p>
    <w:p w14:paraId="4E4A1FB3" w14:textId="52007D14" w:rsidR="005579D5" w:rsidRPr="00381014" w:rsidDel="00FC0E8D" w:rsidRDefault="005579D5" w:rsidP="005579D5">
      <w:pPr>
        <w:spacing w:after="0" w:line="240" w:lineRule="exact"/>
        <w:rPr>
          <w:del w:id="7476" w:author="Yann Bourdeau" w:date="2014-02-06T16:29:00Z"/>
          <w:rFonts w:ascii="MS Reference Sans Serif" w:hAnsi="MS Reference Sans Serif"/>
          <w:lang w:val="en-CA"/>
        </w:rPr>
      </w:pPr>
      <w:del w:id="7477" w:author="Yann Bourdeau" w:date="2014-02-06T16:29:00Z">
        <w:r w:rsidRPr="00381014" w:rsidDel="00FC0E8D">
          <w:rPr>
            <w:rFonts w:ascii="MS Reference Sans Serif" w:hAnsi="MS Reference Sans Serif"/>
            <w:lang w:val="en-CA"/>
          </w:rPr>
          <w:delText>#include &lt;cppunit/XmlOutputter.h&gt;</w:delText>
        </w:r>
      </w:del>
    </w:p>
    <w:p w14:paraId="0CAEF56A" w14:textId="4BF314A3" w:rsidR="005579D5" w:rsidRPr="00381014" w:rsidDel="00FC0E8D" w:rsidRDefault="005579D5" w:rsidP="005579D5">
      <w:pPr>
        <w:spacing w:after="0" w:line="240" w:lineRule="exact"/>
        <w:rPr>
          <w:del w:id="7478" w:author="Yann Bourdeau" w:date="2014-02-06T16:29:00Z"/>
          <w:rFonts w:ascii="MS Reference Sans Serif" w:hAnsi="MS Reference Sans Serif"/>
          <w:lang w:val="en-CA"/>
        </w:rPr>
      </w:pPr>
      <w:del w:id="7479" w:author="Yann Bourdeau" w:date="2014-02-06T16:29:00Z">
        <w:r w:rsidRPr="00381014" w:rsidDel="00FC0E8D">
          <w:rPr>
            <w:rFonts w:ascii="MS Reference Sans Serif" w:hAnsi="MS Reference Sans Serif"/>
            <w:lang w:val="en-CA"/>
          </w:rPr>
          <w:delText>#include &lt;cppunit/extensions/TestFactoryRegistry.h&gt;</w:delText>
        </w:r>
      </w:del>
    </w:p>
    <w:p w14:paraId="2F099FC0" w14:textId="019A8298" w:rsidR="005579D5" w:rsidRPr="00381014" w:rsidDel="00FC0E8D" w:rsidRDefault="005579D5" w:rsidP="005579D5">
      <w:pPr>
        <w:spacing w:after="0" w:line="240" w:lineRule="exact"/>
        <w:rPr>
          <w:del w:id="7480" w:author="Yann Bourdeau" w:date="2014-02-06T16:29:00Z"/>
          <w:rFonts w:ascii="MS Reference Sans Serif" w:hAnsi="MS Reference Sans Serif"/>
          <w:lang w:val="en-CA"/>
        </w:rPr>
      </w:pPr>
      <w:del w:id="7481" w:author="Yann Bourdeau" w:date="2014-02-06T16:29:00Z">
        <w:r w:rsidRPr="00381014" w:rsidDel="00FC0E8D">
          <w:rPr>
            <w:rFonts w:ascii="MS Reference Sans Serif" w:hAnsi="MS Reference Sans Serif"/>
            <w:lang w:val="en-CA"/>
          </w:rPr>
          <w:delText>#include &lt;stdexcept&gt;</w:delText>
        </w:r>
      </w:del>
    </w:p>
    <w:p w14:paraId="1F426417" w14:textId="0B37BBF2" w:rsidR="005579D5" w:rsidRPr="00381014" w:rsidDel="00FC0E8D" w:rsidRDefault="005579D5" w:rsidP="005579D5">
      <w:pPr>
        <w:spacing w:after="0" w:line="240" w:lineRule="exact"/>
        <w:rPr>
          <w:del w:id="7482" w:author="Yann Bourdeau" w:date="2014-02-06T16:29:00Z"/>
          <w:rFonts w:ascii="MS Reference Sans Serif" w:hAnsi="MS Reference Sans Serif"/>
          <w:lang w:val="en-CA"/>
        </w:rPr>
      </w:pPr>
      <w:del w:id="7483" w:author="Yann Bourdeau" w:date="2014-02-06T16:29:00Z">
        <w:r w:rsidRPr="00381014" w:rsidDel="00FC0E8D">
          <w:rPr>
            <w:rFonts w:ascii="MS Reference Sans Serif" w:hAnsi="MS Reference Sans Serif"/>
            <w:lang w:val="en-CA"/>
          </w:rPr>
          <w:delText>#include &lt;fstream&gt;</w:delText>
        </w:r>
      </w:del>
    </w:p>
    <w:p w14:paraId="510689F1" w14:textId="3C950714" w:rsidR="005579D5" w:rsidRPr="00381014" w:rsidDel="00FC0E8D" w:rsidRDefault="005579D5" w:rsidP="005579D5">
      <w:pPr>
        <w:spacing w:after="0" w:line="240" w:lineRule="exact"/>
        <w:rPr>
          <w:del w:id="7484" w:author="Yann Bourdeau" w:date="2014-02-06T16:29:00Z"/>
          <w:rFonts w:ascii="MS Reference Sans Serif" w:hAnsi="MS Reference Sans Serif"/>
          <w:lang w:val="en-CA"/>
        </w:rPr>
      </w:pPr>
      <w:del w:id="7485" w:author="Yann Bourdeau" w:date="2014-02-06T16:29:00Z">
        <w:r w:rsidRPr="00381014" w:rsidDel="00FC0E8D">
          <w:rPr>
            <w:rFonts w:ascii="MS Reference Sans Serif" w:hAnsi="MS Reference Sans Serif"/>
            <w:lang w:val="en-CA"/>
          </w:rPr>
          <w:delText>#include &lt;string&gt;</w:delText>
        </w:r>
      </w:del>
    </w:p>
    <w:p w14:paraId="02E6B640" w14:textId="192DBD62" w:rsidR="005579D5" w:rsidRPr="00381014" w:rsidDel="00FC0E8D" w:rsidRDefault="005579D5" w:rsidP="005579D5">
      <w:pPr>
        <w:spacing w:after="0" w:line="240" w:lineRule="exact"/>
        <w:rPr>
          <w:del w:id="7486" w:author="Yann Bourdeau" w:date="2014-02-06T16:29:00Z"/>
          <w:rFonts w:ascii="MS Reference Sans Serif" w:hAnsi="MS Reference Sans Serif"/>
          <w:lang w:val="en-CA"/>
        </w:rPr>
      </w:pPr>
      <w:del w:id="7487" w:author="Yann Bourdeau" w:date="2014-02-06T16:29:00Z">
        <w:r w:rsidRPr="00381014" w:rsidDel="00FC0E8D">
          <w:rPr>
            <w:rFonts w:ascii="MS Reference Sans Serif" w:hAnsi="MS Reference Sans Serif"/>
            <w:lang w:val="en-CA"/>
          </w:rPr>
          <w:delText>#include &lt;stdio.h&gt;</w:delText>
        </w:r>
      </w:del>
    </w:p>
    <w:p w14:paraId="67EA649A" w14:textId="38CC7FCB" w:rsidR="005579D5" w:rsidRPr="00381014" w:rsidDel="00FC0E8D" w:rsidRDefault="005579D5" w:rsidP="005579D5">
      <w:pPr>
        <w:spacing w:after="0" w:line="240" w:lineRule="exact"/>
        <w:rPr>
          <w:del w:id="7488" w:author="Yann Bourdeau" w:date="2014-02-06T16:29:00Z"/>
          <w:rFonts w:ascii="MS Reference Sans Serif" w:hAnsi="MS Reference Sans Serif"/>
          <w:lang w:val="en-CA"/>
        </w:rPr>
      </w:pPr>
      <w:del w:id="7489" w:author="Yann Bourdeau" w:date="2014-02-06T16:29:00Z">
        <w:r w:rsidRPr="00381014" w:rsidDel="00FC0E8D">
          <w:rPr>
            <w:rFonts w:ascii="MS Reference Sans Serif" w:hAnsi="MS Reference Sans Serif"/>
            <w:lang w:val="en-CA"/>
          </w:rPr>
          <w:delText>#include &lt;stdlib.h&gt;</w:delText>
        </w:r>
      </w:del>
    </w:p>
    <w:p w14:paraId="2622605C" w14:textId="184F6A9C" w:rsidR="005579D5" w:rsidRPr="00381014" w:rsidDel="00FC0E8D" w:rsidRDefault="005579D5" w:rsidP="005579D5">
      <w:pPr>
        <w:spacing w:after="0" w:line="240" w:lineRule="exact"/>
        <w:rPr>
          <w:del w:id="7490" w:author="Yann Bourdeau" w:date="2014-02-06T16:29:00Z"/>
          <w:rFonts w:ascii="MS Reference Sans Serif" w:hAnsi="MS Reference Sans Serif"/>
          <w:lang w:val="en-CA"/>
        </w:rPr>
      </w:pPr>
    </w:p>
    <w:p w14:paraId="0FD76FEF" w14:textId="23BB93B2" w:rsidR="005579D5" w:rsidRPr="00381014" w:rsidDel="00FC0E8D" w:rsidRDefault="005579D5" w:rsidP="005579D5">
      <w:pPr>
        <w:spacing w:after="0" w:line="240" w:lineRule="exact"/>
        <w:rPr>
          <w:del w:id="7491" w:author="Yann Bourdeau" w:date="2014-02-06T16:29:00Z"/>
          <w:rFonts w:ascii="MS Reference Sans Serif" w:hAnsi="MS Reference Sans Serif"/>
          <w:lang w:val="en-CA"/>
        </w:rPr>
      </w:pPr>
      <w:del w:id="7492" w:author="Yann Bourdeau" w:date="2014-02-06T16:29:00Z">
        <w:r w:rsidRPr="00381014" w:rsidDel="00FC0E8D">
          <w:rPr>
            <w:rFonts w:ascii="MS Reference Sans Serif" w:hAnsi="MS Reference Sans Serif"/>
            <w:lang w:val="en-CA"/>
          </w:rPr>
          <w:delText>using namespace CppUnit;</w:delText>
        </w:r>
      </w:del>
    </w:p>
    <w:p w14:paraId="56EDD460" w14:textId="0CF3C220" w:rsidR="005579D5" w:rsidRPr="00381014" w:rsidDel="00FC0E8D" w:rsidRDefault="005579D5" w:rsidP="005579D5">
      <w:pPr>
        <w:spacing w:after="0" w:line="240" w:lineRule="exact"/>
        <w:rPr>
          <w:del w:id="7493" w:author="Yann Bourdeau" w:date="2014-02-06T16:29:00Z"/>
          <w:rFonts w:ascii="MS Reference Sans Serif" w:hAnsi="MS Reference Sans Serif"/>
          <w:lang w:val="en-CA"/>
        </w:rPr>
      </w:pPr>
      <w:del w:id="7494" w:author="Yann Bourdeau" w:date="2014-02-06T16:29:00Z">
        <w:r w:rsidRPr="00381014" w:rsidDel="00FC0E8D">
          <w:rPr>
            <w:rFonts w:ascii="MS Reference Sans Serif" w:hAnsi="MS Reference Sans Serif"/>
            <w:lang w:val="en-CA"/>
          </w:rPr>
          <w:delText>void ErrorTestCase::testParse()</w:delText>
        </w:r>
      </w:del>
    </w:p>
    <w:p w14:paraId="7CF95BAF" w14:textId="69B222CE" w:rsidR="005579D5" w:rsidRPr="00381014" w:rsidDel="00FC0E8D" w:rsidRDefault="005579D5" w:rsidP="005579D5">
      <w:pPr>
        <w:spacing w:after="0" w:line="240" w:lineRule="exact"/>
        <w:rPr>
          <w:del w:id="7495" w:author="Yann Bourdeau" w:date="2014-02-06T16:29:00Z"/>
          <w:rFonts w:ascii="MS Reference Sans Serif" w:hAnsi="MS Reference Sans Serif"/>
          <w:lang w:val="en-CA"/>
        </w:rPr>
      </w:pPr>
      <w:del w:id="7496" w:author="Yann Bourdeau" w:date="2014-02-06T16:29:00Z">
        <w:r w:rsidRPr="00381014" w:rsidDel="00FC0E8D">
          <w:rPr>
            <w:rFonts w:ascii="MS Reference Sans Serif" w:hAnsi="MS Reference Sans Serif"/>
            <w:lang w:val="en-CA"/>
          </w:rPr>
          <w:delText>{</w:delText>
        </w:r>
      </w:del>
    </w:p>
    <w:p w14:paraId="053F4F99" w14:textId="56CAB773" w:rsidR="005579D5" w:rsidRPr="00381014" w:rsidDel="00FC0E8D" w:rsidRDefault="005579D5" w:rsidP="005579D5">
      <w:pPr>
        <w:spacing w:after="0" w:line="240" w:lineRule="exact"/>
        <w:rPr>
          <w:del w:id="7497" w:author="Yann Bourdeau" w:date="2014-02-06T16:29:00Z"/>
          <w:rFonts w:ascii="MS Reference Sans Serif" w:hAnsi="MS Reference Sans Serif"/>
          <w:lang w:val="en-CA"/>
        </w:rPr>
      </w:pPr>
      <w:del w:id="7498" w:author="Yann Bourdeau" w:date="2014-02-06T16:29:00Z">
        <w:r w:rsidRPr="00381014" w:rsidDel="00FC0E8D">
          <w:rPr>
            <w:rFonts w:ascii="MS Reference Sans Serif" w:hAnsi="MS Reference Sans Serif"/>
            <w:lang w:val="en-CA"/>
          </w:rPr>
          <w:tab/>
          <w:delText>using namespace blueslice::policy::error;</w:delText>
        </w:r>
      </w:del>
    </w:p>
    <w:p w14:paraId="68DD6058" w14:textId="4260DB7C" w:rsidR="005579D5" w:rsidRPr="00381014" w:rsidDel="00FC0E8D" w:rsidRDefault="005579D5" w:rsidP="005579D5">
      <w:pPr>
        <w:spacing w:after="0" w:line="240" w:lineRule="exact"/>
        <w:rPr>
          <w:del w:id="7499" w:author="Yann Bourdeau" w:date="2014-02-06T16:29:00Z"/>
          <w:rFonts w:ascii="MS Reference Sans Serif" w:hAnsi="MS Reference Sans Serif"/>
          <w:lang w:val="en-CA"/>
        </w:rPr>
      </w:pPr>
      <w:del w:id="7500" w:author="Yann Bourdeau" w:date="2014-02-06T16:29:00Z">
        <w:r w:rsidRPr="00381014" w:rsidDel="00FC0E8D">
          <w:rPr>
            <w:rFonts w:ascii="MS Reference Sans Serif" w:hAnsi="MS Reference Sans Serif"/>
            <w:lang w:val="en-CA"/>
          </w:rPr>
          <w:tab/>
          <w:delText>std::string xml("&lt;error code=\"10\"&gt;message&lt;/error&gt;");</w:delText>
        </w:r>
      </w:del>
    </w:p>
    <w:p w14:paraId="0FC5FFEA" w14:textId="26636B39" w:rsidR="005579D5" w:rsidRPr="00381014" w:rsidDel="00FC0E8D" w:rsidRDefault="005579D5" w:rsidP="005579D5">
      <w:pPr>
        <w:spacing w:after="0" w:line="240" w:lineRule="exact"/>
        <w:rPr>
          <w:del w:id="7501" w:author="Yann Bourdeau" w:date="2014-02-06T16:29:00Z"/>
          <w:rFonts w:ascii="MS Reference Sans Serif" w:hAnsi="MS Reference Sans Serif"/>
          <w:lang w:val="en-CA"/>
        </w:rPr>
      </w:pPr>
      <w:del w:id="7502" w:author="Yann Bourdeau" w:date="2014-02-06T16:29:00Z">
        <w:r w:rsidRPr="00381014" w:rsidDel="00FC0E8D">
          <w:rPr>
            <w:rFonts w:ascii="MS Reference Sans Serif" w:hAnsi="MS Reference Sans Serif"/>
            <w:lang w:val="en-CA"/>
          </w:rPr>
          <w:tab/>
          <w:delText>std::string code,message;</w:delText>
        </w:r>
      </w:del>
    </w:p>
    <w:p w14:paraId="39F775B8" w14:textId="7A9CC842" w:rsidR="005579D5" w:rsidRPr="00381014" w:rsidDel="00FC0E8D" w:rsidRDefault="005579D5" w:rsidP="005579D5">
      <w:pPr>
        <w:spacing w:after="0" w:line="240" w:lineRule="exact"/>
        <w:rPr>
          <w:del w:id="7503" w:author="Yann Bourdeau" w:date="2014-02-06T16:29:00Z"/>
          <w:rFonts w:ascii="MS Reference Sans Serif" w:hAnsi="MS Reference Sans Serif"/>
          <w:lang w:val="en-CA"/>
        </w:rPr>
      </w:pPr>
      <w:del w:id="7504" w:author="Yann Bourdeau" w:date="2014-02-06T16:29:00Z">
        <w:r w:rsidRPr="00381014" w:rsidDel="00FC0E8D">
          <w:rPr>
            <w:rFonts w:ascii="MS Reference Sans Serif" w:hAnsi="MS Reference Sans Serif"/>
            <w:lang w:val="en-CA"/>
          </w:rPr>
          <w:tab/>
          <w:delText>CPPUNIT_ASSERT_EQUAL(parse(xml,code,message),true);</w:delText>
        </w:r>
      </w:del>
    </w:p>
    <w:p w14:paraId="656BF925" w14:textId="3BF1BB25" w:rsidR="005579D5" w:rsidRPr="00381014" w:rsidDel="00FC0E8D" w:rsidRDefault="005579D5" w:rsidP="005579D5">
      <w:pPr>
        <w:spacing w:after="0" w:line="240" w:lineRule="exact"/>
        <w:rPr>
          <w:del w:id="7505" w:author="Yann Bourdeau" w:date="2014-02-06T16:29:00Z"/>
          <w:rFonts w:ascii="MS Reference Sans Serif" w:hAnsi="MS Reference Sans Serif"/>
          <w:lang w:val="en-CA"/>
        </w:rPr>
      </w:pPr>
      <w:del w:id="7506" w:author="Yann Bourdeau" w:date="2014-02-06T16:29:00Z">
        <w:r w:rsidRPr="00381014" w:rsidDel="00FC0E8D">
          <w:rPr>
            <w:rFonts w:ascii="MS Reference Sans Serif" w:hAnsi="MS Reference Sans Serif"/>
            <w:lang w:val="en-CA"/>
          </w:rPr>
          <w:tab/>
          <w:delText>std::string codeResult("10");</w:delText>
        </w:r>
      </w:del>
    </w:p>
    <w:p w14:paraId="7A41F075" w14:textId="3A11EF25" w:rsidR="005579D5" w:rsidRPr="00381014" w:rsidDel="00FC0E8D" w:rsidRDefault="005579D5" w:rsidP="005579D5">
      <w:pPr>
        <w:spacing w:after="0" w:line="240" w:lineRule="exact"/>
        <w:rPr>
          <w:del w:id="7507" w:author="Yann Bourdeau" w:date="2014-02-06T16:29:00Z"/>
          <w:rFonts w:ascii="MS Reference Sans Serif" w:hAnsi="MS Reference Sans Serif"/>
          <w:lang w:val="en-CA"/>
        </w:rPr>
      </w:pPr>
      <w:del w:id="7508" w:author="Yann Bourdeau" w:date="2014-02-06T16:29:00Z">
        <w:r w:rsidRPr="00381014" w:rsidDel="00FC0E8D">
          <w:rPr>
            <w:rFonts w:ascii="MS Reference Sans Serif" w:hAnsi="MS Reference Sans Serif"/>
            <w:lang w:val="en-CA"/>
          </w:rPr>
          <w:tab/>
          <w:delText>CPPUNIT_ASSERT_EQUAL(code,codeResult);</w:delText>
        </w:r>
      </w:del>
    </w:p>
    <w:p w14:paraId="4EB2A78C" w14:textId="530C8B2A" w:rsidR="005579D5" w:rsidRPr="00381014" w:rsidDel="00FC0E8D" w:rsidRDefault="005579D5" w:rsidP="005579D5">
      <w:pPr>
        <w:spacing w:after="0" w:line="240" w:lineRule="exact"/>
        <w:rPr>
          <w:del w:id="7509" w:author="Yann Bourdeau" w:date="2014-02-06T16:29:00Z"/>
          <w:rFonts w:ascii="MS Reference Sans Serif" w:hAnsi="MS Reference Sans Serif"/>
          <w:lang w:val="en-CA"/>
        </w:rPr>
      </w:pPr>
      <w:del w:id="7510" w:author="Yann Bourdeau" w:date="2014-02-06T16:29:00Z">
        <w:r w:rsidRPr="00381014" w:rsidDel="00FC0E8D">
          <w:rPr>
            <w:rFonts w:ascii="MS Reference Sans Serif" w:hAnsi="MS Reference Sans Serif"/>
            <w:lang w:val="en-CA"/>
          </w:rPr>
          <w:tab/>
          <w:delText>std::string messageResult("message");</w:delText>
        </w:r>
      </w:del>
    </w:p>
    <w:p w14:paraId="36D28731" w14:textId="73C79297" w:rsidR="005579D5" w:rsidRPr="00381014" w:rsidDel="00FC0E8D" w:rsidRDefault="005579D5" w:rsidP="005579D5">
      <w:pPr>
        <w:spacing w:after="0" w:line="240" w:lineRule="exact"/>
        <w:rPr>
          <w:del w:id="7511" w:author="Yann Bourdeau" w:date="2014-02-06T16:29:00Z"/>
          <w:rFonts w:ascii="MS Reference Sans Serif" w:hAnsi="MS Reference Sans Serif"/>
          <w:lang w:val="en-CA"/>
        </w:rPr>
      </w:pPr>
      <w:del w:id="7512" w:author="Yann Bourdeau" w:date="2014-02-06T16:29:00Z">
        <w:r w:rsidRPr="00381014" w:rsidDel="00FC0E8D">
          <w:rPr>
            <w:rFonts w:ascii="MS Reference Sans Serif" w:hAnsi="MS Reference Sans Serif"/>
            <w:lang w:val="en-CA"/>
          </w:rPr>
          <w:tab/>
          <w:delText>CPPUNIT_ASSERT_EQUAL(message,messageResult);</w:delText>
        </w:r>
      </w:del>
    </w:p>
    <w:p w14:paraId="45993AC4" w14:textId="6A68728A" w:rsidR="005579D5" w:rsidRPr="00381014" w:rsidDel="00FC0E8D" w:rsidRDefault="005579D5" w:rsidP="005579D5">
      <w:pPr>
        <w:spacing w:after="0" w:line="240" w:lineRule="exact"/>
        <w:rPr>
          <w:del w:id="7513" w:author="Yann Bourdeau" w:date="2014-02-06T16:29:00Z"/>
          <w:rFonts w:ascii="MS Reference Sans Serif" w:hAnsi="MS Reference Sans Serif"/>
          <w:lang w:val="en-CA"/>
        </w:rPr>
      </w:pPr>
      <w:del w:id="7514" w:author="Yann Bourdeau" w:date="2014-02-06T16:29:00Z">
        <w:r w:rsidRPr="00381014" w:rsidDel="00FC0E8D">
          <w:rPr>
            <w:rFonts w:ascii="MS Reference Sans Serif" w:hAnsi="MS Reference Sans Serif"/>
            <w:lang w:val="en-CA"/>
          </w:rPr>
          <w:tab/>
        </w:r>
      </w:del>
    </w:p>
    <w:p w14:paraId="2270547C" w14:textId="2B4A18F1" w:rsidR="005579D5" w:rsidRPr="00381014" w:rsidDel="00FC0E8D" w:rsidRDefault="005579D5" w:rsidP="005579D5">
      <w:pPr>
        <w:spacing w:after="0" w:line="240" w:lineRule="exact"/>
        <w:rPr>
          <w:del w:id="7515" w:author="Yann Bourdeau" w:date="2014-02-06T16:29:00Z"/>
          <w:rFonts w:ascii="MS Reference Sans Serif" w:hAnsi="MS Reference Sans Serif"/>
          <w:lang w:val="en-CA"/>
        </w:rPr>
      </w:pPr>
      <w:del w:id="7516" w:author="Yann Bourdeau" w:date="2014-02-06T16:29:00Z">
        <w:r w:rsidRPr="00381014" w:rsidDel="00FC0E8D">
          <w:rPr>
            <w:rFonts w:ascii="MS Reference Sans Serif" w:hAnsi="MS Reference Sans Serif"/>
            <w:lang w:val="en-CA"/>
          </w:rPr>
          <w:tab/>
          <w:delText>std::string erreurXml("&lt;test code=\"10\"&gt;message&lt;/test&gt;");</w:delText>
        </w:r>
      </w:del>
    </w:p>
    <w:p w14:paraId="4A65E65F" w14:textId="39B25653" w:rsidR="005579D5" w:rsidRPr="00E81D6D" w:rsidDel="00FC0E8D" w:rsidRDefault="005579D5" w:rsidP="005579D5">
      <w:pPr>
        <w:spacing w:after="0" w:line="240" w:lineRule="exact"/>
        <w:rPr>
          <w:del w:id="7517" w:author="Yann Bourdeau" w:date="2014-02-06T16:29:00Z"/>
          <w:rFonts w:ascii="MS Reference Sans Serif" w:hAnsi="MS Reference Sans Serif"/>
        </w:rPr>
      </w:pPr>
      <w:del w:id="7518" w:author="Yann Bourdeau" w:date="2014-02-06T16:29:00Z">
        <w:r w:rsidRPr="00381014" w:rsidDel="00FC0E8D">
          <w:rPr>
            <w:rFonts w:ascii="MS Reference Sans Serif" w:hAnsi="MS Reference Sans Serif"/>
            <w:lang w:val="en-CA"/>
          </w:rPr>
          <w:tab/>
        </w:r>
        <w:r w:rsidRPr="00E81D6D" w:rsidDel="00FC0E8D">
          <w:rPr>
            <w:rFonts w:ascii="MS Reference Sans Serif" w:hAnsi="MS Reference Sans Serif"/>
          </w:rPr>
          <w:delText>CPPUNIT_ASSERT_EQUAL(parse(erreurXml,code,message),false);</w:delText>
        </w:r>
      </w:del>
    </w:p>
    <w:p w14:paraId="4243B5BC" w14:textId="09A67A48" w:rsidR="005579D5" w:rsidRPr="00E81D6D" w:rsidDel="00FC0E8D" w:rsidRDefault="005579D5" w:rsidP="005579D5">
      <w:pPr>
        <w:spacing w:after="0" w:line="240" w:lineRule="exact"/>
        <w:rPr>
          <w:del w:id="7519" w:author="Yann Bourdeau" w:date="2014-02-06T16:29:00Z"/>
          <w:rFonts w:ascii="MS Reference Sans Serif" w:hAnsi="MS Reference Sans Serif"/>
        </w:rPr>
      </w:pPr>
    </w:p>
    <w:p w14:paraId="3A9FC45D" w14:textId="4378FE74" w:rsidR="005579D5" w:rsidRPr="00381014" w:rsidDel="00FC0E8D" w:rsidRDefault="005579D5" w:rsidP="005579D5">
      <w:pPr>
        <w:spacing w:after="0" w:line="240" w:lineRule="exact"/>
        <w:rPr>
          <w:del w:id="7520" w:author="Yann Bourdeau" w:date="2014-02-06T16:29:00Z"/>
          <w:rFonts w:ascii="MS Reference Sans Serif" w:hAnsi="MS Reference Sans Serif"/>
          <w:lang w:val="en-CA"/>
        </w:rPr>
      </w:pPr>
      <w:del w:id="7521" w:author="Yann Bourdeau" w:date="2014-02-06T16:29:00Z">
        <w:r w:rsidRPr="00E81D6D" w:rsidDel="00FC0E8D">
          <w:rPr>
            <w:rFonts w:ascii="MS Reference Sans Serif" w:hAnsi="MS Reference Sans Serif"/>
          </w:rPr>
          <w:tab/>
        </w:r>
        <w:r w:rsidRPr="00381014" w:rsidDel="00FC0E8D">
          <w:rPr>
            <w:rFonts w:ascii="MS Reference Sans Serif" w:hAnsi="MS Reference Sans Serif"/>
            <w:lang w:val="en-CA"/>
          </w:rPr>
          <w:delText>std::string erreurXml2("&lt;error test=\"10\"&gt;message&lt;/error&gt;");</w:delText>
        </w:r>
      </w:del>
    </w:p>
    <w:p w14:paraId="1E3D002D" w14:textId="6CFBBDAC" w:rsidR="005579D5" w:rsidRPr="00E81D6D" w:rsidDel="00FC0E8D" w:rsidRDefault="005579D5" w:rsidP="005579D5">
      <w:pPr>
        <w:spacing w:after="0" w:line="240" w:lineRule="exact"/>
        <w:rPr>
          <w:del w:id="7522" w:author="Yann Bourdeau" w:date="2014-02-06T16:29:00Z"/>
          <w:rFonts w:ascii="MS Reference Sans Serif" w:hAnsi="MS Reference Sans Serif"/>
        </w:rPr>
      </w:pPr>
      <w:del w:id="7523" w:author="Yann Bourdeau" w:date="2014-02-06T16:29:00Z">
        <w:r w:rsidRPr="00381014" w:rsidDel="00FC0E8D">
          <w:rPr>
            <w:rFonts w:ascii="MS Reference Sans Serif" w:hAnsi="MS Reference Sans Serif"/>
            <w:lang w:val="en-CA"/>
          </w:rPr>
          <w:tab/>
        </w:r>
        <w:r w:rsidRPr="00E81D6D" w:rsidDel="00FC0E8D">
          <w:rPr>
            <w:rFonts w:ascii="MS Reference Sans Serif" w:hAnsi="MS Reference Sans Serif"/>
          </w:rPr>
          <w:delText>CPPUNIT_ASSERT_EQUAL(parse(erreurXml2,code,message),false);</w:delText>
        </w:r>
      </w:del>
    </w:p>
    <w:p w14:paraId="253C7067" w14:textId="280B2DAF" w:rsidR="005579D5" w:rsidRPr="00E81D6D" w:rsidDel="00FC0E8D" w:rsidRDefault="005579D5" w:rsidP="005579D5">
      <w:pPr>
        <w:spacing w:after="0" w:line="240" w:lineRule="exact"/>
        <w:rPr>
          <w:del w:id="7524" w:author="Yann Bourdeau" w:date="2014-02-06T16:29:00Z"/>
          <w:rFonts w:ascii="MS Reference Sans Serif" w:hAnsi="MS Reference Sans Serif"/>
        </w:rPr>
      </w:pPr>
      <w:del w:id="7525" w:author="Yann Bourdeau" w:date="2014-02-06T16:29:00Z">
        <w:r w:rsidRPr="00E81D6D" w:rsidDel="00FC0E8D">
          <w:rPr>
            <w:rFonts w:ascii="MS Reference Sans Serif" w:hAnsi="MS Reference Sans Serif"/>
          </w:rPr>
          <w:tab/>
        </w:r>
      </w:del>
    </w:p>
    <w:p w14:paraId="1AB0DFC9" w14:textId="07C41FD5" w:rsidR="005579D5" w:rsidRPr="00381014" w:rsidDel="00FC0E8D" w:rsidRDefault="005579D5" w:rsidP="005579D5">
      <w:pPr>
        <w:spacing w:after="0" w:line="240" w:lineRule="exact"/>
        <w:rPr>
          <w:del w:id="7526" w:author="Yann Bourdeau" w:date="2014-02-06T16:29:00Z"/>
          <w:rFonts w:ascii="MS Reference Sans Serif" w:hAnsi="MS Reference Sans Serif"/>
          <w:lang w:val="en-CA"/>
        </w:rPr>
      </w:pPr>
      <w:del w:id="7527" w:author="Yann Bourdeau" w:date="2014-02-06T16:29:00Z">
        <w:r w:rsidRPr="00381014" w:rsidDel="00FC0E8D">
          <w:rPr>
            <w:rFonts w:ascii="MS Reference Sans Serif" w:hAnsi="MS Reference Sans Serif"/>
            <w:lang w:val="en-CA"/>
          </w:rPr>
          <w:delText>}</w:delText>
        </w:r>
      </w:del>
    </w:p>
    <w:p w14:paraId="0E85D69F" w14:textId="0A05E155" w:rsidR="005579D5" w:rsidRPr="00381014" w:rsidDel="00FC0E8D" w:rsidRDefault="005579D5" w:rsidP="005579D5">
      <w:pPr>
        <w:spacing w:after="0" w:line="240" w:lineRule="exact"/>
        <w:rPr>
          <w:del w:id="7528" w:author="Yann Bourdeau" w:date="2014-02-06T16:29:00Z"/>
          <w:rFonts w:ascii="MS Reference Sans Serif" w:hAnsi="MS Reference Sans Serif"/>
          <w:lang w:val="en-CA"/>
        </w:rPr>
      </w:pPr>
    </w:p>
    <w:p w14:paraId="3F8758DE" w14:textId="51A9AB96" w:rsidR="005579D5" w:rsidRPr="00381014" w:rsidDel="00FC0E8D" w:rsidRDefault="005579D5" w:rsidP="005579D5">
      <w:pPr>
        <w:spacing w:after="0" w:line="240" w:lineRule="exact"/>
        <w:rPr>
          <w:del w:id="7529" w:author="Yann Bourdeau" w:date="2014-02-06T16:29:00Z"/>
          <w:rFonts w:ascii="MS Reference Sans Serif" w:hAnsi="MS Reference Sans Serif"/>
          <w:lang w:val="en-CA"/>
        </w:rPr>
      </w:pPr>
      <w:del w:id="7530" w:author="Yann Bourdeau" w:date="2014-02-06T16:29:00Z">
        <w:r w:rsidRPr="00381014" w:rsidDel="00FC0E8D">
          <w:rPr>
            <w:rFonts w:ascii="MS Reference Sans Serif" w:hAnsi="MS Reference Sans Serif"/>
            <w:lang w:val="en-CA"/>
          </w:rPr>
          <w:delText>void ErrorTestCase::testGenerate()</w:delText>
        </w:r>
      </w:del>
    </w:p>
    <w:p w14:paraId="466924F3" w14:textId="2F7AEBE9" w:rsidR="005579D5" w:rsidRPr="00381014" w:rsidDel="00FC0E8D" w:rsidRDefault="005579D5" w:rsidP="005579D5">
      <w:pPr>
        <w:spacing w:after="0" w:line="240" w:lineRule="exact"/>
        <w:rPr>
          <w:del w:id="7531" w:author="Yann Bourdeau" w:date="2014-02-06T16:29:00Z"/>
          <w:rFonts w:ascii="MS Reference Sans Serif" w:hAnsi="MS Reference Sans Serif"/>
          <w:lang w:val="en-CA"/>
        </w:rPr>
      </w:pPr>
      <w:del w:id="7532" w:author="Yann Bourdeau" w:date="2014-02-06T16:29:00Z">
        <w:r w:rsidRPr="00381014" w:rsidDel="00FC0E8D">
          <w:rPr>
            <w:rFonts w:ascii="MS Reference Sans Serif" w:hAnsi="MS Reference Sans Serif"/>
            <w:lang w:val="en-CA"/>
          </w:rPr>
          <w:delText>{</w:delText>
        </w:r>
      </w:del>
    </w:p>
    <w:p w14:paraId="4ABB521F" w14:textId="6B1DC58C" w:rsidR="005579D5" w:rsidRPr="00381014" w:rsidDel="00FC0E8D" w:rsidRDefault="005579D5" w:rsidP="005579D5">
      <w:pPr>
        <w:spacing w:after="0" w:line="240" w:lineRule="exact"/>
        <w:rPr>
          <w:del w:id="7533" w:author="Yann Bourdeau" w:date="2014-02-06T16:29:00Z"/>
          <w:rFonts w:ascii="MS Reference Sans Serif" w:hAnsi="MS Reference Sans Serif"/>
          <w:lang w:val="en-CA"/>
        </w:rPr>
      </w:pPr>
      <w:del w:id="7534" w:author="Yann Bourdeau" w:date="2014-02-06T16:29:00Z">
        <w:r w:rsidRPr="00381014" w:rsidDel="00FC0E8D">
          <w:rPr>
            <w:rFonts w:ascii="MS Reference Sans Serif" w:hAnsi="MS Reference Sans Serif"/>
            <w:lang w:val="en-CA"/>
          </w:rPr>
          <w:tab/>
          <w:delText>using namespace blueslice::policy::error;</w:delText>
        </w:r>
      </w:del>
    </w:p>
    <w:p w14:paraId="0F4A52EB" w14:textId="11E74EA6" w:rsidR="005579D5" w:rsidRPr="00381014" w:rsidDel="00FC0E8D" w:rsidRDefault="005579D5" w:rsidP="005579D5">
      <w:pPr>
        <w:spacing w:after="0" w:line="240" w:lineRule="exact"/>
        <w:rPr>
          <w:del w:id="7535" w:author="Yann Bourdeau" w:date="2014-02-06T16:29:00Z"/>
          <w:rFonts w:ascii="MS Reference Sans Serif" w:hAnsi="MS Reference Sans Serif"/>
          <w:lang w:val="en-CA"/>
        </w:rPr>
      </w:pPr>
      <w:del w:id="7536" w:author="Yann Bourdeau" w:date="2014-02-06T16:29:00Z">
        <w:r w:rsidRPr="00381014" w:rsidDel="00FC0E8D">
          <w:rPr>
            <w:rFonts w:ascii="MS Reference Sans Serif" w:hAnsi="MS Reference Sans Serif"/>
            <w:lang w:val="en-CA"/>
          </w:rPr>
          <w:tab/>
          <w:delText>std::string xml;</w:delText>
        </w:r>
      </w:del>
    </w:p>
    <w:p w14:paraId="315BCB2D" w14:textId="37C3C9E0" w:rsidR="005579D5" w:rsidRPr="00381014" w:rsidDel="00FC0E8D" w:rsidRDefault="005579D5" w:rsidP="005579D5">
      <w:pPr>
        <w:spacing w:after="0" w:line="240" w:lineRule="exact"/>
        <w:rPr>
          <w:del w:id="7537" w:author="Yann Bourdeau" w:date="2014-02-06T16:29:00Z"/>
          <w:rFonts w:ascii="MS Reference Sans Serif" w:hAnsi="MS Reference Sans Serif"/>
          <w:lang w:val="en-CA"/>
        </w:rPr>
      </w:pPr>
      <w:del w:id="7538" w:author="Yann Bourdeau" w:date="2014-02-06T16:29:00Z">
        <w:r w:rsidRPr="00381014" w:rsidDel="00FC0E8D">
          <w:rPr>
            <w:rFonts w:ascii="MS Reference Sans Serif" w:hAnsi="MS Reference Sans Serif"/>
            <w:lang w:val="en-CA"/>
          </w:rPr>
          <w:tab/>
          <w:delText>generate(xml,"10","message");</w:delText>
        </w:r>
      </w:del>
    </w:p>
    <w:p w14:paraId="298E53F7" w14:textId="6D2475D5" w:rsidR="005579D5" w:rsidRPr="00381014" w:rsidDel="00FC0E8D" w:rsidRDefault="005579D5" w:rsidP="005579D5">
      <w:pPr>
        <w:spacing w:after="0" w:line="240" w:lineRule="exact"/>
        <w:rPr>
          <w:del w:id="7539" w:author="Yann Bourdeau" w:date="2014-02-06T16:29:00Z"/>
          <w:rFonts w:ascii="MS Reference Sans Serif" w:hAnsi="MS Reference Sans Serif"/>
          <w:lang w:val="en-CA"/>
        </w:rPr>
      </w:pPr>
    </w:p>
    <w:p w14:paraId="543803AB" w14:textId="08F348F0" w:rsidR="005579D5" w:rsidRPr="00381014" w:rsidDel="00FC0E8D" w:rsidRDefault="005579D5" w:rsidP="005579D5">
      <w:pPr>
        <w:spacing w:after="0" w:line="240" w:lineRule="exact"/>
        <w:rPr>
          <w:del w:id="7540" w:author="Yann Bourdeau" w:date="2014-02-06T16:29:00Z"/>
          <w:rFonts w:ascii="MS Reference Sans Serif" w:hAnsi="MS Reference Sans Serif"/>
          <w:lang w:val="en-CA"/>
        </w:rPr>
      </w:pPr>
      <w:del w:id="7541" w:author="Yann Bourdeau" w:date="2014-02-06T16:29:00Z">
        <w:r w:rsidRPr="00381014" w:rsidDel="00FC0E8D">
          <w:rPr>
            <w:rFonts w:ascii="MS Reference Sans Serif" w:hAnsi="MS Reference Sans Serif"/>
            <w:lang w:val="en-CA"/>
          </w:rPr>
          <w:tab/>
          <w:delText>std::string xmlResult("&lt;?xml version=\"1.0\" encoding=\"UTF-8\"?&gt;\n&lt;error code=\"10\"&gt;message&lt;/error&gt;\n");</w:delText>
        </w:r>
      </w:del>
    </w:p>
    <w:p w14:paraId="03F1A844" w14:textId="0DFF8F2B" w:rsidR="005579D5" w:rsidRPr="00381014" w:rsidDel="00FC0E8D" w:rsidRDefault="005579D5" w:rsidP="005579D5">
      <w:pPr>
        <w:spacing w:after="0" w:line="240" w:lineRule="exact"/>
        <w:rPr>
          <w:del w:id="7542" w:author="Yann Bourdeau" w:date="2014-02-06T16:29:00Z"/>
          <w:rFonts w:ascii="MS Reference Sans Serif" w:hAnsi="MS Reference Sans Serif"/>
          <w:lang w:val="en-CA"/>
        </w:rPr>
      </w:pPr>
      <w:del w:id="7543" w:author="Yann Bourdeau" w:date="2014-02-06T16:29:00Z">
        <w:r w:rsidRPr="00381014" w:rsidDel="00FC0E8D">
          <w:rPr>
            <w:rFonts w:ascii="MS Reference Sans Serif" w:hAnsi="MS Reference Sans Serif"/>
            <w:lang w:val="en-CA"/>
          </w:rPr>
          <w:tab/>
          <w:delText>CPPUNIT_ASSERT_EQUAL(xml,xmlResult);</w:delText>
        </w:r>
      </w:del>
    </w:p>
    <w:p w14:paraId="68D0F6D1" w14:textId="25D9B071" w:rsidR="005579D5" w:rsidRPr="00381014" w:rsidDel="00FC0E8D" w:rsidRDefault="005579D5" w:rsidP="005579D5">
      <w:pPr>
        <w:spacing w:after="0" w:line="240" w:lineRule="exact"/>
        <w:rPr>
          <w:del w:id="7544" w:author="Yann Bourdeau" w:date="2014-02-06T16:29:00Z"/>
          <w:rFonts w:ascii="MS Reference Sans Serif" w:hAnsi="MS Reference Sans Serif"/>
          <w:lang w:val="en-CA"/>
        </w:rPr>
      </w:pPr>
      <w:del w:id="7545" w:author="Yann Bourdeau" w:date="2014-02-06T16:29:00Z">
        <w:r w:rsidRPr="00381014" w:rsidDel="00FC0E8D">
          <w:rPr>
            <w:rFonts w:ascii="MS Reference Sans Serif" w:hAnsi="MS Reference Sans Serif"/>
            <w:lang w:val="en-CA"/>
          </w:rPr>
          <w:delText>}</w:delText>
        </w:r>
      </w:del>
    </w:p>
    <w:p w14:paraId="3399A005" w14:textId="2B52B0F3" w:rsidR="005579D5" w:rsidRPr="00381014" w:rsidDel="00FC0E8D" w:rsidRDefault="005579D5" w:rsidP="005579D5">
      <w:pPr>
        <w:spacing w:after="0" w:line="240" w:lineRule="exact"/>
        <w:rPr>
          <w:del w:id="7546" w:author="Yann Bourdeau" w:date="2014-02-06T16:29:00Z"/>
          <w:rFonts w:ascii="MS Reference Sans Serif" w:hAnsi="MS Reference Sans Serif"/>
          <w:lang w:val="en-CA"/>
        </w:rPr>
      </w:pPr>
    </w:p>
    <w:p w14:paraId="279CAF78" w14:textId="293C337B" w:rsidR="005579D5" w:rsidRPr="00381014" w:rsidDel="00FC0E8D" w:rsidRDefault="005579D5" w:rsidP="005579D5">
      <w:pPr>
        <w:spacing w:after="0" w:line="240" w:lineRule="exact"/>
        <w:rPr>
          <w:del w:id="7547" w:author="Yann Bourdeau" w:date="2014-02-06T16:29:00Z"/>
          <w:rFonts w:ascii="MS Reference Sans Serif" w:hAnsi="MS Reference Sans Serif"/>
          <w:lang w:val="en-CA"/>
        </w:rPr>
      </w:pPr>
      <w:del w:id="7548" w:author="Yann Bourdeau" w:date="2014-02-06T16:29:00Z">
        <w:r w:rsidRPr="00381014" w:rsidDel="00FC0E8D">
          <w:rPr>
            <w:rFonts w:ascii="MS Reference Sans Serif" w:hAnsi="MS Reference Sans Serif"/>
            <w:lang w:val="en-CA"/>
          </w:rPr>
          <w:delText>Test *ErrorTestCase::suite()</w:delText>
        </w:r>
      </w:del>
    </w:p>
    <w:p w14:paraId="4104454B" w14:textId="7727CFB9" w:rsidR="005579D5" w:rsidRPr="00381014" w:rsidDel="00FC0E8D" w:rsidRDefault="005579D5" w:rsidP="005579D5">
      <w:pPr>
        <w:spacing w:after="0" w:line="240" w:lineRule="exact"/>
        <w:rPr>
          <w:del w:id="7549" w:author="Yann Bourdeau" w:date="2014-02-06T16:29:00Z"/>
          <w:rFonts w:ascii="MS Reference Sans Serif" w:hAnsi="MS Reference Sans Serif"/>
          <w:lang w:val="en-CA"/>
        </w:rPr>
      </w:pPr>
      <w:del w:id="7550" w:author="Yann Bourdeau" w:date="2014-02-06T16:29:00Z">
        <w:r w:rsidRPr="00381014" w:rsidDel="00FC0E8D">
          <w:rPr>
            <w:rFonts w:ascii="MS Reference Sans Serif" w:hAnsi="MS Reference Sans Serif"/>
            <w:lang w:val="en-CA"/>
          </w:rPr>
          <w:delText>{</w:delText>
        </w:r>
      </w:del>
    </w:p>
    <w:p w14:paraId="5BE318A6" w14:textId="64FCC623" w:rsidR="005579D5" w:rsidRPr="00381014" w:rsidDel="00FC0E8D" w:rsidRDefault="005579D5" w:rsidP="005579D5">
      <w:pPr>
        <w:spacing w:after="0" w:line="240" w:lineRule="exact"/>
        <w:rPr>
          <w:del w:id="7551" w:author="Yann Bourdeau" w:date="2014-02-06T16:29:00Z"/>
          <w:rFonts w:ascii="MS Reference Sans Serif" w:hAnsi="MS Reference Sans Serif"/>
          <w:lang w:val="en-CA"/>
        </w:rPr>
      </w:pPr>
      <w:del w:id="7552" w:author="Yann Bourdeau" w:date="2014-02-06T16:29:00Z">
        <w:r w:rsidRPr="00381014" w:rsidDel="00FC0E8D">
          <w:rPr>
            <w:rFonts w:ascii="MS Reference Sans Serif" w:hAnsi="MS Reference Sans Serif"/>
            <w:lang w:val="en-CA"/>
          </w:rPr>
          <w:delText xml:space="preserve">  TestSuite *testSuite = new TestSuite ("ErrorTestCase");</w:delText>
        </w:r>
      </w:del>
    </w:p>
    <w:p w14:paraId="3235804E" w14:textId="45DE453F" w:rsidR="005579D5" w:rsidRPr="00381014" w:rsidDel="00FC0E8D" w:rsidRDefault="005579D5" w:rsidP="005579D5">
      <w:pPr>
        <w:spacing w:after="0" w:line="240" w:lineRule="exact"/>
        <w:rPr>
          <w:del w:id="7553" w:author="Yann Bourdeau" w:date="2014-02-06T16:29:00Z"/>
          <w:rFonts w:ascii="MS Reference Sans Serif" w:hAnsi="MS Reference Sans Serif"/>
          <w:lang w:val="en-CA"/>
        </w:rPr>
      </w:pPr>
      <w:del w:id="7554" w:author="Yann Bourdeau" w:date="2014-02-06T16:29:00Z">
        <w:r w:rsidRPr="00381014" w:rsidDel="00FC0E8D">
          <w:rPr>
            <w:rFonts w:ascii="MS Reference Sans Serif" w:hAnsi="MS Reference Sans Serif"/>
            <w:lang w:val="en-CA"/>
          </w:rPr>
          <w:delText xml:space="preserve">  Test *t=new TestCaller &lt;ErrorTestCase &gt; ("testParse",&amp;ErrorTestCase::testParse);</w:delText>
        </w:r>
      </w:del>
    </w:p>
    <w:p w14:paraId="49880EAC" w14:textId="2F2EB1B4" w:rsidR="005579D5" w:rsidRPr="00381014" w:rsidDel="00FC0E8D" w:rsidRDefault="005579D5" w:rsidP="005579D5">
      <w:pPr>
        <w:spacing w:after="0" w:line="240" w:lineRule="exact"/>
        <w:rPr>
          <w:del w:id="7555" w:author="Yann Bourdeau" w:date="2014-02-06T16:29:00Z"/>
          <w:rFonts w:ascii="MS Reference Sans Serif" w:hAnsi="MS Reference Sans Serif"/>
          <w:lang w:val="en-CA"/>
        </w:rPr>
      </w:pPr>
      <w:del w:id="7556" w:author="Yann Bourdeau" w:date="2014-02-06T16:29:00Z">
        <w:r w:rsidRPr="00381014" w:rsidDel="00FC0E8D">
          <w:rPr>
            <w:rFonts w:ascii="MS Reference Sans Serif" w:hAnsi="MS Reference Sans Serif"/>
            <w:lang w:val="en-CA"/>
          </w:rPr>
          <w:delText xml:space="preserve">  testSuite-&gt;addTest (t);</w:delText>
        </w:r>
      </w:del>
    </w:p>
    <w:p w14:paraId="03A7AA44" w14:textId="18BEDEA1" w:rsidR="005579D5" w:rsidRPr="00381014" w:rsidDel="00FC0E8D" w:rsidRDefault="005579D5" w:rsidP="005579D5">
      <w:pPr>
        <w:spacing w:after="0" w:line="240" w:lineRule="exact"/>
        <w:rPr>
          <w:del w:id="7557" w:author="Yann Bourdeau" w:date="2014-02-06T16:29:00Z"/>
          <w:rFonts w:ascii="MS Reference Sans Serif" w:hAnsi="MS Reference Sans Serif"/>
          <w:lang w:val="en-CA"/>
        </w:rPr>
      </w:pPr>
      <w:del w:id="7558" w:author="Yann Bourdeau" w:date="2014-02-06T16:29:00Z">
        <w:r w:rsidRPr="00381014" w:rsidDel="00FC0E8D">
          <w:rPr>
            <w:rFonts w:ascii="MS Reference Sans Serif" w:hAnsi="MS Reference Sans Serif"/>
            <w:lang w:val="en-CA"/>
          </w:rPr>
          <w:delText xml:space="preserve">  testSuite-&gt;addTest (new TestCaller &lt;ErrorTestCase&gt; ("testGenerate",&amp;ErrorTestCase::testGenerate));</w:delText>
        </w:r>
      </w:del>
    </w:p>
    <w:p w14:paraId="523B94A5" w14:textId="69927FCC" w:rsidR="005579D5" w:rsidRPr="00381014" w:rsidDel="00FC0E8D" w:rsidRDefault="005579D5" w:rsidP="005579D5">
      <w:pPr>
        <w:spacing w:after="0" w:line="240" w:lineRule="exact"/>
        <w:rPr>
          <w:del w:id="7559" w:author="Yann Bourdeau" w:date="2014-02-06T16:29:00Z"/>
          <w:rFonts w:ascii="MS Reference Sans Serif" w:hAnsi="MS Reference Sans Serif"/>
          <w:lang w:val="en-CA"/>
        </w:rPr>
      </w:pPr>
      <w:del w:id="7560" w:author="Yann Bourdeau" w:date="2014-02-06T16:29:00Z">
        <w:r w:rsidRPr="00381014" w:rsidDel="00FC0E8D">
          <w:rPr>
            <w:rFonts w:ascii="MS Reference Sans Serif" w:hAnsi="MS Reference Sans Serif"/>
            <w:lang w:val="en-CA"/>
          </w:rPr>
          <w:delText xml:space="preserve">  return testSuite;</w:delText>
        </w:r>
      </w:del>
    </w:p>
    <w:p w14:paraId="52C262A5" w14:textId="39AA460D" w:rsidR="005579D5" w:rsidRPr="00381014" w:rsidDel="00FC0E8D" w:rsidRDefault="005579D5" w:rsidP="005579D5">
      <w:pPr>
        <w:spacing w:after="0" w:line="240" w:lineRule="exact"/>
        <w:rPr>
          <w:del w:id="7561" w:author="Yann Bourdeau" w:date="2014-02-06T16:29:00Z"/>
          <w:rFonts w:ascii="MS Reference Sans Serif" w:hAnsi="MS Reference Sans Serif"/>
          <w:lang w:val="en-CA"/>
        </w:rPr>
      </w:pPr>
      <w:del w:id="7562" w:author="Yann Bourdeau" w:date="2014-02-06T16:29:00Z">
        <w:r w:rsidRPr="00381014" w:rsidDel="00FC0E8D">
          <w:rPr>
            <w:rFonts w:ascii="MS Reference Sans Serif" w:hAnsi="MS Reference Sans Serif"/>
            <w:lang w:val="en-CA"/>
          </w:rPr>
          <w:delText>}</w:delText>
        </w:r>
      </w:del>
    </w:p>
    <w:p w14:paraId="064F3294" w14:textId="544E3E9B" w:rsidR="005579D5" w:rsidRPr="00381014" w:rsidDel="00FC0E8D" w:rsidRDefault="005579D5" w:rsidP="005579D5">
      <w:pPr>
        <w:spacing w:after="0" w:line="240" w:lineRule="exact"/>
        <w:rPr>
          <w:del w:id="7563" w:author="Yann Bourdeau" w:date="2014-02-06T16:29:00Z"/>
          <w:rFonts w:ascii="MS Reference Sans Serif" w:hAnsi="MS Reference Sans Serif"/>
          <w:lang w:val="en-CA"/>
        </w:rPr>
      </w:pPr>
    </w:p>
    <w:p w14:paraId="27541B0E" w14:textId="0CC72E09" w:rsidR="005579D5" w:rsidRPr="00381014" w:rsidDel="00FC0E8D" w:rsidRDefault="005579D5" w:rsidP="005579D5">
      <w:pPr>
        <w:spacing w:after="0" w:line="240" w:lineRule="exact"/>
        <w:rPr>
          <w:del w:id="7564" w:author="Yann Bourdeau" w:date="2014-02-06T16:29:00Z"/>
          <w:rFonts w:ascii="MS Reference Sans Serif" w:hAnsi="MS Reference Sans Serif"/>
          <w:lang w:val="en-CA"/>
        </w:rPr>
      </w:pPr>
      <w:del w:id="7565" w:author="Yann Bourdeau" w:date="2014-02-06T16:29:00Z">
        <w:r w:rsidRPr="00381014" w:rsidDel="00FC0E8D">
          <w:rPr>
            <w:rFonts w:ascii="MS Reference Sans Serif" w:hAnsi="MS Reference Sans Serif"/>
            <w:lang w:val="en-CA"/>
          </w:rPr>
          <w:delText>int main(int argc, char *argv[])</w:delText>
        </w:r>
      </w:del>
    </w:p>
    <w:p w14:paraId="609E9FE8" w14:textId="6DAF7C2F" w:rsidR="005579D5" w:rsidRPr="00381014" w:rsidDel="00FC0E8D" w:rsidRDefault="005579D5" w:rsidP="005579D5">
      <w:pPr>
        <w:spacing w:after="0" w:line="240" w:lineRule="exact"/>
        <w:rPr>
          <w:del w:id="7566" w:author="Yann Bourdeau" w:date="2014-02-06T16:29:00Z"/>
          <w:rFonts w:ascii="MS Reference Sans Serif" w:hAnsi="MS Reference Sans Serif"/>
          <w:lang w:val="en-CA"/>
        </w:rPr>
      </w:pPr>
      <w:del w:id="7567" w:author="Yann Bourdeau" w:date="2014-02-06T16:29:00Z">
        <w:r w:rsidRPr="00381014" w:rsidDel="00FC0E8D">
          <w:rPr>
            <w:rFonts w:ascii="MS Reference Sans Serif" w:hAnsi="MS Reference Sans Serif"/>
            <w:lang w:val="en-CA"/>
          </w:rPr>
          <w:delText>{</w:delText>
        </w:r>
      </w:del>
    </w:p>
    <w:p w14:paraId="40696D7C" w14:textId="1A3C48A7" w:rsidR="005579D5" w:rsidRPr="00381014" w:rsidDel="00FC0E8D" w:rsidRDefault="005579D5" w:rsidP="005579D5">
      <w:pPr>
        <w:spacing w:after="0" w:line="240" w:lineRule="exact"/>
        <w:rPr>
          <w:del w:id="7568" w:author="Yann Bourdeau" w:date="2014-02-06T16:29:00Z"/>
          <w:rFonts w:ascii="MS Reference Sans Serif" w:hAnsi="MS Reference Sans Serif"/>
          <w:lang w:val="en-CA"/>
        </w:rPr>
      </w:pPr>
      <w:del w:id="7569" w:author="Yann Bourdeau" w:date="2014-02-06T16:29:00Z">
        <w:r w:rsidRPr="00381014" w:rsidDel="00FC0E8D">
          <w:rPr>
            <w:rFonts w:ascii="MS Reference Sans Serif" w:hAnsi="MS Reference Sans Serif"/>
            <w:lang w:val="en-CA"/>
          </w:rPr>
          <w:delText>#if 0</w:delText>
        </w:r>
      </w:del>
    </w:p>
    <w:p w14:paraId="2799FE99" w14:textId="644FA06F" w:rsidR="005579D5" w:rsidRPr="00381014" w:rsidDel="00FC0E8D" w:rsidRDefault="005579D5" w:rsidP="005579D5">
      <w:pPr>
        <w:spacing w:after="0" w:line="240" w:lineRule="exact"/>
        <w:rPr>
          <w:del w:id="7570" w:author="Yann Bourdeau" w:date="2014-02-06T16:29:00Z"/>
          <w:rFonts w:ascii="MS Reference Sans Serif" w:hAnsi="MS Reference Sans Serif"/>
          <w:lang w:val="en-CA"/>
        </w:rPr>
      </w:pPr>
      <w:del w:id="7571" w:author="Yann Bourdeau" w:date="2014-02-06T16:29:00Z">
        <w:r w:rsidRPr="00381014" w:rsidDel="00FC0E8D">
          <w:rPr>
            <w:rFonts w:ascii="MS Reference Sans Serif" w:hAnsi="MS Reference Sans Serif"/>
            <w:lang w:val="en-CA"/>
          </w:rPr>
          <w:delText xml:space="preserve">  TestRunner runner;</w:delText>
        </w:r>
      </w:del>
    </w:p>
    <w:p w14:paraId="59C8F12C" w14:textId="45E296C9" w:rsidR="005579D5" w:rsidRPr="00381014" w:rsidDel="00FC0E8D" w:rsidRDefault="005579D5" w:rsidP="005579D5">
      <w:pPr>
        <w:spacing w:after="0" w:line="240" w:lineRule="exact"/>
        <w:rPr>
          <w:del w:id="7572" w:author="Yann Bourdeau" w:date="2014-02-06T16:29:00Z"/>
          <w:rFonts w:ascii="MS Reference Sans Serif" w:hAnsi="MS Reference Sans Serif"/>
          <w:lang w:val="en-CA"/>
        </w:rPr>
      </w:pPr>
      <w:del w:id="7573" w:author="Yann Bourdeau" w:date="2014-02-06T16:29:00Z">
        <w:r w:rsidRPr="00381014" w:rsidDel="00FC0E8D">
          <w:rPr>
            <w:rFonts w:ascii="MS Reference Sans Serif" w:hAnsi="MS Reference Sans Serif"/>
            <w:lang w:val="en-CA"/>
          </w:rPr>
          <w:delText xml:space="preserve">  TestResult tr;</w:delText>
        </w:r>
      </w:del>
    </w:p>
    <w:p w14:paraId="0CD90AAA" w14:textId="6AA49A16" w:rsidR="005579D5" w:rsidRPr="00381014" w:rsidDel="00FC0E8D" w:rsidRDefault="005579D5" w:rsidP="005579D5">
      <w:pPr>
        <w:spacing w:after="0" w:line="240" w:lineRule="exact"/>
        <w:rPr>
          <w:del w:id="7574" w:author="Yann Bourdeau" w:date="2014-02-06T16:29:00Z"/>
          <w:rFonts w:ascii="MS Reference Sans Serif" w:hAnsi="MS Reference Sans Serif"/>
          <w:lang w:val="en-CA"/>
        </w:rPr>
      </w:pPr>
      <w:del w:id="7575" w:author="Yann Bourdeau" w:date="2014-02-06T16:29:00Z">
        <w:r w:rsidRPr="00381014" w:rsidDel="00FC0E8D">
          <w:rPr>
            <w:rFonts w:ascii="MS Reference Sans Serif" w:hAnsi="MS Reference Sans Serif"/>
            <w:lang w:val="en-CA"/>
          </w:rPr>
          <w:delText xml:space="preserve">  std::string toto;</w:delText>
        </w:r>
      </w:del>
    </w:p>
    <w:p w14:paraId="7D7AE1E3" w14:textId="7E79A0E6" w:rsidR="005579D5" w:rsidRPr="00381014" w:rsidDel="00FC0E8D" w:rsidRDefault="005579D5" w:rsidP="005579D5">
      <w:pPr>
        <w:spacing w:after="0" w:line="240" w:lineRule="exact"/>
        <w:rPr>
          <w:del w:id="7576" w:author="Yann Bourdeau" w:date="2014-02-06T16:29:00Z"/>
          <w:rFonts w:ascii="MS Reference Sans Serif" w:hAnsi="MS Reference Sans Serif"/>
          <w:lang w:val="en-CA"/>
        </w:rPr>
      </w:pPr>
      <w:del w:id="7577" w:author="Yann Bourdeau" w:date="2014-02-06T16:29:00Z">
        <w:r w:rsidRPr="00381014" w:rsidDel="00FC0E8D">
          <w:rPr>
            <w:rFonts w:ascii="MS Reference Sans Serif" w:hAnsi="MS Reference Sans Serif"/>
            <w:lang w:val="en-CA"/>
          </w:rPr>
          <w:delText xml:space="preserve">  runner.addTest(DataTestCase::suite());</w:delText>
        </w:r>
      </w:del>
    </w:p>
    <w:p w14:paraId="6E38C244" w14:textId="7E4F2F0D" w:rsidR="005579D5" w:rsidRPr="00381014" w:rsidDel="00FC0E8D" w:rsidRDefault="005579D5" w:rsidP="005579D5">
      <w:pPr>
        <w:spacing w:after="0" w:line="240" w:lineRule="exact"/>
        <w:rPr>
          <w:del w:id="7578" w:author="Yann Bourdeau" w:date="2014-02-06T16:29:00Z"/>
          <w:rFonts w:ascii="MS Reference Sans Serif" w:hAnsi="MS Reference Sans Serif"/>
          <w:lang w:val="en-CA"/>
        </w:rPr>
      </w:pPr>
      <w:del w:id="7579" w:author="Yann Bourdeau" w:date="2014-02-06T16:29:00Z">
        <w:r w:rsidRPr="00381014" w:rsidDel="00FC0E8D">
          <w:rPr>
            <w:rFonts w:ascii="MS Reference Sans Serif" w:hAnsi="MS Reference Sans Serif"/>
            <w:lang w:val="en-CA"/>
          </w:rPr>
          <w:delText xml:space="preserve">  runner.run(tr,toto);</w:delText>
        </w:r>
      </w:del>
    </w:p>
    <w:p w14:paraId="12818DD6" w14:textId="5B913999" w:rsidR="005579D5" w:rsidRPr="00381014" w:rsidDel="00FC0E8D" w:rsidRDefault="005579D5" w:rsidP="005579D5">
      <w:pPr>
        <w:spacing w:after="0" w:line="240" w:lineRule="exact"/>
        <w:rPr>
          <w:del w:id="7580" w:author="Yann Bourdeau" w:date="2014-02-06T16:29:00Z"/>
          <w:rFonts w:ascii="MS Reference Sans Serif" w:hAnsi="MS Reference Sans Serif"/>
          <w:lang w:val="en-CA"/>
        </w:rPr>
      </w:pPr>
      <w:del w:id="7581" w:author="Yann Bourdeau" w:date="2014-02-06T16:29:00Z">
        <w:r w:rsidRPr="00381014" w:rsidDel="00FC0E8D">
          <w:rPr>
            <w:rFonts w:ascii="MS Reference Sans Serif" w:hAnsi="MS Reference Sans Serif"/>
            <w:lang w:val="en-CA"/>
          </w:rPr>
          <w:delText xml:space="preserve">  std::cout &lt;&lt; toto &lt;&lt; std::endl;</w:delText>
        </w:r>
      </w:del>
    </w:p>
    <w:p w14:paraId="0F2B0A36" w14:textId="6B6799E5" w:rsidR="005579D5" w:rsidRPr="00381014" w:rsidDel="00FC0E8D" w:rsidRDefault="005579D5" w:rsidP="005579D5">
      <w:pPr>
        <w:spacing w:after="0" w:line="240" w:lineRule="exact"/>
        <w:rPr>
          <w:del w:id="7582" w:author="Yann Bourdeau" w:date="2014-02-06T16:29:00Z"/>
          <w:rFonts w:ascii="MS Reference Sans Serif" w:hAnsi="MS Reference Sans Serif"/>
          <w:lang w:val="en-CA"/>
        </w:rPr>
      </w:pPr>
      <w:del w:id="7583" w:author="Yann Bourdeau" w:date="2014-02-06T16:29:00Z">
        <w:r w:rsidRPr="00381014" w:rsidDel="00FC0E8D">
          <w:rPr>
            <w:rFonts w:ascii="MS Reference Sans Serif" w:hAnsi="MS Reference Sans Serif"/>
            <w:lang w:val="en-CA"/>
          </w:rPr>
          <w:delText>#endif</w:delText>
        </w:r>
      </w:del>
    </w:p>
    <w:p w14:paraId="01336754" w14:textId="7403F775" w:rsidR="005579D5" w:rsidRPr="00381014" w:rsidDel="00FC0E8D" w:rsidRDefault="005579D5" w:rsidP="005579D5">
      <w:pPr>
        <w:spacing w:after="0" w:line="240" w:lineRule="exact"/>
        <w:rPr>
          <w:del w:id="7584" w:author="Yann Bourdeau" w:date="2014-02-06T16:29:00Z"/>
          <w:rFonts w:ascii="MS Reference Sans Serif" w:hAnsi="MS Reference Sans Serif"/>
          <w:lang w:val="en-CA"/>
        </w:rPr>
      </w:pPr>
      <w:del w:id="7585" w:author="Yann Bourdeau" w:date="2014-02-06T16:29:00Z">
        <w:r w:rsidRPr="00381014" w:rsidDel="00FC0E8D">
          <w:rPr>
            <w:rFonts w:ascii="MS Reference Sans Serif" w:hAnsi="MS Reference Sans Serif"/>
            <w:lang w:val="en-CA"/>
          </w:rPr>
          <w:delText xml:space="preserve">  std::string testPath = (argc &gt; 1) ? std::string(argv[1]) : std::string("");</w:delText>
        </w:r>
      </w:del>
    </w:p>
    <w:p w14:paraId="2C0FAD5A" w14:textId="57394BE0" w:rsidR="005579D5" w:rsidRPr="00381014" w:rsidDel="00FC0E8D" w:rsidRDefault="005579D5" w:rsidP="005579D5">
      <w:pPr>
        <w:spacing w:after="0" w:line="240" w:lineRule="exact"/>
        <w:rPr>
          <w:del w:id="7586" w:author="Yann Bourdeau" w:date="2014-02-06T16:29:00Z"/>
          <w:rFonts w:ascii="MS Reference Sans Serif" w:hAnsi="MS Reference Sans Serif"/>
          <w:lang w:val="en-CA"/>
        </w:rPr>
      </w:pPr>
    </w:p>
    <w:p w14:paraId="707A1323" w14:textId="1B881928" w:rsidR="005579D5" w:rsidRPr="00381014" w:rsidDel="00FC0E8D" w:rsidRDefault="005579D5" w:rsidP="005579D5">
      <w:pPr>
        <w:spacing w:after="0" w:line="240" w:lineRule="exact"/>
        <w:rPr>
          <w:del w:id="7587" w:author="Yann Bourdeau" w:date="2014-02-06T16:29:00Z"/>
          <w:rFonts w:ascii="MS Reference Sans Serif" w:hAnsi="MS Reference Sans Serif"/>
          <w:lang w:val="en-CA"/>
        </w:rPr>
      </w:pPr>
      <w:del w:id="7588" w:author="Yann Bourdeau" w:date="2014-02-06T16:29:00Z">
        <w:r w:rsidRPr="00381014" w:rsidDel="00FC0E8D">
          <w:rPr>
            <w:rFonts w:ascii="MS Reference Sans Serif" w:hAnsi="MS Reference Sans Serif"/>
            <w:lang w:val="en-CA"/>
          </w:rPr>
          <w:delText xml:space="preserve">  // Create the event manager and test controller</w:delText>
        </w:r>
      </w:del>
    </w:p>
    <w:p w14:paraId="163D08F6" w14:textId="77D65AE9" w:rsidR="005579D5" w:rsidRPr="00381014" w:rsidDel="00FC0E8D" w:rsidRDefault="005579D5" w:rsidP="005579D5">
      <w:pPr>
        <w:spacing w:after="0" w:line="240" w:lineRule="exact"/>
        <w:rPr>
          <w:del w:id="7589" w:author="Yann Bourdeau" w:date="2014-02-06T16:29:00Z"/>
          <w:rFonts w:ascii="MS Reference Sans Serif" w:hAnsi="MS Reference Sans Serif"/>
          <w:lang w:val="en-CA"/>
        </w:rPr>
      </w:pPr>
      <w:del w:id="7590" w:author="Yann Bourdeau" w:date="2014-02-06T16:29:00Z">
        <w:r w:rsidRPr="00381014" w:rsidDel="00FC0E8D">
          <w:rPr>
            <w:rFonts w:ascii="MS Reference Sans Serif" w:hAnsi="MS Reference Sans Serif"/>
            <w:lang w:val="en-CA"/>
          </w:rPr>
          <w:delText xml:space="preserve">  CPPUNIT_NS::TestResult controller;</w:delText>
        </w:r>
      </w:del>
    </w:p>
    <w:p w14:paraId="3E8D7C24" w14:textId="756A9B32" w:rsidR="005579D5" w:rsidRPr="00381014" w:rsidDel="00FC0E8D" w:rsidRDefault="005579D5" w:rsidP="005579D5">
      <w:pPr>
        <w:spacing w:after="0" w:line="240" w:lineRule="exact"/>
        <w:rPr>
          <w:del w:id="7591" w:author="Yann Bourdeau" w:date="2014-02-06T16:29:00Z"/>
          <w:rFonts w:ascii="MS Reference Sans Serif" w:hAnsi="MS Reference Sans Serif"/>
          <w:lang w:val="en-CA"/>
        </w:rPr>
      </w:pPr>
    </w:p>
    <w:p w14:paraId="54E04273" w14:textId="0532AE9C" w:rsidR="005579D5" w:rsidRPr="00381014" w:rsidDel="00FC0E8D" w:rsidRDefault="005579D5" w:rsidP="005579D5">
      <w:pPr>
        <w:spacing w:after="0" w:line="240" w:lineRule="exact"/>
        <w:rPr>
          <w:del w:id="7592" w:author="Yann Bourdeau" w:date="2014-02-06T16:29:00Z"/>
          <w:rFonts w:ascii="MS Reference Sans Serif" w:hAnsi="MS Reference Sans Serif"/>
          <w:lang w:val="en-CA"/>
        </w:rPr>
      </w:pPr>
      <w:del w:id="7593" w:author="Yann Bourdeau" w:date="2014-02-06T16:29:00Z">
        <w:r w:rsidRPr="00381014" w:rsidDel="00FC0E8D">
          <w:rPr>
            <w:rFonts w:ascii="MS Reference Sans Serif" w:hAnsi="MS Reference Sans Serif"/>
            <w:lang w:val="en-CA"/>
          </w:rPr>
          <w:delText xml:space="preserve">  // Add a listener that colllects test result</w:delText>
        </w:r>
      </w:del>
    </w:p>
    <w:p w14:paraId="3A6219A8" w14:textId="20D9E2D6" w:rsidR="005579D5" w:rsidRPr="00381014" w:rsidDel="00FC0E8D" w:rsidRDefault="005579D5" w:rsidP="005579D5">
      <w:pPr>
        <w:spacing w:after="0" w:line="240" w:lineRule="exact"/>
        <w:rPr>
          <w:del w:id="7594" w:author="Yann Bourdeau" w:date="2014-02-06T16:29:00Z"/>
          <w:rFonts w:ascii="MS Reference Sans Serif" w:hAnsi="MS Reference Sans Serif"/>
          <w:lang w:val="en-CA"/>
        </w:rPr>
      </w:pPr>
      <w:del w:id="7595" w:author="Yann Bourdeau" w:date="2014-02-06T16:29:00Z">
        <w:r w:rsidRPr="00381014" w:rsidDel="00FC0E8D">
          <w:rPr>
            <w:rFonts w:ascii="MS Reference Sans Serif" w:hAnsi="MS Reference Sans Serif"/>
            <w:lang w:val="en-CA"/>
          </w:rPr>
          <w:delText xml:space="preserve">  CPPUNIT_NS::TestResultCollector result;</w:delText>
        </w:r>
      </w:del>
    </w:p>
    <w:p w14:paraId="607F20BD" w14:textId="66A84050" w:rsidR="005579D5" w:rsidRPr="00381014" w:rsidDel="00FC0E8D" w:rsidRDefault="005579D5" w:rsidP="005579D5">
      <w:pPr>
        <w:spacing w:after="0" w:line="240" w:lineRule="exact"/>
        <w:rPr>
          <w:del w:id="7596" w:author="Yann Bourdeau" w:date="2014-02-06T16:29:00Z"/>
          <w:rFonts w:ascii="MS Reference Sans Serif" w:hAnsi="MS Reference Sans Serif"/>
          <w:lang w:val="en-CA"/>
        </w:rPr>
      </w:pPr>
      <w:del w:id="7597" w:author="Yann Bourdeau" w:date="2014-02-06T16:29:00Z">
        <w:r w:rsidRPr="00381014" w:rsidDel="00FC0E8D">
          <w:rPr>
            <w:rFonts w:ascii="MS Reference Sans Serif" w:hAnsi="MS Reference Sans Serif"/>
            <w:lang w:val="en-CA"/>
          </w:rPr>
          <w:delText xml:space="preserve">  controller.addListener( &amp;result );</w:delText>
        </w:r>
      </w:del>
    </w:p>
    <w:p w14:paraId="0817E348" w14:textId="5FB828F5" w:rsidR="005579D5" w:rsidRPr="00381014" w:rsidDel="00FC0E8D" w:rsidRDefault="005579D5" w:rsidP="005579D5">
      <w:pPr>
        <w:spacing w:after="0" w:line="240" w:lineRule="exact"/>
        <w:rPr>
          <w:del w:id="7598" w:author="Yann Bourdeau" w:date="2014-02-06T16:29:00Z"/>
          <w:rFonts w:ascii="MS Reference Sans Serif" w:hAnsi="MS Reference Sans Serif"/>
          <w:lang w:val="en-CA"/>
        </w:rPr>
      </w:pPr>
    </w:p>
    <w:p w14:paraId="1776F4DC" w14:textId="4FE9C2E5" w:rsidR="005579D5" w:rsidRPr="00381014" w:rsidDel="00FC0E8D" w:rsidRDefault="005579D5" w:rsidP="005579D5">
      <w:pPr>
        <w:spacing w:after="0" w:line="240" w:lineRule="exact"/>
        <w:rPr>
          <w:del w:id="7599" w:author="Yann Bourdeau" w:date="2014-02-06T16:29:00Z"/>
          <w:rFonts w:ascii="MS Reference Sans Serif" w:hAnsi="MS Reference Sans Serif"/>
          <w:lang w:val="en-CA"/>
        </w:rPr>
      </w:pPr>
      <w:del w:id="7600" w:author="Yann Bourdeau" w:date="2014-02-06T16:29:00Z">
        <w:r w:rsidRPr="00381014" w:rsidDel="00FC0E8D">
          <w:rPr>
            <w:rFonts w:ascii="MS Reference Sans Serif" w:hAnsi="MS Reference Sans Serif"/>
            <w:lang w:val="en-CA"/>
          </w:rPr>
          <w:delText xml:space="preserve">  // Add a listener that print dots as test run.</w:delText>
        </w:r>
      </w:del>
    </w:p>
    <w:p w14:paraId="499C5C23" w14:textId="0CA0B238" w:rsidR="005579D5" w:rsidRPr="00381014" w:rsidDel="00FC0E8D" w:rsidRDefault="005579D5" w:rsidP="005579D5">
      <w:pPr>
        <w:spacing w:after="0" w:line="240" w:lineRule="exact"/>
        <w:rPr>
          <w:del w:id="7601" w:author="Yann Bourdeau" w:date="2014-02-06T16:29:00Z"/>
          <w:rFonts w:ascii="MS Reference Sans Serif" w:hAnsi="MS Reference Sans Serif"/>
          <w:lang w:val="en-CA"/>
        </w:rPr>
      </w:pPr>
      <w:del w:id="7602" w:author="Yann Bourdeau" w:date="2014-02-06T16:29:00Z">
        <w:r w:rsidRPr="00381014" w:rsidDel="00FC0E8D">
          <w:rPr>
            <w:rFonts w:ascii="MS Reference Sans Serif" w:hAnsi="MS Reference Sans Serif"/>
            <w:lang w:val="en-CA"/>
          </w:rPr>
          <w:delText xml:space="preserve">  CPPUNIT_NS::BriefTestProgressListener progress;</w:delText>
        </w:r>
      </w:del>
    </w:p>
    <w:p w14:paraId="0E8777BF" w14:textId="6FF4DA07" w:rsidR="005579D5" w:rsidRPr="00381014" w:rsidDel="00FC0E8D" w:rsidRDefault="005579D5" w:rsidP="005579D5">
      <w:pPr>
        <w:spacing w:after="0" w:line="240" w:lineRule="exact"/>
        <w:rPr>
          <w:del w:id="7603" w:author="Yann Bourdeau" w:date="2014-02-06T16:29:00Z"/>
          <w:rFonts w:ascii="MS Reference Sans Serif" w:hAnsi="MS Reference Sans Serif"/>
          <w:lang w:val="en-CA"/>
        </w:rPr>
      </w:pPr>
      <w:del w:id="7604" w:author="Yann Bourdeau" w:date="2014-02-06T16:29:00Z">
        <w:r w:rsidRPr="00381014" w:rsidDel="00FC0E8D">
          <w:rPr>
            <w:rFonts w:ascii="MS Reference Sans Serif" w:hAnsi="MS Reference Sans Serif"/>
            <w:lang w:val="en-CA"/>
          </w:rPr>
          <w:delText xml:space="preserve">  controller.addListener( &amp;progress );</w:delText>
        </w:r>
      </w:del>
    </w:p>
    <w:p w14:paraId="7E09835E" w14:textId="1F5D21D3" w:rsidR="005579D5" w:rsidRPr="00381014" w:rsidDel="00FC0E8D" w:rsidRDefault="005579D5" w:rsidP="005579D5">
      <w:pPr>
        <w:spacing w:after="0" w:line="240" w:lineRule="exact"/>
        <w:rPr>
          <w:del w:id="7605" w:author="Yann Bourdeau" w:date="2014-02-06T16:29:00Z"/>
          <w:rFonts w:ascii="MS Reference Sans Serif" w:hAnsi="MS Reference Sans Serif"/>
          <w:lang w:val="en-CA"/>
        </w:rPr>
      </w:pPr>
    </w:p>
    <w:p w14:paraId="4E01BB10" w14:textId="12B609EB" w:rsidR="005579D5" w:rsidRPr="00381014" w:rsidDel="00FC0E8D" w:rsidRDefault="005579D5" w:rsidP="005579D5">
      <w:pPr>
        <w:spacing w:after="0" w:line="240" w:lineRule="exact"/>
        <w:rPr>
          <w:del w:id="7606" w:author="Yann Bourdeau" w:date="2014-02-06T16:29:00Z"/>
          <w:rFonts w:ascii="MS Reference Sans Serif" w:hAnsi="MS Reference Sans Serif"/>
          <w:lang w:val="en-CA"/>
        </w:rPr>
      </w:pPr>
      <w:del w:id="7607" w:author="Yann Bourdeau" w:date="2014-02-06T16:29:00Z">
        <w:r w:rsidRPr="00381014" w:rsidDel="00FC0E8D">
          <w:rPr>
            <w:rFonts w:ascii="MS Reference Sans Serif" w:hAnsi="MS Reference Sans Serif"/>
            <w:lang w:val="en-CA"/>
          </w:rPr>
          <w:delText xml:space="preserve">  // Add the top suite to the test runner</w:delText>
        </w:r>
      </w:del>
    </w:p>
    <w:p w14:paraId="33722FDA" w14:textId="63DAF566" w:rsidR="005579D5" w:rsidRPr="00381014" w:rsidDel="00FC0E8D" w:rsidRDefault="005579D5" w:rsidP="005579D5">
      <w:pPr>
        <w:spacing w:after="0" w:line="240" w:lineRule="exact"/>
        <w:rPr>
          <w:del w:id="7608" w:author="Yann Bourdeau" w:date="2014-02-06T16:29:00Z"/>
          <w:rFonts w:ascii="MS Reference Sans Serif" w:hAnsi="MS Reference Sans Serif"/>
          <w:lang w:val="en-CA"/>
        </w:rPr>
      </w:pPr>
      <w:del w:id="7609" w:author="Yann Bourdeau" w:date="2014-02-06T16:29:00Z">
        <w:r w:rsidRPr="00381014" w:rsidDel="00FC0E8D">
          <w:rPr>
            <w:rFonts w:ascii="MS Reference Sans Serif" w:hAnsi="MS Reference Sans Serif"/>
            <w:lang w:val="en-CA"/>
          </w:rPr>
          <w:delText xml:space="preserve">  CPPUNIT_NS::TestRunner runner;</w:delText>
        </w:r>
      </w:del>
    </w:p>
    <w:p w14:paraId="3EA28C45" w14:textId="7F469FEC" w:rsidR="005579D5" w:rsidRPr="00381014" w:rsidDel="00FC0E8D" w:rsidRDefault="005579D5" w:rsidP="005579D5">
      <w:pPr>
        <w:spacing w:after="0" w:line="240" w:lineRule="exact"/>
        <w:rPr>
          <w:del w:id="7610" w:author="Yann Bourdeau" w:date="2014-02-06T16:29:00Z"/>
          <w:rFonts w:ascii="MS Reference Sans Serif" w:hAnsi="MS Reference Sans Serif"/>
          <w:lang w:val="en-CA"/>
        </w:rPr>
      </w:pPr>
      <w:del w:id="7611" w:author="Yann Bourdeau" w:date="2014-02-06T16:29:00Z">
        <w:r w:rsidRPr="00381014" w:rsidDel="00FC0E8D">
          <w:rPr>
            <w:rFonts w:ascii="MS Reference Sans Serif" w:hAnsi="MS Reference Sans Serif"/>
            <w:lang w:val="en-CA"/>
          </w:rPr>
          <w:delText xml:space="preserve">  runner.addTest( ErrorTestCase::suite() );</w:delText>
        </w:r>
      </w:del>
    </w:p>
    <w:p w14:paraId="7CEC173E" w14:textId="5B9D31FC" w:rsidR="005579D5" w:rsidRPr="00381014" w:rsidDel="00FC0E8D" w:rsidRDefault="005579D5" w:rsidP="005579D5">
      <w:pPr>
        <w:spacing w:after="0" w:line="240" w:lineRule="exact"/>
        <w:rPr>
          <w:del w:id="7612" w:author="Yann Bourdeau" w:date="2014-02-06T16:29:00Z"/>
          <w:rFonts w:ascii="MS Reference Sans Serif" w:hAnsi="MS Reference Sans Serif"/>
          <w:lang w:val="en-CA"/>
        </w:rPr>
      </w:pPr>
      <w:del w:id="7613" w:author="Yann Bourdeau" w:date="2014-02-06T16:29:00Z">
        <w:r w:rsidRPr="00381014" w:rsidDel="00FC0E8D">
          <w:rPr>
            <w:rFonts w:ascii="MS Reference Sans Serif" w:hAnsi="MS Reference Sans Serif"/>
            <w:lang w:val="en-CA"/>
          </w:rPr>
          <w:delText xml:space="preserve">  try</w:delText>
        </w:r>
      </w:del>
    </w:p>
    <w:p w14:paraId="0844A01C" w14:textId="0E5BDBFD" w:rsidR="005579D5" w:rsidRPr="00381014" w:rsidDel="00FC0E8D" w:rsidRDefault="005579D5" w:rsidP="005579D5">
      <w:pPr>
        <w:spacing w:after="0" w:line="240" w:lineRule="exact"/>
        <w:rPr>
          <w:del w:id="7614" w:author="Yann Bourdeau" w:date="2014-02-06T16:29:00Z"/>
          <w:rFonts w:ascii="MS Reference Sans Serif" w:hAnsi="MS Reference Sans Serif"/>
          <w:lang w:val="en-CA"/>
        </w:rPr>
      </w:pPr>
      <w:del w:id="7615" w:author="Yann Bourdeau" w:date="2014-02-06T16:29:00Z">
        <w:r w:rsidRPr="00381014" w:rsidDel="00FC0E8D">
          <w:rPr>
            <w:rFonts w:ascii="MS Reference Sans Serif" w:hAnsi="MS Reference Sans Serif"/>
            <w:lang w:val="en-CA"/>
          </w:rPr>
          <w:delText xml:space="preserve">  {</w:delText>
        </w:r>
      </w:del>
    </w:p>
    <w:p w14:paraId="4BBF0BF1" w14:textId="7BFF3F1B" w:rsidR="005579D5" w:rsidRPr="00381014" w:rsidDel="00FC0E8D" w:rsidRDefault="005579D5" w:rsidP="005579D5">
      <w:pPr>
        <w:spacing w:after="0" w:line="240" w:lineRule="exact"/>
        <w:rPr>
          <w:del w:id="7616" w:author="Yann Bourdeau" w:date="2014-02-06T16:29:00Z"/>
          <w:rFonts w:ascii="MS Reference Sans Serif" w:hAnsi="MS Reference Sans Serif"/>
          <w:lang w:val="en-CA"/>
        </w:rPr>
      </w:pPr>
      <w:del w:id="7617" w:author="Yann Bourdeau" w:date="2014-02-06T16:29:00Z">
        <w:r w:rsidRPr="00381014" w:rsidDel="00FC0E8D">
          <w:rPr>
            <w:rFonts w:ascii="MS Reference Sans Serif" w:hAnsi="MS Reference Sans Serif"/>
            <w:lang w:val="en-CA"/>
          </w:rPr>
          <w:delText xml:space="preserve">    CPPUNIT_NS::stdCOut() &lt;&lt; "Running "  &lt;&lt;  testPath;</w:delText>
        </w:r>
      </w:del>
    </w:p>
    <w:p w14:paraId="7B39F81C" w14:textId="47454893" w:rsidR="005579D5" w:rsidRPr="00381014" w:rsidDel="00FC0E8D" w:rsidRDefault="005579D5" w:rsidP="005579D5">
      <w:pPr>
        <w:spacing w:after="0" w:line="240" w:lineRule="exact"/>
        <w:rPr>
          <w:del w:id="7618" w:author="Yann Bourdeau" w:date="2014-02-06T16:29:00Z"/>
          <w:rFonts w:ascii="MS Reference Sans Serif" w:hAnsi="MS Reference Sans Serif"/>
          <w:lang w:val="en-CA"/>
        </w:rPr>
      </w:pPr>
      <w:del w:id="7619" w:author="Yann Bourdeau" w:date="2014-02-06T16:29:00Z">
        <w:r w:rsidRPr="00381014" w:rsidDel="00FC0E8D">
          <w:rPr>
            <w:rFonts w:ascii="MS Reference Sans Serif" w:hAnsi="MS Reference Sans Serif"/>
            <w:lang w:val="en-CA"/>
          </w:rPr>
          <w:delText xml:space="preserve">    runner.run( controller, testPath );</w:delText>
        </w:r>
      </w:del>
    </w:p>
    <w:p w14:paraId="79F04906" w14:textId="47FE1C33" w:rsidR="005579D5" w:rsidRPr="00381014" w:rsidDel="00FC0E8D" w:rsidRDefault="005579D5" w:rsidP="005579D5">
      <w:pPr>
        <w:spacing w:after="0" w:line="240" w:lineRule="exact"/>
        <w:rPr>
          <w:del w:id="7620" w:author="Yann Bourdeau" w:date="2014-02-06T16:29:00Z"/>
          <w:rFonts w:ascii="MS Reference Sans Serif" w:hAnsi="MS Reference Sans Serif"/>
          <w:lang w:val="en-CA"/>
        </w:rPr>
      </w:pPr>
    </w:p>
    <w:p w14:paraId="122E58F4" w14:textId="7FF53AE3" w:rsidR="005579D5" w:rsidRPr="00381014" w:rsidDel="00FC0E8D" w:rsidRDefault="005579D5" w:rsidP="005579D5">
      <w:pPr>
        <w:spacing w:after="0" w:line="240" w:lineRule="exact"/>
        <w:rPr>
          <w:del w:id="7621" w:author="Yann Bourdeau" w:date="2014-02-06T16:29:00Z"/>
          <w:rFonts w:ascii="MS Reference Sans Serif" w:hAnsi="MS Reference Sans Serif"/>
          <w:lang w:val="en-CA"/>
        </w:rPr>
      </w:pPr>
      <w:del w:id="7622" w:author="Yann Bourdeau" w:date="2014-02-06T16:29:00Z">
        <w:r w:rsidRPr="00381014" w:rsidDel="00FC0E8D">
          <w:rPr>
            <w:rFonts w:ascii="MS Reference Sans Serif" w:hAnsi="MS Reference Sans Serif"/>
            <w:lang w:val="en-CA"/>
          </w:rPr>
          <w:delText xml:space="preserve">    CPPUNIT_NS::stdCOut() &lt;&lt; "\n";</w:delText>
        </w:r>
      </w:del>
    </w:p>
    <w:p w14:paraId="1717402A" w14:textId="7DE11D42" w:rsidR="005579D5" w:rsidRPr="00381014" w:rsidDel="00FC0E8D" w:rsidRDefault="005579D5" w:rsidP="005579D5">
      <w:pPr>
        <w:spacing w:after="0" w:line="240" w:lineRule="exact"/>
        <w:rPr>
          <w:del w:id="7623" w:author="Yann Bourdeau" w:date="2014-02-06T16:29:00Z"/>
          <w:rFonts w:ascii="MS Reference Sans Serif" w:hAnsi="MS Reference Sans Serif"/>
          <w:lang w:val="en-CA"/>
        </w:rPr>
      </w:pPr>
    </w:p>
    <w:p w14:paraId="72055595" w14:textId="0217DE77" w:rsidR="005579D5" w:rsidRPr="00381014" w:rsidDel="00FC0E8D" w:rsidRDefault="005579D5" w:rsidP="005579D5">
      <w:pPr>
        <w:spacing w:after="0" w:line="240" w:lineRule="exact"/>
        <w:rPr>
          <w:del w:id="7624" w:author="Yann Bourdeau" w:date="2014-02-06T16:29:00Z"/>
          <w:rFonts w:ascii="MS Reference Sans Serif" w:hAnsi="MS Reference Sans Serif"/>
          <w:lang w:val="en-CA"/>
        </w:rPr>
      </w:pPr>
      <w:del w:id="7625" w:author="Yann Bourdeau" w:date="2014-02-06T16:29:00Z">
        <w:r w:rsidRPr="00381014" w:rsidDel="00FC0E8D">
          <w:rPr>
            <w:rFonts w:ascii="MS Reference Sans Serif" w:hAnsi="MS Reference Sans Serif"/>
            <w:lang w:val="en-CA"/>
          </w:rPr>
          <w:delText xml:space="preserve">    // Print test in a compiler compatible format.</w:delText>
        </w:r>
      </w:del>
    </w:p>
    <w:p w14:paraId="51B13C86" w14:textId="73B1C3A7" w:rsidR="005579D5" w:rsidRPr="00381014" w:rsidDel="00FC0E8D" w:rsidRDefault="005579D5" w:rsidP="005579D5">
      <w:pPr>
        <w:spacing w:after="0" w:line="240" w:lineRule="exact"/>
        <w:rPr>
          <w:del w:id="7626" w:author="Yann Bourdeau" w:date="2014-02-06T16:29:00Z"/>
          <w:rFonts w:ascii="MS Reference Sans Serif" w:hAnsi="MS Reference Sans Serif"/>
          <w:lang w:val="en-CA"/>
        </w:rPr>
      </w:pPr>
      <w:del w:id="7627" w:author="Yann Bourdeau" w:date="2014-02-06T16:29:00Z">
        <w:r w:rsidRPr="00381014" w:rsidDel="00FC0E8D">
          <w:rPr>
            <w:rFonts w:ascii="MS Reference Sans Serif" w:hAnsi="MS Reference Sans Serif"/>
            <w:lang w:val="en-CA"/>
          </w:rPr>
          <w:delText xml:space="preserve">    CPPUNIT_NS::CompilerOutputter outputter( &amp;result, CPPUNIT_NS::stdCOut() );</w:delText>
        </w:r>
      </w:del>
    </w:p>
    <w:p w14:paraId="176BC337" w14:textId="2B353F50" w:rsidR="005579D5" w:rsidRPr="00381014" w:rsidDel="00FC0E8D" w:rsidRDefault="005579D5" w:rsidP="005579D5">
      <w:pPr>
        <w:spacing w:after="0" w:line="240" w:lineRule="exact"/>
        <w:rPr>
          <w:del w:id="7628" w:author="Yann Bourdeau" w:date="2014-02-06T16:29:00Z"/>
          <w:rFonts w:ascii="MS Reference Sans Serif" w:hAnsi="MS Reference Sans Serif"/>
          <w:lang w:val="en-CA"/>
        </w:rPr>
      </w:pPr>
      <w:del w:id="7629" w:author="Yann Bourdeau" w:date="2014-02-06T16:29:00Z">
        <w:r w:rsidRPr="00381014" w:rsidDel="00FC0E8D">
          <w:rPr>
            <w:rFonts w:ascii="MS Reference Sans Serif" w:hAnsi="MS Reference Sans Serif"/>
            <w:lang w:val="en-CA"/>
          </w:rPr>
          <w:delText xml:space="preserve">    outputter.write();</w:delText>
        </w:r>
      </w:del>
    </w:p>
    <w:p w14:paraId="1C2CC2FD" w14:textId="5D7EE4CA" w:rsidR="005579D5" w:rsidRPr="00381014" w:rsidDel="00FC0E8D" w:rsidRDefault="005579D5" w:rsidP="005579D5">
      <w:pPr>
        <w:spacing w:after="0" w:line="240" w:lineRule="exact"/>
        <w:rPr>
          <w:del w:id="7630" w:author="Yann Bourdeau" w:date="2014-02-06T16:29:00Z"/>
          <w:rFonts w:ascii="MS Reference Sans Serif" w:hAnsi="MS Reference Sans Serif"/>
          <w:lang w:val="en-CA"/>
        </w:rPr>
      </w:pPr>
      <w:del w:id="7631" w:author="Yann Bourdeau" w:date="2014-02-06T16:29:00Z">
        <w:r w:rsidRPr="00381014" w:rsidDel="00FC0E8D">
          <w:rPr>
            <w:rFonts w:ascii="MS Reference Sans Serif" w:hAnsi="MS Reference Sans Serif"/>
            <w:lang w:val="en-CA"/>
          </w:rPr>
          <w:delText xml:space="preserve">   </w:delText>
        </w:r>
      </w:del>
    </w:p>
    <w:p w14:paraId="7C412B9D" w14:textId="178A52A0" w:rsidR="005579D5" w:rsidRPr="00381014" w:rsidDel="00FC0E8D" w:rsidRDefault="005579D5" w:rsidP="005579D5">
      <w:pPr>
        <w:spacing w:after="0" w:line="240" w:lineRule="exact"/>
        <w:rPr>
          <w:del w:id="7632" w:author="Yann Bourdeau" w:date="2014-02-06T16:29:00Z"/>
          <w:rFonts w:ascii="MS Reference Sans Serif" w:hAnsi="MS Reference Sans Serif"/>
          <w:lang w:val="en-CA"/>
        </w:rPr>
      </w:pPr>
      <w:del w:id="7633" w:author="Yann Bourdeau" w:date="2014-02-06T16:29:00Z">
        <w:r w:rsidRPr="00381014" w:rsidDel="00FC0E8D">
          <w:rPr>
            <w:rFonts w:ascii="MS Reference Sans Serif" w:hAnsi="MS Reference Sans Serif"/>
            <w:lang w:val="en-CA"/>
          </w:rPr>
          <w:delText xml:space="preserve"> </w:delText>
        </w:r>
        <w:r w:rsidRPr="00381014" w:rsidDel="00FC0E8D">
          <w:rPr>
            <w:rFonts w:ascii="MS Reference Sans Serif" w:hAnsi="MS Reference Sans Serif"/>
            <w:lang w:val="en-CA"/>
          </w:rPr>
          <w:tab/>
          <w:delText>std::ofstream file( "../../../../rescppunit/TestError.xml" );</w:delText>
        </w:r>
      </w:del>
    </w:p>
    <w:p w14:paraId="6B331FB7" w14:textId="341AA028" w:rsidR="005579D5" w:rsidRPr="00381014" w:rsidDel="00FC0E8D" w:rsidRDefault="005579D5" w:rsidP="005579D5">
      <w:pPr>
        <w:spacing w:after="0" w:line="240" w:lineRule="exact"/>
        <w:rPr>
          <w:del w:id="7634" w:author="Yann Bourdeau" w:date="2014-02-06T16:29:00Z"/>
          <w:rFonts w:ascii="MS Reference Sans Serif" w:hAnsi="MS Reference Sans Serif"/>
          <w:lang w:val="en-CA"/>
        </w:rPr>
      </w:pPr>
      <w:del w:id="7635" w:author="Yann Bourdeau" w:date="2014-02-06T16:29:00Z">
        <w:r w:rsidRPr="00381014" w:rsidDel="00FC0E8D">
          <w:rPr>
            <w:rFonts w:ascii="MS Reference Sans Serif" w:hAnsi="MS Reference Sans Serif"/>
            <w:lang w:val="en-CA"/>
          </w:rPr>
          <w:delText xml:space="preserve">    CPPUNIT_NS::XmlOutputter xml( &amp;result, file );</w:delText>
        </w:r>
      </w:del>
    </w:p>
    <w:p w14:paraId="2354AF16" w14:textId="2E308481" w:rsidR="005579D5" w:rsidRPr="00381014" w:rsidDel="00FC0E8D" w:rsidRDefault="005579D5" w:rsidP="005579D5">
      <w:pPr>
        <w:spacing w:after="0" w:line="240" w:lineRule="exact"/>
        <w:rPr>
          <w:del w:id="7636" w:author="Yann Bourdeau" w:date="2014-02-06T16:29:00Z"/>
          <w:rFonts w:ascii="MS Reference Sans Serif" w:hAnsi="MS Reference Sans Serif"/>
          <w:lang w:val="en-CA"/>
        </w:rPr>
      </w:pPr>
      <w:del w:id="7637" w:author="Yann Bourdeau" w:date="2014-02-06T16:29:00Z">
        <w:r w:rsidRPr="00381014" w:rsidDel="00FC0E8D">
          <w:rPr>
            <w:rFonts w:ascii="MS Reference Sans Serif" w:hAnsi="MS Reference Sans Serif"/>
            <w:lang w:val="en-CA"/>
          </w:rPr>
          <w:delText xml:space="preserve">    xml.write();</w:delText>
        </w:r>
      </w:del>
    </w:p>
    <w:p w14:paraId="02CD9F5C" w14:textId="4BE23FF6" w:rsidR="005579D5" w:rsidRPr="00381014" w:rsidDel="00FC0E8D" w:rsidRDefault="005579D5" w:rsidP="005579D5">
      <w:pPr>
        <w:spacing w:after="0" w:line="240" w:lineRule="exact"/>
        <w:rPr>
          <w:del w:id="7638" w:author="Yann Bourdeau" w:date="2014-02-06T16:29:00Z"/>
          <w:rFonts w:ascii="MS Reference Sans Serif" w:hAnsi="MS Reference Sans Serif"/>
          <w:lang w:val="en-CA"/>
        </w:rPr>
      </w:pPr>
      <w:del w:id="7639" w:author="Yann Bourdeau" w:date="2014-02-06T16:29:00Z">
        <w:r w:rsidRPr="00381014" w:rsidDel="00FC0E8D">
          <w:rPr>
            <w:rFonts w:ascii="MS Reference Sans Serif" w:hAnsi="MS Reference Sans Serif"/>
            <w:lang w:val="en-CA"/>
          </w:rPr>
          <w:delText xml:space="preserve">    file.close();</w:delText>
        </w:r>
      </w:del>
    </w:p>
    <w:p w14:paraId="25674106" w14:textId="021012E7" w:rsidR="005579D5" w:rsidRPr="00381014" w:rsidDel="00FC0E8D" w:rsidRDefault="005579D5" w:rsidP="005579D5">
      <w:pPr>
        <w:spacing w:after="0" w:line="240" w:lineRule="exact"/>
        <w:rPr>
          <w:del w:id="7640" w:author="Yann Bourdeau" w:date="2014-02-06T16:29:00Z"/>
          <w:rFonts w:ascii="MS Reference Sans Serif" w:hAnsi="MS Reference Sans Serif"/>
          <w:lang w:val="en-CA"/>
        </w:rPr>
      </w:pPr>
      <w:del w:id="7641" w:author="Yann Bourdeau" w:date="2014-02-06T16:29:00Z">
        <w:r w:rsidRPr="00381014" w:rsidDel="00FC0E8D">
          <w:rPr>
            <w:rFonts w:ascii="MS Reference Sans Serif" w:hAnsi="MS Reference Sans Serif"/>
            <w:lang w:val="en-CA"/>
          </w:rPr>
          <w:tab/>
          <w:delText>std::string cmd("java -jar /home/ybourdea/saxon/saxon9he.jar -s:");</w:delText>
        </w:r>
      </w:del>
    </w:p>
    <w:p w14:paraId="05364A4B" w14:textId="6D4B6B91" w:rsidR="005579D5" w:rsidRPr="00381014" w:rsidDel="00FC0E8D" w:rsidRDefault="005579D5" w:rsidP="005579D5">
      <w:pPr>
        <w:spacing w:after="0" w:line="240" w:lineRule="exact"/>
        <w:rPr>
          <w:del w:id="7642" w:author="Yann Bourdeau" w:date="2014-02-06T16:29:00Z"/>
          <w:rFonts w:ascii="MS Reference Sans Serif" w:hAnsi="MS Reference Sans Serif"/>
          <w:lang w:val="en-CA"/>
        </w:rPr>
      </w:pPr>
      <w:del w:id="7643" w:author="Yann Bourdeau" w:date="2014-02-06T16:29:00Z">
        <w:r w:rsidRPr="00381014" w:rsidDel="00FC0E8D">
          <w:rPr>
            <w:rFonts w:ascii="MS Reference Sans Serif" w:hAnsi="MS Reference Sans Serif"/>
            <w:lang w:val="en-CA"/>
          </w:rPr>
          <w:tab/>
          <w:delText>cmd+="../../../../rescppunit/TestError.xml";</w:delText>
        </w:r>
      </w:del>
    </w:p>
    <w:p w14:paraId="0ECCD1D3" w14:textId="70988A2D" w:rsidR="005579D5" w:rsidRPr="00381014" w:rsidDel="00FC0E8D" w:rsidRDefault="005579D5" w:rsidP="005579D5">
      <w:pPr>
        <w:spacing w:after="0" w:line="240" w:lineRule="exact"/>
        <w:rPr>
          <w:del w:id="7644" w:author="Yann Bourdeau" w:date="2014-02-06T16:29:00Z"/>
          <w:rFonts w:ascii="MS Reference Sans Serif" w:hAnsi="MS Reference Sans Serif"/>
          <w:lang w:val="en-CA"/>
        </w:rPr>
      </w:pPr>
      <w:del w:id="7645" w:author="Yann Bourdeau" w:date="2014-02-06T16:29:00Z">
        <w:r w:rsidRPr="00381014" w:rsidDel="00FC0E8D">
          <w:rPr>
            <w:rFonts w:ascii="MS Reference Sans Serif" w:hAnsi="MS Reference Sans Serif"/>
            <w:lang w:val="en-CA"/>
          </w:rPr>
          <w:tab/>
          <w:delText>cmd+=" -xsl:cppunit.xsl -o:";</w:delText>
        </w:r>
      </w:del>
    </w:p>
    <w:p w14:paraId="629A566E" w14:textId="59CC8E15" w:rsidR="005579D5" w:rsidRPr="00381014" w:rsidDel="00FC0E8D" w:rsidRDefault="005579D5" w:rsidP="005579D5">
      <w:pPr>
        <w:spacing w:after="0" w:line="240" w:lineRule="exact"/>
        <w:rPr>
          <w:del w:id="7646" w:author="Yann Bourdeau" w:date="2014-02-06T16:29:00Z"/>
          <w:rFonts w:ascii="MS Reference Sans Serif" w:hAnsi="MS Reference Sans Serif"/>
          <w:lang w:val="en-CA"/>
        </w:rPr>
      </w:pPr>
      <w:del w:id="7647" w:author="Yann Bourdeau" w:date="2014-02-06T16:29:00Z">
        <w:r w:rsidRPr="00381014" w:rsidDel="00FC0E8D">
          <w:rPr>
            <w:rFonts w:ascii="MS Reference Sans Serif" w:hAnsi="MS Reference Sans Serif"/>
            <w:lang w:val="en-CA"/>
          </w:rPr>
          <w:tab/>
          <w:delText>cmd+="../../../../res/TestError.xml";</w:delText>
        </w:r>
      </w:del>
    </w:p>
    <w:p w14:paraId="55F29E70" w14:textId="47FD90FB" w:rsidR="005579D5" w:rsidRPr="00381014" w:rsidDel="00FC0E8D" w:rsidRDefault="005579D5" w:rsidP="005579D5">
      <w:pPr>
        <w:spacing w:after="0" w:line="240" w:lineRule="exact"/>
        <w:rPr>
          <w:del w:id="7648" w:author="Yann Bourdeau" w:date="2014-02-06T16:29:00Z"/>
          <w:rFonts w:ascii="MS Reference Sans Serif" w:hAnsi="MS Reference Sans Serif"/>
          <w:lang w:val="en-CA"/>
        </w:rPr>
      </w:pPr>
      <w:del w:id="7649" w:author="Yann Bourdeau" w:date="2014-02-06T16:29:00Z">
        <w:r w:rsidRPr="00381014" w:rsidDel="00FC0E8D">
          <w:rPr>
            <w:rFonts w:ascii="MS Reference Sans Serif" w:hAnsi="MS Reference Sans Serif"/>
            <w:lang w:val="en-CA"/>
          </w:rPr>
          <w:tab/>
          <w:delText>std::cout &lt;&lt; "cmd:" &lt;&lt; cmd &lt;&lt; std::endl;</w:delText>
        </w:r>
      </w:del>
    </w:p>
    <w:p w14:paraId="57B51EC7" w14:textId="24DA52B0" w:rsidR="005579D5" w:rsidRPr="00381014" w:rsidDel="00FC0E8D" w:rsidRDefault="005579D5" w:rsidP="005579D5">
      <w:pPr>
        <w:spacing w:after="0" w:line="240" w:lineRule="exact"/>
        <w:rPr>
          <w:del w:id="7650" w:author="Yann Bourdeau" w:date="2014-02-06T16:29:00Z"/>
          <w:rFonts w:ascii="MS Reference Sans Serif" w:hAnsi="MS Reference Sans Serif"/>
          <w:lang w:val="en-CA"/>
        </w:rPr>
      </w:pPr>
      <w:del w:id="7651" w:author="Yann Bourdeau" w:date="2014-02-06T16:29:00Z">
        <w:r w:rsidRPr="00381014" w:rsidDel="00FC0E8D">
          <w:rPr>
            <w:rFonts w:ascii="MS Reference Sans Serif" w:hAnsi="MS Reference Sans Serif"/>
            <w:lang w:val="en-CA"/>
          </w:rPr>
          <w:tab/>
          <w:delText>system(cmd.c_str());</w:delText>
        </w:r>
      </w:del>
    </w:p>
    <w:p w14:paraId="5A6AAE4E" w14:textId="144DF811" w:rsidR="005579D5" w:rsidRPr="00381014" w:rsidDel="00FC0E8D" w:rsidRDefault="005579D5" w:rsidP="005579D5">
      <w:pPr>
        <w:spacing w:after="0" w:line="240" w:lineRule="exact"/>
        <w:rPr>
          <w:del w:id="7652" w:author="Yann Bourdeau" w:date="2014-02-06T16:29:00Z"/>
          <w:rFonts w:ascii="MS Reference Sans Serif" w:hAnsi="MS Reference Sans Serif"/>
          <w:lang w:val="en-CA"/>
        </w:rPr>
      </w:pPr>
      <w:del w:id="7653" w:author="Yann Bourdeau" w:date="2014-02-06T16:29:00Z">
        <w:r w:rsidRPr="00381014" w:rsidDel="00FC0E8D">
          <w:rPr>
            <w:rFonts w:ascii="MS Reference Sans Serif" w:hAnsi="MS Reference Sans Serif"/>
            <w:lang w:val="en-CA"/>
          </w:rPr>
          <w:delText xml:space="preserve">  }</w:delText>
        </w:r>
      </w:del>
    </w:p>
    <w:p w14:paraId="49ADC366" w14:textId="3D4248DD" w:rsidR="005579D5" w:rsidRPr="00381014" w:rsidDel="00FC0E8D" w:rsidRDefault="005579D5" w:rsidP="005579D5">
      <w:pPr>
        <w:spacing w:after="0" w:line="240" w:lineRule="exact"/>
        <w:rPr>
          <w:del w:id="7654" w:author="Yann Bourdeau" w:date="2014-02-06T16:29:00Z"/>
          <w:rFonts w:ascii="MS Reference Sans Serif" w:hAnsi="MS Reference Sans Serif"/>
          <w:lang w:val="en-CA"/>
        </w:rPr>
      </w:pPr>
      <w:del w:id="7655" w:author="Yann Bourdeau" w:date="2014-02-06T16:29:00Z">
        <w:r w:rsidRPr="00381014" w:rsidDel="00FC0E8D">
          <w:rPr>
            <w:rFonts w:ascii="MS Reference Sans Serif" w:hAnsi="MS Reference Sans Serif"/>
            <w:lang w:val="en-CA"/>
          </w:rPr>
          <w:delText xml:space="preserve">  catch ( std::invalid_argument &amp;e )  // Test path not resolved</w:delText>
        </w:r>
      </w:del>
    </w:p>
    <w:p w14:paraId="2A2DEA76" w14:textId="0F6DCA4A" w:rsidR="005579D5" w:rsidRPr="00381014" w:rsidDel="00FC0E8D" w:rsidRDefault="005579D5" w:rsidP="005579D5">
      <w:pPr>
        <w:spacing w:after="0" w:line="240" w:lineRule="exact"/>
        <w:rPr>
          <w:del w:id="7656" w:author="Yann Bourdeau" w:date="2014-02-06T16:29:00Z"/>
          <w:rFonts w:ascii="MS Reference Sans Serif" w:hAnsi="MS Reference Sans Serif"/>
          <w:lang w:val="en-CA"/>
        </w:rPr>
      </w:pPr>
      <w:del w:id="7657" w:author="Yann Bourdeau" w:date="2014-02-06T16:29:00Z">
        <w:r w:rsidRPr="00381014" w:rsidDel="00FC0E8D">
          <w:rPr>
            <w:rFonts w:ascii="MS Reference Sans Serif" w:hAnsi="MS Reference Sans Serif"/>
            <w:lang w:val="en-CA"/>
          </w:rPr>
          <w:delText xml:space="preserve">  {</w:delText>
        </w:r>
      </w:del>
    </w:p>
    <w:p w14:paraId="3E887281" w14:textId="5D32EA08" w:rsidR="005579D5" w:rsidRPr="00381014" w:rsidDel="00FC0E8D" w:rsidRDefault="005579D5" w:rsidP="005579D5">
      <w:pPr>
        <w:spacing w:after="0" w:line="240" w:lineRule="exact"/>
        <w:rPr>
          <w:del w:id="7658" w:author="Yann Bourdeau" w:date="2014-02-06T16:29:00Z"/>
          <w:rFonts w:ascii="MS Reference Sans Serif" w:hAnsi="MS Reference Sans Serif"/>
          <w:lang w:val="en-CA"/>
        </w:rPr>
      </w:pPr>
      <w:del w:id="7659" w:author="Yann Bourdeau" w:date="2014-02-06T16:29:00Z">
        <w:r w:rsidRPr="00381014" w:rsidDel="00FC0E8D">
          <w:rPr>
            <w:rFonts w:ascii="MS Reference Sans Serif" w:hAnsi="MS Reference Sans Serif"/>
            <w:lang w:val="en-CA"/>
          </w:rPr>
          <w:delText xml:space="preserve">    CPPUNIT_NS::stdCOut()  &lt;&lt;  "\n"</w:delText>
        </w:r>
      </w:del>
    </w:p>
    <w:p w14:paraId="139D9D33" w14:textId="5F93B4E1" w:rsidR="005579D5" w:rsidRPr="00381014" w:rsidDel="00FC0E8D" w:rsidRDefault="005579D5" w:rsidP="005579D5">
      <w:pPr>
        <w:spacing w:after="0" w:line="240" w:lineRule="exact"/>
        <w:rPr>
          <w:del w:id="7660" w:author="Yann Bourdeau" w:date="2014-02-06T16:29:00Z"/>
          <w:rFonts w:ascii="MS Reference Sans Serif" w:hAnsi="MS Reference Sans Serif"/>
          <w:lang w:val="en-CA"/>
        </w:rPr>
      </w:pPr>
      <w:del w:id="7661" w:author="Yann Bourdeau" w:date="2014-02-06T16:29:00Z">
        <w:r w:rsidRPr="00381014" w:rsidDel="00FC0E8D">
          <w:rPr>
            <w:rFonts w:ascii="MS Reference Sans Serif" w:hAnsi="MS Reference Sans Serif"/>
            <w:lang w:val="en-CA"/>
          </w:rPr>
          <w:delText xml:space="preserve">                            &lt;&lt;  "ERROR: "  &lt;&lt;  e.what()</w:delText>
        </w:r>
      </w:del>
    </w:p>
    <w:p w14:paraId="20A47B4E" w14:textId="4827F829" w:rsidR="005579D5" w:rsidRPr="00381014" w:rsidDel="00FC0E8D" w:rsidRDefault="005579D5" w:rsidP="005579D5">
      <w:pPr>
        <w:spacing w:after="0" w:line="240" w:lineRule="exact"/>
        <w:rPr>
          <w:del w:id="7662" w:author="Yann Bourdeau" w:date="2014-02-06T16:29:00Z"/>
          <w:rFonts w:ascii="MS Reference Sans Serif" w:hAnsi="MS Reference Sans Serif"/>
          <w:lang w:val="en-CA"/>
        </w:rPr>
      </w:pPr>
      <w:del w:id="7663" w:author="Yann Bourdeau" w:date="2014-02-06T16:29:00Z">
        <w:r w:rsidRPr="00381014" w:rsidDel="00FC0E8D">
          <w:rPr>
            <w:rFonts w:ascii="MS Reference Sans Serif" w:hAnsi="MS Reference Sans Serif"/>
            <w:lang w:val="en-CA"/>
          </w:rPr>
          <w:delText xml:space="preserve">                            &lt;&lt; "\n";</w:delText>
        </w:r>
      </w:del>
    </w:p>
    <w:p w14:paraId="611B27A4" w14:textId="74E3B477" w:rsidR="005579D5" w:rsidRPr="00381014" w:rsidDel="00FC0E8D" w:rsidRDefault="005579D5" w:rsidP="005579D5">
      <w:pPr>
        <w:spacing w:after="0" w:line="240" w:lineRule="exact"/>
        <w:rPr>
          <w:del w:id="7664" w:author="Yann Bourdeau" w:date="2014-02-06T16:29:00Z"/>
          <w:rFonts w:ascii="MS Reference Sans Serif" w:hAnsi="MS Reference Sans Serif"/>
          <w:lang w:val="en-CA"/>
        </w:rPr>
      </w:pPr>
      <w:del w:id="7665" w:author="Yann Bourdeau" w:date="2014-02-06T16:29:00Z">
        <w:r w:rsidRPr="00381014" w:rsidDel="00FC0E8D">
          <w:rPr>
            <w:rFonts w:ascii="MS Reference Sans Serif" w:hAnsi="MS Reference Sans Serif"/>
            <w:lang w:val="en-CA"/>
          </w:rPr>
          <w:delText xml:space="preserve">    return 0;</w:delText>
        </w:r>
      </w:del>
    </w:p>
    <w:p w14:paraId="69CCA348" w14:textId="3636B91C" w:rsidR="005579D5" w:rsidRPr="00381014" w:rsidDel="00FC0E8D" w:rsidRDefault="005579D5" w:rsidP="005579D5">
      <w:pPr>
        <w:spacing w:after="0" w:line="240" w:lineRule="exact"/>
        <w:rPr>
          <w:del w:id="7666" w:author="Yann Bourdeau" w:date="2014-02-06T16:29:00Z"/>
          <w:rFonts w:ascii="MS Reference Sans Serif" w:hAnsi="MS Reference Sans Serif"/>
          <w:lang w:val="en-CA"/>
        </w:rPr>
      </w:pPr>
      <w:del w:id="7667" w:author="Yann Bourdeau" w:date="2014-02-06T16:29:00Z">
        <w:r w:rsidRPr="00381014" w:rsidDel="00FC0E8D">
          <w:rPr>
            <w:rFonts w:ascii="MS Reference Sans Serif" w:hAnsi="MS Reference Sans Serif"/>
            <w:lang w:val="en-CA"/>
          </w:rPr>
          <w:delText xml:space="preserve">  }</w:delText>
        </w:r>
      </w:del>
    </w:p>
    <w:p w14:paraId="6AA0DFCA" w14:textId="6C682D74" w:rsidR="005579D5" w:rsidRPr="00381014" w:rsidDel="00FC0E8D" w:rsidRDefault="005579D5" w:rsidP="005579D5">
      <w:pPr>
        <w:spacing w:after="0" w:line="240" w:lineRule="exact"/>
        <w:rPr>
          <w:del w:id="7668" w:author="Yann Bourdeau" w:date="2014-02-06T16:29:00Z"/>
          <w:rFonts w:ascii="MS Reference Sans Serif" w:hAnsi="MS Reference Sans Serif"/>
          <w:lang w:val="en-CA"/>
        </w:rPr>
      </w:pPr>
    </w:p>
    <w:p w14:paraId="38B63208" w14:textId="0E21D9D8" w:rsidR="005579D5" w:rsidRPr="00381014" w:rsidDel="00FC0E8D" w:rsidRDefault="005579D5" w:rsidP="005579D5">
      <w:pPr>
        <w:spacing w:after="0" w:line="240" w:lineRule="exact"/>
        <w:rPr>
          <w:del w:id="7669" w:author="Yann Bourdeau" w:date="2014-02-06T16:29:00Z"/>
          <w:rFonts w:ascii="MS Reference Sans Serif" w:hAnsi="MS Reference Sans Serif"/>
          <w:lang w:val="en-CA"/>
        </w:rPr>
      </w:pPr>
      <w:del w:id="7670" w:author="Yann Bourdeau" w:date="2014-02-06T16:29:00Z">
        <w:r w:rsidRPr="00381014" w:rsidDel="00FC0E8D">
          <w:rPr>
            <w:rFonts w:ascii="MS Reference Sans Serif" w:hAnsi="MS Reference Sans Serif"/>
            <w:lang w:val="en-CA"/>
          </w:rPr>
          <w:delText xml:space="preserve">  return result.wasSuccessful() ? 0 : 1;</w:delText>
        </w:r>
      </w:del>
    </w:p>
    <w:p w14:paraId="40AA3B17" w14:textId="43AEF3AF" w:rsidR="005579D5" w:rsidRPr="00381014" w:rsidDel="00FC0E8D" w:rsidRDefault="005579D5" w:rsidP="005579D5">
      <w:pPr>
        <w:spacing w:after="0" w:line="240" w:lineRule="exact"/>
        <w:rPr>
          <w:del w:id="7671" w:author="Yann Bourdeau" w:date="2014-02-06T16:29:00Z"/>
          <w:rFonts w:ascii="MS Reference Sans Serif" w:hAnsi="MS Reference Sans Serif"/>
          <w:lang w:val="en-CA"/>
        </w:rPr>
      </w:pPr>
    </w:p>
    <w:p w14:paraId="5DA9C78E" w14:textId="5DF8DC4B" w:rsidR="005579D5" w:rsidRPr="00381014" w:rsidDel="00FC0E8D" w:rsidRDefault="005579D5" w:rsidP="005579D5">
      <w:pPr>
        <w:spacing w:after="0" w:line="240" w:lineRule="exact"/>
        <w:rPr>
          <w:del w:id="7672" w:author="Yann Bourdeau" w:date="2014-02-06T16:29:00Z"/>
          <w:rFonts w:ascii="MS Reference Sans Serif" w:hAnsi="MS Reference Sans Serif"/>
          <w:lang w:val="en-CA"/>
        </w:rPr>
      </w:pPr>
      <w:del w:id="7673" w:author="Yann Bourdeau" w:date="2014-02-06T16:29:00Z">
        <w:r w:rsidRPr="00381014" w:rsidDel="00FC0E8D">
          <w:rPr>
            <w:rFonts w:ascii="MS Reference Sans Serif" w:hAnsi="MS Reference Sans Serif"/>
            <w:lang w:val="en-CA"/>
          </w:rPr>
          <w:delText xml:space="preserve">  return 0;</w:delText>
        </w:r>
      </w:del>
    </w:p>
    <w:p w14:paraId="5559897F" w14:textId="2F193D00" w:rsidR="005579D5" w:rsidRPr="00381014" w:rsidDel="00FC0E8D" w:rsidRDefault="005579D5" w:rsidP="005579D5">
      <w:pPr>
        <w:spacing w:after="0" w:line="240" w:lineRule="exact"/>
        <w:rPr>
          <w:del w:id="7674" w:author="Yann Bourdeau" w:date="2014-02-06T16:29:00Z"/>
          <w:rFonts w:ascii="MS Reference Sans Serif" w:hAnsi="MS Reference Sans Serif"/>
          <w:lang w:val="en-CA"/>
        </w:rPr>
      </w:pPr>
      <w:del w:id="7675" w:author="Yann Bourdeau" w:date="2014-02-06T16:29:00Z">
        <w:r w:rsidRPr="00381014" w:rsidDel="00FC0E8D">
          <w:rPr>
            <w:rFonts w:ascii="MS Reference Sans Serif" w:hAnsi="MS Reference Sans Serif"/>
            <w:lang w:val="en-CA"/>
          </w:rPr>
          <w:delText>}</w:delText>
        </w:r>
      </w:del>
    </w:p>
    <w:p w14:paraId="6B6DBBB6" w14:textId="730DD022" w:rsidR="000E650C" w:rsidRPr="00381014" w:rsidDel="00FC0E8D" w:rsidRDefault="000E650C">
      <w:pPr>
        <w:spacing w:after="0" w:line="240" w:lineRule="auto"/>
        <w:ind w:firstLine="0"/>
        <w:jc w:val="left"/>
        <w:rPr>
          <w:del w:id="7676" w:author="Yann Bourdeau" w:date="2014-02-06T16:29:00Z"/>
          <w:lang w:val="en-CA"/>
        </w:rPr>
      </w:pPr>
      <w:del w:id="7677" w:author="Yann Bourdeau" w:date="2014-02-06T16:29:00Z">
        <w:r w:rsidRPr="00381014" w:rsidDel="00FC0E8D">
          <w:rPr>
            <w:lang w:val="en-CA"/>
          </w:rPr>
          <w:br w:type="page"/>
        </w:r>
      </w:del>
    </w:p>
    <w:p w14:paraId="66FCB117" w14:textId="57BBAC32" w:rsidR="005579D5" w:rsidRPr="00AF4897" w:rsidDel="00FC0E8D" w:rsidRDefault="005579D5" w:rsidP="00AF4897">
      <w:pPr>
        <w:rPr>
          <w:del w:id="7678" w:author="Yann Bourdeau" w:date="2014-02-06T16:29:00Z"/>
          <w:b/>
          <w:lang w:val="en-CA"/>
        </w:rPr>
      </w:pPr>
      <w:del w:id="7679" w:author="Yann Bourdeau" w:date="2014-02-06T16:29:00Z">
        <w:r w:rsidRPr="00AF4897" w:rsidDel="00FC0E8D">
          <w:rPr>
            <w:b/>
            <w:lang w:val="en-CA"/>
          </w:rPr>
          <w:delText>TestFieldInformation.h</w:delText>
        </w:r>
      </w:del>
    </w:p>
    <w:p w14:paraId="0722A509" w14:textId="3BF66F1A" w:rsidR="005579D5" w:rsidRPr="00381014" w:rsidDel="00FC0E8D" w:rsidRDefault="005579D5" w:rsidP="005579D5">
      <w:pPr>
        <w:spacing w:after="0" w:line="240" w:lineRule="exact"/>
        <w:rPr>
          <w:del w:id="7680" w:author="Yann Bourdeau" w:date="2014-02-06T16:29:00Z"/>
          <w:rFonts w:ascii="MS Reference Sans Serif" w:hAnsi="MS Reference Sans Serif"/>
          <w:lang w:val="en-CA"/>
        </w:rPr>
      </w:pPr>
      <w:del w:id="7681" w:author="Yann Bourdeau" w:date="2014-02-06T16:29:00Z">
        <w:r w:rsidRPr="00381014" w:rsidDel="00FC0E8D">
          <w:rPr>
            <w:rFonts w:ascii="MS Reference Sans Serif" w:hAnsi="MS Reference Sans Serif"/>
            <w:lang w:val="en-CA"/>
          </w:rPr>
          <w:delText>#ifndef TESTFIELDINFORMATION_H__</w:delText>
        </w:r>
      </w:del>
    </w:p>
    <w:p w14:paraId="57221067" w14:textId="43617BE5" w:rsidR="005579D5" w:rsidRPr="00381014" w:rsidDel="00FC0E8D" w:rsidRDefault="005579D5" w:rsidP="005579D5">
      <w:pPr>
        <w:spacing w:after="0" w:line="240" w:lineRule="exact"/>
        <w:rPr>
          <w:del w:id="7682" w:author="Yann Bourdeau" w:date="2014-02-06T16:29:00Z"/>
          <w:rFonts w:ascii="MS Reference Sans Serif" w:hAnsi="MS Reference Sans Serif"/>
          <w:lang w:val="en-CA"/>
        </w:rPr>
      </w:pPr>
      <w:del w:id="7683" w:author="Yann Bourdeau" w:date="2014-02-06T16:29:00Z">
        <w:r w:rsidRPr="00381014" w:rsidDel="00FC0E8D">
          <w:rPr>
            <w:rFonts w:ascii="MS Reference Sans Serif" w:hAnsi="MS Reference Sans Serif"/>
            <w:lang w:val="en-CA"/>
          </w:rPr>
          <w:delText>#define TESTFIELDINFORMATION_H__</w:delText>
        </w:r>
      </w:del>
    </w:p>
    <w:p w14:paraId="50DC19DB" w14:textId="22861894" w:rsidR="005579D5" w:rsidRPr="00381014" w:rsidDel="00FC0E8D" w:rsidRDefault="005579D5" w:rsidP="005579D5">
      <w:pPr>
        <w:spacing w:after="0" w:line="240" w:lineRule="exact"/>
        <w:rPr>
          <w:del w:id="7684" w:author="Yann Bourdeau" w:date="2014-02-06T16:29:00Z"/>
          <w:rFonts w:ascii="MS Reference Sans Serif" w:hAnsi="MS Reference Sans Serif"/>
          <w:lang w:val="en-CA"/>
        </w:rPr>
      </w:pPr>
      <w:del w:id="7685" w:author="Yann Bourdeau" w:date="2014-02-06T16:29:00Z">
        <w:r w:rsidRPr="00381014" w:rsidDel="00FC0E8D">
          <w:rPr>
            <w:rFonts w:ascii="MS Reference Sans Serif" w:hAnsi="MS Reference Sans Serif"/>
            <w:lang w:val="en-CA"/>
          </w:rPr>
          <w:delText>#include &lt;iostream&gt;</w:delText>
        </w:r>
      </w:del>
    </w:p>
    <w:p w14:paraId="26D8C99E" w14:textId="278A6CCD" w:rsidR="005579D5" w:rsidRPr="00381014" w:rsidDel="00FC0E8D" w:rsidRDefault="005579D5" w:rsidP="005579D5">
      <w:pPr>
        <w:spacing w:after="0" w:line="240" w:lineRule="exact"/>
        <w:rPr>
          <w:del w:id="7686" w:author="Yann Bourdeau" w:date="2014-02-06T16:29:00Z"/>
          <w:rFonts w:ascii="MS Reference Sans Serif" w:hAnsi="MS Reference Sans Serif"/>
          <w:lang w:val="en-CA"/>
        </w:rPr>
      </w:pPr>
      <w:del w:id="7687" w:author="Yann Bourdeau" w:date="2014-02-06T16:29:00Z">
        <w:r w:rsidRPr="00381014" w:rsidDel="00FC0E8D">
          <w:rPr>
            <w:rFonts w:ascii="MS Reference Sans Serif" w:hAnsi="MS Reference Sans Serif"/>
            <w:lang w:val="en-CA"/>
          </w:rPr>
          <w:delText>#include &lt;string&gt;</w:delText>
        </w:r>
      </w:del>
    </w:p>
    <w:p w14:paraId="65BB6AD1" w14:textId="047CB4D7" w:rsidR="005579D5" w:rsidRPr="00381014" w:rsidDel="00FC0E8D" w:rsidRDefault="005579D5" w:rsidP="005579D5">
      <w:pPr>
        <w:spacing w:after="0" w:line="240" w:lineRule="exact"/>
        <w:rPr>
          <w:del w:id="7688" w:author="Yann Bourdeau" w:date="2014-02-06T16:29:00Z"/>
          <w:rFonts w:ascii="MS Reference Sans Serif" w:hAnsi="MS Reference Sans Serif"/>
          <w:lang w:val="en-CA"/>
        </w:rPr>
      </w:pPr>
    </w:p>
    <w:p w14:paraId="61FDCB82" w14:textId="084EF6DD" w:rsidR="005579D5" w:rsidRPr="00381014" w:rsidDel="00FC0E8D" w:rsidRDefault="005579D5" w:rsidP="005579D5">
      <w:pPr>
        <w:spacing w:after="0" w:line="240" w:lineRule="exact"/>
        <w:rPr>
          <w:del w:id="7689" w:author="Yann Bourdeau" w:date="2014-02-06T16:29:00Z"/>
          <w:rFonts w:ascii="MS Reference Sans Serif" w:hAnsi="MS Reference Sans Serif"/>
          <w:lang w:val="en-CA"/>
        </w:rPr>
      </w:pPr>
      <w:del w:id="7690" w:author="Yann Bourdeau" w:date="2014-02-06T16:29:00Z">
        <w:r w:rsidRPr="00381014" w:rsidDel="00FC0E8D">
          <w:rPr>
            <w:rFonts w:ascii="MS Reference Sans Serif" w:hAnsi="MS Reference Sans Serif"/>
            <w:lang w:val="en-CA"/>
          </w:rPr>
          <w:delText>#include &lt;cppunit/TestCase.h&gt;</w:delText>
        </w:r>
      </w:del>
    </w:p>
    <w:p w14:paraId="60753688" w14:textId="259CE48E" w:rsidR="005579D5" w:rsidRPr="00381014" w:rsidDel="00FC0E8D" w:rsidRDefault="005579D5" w:rsidP="005579D5">
      <w:pPr>
        <w:spacing w:after="0" w:line="240" w:lineRule="exact"/>
        <w:rPr>
          <w:del w:id="7691" w:author="Yann Bourdeau" w:date="2014-02-06T16:29:00Z"/>
          <w:rFonts w:ascii="MS Reference Sans Serif" w:hAnsi="MS Reference Sans Serif"/>
          <w:lang w:val="en-CA"/>
        </w:rPr>
      </w:pPr>
      <w:del w:id="7692" w:author="Yann Bourdeau" w:date="2014-02-06T16:29:00Z">
        <w:r w:rsidRPr="00381014" w:rsidDel="00FC0E8D">
          <w:rPr>
            <w:rFonts w:ascii="MS Reference Sans Serif" w:hAnsi="MS Reference Sans Serif"/>
            <w:lang w:val="en-CA"/>
          </w:rPr>
          <w:delText>#include "cppunit/TestSuite.h"</w:delText>
        </w:r>
      </w:del>
    </w:p>
    <w:p w14:paraId="0BB9E65C" w14:textId="7BA4F98A" w:rsidR="005579D5" w:rsidRPr="00381014" w:rsidDel="00FC0E8D" w:rsidRDefault="005579D5" w:rsidP="005579D5">
      <w:pPr>
        <w:spacing w:after="0" w:line="240" w:lineRule="exact"/>
        <w:rPr>
          <w:del w:id="7693" w:author="Yann Bourdeau" w:date="2014-02-06T16:29:00Z"/>
          <w:rFonts w:ascii="MS Reference Sans Serif" w:hAnsi="MS Reference Sans Serif"/>
          <w:lang w:val="en-CA"/>
        </w:rPr>
      </w:pPr>
      <w:del w:id="7694" w:author="Yann Bourdeau" w:date="2014-02-06T16:29:00Z">
        <w:r w:rsidRPr="00381014" w:rsidDel="00FC0E8D">
          <w:rPr>
            <w:rFonts w:ascii="MS Reference Sans Serif" w:hAnsi="MS Reference Sans Serif"/>
            <w:lang w:val="en-CA"/>
          </w:rPr>
          <w:delText>#include "cppunit/TestCaller.h"</w:delText>
        </w:r>
      </w:del>
    </w:p>
    <w:p w14:paraId="75C720EC" w14:textId="4313001A" w:rsidR="005579D5" w:rsidRPr="00381014" w:rsidDel="00FC0E8D" w:rsidRDefault="005579D5" w:rsidP="005579D5">
      <w:pPr>
        <w:spacing w:after="0" w:line="240" w:lineRule="exact"/>
        <w:rPr>
          <w:del w:id="7695" w:author="Yann Bourdeau" w:date="2014-02-06T16:29:00Z"/>
          <w:rFonts w:ascii="MS Reference Sans Serif" w:hAnsi="MS Reference Sans Serif"/>
          <w:lang w:val="en-CA"/>
        </w:rPr>
      </w:pPr>
      <w:del w:id="7696" w:author="Yann Bourdeau" w:date="2014-02-06T16:29:00Z">
        <w:r w:rsidRPr="00381014" w:rsidDel="00FC0E8D">
          <w:rPr>
            <w:rFonts w:ascii="MS Reference Sans Serif" w:hAnsi="MS Reference Sans Serif"/>
            <w:lang w:val="en-CA"/>
          </w:rPr>
          <w:delText>#include "cppunit/TestRunner.h"</w:delText>
        </w:r>
      </w:del>
    </w:p>
    <w:p w14:paraId="73470534" w14:textId="4AF7BA90" w:rsidR="005579D5" w:rsidRPr="00381014" w:rsidDel="00FC0E8D" w:rsidRDefault="005579D5" w:rsidP="005579D5">
      <w:pPr>
        <w:spacing w:after="0" w:line="240" w:lineRule="exact"/>
        <w:rPr>
          <w:del w:id="7697" w:author="Yann Bourdeau" w:date="2014-02-06T16:29:00Z"/>
          <w:rFonts w:ascii="MS Reference Sans Serif" w:hAnsi="MS Reference Sans Serif"/>
          <w:lang w:val="en-CA"/>
        </w:rPr>
      </w:pPr>
    </w:p>
    <w:p w14:paraId="069F8552" w14:textId="1BB59315" w:rsidR="005579D5" w:rsidRPr="00381014" w:rsidDel="00FC0E8D" w:rsidRDefault="005579D5" w:rsidP="005579D5">
      <w:pPr>
        <w:spacing w:after="0" w:line="240" w:lineRule="exact"/>
        <w:rPr>
          <w:del w:id="7698" w:author="Yann Bourdeau" w:date="2014-02-06T16:29:00Z"/>
          <w:rFonts w:ascii="MS Reference Sans Serif" w:hAnsi="MS Reference Sans Serif"/>
          <w:lang w:val="en-CA"/>
        </w:rPr>
      </w:pPr>
      <w:del w:id="7699" w:author="Yann Bourdeau" w:date="2014-02-06T16:29:00Z">
        <w:r w:rsidRPr="00381014" w:rsidDel="00FC0E8D">
          <w:rPr>
            <w:rFonts w:ascii="MS Reference Sans Serif" w:hAnsi="MS Reference Sans Serif"/>
            <w:lang w:val="en-CA"/>
          </w:rPr>
          <w:delText>#include "FieldInformation.h"</w:delText>
        </w:r>
      </w:del>
    </w:p>
    <w:p w14:paraId="30CA3DC8" w14:textId="4698D80C" w:rsidR="005579D5" w:rsidRPr="00381014" w:rsidDel="00FC0E8D" w:rsidRDefault="005579D5" w:rsidP="005579D5">
      <w:pPr>
        <w:spacing w:after="0" w:line="240" w:lineRule="exact"/>
        <w:rPr>
          <w:del w:id="7700" w:author="Yann Bourdeau" w:date="2014-02-06T16:29:00Z"/>
          <w:rFonts w:ascii="MS Reference Sans Serif" w:hAnsi="MS Reference Sans Serif"/>
          <w:lang w:val="en-CA"/>
        </w:rPr>
      </w:pPr>
      <w:del w:id="7701" w:author="Yann Bourdeau" w:date="2014-02-06T16:29:00Z">
        <w:r w:rsidRPr="00381014" w:rsidDel="00FC0E8D">
          <w:rPr>
            <w:rFonts w:ascii="MS Reference Sans Serif" w:hAnsi="MS Reference Sans Serif"/>
            <w:lang w:val="en-CA"/>
          </w:rPr>
          <w:delText>using namespace CppUnit;</w:delText>
        </w:r>
      </w:del>
    </w:p>
    <w:p w14:paraId="59B0F4D3" w14:textId="0C41BCA6" w:rsidR="005579D5" w:rsidRPr="00381014" w:rsidDel="00FC0E8D" w:rsidRDefault="005579D5" w:rsidP="005579D5">
      <w:pPr>
        <w:spacing w:after="0" w:line="240" w:lineRule="exact"/>
        <w:rPr>
          <w:del w:id="7702" w:author="Yann Bourdeau" w:date="2014-02-06T16:29:00Z"/>
          <w:rFonts w:ascii="MS Reference Sans Serif" w:hAnsi="MS Reference Sans Serif"/>
          <w:lang w:val="en-CA"/>
        </w:rPr>
      </w:pPr>
      <w:del w:id="7703" w:author="Yann Bourdeau" w:date="2014-02-06T16:29:00Z">
        <w:r w:rsidRPr="00381014" w:rsidDel="00FC0E8D">
          <w:rPr>
            <w:rFonts w:ascii="MS Reference Sans Serif" w:hAnsi="MS Reference Sans Serif"/>
            <w:lang w:val="en-CA"/>
          </w:rPr>
          <w:delText>class FieldInformationTestCase : public TestCase</w:delText>
        </w:r>
      </w:del>
    </w:p>
    <w:p w14:paraId="74AD3451" w14:textId="75C9DBCF" w:rsidR="005579D5" w:rsidRPr="00381014" w:rsidDel="00FC0E8D" w:rsidRDefault="005579D5" w:rsidP="005579D5">
      <w:pPr>
        <w:spacing w:after="0" w:line="240" w:lineRule="exact"/>
        <w:rPr>
          <w:del w:id="7704" w:author="Yann Bourdeau" w:date="2014-02-06T16:29:00Z"/>
          <w:rFonts w:ascii="MS Reference Sans Serif" w:hAnsi="MS Reference Sans Serif"/>
          <w:lang w:val="en-CA"/>
        </w:rPr>
      </w:pPr>
      <w:del w:id="7705" w:author="Yann Bourdeau" w:date="2014-02-06T16:29:00Z">
        <w:r w:rsidRPr="00381014" w:rsidDel="00FC0E8D">
          <w:rPr>
            <w:rFonts w:ascii="MS Reference Sans Serif" w:hAnsi="MS Reference Sans Serif"/>
            <w:lang w:val="en-CA"/>
          </w:rPr>
          <w:delText>{</w:delText>
        </w:r>
      </w:del>
    </w:p>
    <w:p w14:paraId="33BCF652" w14:textId="6A20C3DF" w:rsidR="005579D5" w:rsidRPr="00381014" w:rsidDel="00FC0E8D" w:rsidRDefault="005579D5" w:rsidP="005579D5">
      <w:pPr>
        <w:spacing w:after="0" w:line="240" w:lineRule="exact"/>
        <w:rPr>
          <w:del w:id="7706" w:author="Yann Bourdeau" w:date="2014-02-06T16:29:00Z"/>
          <w:rFonts w:ascii="MS Reference Sans Serif" w:hAnsi="MS Reference Sans Serif"/>
          <w:lang w:val="en-CA"/>
        </w:rPr>
      </w:pPr>
      <w:del w:id="7707" w:author="Yann Bourdeau" w:date="2014-02-06T16:29:00Z">
        <w:r w:rsidRPr="00381014" w:rsidDel="00FC0E8D">
          <w:rPr>
            <w:rFonts w:ascii="MS Reference Sans Serif" w:hAnsi="MS Reference Sans Serif"/>
            <w:lang w:val="en-CA"/>
          </w:rPr>
          <w:delText>public:</w:delText>
        </w:r>
      </w:del>
    </w:p>
    <w:p w14:paraId="73427B08" w14:textId="5A512587" w:rsidR="005579D5" w:rsidRPr="00381014" w:rsidDel="00FC0E8D" w:rsidRDefault="005579D5" w:rsidP="005579D5">
      <w:pPr>
        <w:spacing w:after="0" w:line="240" w:lineRule="exact"/>
        <w:rPr>
          <w:del w:id="7708" w:author="Yann Bourdeau" w:date="2014-02-06T16:29:00Z"/>
          <w:rFonts w:ascii="MS Reference Sans Serif" w:hAnsi="MS Reference Sans Serif"/>
          <w:lang w:val="en-CA"/>
        </w:rPr>
      </w:pPr>
      <w:del w:id="7709" w:author="Yann Bourdeau" w:date="2014-02-06T16:29:00Z">
        <w:r w:rsidRPr="00381014" w:rsidDel="00FC0E8D">
          <w:rPr>
            <w:rFonts w:ascii="MS Reference Sans Serif" w:hAnsi="MS Reference Sans Serif"/>
            <w:lang w:val="en-CA"/>
          </w:rPr>
          <w:delText xml:space="preserve">  // Constructor</w:delText>
        </w:r>
      </w:del>
    </w:p>
    <w:p w14:paraId="5876DA8A" w14:textId="505C70CB" w:rsidR="005579D5" w:rsidRPr="00381014" w:rsidDel="00FC0E8D" w:rsidRDefault="005579D5" w:rsidP="005579D5">
      <w:pPr>
        <w:spacing w:after="0" w:line="240" w:lineRule="exact"/>
        <w:rPr>
          <w:del w:id="7710" w:author="Yann Bourdeau" w:date="2014-02-06T16:29:00Z"/>
          <w:rFonts w:ascii="MS Reference Sans Serif" w:hAnsi="MS Reference Sans Serif"/>
          <w:lang w:val="en-CA"/>
        </w:rPr>
      </w:pPr>
      <w:del w:id="7711" w:author="Yann Bourdeau" w:date="2014-02-06T16:29:00Z">
        <w:r w:rsidRPr="00381014" w:rsidDel="00FC0E8D">
          <w:rPr>
            <w:rFonts w:ascii="MS Reference Sans Serif" w:hAnsi="MS Reference Sans Serif"/>
            <w:lang w:val="en-CA"/>
          </w:rPr>
          <w:delText xml:space="preserve">  FieldInformationTestCase(std::string name): TestCase(name) {}</w:delText>
        </w:r>
      </w:del>
    </w:p>
    <w:p w14:paraId="62AACB0E" w14:textId="4E26841C" w:rsidR="005579D5" w:rsidRPr="00381014" w:rsidDel="00FC0E8D" w:rsidRDefault="005579D5" w:rsidP="005579D5">
      <w:pPr>
        <w:spacing w:after="0" w:line="240" w:lineRule="exact"/>
        <w:rPr>
          <w:del w:id="7712" w:author="Yann Bourdeau" w:date="2014-02-06T16:29:00Z"/>
          <w:rFonts w:ascii="MS Reference Sans Serif" w:hAnsi="MS Reference Sans Serif"/>
          <w:lang w:val="en-CA"/>
        </w:rPr>
      </w:pPr>
      <w:del w:id="7713" w:author="Yann Bourdeau" w:date="2014-02-06T16:29:00Z">
        <w:r w:rsidRPr="00381014" w:rsidDel="00FC0E8D">
          <w:rPr>
            <w:rFonts w:ascii="MS Reference Sans Serif" w:hAnsi="MS Reference Sans Serif"/>
            <w:lang w:val="en-CA"/>
          </w:rPr>
          <w:delText xml:space="preserve">  FieldInformationTestCase() {}</w:delText>
        </w:r>
      </w:del>
    </w:p>
    <w:p w14:paraId="4D3CB9A4" w14:textId="36A711FF" w:rsidR="005579D5" w:rsidRPr="00381014" w:rsidDel="00FC0E8D" w:rsidRDefault="005579D5" w:rsidP="005579D5">
      <w:pPr>
        <w:spacing w:after="0" w:line="240" w:lineRule="exact"/>
        <w:rPr>
          <w:del w:id="7714" w:author="Yann Bourdeau" w:date="2014-02-06T16:29:00Z"/>
          <w:rFonts w:ascii="MS Reference Sans Serif" w:hAnsi="MS Reference Sans Serif"/>
          <w:lang w:val="en-CA"/>
        </w:rPr>
      </w:pPr>
    </w:p>
    <w:p w14:paraId="2DAAB573" w14:textId="7D360BFC" w:rsidR="005579D5" w:rsidRPr="00381014" w:rsidDel="00FC0E8D" w:rsidRDefault="005579D5" w:rsidP="005579D5">
      <w:pPr>
        <w:spacing w:after="0" w:line="240" w:lineRule="exact"/>
        <w:rPr>
          <w:del w:id="7715" w:author="Yann Bourdeau" w:date="2014-02-06T16:29:00Z"/>
          <w:rFonts w:ascii="MS Reference Sans Serif" w:hAnsi="MS Reference Sans Serif"/>
          <w:lang w:val="en-CA"/>
        </w:rPr>
      </w:pPr>
      <w:del w:id="7716" w:author="Yann Bourdeau" w:date="2014-02-06T16:29:00Z">
        <w:r w:rsidRPr="00381014" w:rsidDel="00FC0E8D">
          <w:rPr>
            <w:rFonts w:ascii="MS Reference Sans Serif" w:hAnsi="MS Reference Sans Serif"/>
            <w:lang w:val="en-CA"/>
          </w:rPr>
          <w:delText xml:space="preserve">  //Method to test</w:delText>
        </w:r>
      </w:del>
    </w:p>
    <w:p w14:paraId="08FFD3B3" w14:textId="70566EB4" w:rsidR="005579D5" w:rsidRPr="00381014" w:rsidDel="00FC0E8D" w:rsidRDefault="005579D5" w:rsidP="005579D5">
      <w:pPr>
        <w:spacing w:after="0" w:line="240" w:lineRule="exact"/>
        <w:rPr>
          <w:del w:id="7717" w:author="Yann Bourdeau" w:date="2014-02-06T16:29:00Z"/>
          <w:rFonts w:ascii="MS Reference Sans Serif" w:hAnsi="MS Reference Sans Serif"/>
          <w:lang w:val="en-CA"/>
        </w:rPr>
      </w:pPr>
      <w:del w:id="7718" w:author="Yann Bourdeau" w:date="2014-02-06T16:29:00Z">
        <w:r w:rsidRPr="00381014" w:rsidDel="00FC0E8D">
          <w:rPr>
            <w:rFonts w:ascii="MS Reference Sans Serif" w:hAnsi="MS Reference Sans Serif"/>
            <w:lang w:val="en-CA"/>
          </w:rPr>
          <w:delText xml:space="preserve">  void testFieldInformation();</w:delText>
        </w:r>
      </w:del>
    </w:p>
    <w:p w14:paraId="5969221D" w14:textId="7B279DC1" w:rsidR="005579D5" w:rsidRPr="00381014" w:rsidDel="00FC0E8D" w:rsidRDefault="005579D5" w:rsidP="005579D5">
      <w:pPr>
        <w:spacing w:after="0" w:line="240" w:lineRule="exact"/>
        <w:rPr>
          <w:del w:id="7719" w:author="Yann Bourdeau" w:date="2014-02-06T16:29:00Z"/>
          <w:rFonts w:ascii="MS Reference Sans Serif" w:hAnsi="MS Reference Sans Serif"/>
          <w:lang w:val="en-CA"/>
        </w:rPr>
      </w:pPr>
      <w:del w:id="7720" w:author="Yann Bourdeau" w:date="2014-02-06T16:29:00Z">
        <w:r w:rsidRPr="00381014" w:rsidDel="00FC0E8D">
          <w:rPr>
            <w:rFonts w:ascii="MS Reference Sans Serif" w:hAnsi="MS Reference Sans Serif"/>
            <w:lang w:val="en-CA"/>
          </w:rPr>
          <w:delText xml:space="preserve">  void testLoadInformation();</w:delText>
        </w:r>
      </w:del>
    </w:p>
    <w:p w14:paraId="314E9332" w14:textId="46C391B9" w:rsidR="005579D5" w:rsidRPr="00381014" w:rsidDel="00FC0E8D" w:rsidRDefault="005579D5" w:rsidP="005579D5">
      <w:pPr>
        <w:spacing w:after="0" w:line="240" w:lineRule="exact"/>
        <w:rPr>
          <w:del w:id="7721" w:author="Yann Bourdeau" w:date="2014-02-06T16:29:00Z"/>
          <w:rFonts w:ascii="MS Reference Sans Serif" w:hAnsi="MS Reference Sans Serif"/>
          <w:lang w:val="en-CA"/>
        </w:rPr>
      </w:pPr>
      <w:del w:id="7722" w:author="Yann Bourdeau" w:date="2014-02-06T16:29:00Z">
        <w:r w:rsidRPr="00381014" w:rsidDel="00FC0E8D">
          <w:rPr>
            <w:rFonts w:ascii="MS Reference Sans Serif" w:hAnsi="MS Reference Sans Serif"/>
            <w:lang w:val="en-CA"/>
          </w:rPr>
          <w:delText xml:space="preserve">  static Test *suite();</w:delText>
        </w:r>
      </w:del>
    </w:p>
    <w:p w14:paraId="2E71A4C8" w14:textId="1CDF1910" w:rsidR="005579D5" w:rsidRPr="00381014" w:rsidDel="00FC0E8D" w:rsidRDefault="005579D5" w:rsidP="005579D5">
      <w:pPr>
        <w:spacing w:after="0" w:line="240" w:lineRule="exact"/>
        <w:rPr>
          <w:del w:id="7723" w:author="Yann Bourdeau" w:date="2014-02-06T16:29:00Z"/>
          <w:rFonts w:ascii="MS Reference Sans Serif" w:hAnsi="MS Reference Sans Serif"/>
          <w:lang w:val="en-CA"/>
        </w:rPr>
      </w:pPr>
      <w:del w:id="7724" w:author="Yann Bourdeau" w:date="2014-02-06T16:29:00Z">
        <w:r w:rsidRPr="00381014" w:rsidDel="00FC0E8D">
          <w:rPr>
            <w:rFonts w:ascii="MS Reference Sans Serif" w:hAnsi="MS Reference Sans Serif"/>
            <w:lang w:val="en-CA"/>
          </w:rPr>
          <w:delText>};</w:delText>
        </w:r>
      </w:del>
    </w:p>
    <w:p w14:paraId="58CB484C" w14:textId="35D13F26" w:rsidR="005579D5" w:rsidRPr="00381014" w:rsidDel="00FC0E8D" w:rsidRDefault="005579D5" w:rsidP="005579D5">
      <w:pPr>
        <w:spacing w:after="0" w:line="240" w:lineRule="exact"/>
        <w:rPr>
          <w:del w:id="7725" w:author="Yann Bourdeau" w:date="2014-02-06T16:29:00Z"/>
          <w:rFonts w:ascii="MS Reference Sans Serif" w:hAnsi="MS Reference Sans Serif"/>
          <w:lang w:val="en-CA"/>
        </w:rPr>
      </w:pPr>
    </w:p>
    <w:p w14:paraId="09A17BEE" w14:textId="6D57985F" w:rsidR="005579D5" w:rsidRPr="00381014" w:rsidDel="00FC0E8D" w:rsidRDefault="005579D5" w:rsidP="005579D5">
      <w:pPr>
        <w:spacing w:after="0" w:line="240" w:lineRule="exact"/>
        <w:rPr>
          <w:del w:id="7726" w:author="Yann Bourdeau" w:date="2014-02-06T16:29:00Z"/>
          <w:rFonts w:ascii="MS Reference Sans Serif" w:hAnsi="MS Reference Sans Serif"/>
          <w:lang w:val="en-CA"/>
        </w:rPr>
      </w:pPr>
      <w:del w:id="7727" w:author="Yann Bourdeau" w:date="2014-02-06T16:29:00Z">
        <w:r w:rsidRPr="00381014" w:rsidDel="00FC0E8D">
          <w:rPr>
            <w:rFonts w:ascii="MS Reference Sans Serif" w:hAnsi="MS Reference Sans Serif"/>
            <w:lang w:val="en-CA"/>
          </w:rPr>
          <w:delText>#endif</w:delText>
        </w:r>
      </w:del>
    </w:p>
    <w:p w14:paraId="131C17A8" w14:textId="547D70AB" w:rsidR="005579D5" w:rsidRPr="00381014" w:rsidDel="00FC0E8D" w:rsidRDefault="005579D5" w:rsidP="005579D5">
      <w:pPr>
        <w:spacing w:after="0" w:line="240" w:lineRule="exact"/>
        <w:rPr>
          <w:del w:id="7728" w:author="Yann Bourdeau" w:date="2014-02-06T16:29:00Z"/>
          <w:rFonts w:ascii="MS Reference Sans Serif" w:hAnsi="MS Reference Sans Serif"/>
          <w:lang w:val="en-CA"/>
        </w:rPr>
      </w:pPr>
    </w:p>
    <w:p w14:paraId="24EE5CCF" w14:textId="3031D555" w:rsidR="000E650C" w:rsidRPr="00381014" w:rsidDel="00FC0E8D" w:rsidRDefault="000E650C">
      <w:pPr>
        <w:spacing w:after="0" w:line="240" w:lineRule="auto"/>
        <w:ind w:firstLine="0"/>
        <w:jc w:val="left"/>
        <w:rPr>
          <w:del w:id="7729" w:author="Yann Bourdeau" w:date="2014-02-06T16:29:00Z"/>
          <w:lang w:val="en-CA"/>
        </w:rPr>
      </w:pPr>
      <w:del w:id="7730" w:author="Yann Bourdeau" w:date="2014-02-06T16:29:00Z">
        <w:r w:rsidRPr="00381014" w:rsidDel="00FC0E8D">
          <w:rPr>
            <w:lang w:val="en-CA"/>
          </w:rPr>
          <w:br w:type="page"/>
        </w:r>
      </w:del>
    </w:p>
    <w:p w14:paraId="37C4325E" w14:textId="4C751B60" w:rsidR="005579D5" w:rsidRPr="00AF4897" w:rsidDel="00FC0E8D" w:rsidRDefault="005579D5" w:rsidP="00AF4897">
      <w:pPr>
        <w:rPr>
          <w:del w:id="7731" w:author="Yann Bourdeau" w:date="2014-02-06T16:29:00Z"/>
          <w:b/>
          <w:lang w:val="en-CA"/>
        </w:rPr>
      </w:pPr>
      <w:del w:id="7732" w:author="Yann Bourdeau" w:date="2014-02-06T16:29:00Z">
        <w:r w:rsidRPr="00AF4897" w:rsidDel="00FC0E8D">
          <w:rPr>
            <w:b/>
            <w:lang w:val="en-CA"/>
          </w:rPr>
          <w:delText>TestFieldInformation.cxx</w:delText>
        </w:r>
      </w:del>
    </w:p>
    <w:p w14:paraId="7CCD0BAC" w14:textId="2400EFB0" w:rsidR="005579D5" w:rsidRPr="00381014" w:rsidDel="00FC0E8D" w:rsidRDefault="005579D5" w:rsidP="005579D5">
      <w:pPr>
        <w:spacing w:after="0" w:line="240" w:lineRule="exact"/>
        <w:rPr>
          <w:del w:id="7733" w:author="Yann Bourdeau" w:date="2014-02-06T16:29:00Z"/>
          <w:rFonts w:ascii="MS Reference Sans Serif" w:hAnsi="MS Reference Sans Serif"/>
          <w:lang w:val="en-CA"/>
        </w:rPr>
      </w:pPr>
      <w:del w:id="7734" w:author="Yann Bourdeau" w:date="2014-02-06T16:29:00Z">
        <w:r w:rsidRPr="00381014" w:rsidDel="00FC0E8D">
          <w:rPr>
            <w:rFonts w:ascii="MS Reference Sans Serif" w:hAnsi="MS Reference Sans Serif"/>
            <w:lang w:val="en-CA"/>
          </w:rPr>
          <w:delText>#include "TestFieldInformation.h"</w:delText>
        </w:r>
      </w:del>
    </w:p>
    <w:p w14:paraId="6145C948" w14:textId="52F7F805" w:rsidR="005579D5" w:rsidRPr="00381014" w:rsidDel="00FC0E8D" w:rsidRDefault="005579D5" w:rsidP="005579D5">
      <w:pPr>
        <w:spacing w:after="0" w:line="240" w:lineRule="exact"/>
        <w:rPr>
          <w:del w:id="7735" w:author="Yann Bourdeau" w:date="2014-02-06T16:29:00Z"/>
          <w:rFonts w:ascii="MS Reference Sans Serif" w:hAnsi="MS Reference Sans Serif"/>
          <w:lang w:val="en-CA"/>
        </w:rPr>
      </w:pPr>
    </w:p>
    <w:p w14:paraId="4D47BC7A" w14:textId="354DEC68" w:rsidR="005579D5" w:rsidRPr="00381014" w:rsidDel="00FC0E8D" w:rsidRDefault="005579D5" w:rsidP="005579D5">
      <w:pPr>
        <w:spacing w:after="0" w:line="240" w:lineRule="exact"/>
        <w:rPr>
          <w:del w:id="7736" w:author="Yann Bourdeau" w:date="2014-02-06T16:29:00Z"/>
          <w:rFonts w:ascii="MS Reference Sans Serif" w:hAnsi="MS Reference Sans Serif"/>
          <w:lang w:val="en-CA"/>
        </w:rPr>
      </w:pPr>
      <w:del w:id="7737" w:author="Yann Bourdeau" w:date="2014-02-06T16:29:00Z">
        <w:r w:rsidRPr="00381014" w:rsidDel="00FC0E8D">
          <w:rPr>
            <w:rFonts w:ascii="MS Reference Sans Serif" w:hAnsi="MS Reference Sans Serif"/>
            <w:lang w:val="en-CA"/>
          </w:rPr>
          <w:delText>#include &lt;cppunit/CompilerOutputter.h&gt;</w:delText>
        </w:r>
      </w:del>
    </w:p>
    <w:p w14:paraId="54166EAF" w14:textId="2251C4F4" w:rsidR="005579D5" w:rsidRPr="00381014" w:rsidDel="00FC0E8D" w:rsidRDefault="005579D5" w:rsidP="005579D5">
      <w:pPr>
        <w:spacing w:after="0" w:line="240" w:lineRule="exact"/>
        <w:rPr>
          <w:del w:id="7738" w:author="Yann Bourdeau" w:date="2014-02-06T16:29:00Z"/>
          <w:rFonts w:ascii="MS Reference Sans Serif" w:hAnsi="MS Reference Sans Serif"/>
          <w:lang w:val="en-CA"/>
        </w:rPr>
      </w:pPr>
      <w:del w:id="7739" w:author="Yann Bourdeau" w:date="2014-02-06T16:29:00Z">
        <w:r w:rsidRPr="00381014" w:rsidDel="00FC0E8D">
          <w:rPr>
            <w:rFonts w:ascii="MS Reference Sans Serif" w:hAnsi="MS Reference Sans Serif"/>
            <w:lang w:val="en-CA"/>
          </w:rPr>
          <w:delText>#include &lt;cppunit/TestResult.h&gt;</w:delText>
        </w:r>
      </w:del>
    </w:p>
    <w:p w14:paraId="7BA10BA8" w14:textId="5A5D0CE5" w:rsidR="005579D5" w:rsidRPr="00381014" w:rsidDel="00FC0E8D" w:rsidRDefault="005579D5" w:rsidP="005579D5">
      <w:pPr>
        <w:spacing w:after="0" w:line="240" w:lineRule="exact"/>
        <w:rPr>
          <w:del w:id="7740" w:author="Yann Bourdeau" w:date="2014-02-06T16:29:00Z"/>
          <w:rFonts w:ascii="MS Reference Sans Serif" w:hAnsi="MS Reference Sans Serif"/>
          <w:lang w:val="en-CA"/>
        </w:rPr>
      </w:pPr>
      <w:del w:id="7741" w:author="Yann Bourdeau" w:date="2014-02-06T16:29:00Z">
        <w:r w:rsidRPr="00381014" w:rsidDel="00FC0E8D">
          <w:rPr>
            <w:rFonts w:ascii="MS Reference Sans Serif" w:hAnsi="MS Reference Sans Serif"/>
            <w:lang w:val="en-CA"/>
          </w:rPr>
          <w:delText>#include &lt;cppunit/TestResultCollector.h&gt;</w:delText>
        </w:r>
      </w:del>
    </w:p>
    <w:p w14:paraId="6C49354C" w14:textId="147D0F95" w:rsidR="005579D5" w:rsidRPr="00381014" w:rsidDel="00FC0E8D" w:rsidRDefault="005579D5" w:rsidP="005579D5">
      <w:pPr>
        <w:spacing w:after="0" w:line="240" w:lineRule="exact"/>
        <w:rPr>
          <w:del w:id="7742" w:author="Yann Bourdeau" w:date="2014-02-06T16:29:00Z"/>
          <w:rFonts w:ascii="MS Reference Sans Serif" w:hAnsi="MS Reference Sans Serif"/>
          <w:lang w:val="en-CA"/>
        </w:rPr>
      </w:pPr>
      <w:del w:id="7743" w:author="Yann Bourdeau" w:date="2014-02-06T16:29:00Z">
        <w:r w:rsidRPr="00381014" w:rsidDel="00FC0E8D">
          <w:rPr>
            <w:rFonts w:ascii="MS Reference Sans Serif" w:hAnsi="MS Reference Sans Serif"/>
            <w:lang w:val="en-CA"/>
          </w:rPr>
          <w:delText>#include &lt;cppunit/TestRunner.h&gt;</w:delText>
        </w:r>
      </w:del>
    </w:p>
    <w:p w14:paraId="4F8E9BD2" w14:textId="451A1EC2" w:rsidR="005579D5" w:rsidRPr="00381014" w:rsidDel="00FC0E8D" w:rsidRDefault="005579D5" w:rsidP="005579D5">
      <w:pPr>
        <w:spacing w:after="0" w:line="240" w:lineRule="exact"/>
        <w:rPr>
          <w:del w:id="7744" w:author="Yann Bourdeau" w:date="2014-02-06T16:29:00Z"/>
          <w:rFonts w:ascii="MS Reference Sans Serif" w:hAnsi="MS Reference Sans Serif"/>
          <w:lang w:val="en-CA"/>
        </w:rPr>
      </w:pPr>
      <w:del w:id="7745" w:author="Yann Bourdeau" w:date="2014-02-06T16:29:00Z">
        <w:r w:rsidRPr="00381014" w:rsidDel="00FC0E8D">
          <w:rPr>
            <w:rFonts w:ascii="MS Reference Sans Serif" w:hAnsi="MS Reference Sans Serif"/>
            <w:lang w:val="en-CA"/>
          </w:rPr>
          <w:delText>#include &lt;cppunit/TextTestProgressListener.h&gt;</w:delText>
        </w:r>
      </w:del>
    </w:p>
    <w:p w14:paraId="2CFCA0D4" w14:textId="1BE6D76A" w:rsidR="005579D5" w:rsidRPr="00381014" w:rsidDel="00FC0E8D" w:rsidRDefault="005579D5" w:rsidP="005579D5">
      <w:pPr>
        <w:spacing w:after="0" w:line="240" w:lineRule="exact"/>
        <w:rPr>
          <w:del w:id="7746" w:author="Yann Bourdeau" w:date="2014-02-06T16:29:00Z"/>
          <w:rFonts w:ascii="MS Reference Sans Serif" w:hAnsi="MS Reference Sans Serif"/>
          <w:lang w:val="en-CA"/>
        </w:rPr>
      </w:pPr>
      <w:del w:id="7747" w:author="Yann Bourdeau" w:date="2014-02-06T16:29:00Z">
        <w:r w:rsidRPr="00381014" w:rsidDel="00FC0E8D">
          <w:rPr>
            <w:rFonts w:ascii="MS Reference Sans Serif" w:hAnsi="MS Reference Sans Serif"/>
            <w:lang w:val="en-CA"/>
          </w:rPr>
          <w:delText>#include &lt;cppunit/BriefTestProgressListener.h&gt;</w:delText>
        </w:r>
      </w:del>
    </w:p>
    <w:p w14:paraId="72B2C12D" w14:textId="71BAB90F" w:rsidR="005579D5" w:rsidRPr="00381014" w:rsidDel="00FC0E8D" w:rsidRDefault="005579D5" w:rsidP="005579D5">
      <w:pPr>
        <w:spacing w:after="0" w:line="240" w:lineRule="exact"/>
        <w:rPr>
          <w:del w:id="7748" w:author="Yann Bourdeau" w:date="2014-02-06T16:29:00Z"/>
          <w:rFonts w:ascii="MS Reference Sans Serif" w:hAnsi="MS Reference Sans Serif"/>
          <w:lang w:val="en-CA"/>
        </w:rPr>
      </w:pPr>
      <w:del w:id="7749" w:author="Yann Bourdeau" w:date="2014-02-06T16:29:00Z">
        <w:r w:rsidRPr="00381014" w:rsidDel="00FC0E8D">
          <w:rPr>
            <w:rFonts w:ascii="MS Reference Sans Serif" w:hAnsi="MS Reference Sans Serif"/>
            <w:lang w:val="en-CA"/>
          </w:rPr>
          <w:delText>#include &lt;cppunit/XmlOutputter.h&gt;</w:delText>
        </w:r>
      </w:del>
    </w:p>
    <w:p w14:paraId="4EA9C539" w14:textId="5F991A95" w:rsidR="005579D5" w:rsidRPr="00381014" w:rsidDel="00FC0E8D" w:rsidRDefault="005579D5" w:rsidP="005579D5">
      <w:pPr>
        <w:spacing w:after="0" w:line="240" w:lineRule="exact"/>
        <w:rPr>
          <w:del w:id="7750" w:author="Yann Bourdeau" w:date="2014-02-06T16:29:00Z"/>
          <w:rFonts w:ascii="MS Reference Sans Serif" w:hAnsi="MS Reference Sans Serif"/>
          <w:lang w:val="en-CA"/>
        </w:rPr>
      </w:pPr>
      <w:del w:id="7751" w:author="Yann Bourdeau" w:date="2014-02-06T16:29:00Z">
        <w:r w:rsidRPr="00381014" w:rsidDel="00FC0E8D">
          <w:rPr>
            <w:rFonts w:ascii="MS Reference Sans Serif" w:hAnsi="MS Reference Sans Serif"/>
            <w:lang w:val="en-CA"/>
          </w:rPr>
          <w:delText>#include &lt;cppunit/extensions/TestFactoryRegistry.h&gt;</w:delText>
        </w:r>
      </w:del>
    </w:p>
    <w:p w14:paraId="61FFE882" w14:textId="31786BF1" w:rsidR="005579D5" w:rsidRPr="00381014" w:rsidDel="00FC0E8D" w:rsidRDefault="005579D5" w:rsidP="005579D5">
      <w:pPr>
        <w:spacing w:after="0" w:line="240" w:lineRule="exact"/>
        <w:rPr>
          <w:del w:id="7752" w:author="Yann Bourdeau" w:date="2014-02-06T16:29:00Z"/>
          <w:rFonts w:ascii="MS Reference Sans Serif" w:hAnsi="MS Reference Sans Serif"/>
          <w:lang w:val="en-CA"/>
        </w:rPr>
      </w:pPr>
      <w:del w:id="7753" w:author="Yann Bourdeau" w:date="2014-02-06T16:29:00Z">
        <w:r w:rsidRPr="00381014" w:rsidDel="00FC0E8D">
          <w:rPr>
            <w:rFonts w:ascii="MS Reference Sans Serif" w:hAnsi="MS Reference Sans Serif"/>
            <w:lang w:val="en-CA"/>
          </w:rPr>
          <w:delText>#include &lt;stdexcept&gt;</w:delText>
        </w:r>
      </w:del>
    </w:p>
    <w:p w14:paraId="3187A409" w14:textId="52CA3B21" w:rsidR="005579D5" w:rsidRPr="00381014" w:rsidDel="00FC0E8D" w:rsidRDefault="005579D5" w:rsidP="005579D5">
      <w:pPr>
        <w:spacing w:after="0" w:line="240" w:lineRule="exact"/>
        <w:rPr>
          <w:del w:id="7754" w:author="Yann Bourdeau" w:date="2014-02-06T16:29:00Z"/>
          <w:rFonts w:ascii="MS Reference Sans Serif" w:hAnsi="MS Reference Sans Serif"/>
          <w:lang w:val="en-CA"/>
        </w:rPr>
      </w:pPr>
      <w:del w:id="7755" w:author="Yann Bourdeau" w:date="2014-02-06T16:29:00Z">
        <w:r w:rsidRPr="00381014" w:rsidDel="00FC0E8D">
          <w:rPr>
            <w:rFonts w:ascii="MS Reference Sans Serif" w:hAnsi="MS Reference Sans Serif"/>
            <w:lang w:val="en-CA"/>
          </w:rPr>
          <w:delText>#include &lt;fstream&gt;</w:delText>
        </w:r>
      </w:del>
    </w:p>
    <w:p w14:paraId="3BACBAD2" w14:textId="6B52C3B3" w:rsidR="005579D5" w:rsidRPr="00381014" w:rsidDel="00FC0E8D" w:rsidRDefault="005579D5" w:rsidP="005579D5">
      <w:pPr>
        <w:spacing w:after="0" w:line="240" w:lineRule="exact"/>
        <w:rPr>
          <w:del w:id="7756" w:author="Yann Bourdeau" w:date="2014-02-06T16:29:00Z"/>
          <w:rFonts w:ascii="MS Reference Sans Serif" w:hAnsi="MS Reference Sans Serif"/>
          <w:lang w:val="en-CA"/>
        </w:rPr>
      </w:pPr>
      <w:del w:id="7757" w:author="Yann Bourdeau" w:date="2014-02-06T16:29:00Z">
        <w:r w:rsidRPr="00381014" w:rsidDel="00FC0E8D">
          <w:rPr>
            <w:rFonts w:ascii="MS Reference Sans Serif" w:hAnsi="MS Reference Sans Serif"/>
            <w:lang w:val="en-CA"/>
          </w:rPr>
          <w:delText>#include &lt;string&gt;</w:delText>
        </w:r>
      </w:del>
    </w:p>
    <w:p w14:paraId="6C87E40D" w14:textId="38989BCF" w:rsidR="005579D5" w:rsidRPr="00381014" w:rsidDel="00FC0E8D" w:rsidRDefault="005579D5" w:rsidP="005579D5">
      <w:pPr>
        <w:spacing w:after="0" w:line="240" w:lineRule="exact"/>
        <w:rPr>
          <w:del w:id="7758" w:author="Yann Bourdeau" w:date="2014-02-06T16:29:00Z"/>
          <w:rFonts w:ascii="MS Reference Sans Serif" w:hAnsi="MS Reference Sans Serif"/>
          <w:lang w:val="en-CA"/>
        </w:rPr>
      </w:pPr>
      <w:del w:id="7759" w:author="Yann Bourdeau" w:date="2014-02-06T16:29:00Z">
        <w:r w:rsidRPr="00381014" w:rsidDel="00FC0E8D">
          <w:rPr>
            <w:rFonts w:ascii="MS Reference Sans Serif" w:hAnsi="MS Reference Sans Serif"/>
            <w:lang w:val="en-CA"/>
          </w:rPr>
          <w:delText>#include &lt;stdio.h&gt;</w:delText>
        </w:r>
      </w:del>
    </w:p>
    <w:p w14:paraId="3444B7CA" w14:textId="39D24467" w:rsidR="005579D5" w:rsidRPr="00381014" w:rsidDel="00FC0E8D" w:rsidRDefault="005579D5" w:rsidP="005579D5">
      <w:pPr>
        <w:spacing w:after="0" w:line="240" w:lineRule="exact"/>
        <w:rPr>
          <w:del w:id="7760" w:author="Yann Bourdeau" w:date="2014-02-06T16:29:00Z"/>
          <w:rFonts w:ascii="MS Reference Sans Serif" w:hAnsi="MS Reference Sans Serif"/>
          <w:lang w:val="en-CA"/>
        </w:rPr>
      </w:pPr>
      <w:del w:id="7761" w:author="Yann Bourdeau" w:date="2014-02-06T16:29:00Z">
        <w:r w:rsidRPr="00381014" w:rsidDel="00FC0E8D">
          <w:rPr>
            <w:rFonts w:ascii="MS Reference Sans Serif" w:hAnsi="MS Reference Sans Serif"/>
            <w:lang w:val="en-CA"/>
          </w:rPr>
          <w:delText>#include &lt;stdlib.h&gt;</w:delText>
        </w:r>
      </w:del>
    </w:p>
    <w:p w14:paraId="4B4B9DF8" w14:textId="0667742D" w:rsidR="005579D5" w:rsidRPr="00381014" w:rsidDel="00FC0E8D" w:rsidRDefault="005579D5" w:rsidP="005579D5">
      <w:pPr>
        <w:spacing w:after="0" w:line="240" w:lineRule="exact"/>
        <w:rPr>
          <w:del w:id="7762" w:author="Yann Bourdeau" w:date="2014-02-06T16:29:00Z"/>
          <w:rFonts w:ascii="MS Reference Sans Serif" w:hAnsi="MS Reference Sans Serif"/>
          <w:lang w:val="en-CA"/>
        </w:rPr>
      </w:pPr>
      <w:del w:id="7763" w:author="Yann Bourdeau" w:date="2014-02-06T16:29:00Z">
        <w:r w:rsidRPr="00381014" w:rsidDel="00FC0E8D">
          <w:rPr>
            <w:rFonts w:ascii="MS Reference Sans Serif" w:hAnsi="MS Reference Sans Serif"/>
            <w:lang w:val="en-CA"/>
          </w:rPr>
          <w:delText>#include "DataProvider.h"</w:delText>
        </w:r>
      </w:del>
    </w:p>
    <w:p w14:paraId="2EF807EA" w14:textId="49871E50" w:rsidR="005579D5" w:rsidRPr="00381014" w:rsidDel="00FC0E8D" w:rsidRDefault="005579D5" w:rsidP="005579D5">
      <w:pPr>
        <w:spacing w:after="0" w:line="240" w:lineRule="exact"/>
        <w:rPr>
          <w:del w:id="7764" w:author="Yann Bourdeau" w:date="2014-02-06T16:29:00Z"/>
          <w:rFonts w:ascii="MS Reference Sans Serif" w:hAnsi="MS Reference Sans Serif"/>
          <w:lang w:val="en-CA"/>
        </w:rPr>
      </w:pPr>
      <w:del w:id="7765" w:author="Yann Bourdeau" w:date="2014-02-06T16:29:00Z">
        <w:r w:rsidRPr="00381014" w:rsidDel="00FC0E8D">
          <w:rPr>
            <w:rFonts w:ascii="MS Reference Sans Serif" w:hAnsi="MS Reference Sans Serif"/>
            <w:lang w:val="en-CA"/>
          </w:rPr>
          <w:delText>#include "Session.h"</w:delText>
        </w:r>
      </w:del>
    </w:p>
    <w:p w14:paraId="7C546728" w14:textId="02580E88" w:rsidR="005579D5" w:rsidRPr="00381014" w:rsidDel="00FC0E8D" w:rsidRDefault="005579D5" w:rsidP="005579D5">
      <w:pPr>
        <w:spacing w:after="0" w:line="240" w:lineRule="exact"/>
        <w:rPr>
          <w:del w:id="7766" w:author="Yann Bourdeau" w:date="2014-02-06T16:29:00Z"/>
          <w:rFonts w:ascii="MS Reference Sans Serif" w:hAnsi="MS Reference Sans Serif"/>
          <w:lang w:val="en-CA"/>
        </w:rPr>
      </w:pPr>
      <w:del w:id="7767" w:author="Yann Bourdeau" w:date="2014-02-06T16:29:00Z">
        <w:r w:rsidRPr="00381014" w:rsidDel="00FC0E8D">
          <w:rPr>
            <w:rFonts w:ascii="MS Reference Sans Serif" w:hAnsi="MS Reference Sans Serif"/>
            <w:lang w:val="en-CA"/>
          </w:rPr>
          <w:delText>#include "FieldInfo.h"</w:delText>
        </w:r>
      </w:del>
    </w:p>
    <w:p w14:paraId="4D0670DA" w14:textId="2B700898" w:rsidR="005579D5" w:rsidRPr="00381014" w:rsidDel="00FC0E8D" w:rsidRDefault="005579D5" w:rsidP="005579D5">
      <w:pPr>
        <w:spacing w:after="0" w:line="240" w:lineRule="exact"/>
        <w:rPr>
          <w:del w:id="7768" w:author="Yann Bourdeau" w:date="2014-02-06T16:29:00Z"/>
          <w:rFonts w:ascii="MS Reference Sans Serif" w:hAnsi="MS Reference Sans Serif"/>
          <w:lang w:val="en-CA"/>
        </w:rPr>
      </w:pPr>
      <w:del w:id="7769" w:author="Yann Bourdeau" w:date="2014-02-06T16:29:00Z">
        <w:r w:rsidRPr="00381014" w:rsidDel="00FC0E8D">
          <w:rPr>
            <w:rFonts w:ascii="MS Reference Sans Serif" w:hAnsi="MS Reference Sans Serif"/>
            <w:lang w:val="en-CA"/>
          </w:rPr>
          <w:delText>using namespace CppUnit;</w:delText>
        </w:r>
      </w:del>
    </w:p>
    <w:p w14:paraId="0B2436D6" w14:textId="098AFCBD" w:rsidR="005579D5" w:rsidRPr="00381014" w:rsidDel="00FC0E8D" w:rsidRDefault="005579D5" w:rsidP="005579D5">
      <w:pPr>
        <w:spacing w:after="0" w:line="240" w:lineRule="exact"/>
        <w:rPr>
          <w:del w:id="7770" w:author="Yann Bourdeau" w:date="2014-02-06T16:29:00Z"/>
          <w:rFonts w:ascii="MS Reference Sans Serif" w:hAnsi="MS Reference Sans Serif"/>
          <w:lang w:val="en-CA"/>
        </w:rPr>
      </w:pPr>
      <w:del w:id="7771" w:author="Yann Bourdeau" w:date="2014-02-06T16:29:00Z">
        <w:r w:rsidRPr="00381014" w:rsidDel="00FC0E8D">
          <w:rPr>
            <w:rFonts w:ascii="MS Reference Sans Serif" w:hAnsi="MS Reference Sans Serif"/>
            <w:lang w:val="en-CA"/>
          </w:rPr>
          <w:delText>using namespace blueslice;</w:delText>
        </w:r>
      </w:del>
    </w:p>
    <w:p w14:paraId="075868D7" w14:textId="0733D8AC" w:rsidR="005579D5" w:rsidRPr="00381014" w:rsidDel="00FC0E8D" w:rsidRDefault="005579D5" w:rsidP="005579D5">
      <w:pPr>
        <w:spacing w:after="0" w:line="240" w:lineRule="exact"/>
        <w:rPr>
          <w:del w:id="7772" w:author="Yann Bourdeau" w:date="2014-02-06T16:29:00Z"/>
          <w:rFonts w:ascii="MS Reference Sans Serif" w:hAnsi="MS Reference Sans Serif"/>
          <w:lang w:val="en-CA"/>
        </w:rPr>
      </w:pPr>
      <w:del w:id="7773" w:author="Yann Bourdeau" w:date="2014-02-06T16:29:00Z">
        <w:r w:rsidRPr="00381014" w:rsidDel="00FC0E8D">
          <w:rPr>
            <w:rFonts w:ascii="MS Reference Sans Serif" w:hAnsi="MS Reference Sans Serif"/>
            <w:lang w:val="en-CA"/>
          </w:rPr>
          <w:delText>void FieldInformationTestCase::testFieldInformation()</w:delText>
        </w:r>
      </w:del>
    </w:p>
    <w:p w14:paraId="65BAC350" w14:textId="44A8C7F7" w:rsidR="005579D5" w:rsidRPr="00381014" w:rsidDel="00FC0E8D" w:rsidRDefault="005579D5" w:rsidP="005579D5">
      <w:pPr>
        <w:spacing w:after="0" w:line="240" w:lineRule="exact"/>
        <w:rPr>
          <w:del w:id="7774" w:author="Yann Bourdeau" w:date="2014-02-06T16:29:00Z"/>
          <w:rFonts w:ascii="MS Reference Sans Serif" w:hAnsi="MS Reference Sans Serif"/>
          <w:lang w:val="en-CA"/>
        </w:rPr>
      </w:pPr>
      <w:del w:id="7775" w:author="Yann Bourdeau" w:date="2014-02-06T16:29:00Z">
        <w:r w:rsidRPr="00381014" w:rsidDel="00FC0E8D">
          <w:rPr>
            <w:rFonts w:ascii="MS Reference Sans Serif" w:hAnsi="MS Reference Sans Serif"/>
            <w:lang w:val="en-CA"/>
          </w:rPr>
          <w:delText>{</w:delText>
        </w:r>
      </w:del>
    </w:p>
    <w:p w14:paraId="48E3D1A4" w14:textId="601873BA" w:rsidR="005579D5" w:rsidRPr="00381014" w:rsidDel="00FC0E8D" w:rsidRDefault="005579D5" w:rsidP="005579D5">
      <w:pPr>
        <w:spacing w:after="0" w:line="240" w:lineRule="exact"/>
        <w:rPr>
          <w:del w:id="7776" w:author="Yann Bourdeau" w:date="2014-02-06T16:29:00Z"/>
          <w:rFonts w:ascii="MS Reference Sans Serif" w:hAnsi="MS Reference Sans Serif"/>
          <w:lang w:val="en-CA"/>
        </w:rPr>
      </w:pPr>
      <w:del w:id="7777" w:author="Yann Bourdeau" w:date="2014-02-06T16:29:00Z">
        <w:r w:rsidRPr="00381014" w:rsidDel="00FC0E8D">
          <w:rPr>
            <w:rFonts w:ascii="MS Reference Sans Serif" w:hAnsi="MS Reference Sans Serif"/>
            <w:lang w:val="en-CA"/>
          </w:rPr>
          <w:tab/>
          <w:delText>policy::profile::FieldInformation fi;</w:delText>
        </w:r>
      </w:del>
    </w:p>
    <w:p w14:paraId="66EE6AE6" w14:textId="528B0166" w:rsidR="005579D5" w:rsidRPr="00381014" w:rsidDel="00FC0E8D" w:rsidRDefault="005579D5" w:rsidP="005579D5">
      <w:pPr>
        <w:spacing w:after="0" w:line="240" w:lineRule="exact"/>
        <w:rPr>
          <w:del w:id="7778" w:author="Yann Bourdeau" w:date="2014-02-06T16:29:00Z"/>
          <w:rFonts w:ascii="MS Reference Sans Serif" w:hAnsi="MS Reference Sans Serif"/>
          <w:lang w:val="en-CA"/>
        </w:rPr>
      </w:pPr>
      <w:del w:id="7779" w:author="Yann Bourdeau" w:date="2014-02-06T16:29:00Z">
        <w:r w:rsidRPr="00381014" w:rsidDel="00FC0E8D">
          <w:rPr>
            <w:rFonts w:ascii="MS Reference Sans Serif" w:hAnsi="MS Reference Sans Serif"/>
            <w:lang w:val="en-CA"/>
          </w:rPr>
          <w:tab/>
          <w:delText>fi.insert</w:delText>
        </w:r>
      </w:del>
    </w:p>
    <w:p w14:paraId="6387F017" w14:textId="5336D91E" w:rsidR="005579D5" w:rsidRPr="00381014" w:rsidDel="00FC0E8D" w:rsidRDefault="005579D5" w:rsidP="005579D5">
      <w:pPr>
        <w:spacing w:after="0" w:line="240" w:lineRule="exact"/>
        <w:rPr>
          <w:del w:id="7780" w:author="Yann Bourdeau" w:date="2014-02-06T16:29:00Z"/>
          <w:rFonts w:ascii="MS Reference Sans Serif" w:hAnsi="MS Reference Sans Serif"/>
          <w:lang w:val="en-CA"/>
        </w:rPr>
      </w:pPr>
      <w:del w:id="7781" w:author="Yann Bourdeau" w:date="2014-02-06T16:29:00Z">
        <w:r w:rsidRPr="00381014" w:rsidDel="00FC0E8D">
          <w:rPr>
            <w:rFonts w:ascii="MS Reference Sans Serif" w:hAnsi="MS Reference Sans Serif"/>
            <w:lang w:val="en-CA"/>
          </w:rPr>
          <w:delText xml:space="preserve">        (blueslice::policy::profile::FieldInfo</w:delText>
        </w:r>
      </w:del>
    </w:p>
    <w:p w14:paraId="711289D4" w14:textId="3DC3093B" w:rsidR="005579D5" w:rsidRPr="00381014" w:rsidDel="00FC0E8D" w:rsidRDefault="005579D5" w:rsidP="005579D5">
      <w:pPr>
        <w:spacing w:after="0" w:line="240" w:lineRule="exact"/>
        <w:rPr>
          <w:del w:id="7782" w:author="Yann Bourdeau" w:date="2014-02-06T16:29:00Z"/>
          <w:rFonts w:ascii="MS Reference Sans Serif" w:hAnsi="MS Reference Sans Serif"/>
          <w:lang w:val="en-CA"/>
        </w:rPr>
      </w:pPr>
      <w:del w:id="7783" w:author="Yann Bourdeau" w:date="2014-02-06T16:29:00Z">
        <w:r w:rsidRPr="00381014" w:rsidDel="00FC0E8D">
          <w:rPr>
            <w:rFonts w:ascii="MS Reference Sans Serif" w:hAnsi="MS Reference Sans Serif"/>
            <w:lang w:val="en-CA"/>
          </w:rPr>
          <w:delText xml:space="preserve">         ((EAttribute)1, "name1",</w:delText>
        </w:r>
      </w:del>
    </w:p>
    <w:p w14:paraId="6F3E844C" w14:textId="5C4DB561" w:rsidR="005579D5" w:rsidRPr="00381014" w:rsidDel="00FC0E8D" w:rsidRDefault="005579D5" w:rsidP="005579D5">
      <w:pPr>
        <w:spacing w:after="0" w:line="240" w:lineRule="exact"/>
        <w:rPr>
          <w:del w:id="7784" w:author="Yann Bourdeau" w:date="2014-02-06T16:29:00Z"/>
          <w:rFonts w:ascii="MS Reference Sans Serif" w:hAnsi="MS Reference Sans Serif"/>
          <w:lang w:val="en-CA"/>
        </w:rPr>
      </w:pPr>
      <w:del w:id="7785" w:author="Yann Bourdeau" w:date="2014-02-06T16:29:00Z">
        <w:r w:rsidRPr="00381014" w:rsidDel="00FC0E8D">
          <w:rPr>
            <w:rFonts w:ascii="MS Reference Sans Serif" w:hAnsi="MS Reference Sans Serif"/>
            <w:lang w:val="en-CA"/>
          </w:rPr>
          <w:delText xml:space="preserve">          false,</w:delText>
        </w:r>
      </w:del>
    </w:p>
    <w:p w14:paraId="4C66423B" w14:textId="66956DBB" w:rsidR="005579D5" w:rsidRPr="00381014" w:rsidDel="00FC0E8D" w:rsidRDefault="005579D5" w:rsidP="005579D5">
      <w:pPr>
        <w:spacing w:after="0" w:line="240" w:lineRule="exact"/>
        <w:rPr>
          <w:del w:id="7786" w:author="Yann Bourdeau" w:date="2014-02-06T16:29:00Z"/>
          <w:rFonts w:ascii="MS Reference Sans Serif" w:hAnsi="MS Reference Sans Serif"/>
          <w:lang w:val="en-CA"/>
        </w:rPr>
      </w:pPr>
      <w:del w:id="7787" w:author="Yann Bourdeau" w:date="2014-02-06T16:29:00Z">
        <w:r w:rsidRPr="00381014" w:rsidDel="00FC0E8D">
          <w:rPr>
            <w:rFonts w:ascii="MS Reference Sans Serif" w:hAnsi="MS Reference Sans Serif"/>
            <w:lang w:val="en-CA"/>
          </w:rPr>
          <w:delText xml:space="preserve">          false,</w:delText>
        </w:r>
      </w:del>
    </w:p>
    <w:p w14:paraId="0A07BD8F" w14:textId="3B984234" w:rsidR="005579D5" w:rsidRPr="00381014" w:rsidDel="00FC0E8D" w:rsidRDefault="005579D5" w:rsidP="005579D5">
      <w:pPr>
        <w:spacing w:after="0" w:line="240" w:lineRule="exact"/>
        <w:rPr>
          <w:del w:id="7788" w:author="Yann Bourdeau" w:date="2014-02-06T16:29:00Z"/>
          <w:rFonts w:ascii="MS Reference Sans Serif" w:hAnsi="MS Reference Sans Serif"/>
          <w:lang w:val="en-CA"/>
        </w:rPr>
      </w:pPr>
      <w:del w:id="7789" w:author="Yann Bourdeau" w:date="2014-02-06T16:29:00Z">
        <w:r w:rsidRPr="00381014" w:rsidDel="00FC0E8D">
          <w:rPr>
            <w:rFonts w:ascii="MS Reference Sans Serif" w:hAnsi="MS Reference Sans Serif"/>
            <w:lang w:val="en-CA"/>
          </w:rPr>
          <w:delText xml:space="preserve">          false,</w:delText>
        </w:r>
      </w:del>
    </w:p>
    <w:p w14:paraId="65FFCE8B" w14:textId="728E45E1" w:rsidR="005579D5" w:rsidRPr="00381014" w:rsidDel="00FC0E8D" w:rsidRDefault="005579D5" w:rsidP="005579D5">
      <w:pPr>
        <w:spacing w:after="0" w:line="240" w:lineRule="exact"/>
        <w:rPr>
          <w:del w:id="7790" w:author="Yann Bourdeau" w:date="2014-02-06T16:29:00Z"/>
          <w:rFonts w:ascii="MS Reference Sans Serif" w:hAnsi="MS Reference Sans Serif"/>
          <w:lang w:val="en-CA"/>
        </w:rPr>
      </w:pPr>
      <w:del w:id="7791" w:author="Yann Bourdeau" w:date="2014-02-06T16:29:00Z">
        <w:r w:rsidRPr="00381014" w:rsidDel="00FC0E8D">
          <w:rPr>
            <w:rFonts w:ascii="MS Reference Sans Serif" w:hAnsi="MS Reference Sans Serif"/>
            <w:lang w:val="en-CA"/>
          </w:rPr>
          <w:delText xml:space="preserve">          false,</w:delText>
        </w:r>
      </w:del>
    </w:p>
    <w:p w14:paraId="21A3A229" w14:textId="5F2F6059" w:rsidR="005579D5" w:rsidRPr="00381014" w:rsidDel="00FC0E8D" w:rsidRDefault="005579D5" w:rsidP="005579D5">
      <w:pPr>
        <w:spacing w:after="0" w:line="240" w:lineRule="exact"/>
        <w:rPr>
          <w:del w:id="7792" w:author="Yann Bourdeau" w:date="2014-02-06T16:29:00Z"/>
          <w:rFonts w:ascii="MS Reference Sans Serif" w:hAnsi="MS Reference Sans Serif"/>
          <w:lang w:val="en-CA"/>
        </w:rPr>
      </w:pPr>
      <w:del w:id="7793" w:author="Yann Bourdeau" w:date="2014-02-06T16:29:00Z">
        <w:r w:rsidRPr="00381014" w:rsidDel="00FC0E8D">
          <w:rPr>
            <w:rFonts w:ascii="MS Reference Sans Serif" w:hAnsi="MS Reference Sans Serif"/>
            <w:lang w:val="en-CA"/>
          </w:rPr>
          <w:delText xml:space="preserve">          false,</w:delText>
        </w:r>
      </w:del>
    </w:p>
    <w:p w14:paraId="1D90B572" w14:textId="30BFEC01" w:rsidR="005579D5" w:rsidRPr="00381014" w:rsidDel="00FC0E8D" w:rsidRDefault="005579D5" w:rsidP="005579D5">
      <w:pPr>
        <w:spacing w:after="0" w:line="240" w:lineRule="exact"/>
        <w:rPr>
          <w:del w:id="7794" w:author="Yann Bourdeau" w:date="2014-02-06T16:29:00Z"/>
          <w:rFonts w:ascii="MS Reference Sans Serif" w:hAnsi="MS Reference Sans Serif"/>
          <w:lang w:val="en-CA"/>
        </w:rPr>
      </w:pPr>
      <w:del w:id="7795" w:author="Yann Bourdeau" w:date="2014-02-06T16:29:00Z">
        <w:r w:rsidRPr="00381014" w:rsidDel="00FC0E8D">
          <w:rPr>
            <w:rFonts w:ascii="MS Reference Sans Serif" w:hAnsi="MS Reference Sans Serif"/>
            <w:lang w:val="en-CA"/>
          </w:rPr>
          <w:delText xml:space="preserve">          false,</w:delText>
        </w:r>
      </w:del>
    </w:p>
    <w:p w14:paraId="538D92E1" w14:textId="52BC2FE0" w:rsidR="005579D5" w:rsidRPr="00381014" w:rsidDel="00FC0E8D" w:rsidRDefault="005579D5" w:rsidP="005579D5">
      <w:pPr>
        <w:spacing w:after="0" w:line="240" w:lineRule="exact"/>
        <w:rPr>
          <w:del w:id="7796" w:author="Yann Bourdeau" w:date="2014-02-06T16:29:00Z"/>
          <w:rFonts w:ascii="MS Reference Sans Serif" w:hAnsi="MS Reference Sans Serif"/>
          <w:lang w:val="en-CA"/>
        </w:rPr>
      </w:pPr>
      <w:del w:id="7797" w:author="Yann Bourdeau" w:date="2014-02-06T16:29:00Z">
        <w:r w:rsidRPr="00381014" w:rsidDel="00FC0E8D">
          <w:rPr>
            <w:rFonts w:ascii="MS Reference Sans Serif" w:hAnsi="MS Reference Sans Serif"/>
            <w:lang w:val="en-CA"/>
          </w:rPr>
          <w:delText xml:space="preserve">          "defaultvalue",</w:delText>
        </w:r>
      </w:del>
    </w:p>
    <w:p w14:paraId="7948B1FA" w14:textId="54815311" w:rsidR="005579D5" w:rsidRPr="00381014" w:rsidDel="00FC0E8D" w:rsidRDefault="005579D5" w:rsidP="005579D5">
      <w:pPr>
        <w:spacing w:after="0" w:line="240" w:lineRule="exact"/>
        <w:rPr>
          <w:del w:id="7798" w:author="Yann Bourdeau" w:date="2014-02-06T16:29:00Z"/>
          <w:rFonts w:ascii="MS Reference Sans Serif" w:hAnsi="MS Reference Sans Serif"/>
          <w:lang w:val="en-CA"/>
        </w:rPr>
      </w:pPr>
      <w:del w:id="7799" w:author="Yann Bourdeau" w:date="2014-02-06T16:29:00Z">
        <w:r w:rsidRPr="00381014" w:rsidDel="00FC0E8D">
          <w:rPr>
            <w:rFonts w:ascii="MS Reference Sans Serif" w:hAnsi="MS Reference Sans Serif"/>
            <w:lang w:val="en-CA"/>
          </w:rPr>
          <w:delText xml:space="preserve">          false,</w:delText>
        </w:r>
      </w:del>
    </w:p>
    <w:p w14:paraId="74E0C7C4" w14:textId="78AEEEBA" w:rsidR="005579D5" w:rsidRPr="00381014" w:rsidDel="00FC0E8D" w:rsidRDefault="005579D5" w:rsidP="005579D5">
      <w:pPr>
        <w:spacing w:after="0" w:line="240" w:lineRule="exact"/>
        <w:rPr>
          <w:del w:id="7800" w:author="Yann Bourdeau" w:date="2014-02-06T16:29:00Z"/>
          <w:rFonts w:ascii="MS Reference Sans Serif" w:hAnsi="MS Reference Sans Serif"/>
          <w:lang w:val="en-CA"/>
        </w:rPr>
      </w:pPr>
      <w:del w:id="7801" w:author="Yann Bourdeau" w:date="2014-02-06T16:29:00Z">
        <w:r w:rsidRPr="00381014" w:rsidDel="00FC0E8D">
          <w:rPr>
            <w:rFonts w:ascii="MS Reference Sans Serif" w:hAnsi="MS Reference Sans Serif"/>
            <w:lang w:val="en-CA"/>
          </w:rPr>
          <w:delText xml:space="preserve">          0,</w:delText>
        </w:r>
      </w:del>
    </w:p>
    <w:p w14:paraId="6E5CA575" w14:textId="02017A84" w:rsidR="005579D5" w:rsidRPr="00381014" w:rsidDel="00FC0E8D" w:rsidRDefault="005579D5" w:rsidP="005579D5">
      <w:pPr>
        <w:spacing w:after="0" w:line="240" w:lineRule="exact"/>
        <w:rPr>
          <w:del w:id="7802" w:author="Yann Bourdeau" w:date="2014-02-06T16:29:00Z"/>
          <w:rFonts w:ascii="MS Reference Sans Serif" w:hAnsi="MS Reference Sans Serif"/>
          <w:lang w:val="en-CA"/>
        </w:rPr>
      </w:pPr>
      <w:del w:id="7803" w:author="Yann Bourdeau" w:date="2014-02-06T16:29:00Z">
        <w:r w:rsidRPr="00381014" w:rsidDel="00FC0E8D">
          <w:rPr>
            <w:rFonts w:ascii="MS Reference Sans Serif" w:hAnsi="MS Reference Sans Serif"/>
            <w:lang w:val="en-CA"/>
          </w:rPr>
          <w:delText xml:space="preserve">          0,</w:delText>
        </w:r>
      </w:del>
    </w:p>
    <w:p w14:paraId="73447210" w14:textId="79A5D847" w:rsidR="005579D5" w:rsidRPr="00381014" w:rsidDel="00FC0E8D" w:rsidRDefault="005579D5" w:rsidP="005579D5">
      <w:pPr>
        <w:spacing w:after="0" w:line="240" w:lineRule="exact"/>
        <w:rPr>
          <w:del w:id="7804" w:author="Yann Bourdeau" w:date="2014-02-06T16:29:00Z"/>
          <w:rFonts w:ascii="MS Reference Sans Serif" w:hAnsi="MS Reference Sans Serif"/>
          <w:lang w:val="en-CA"/>
        </w:rPr>
      </w:pPr>
      <w:del w:id="7805" w:author="Yann Bourdeau" w:date="2014-02-06T16:29:00Z">
        <w:r w:rsidRPr="00381014" w:rsidDel="00FC0E8D">
          <w:rPr>
            <w:rFonts w:ascii="MS Reference Sans Serif" w:hAnsi="MS Reference Sans Serif"/>
            <w:lang w:val="en-CA"/>
          </w:rPr>
          <w:delText xml:space="preserve">          0));</w:delText>
        </w:r>
      </w:del>
    </w:p>
    <w:p w14:paraId="23D8B3B2" w14:textId="6A670F1B" w:rsidR="005579D5" w:rsidRPr="00381014" w:rsidDel="00FC0E8D" w:rsidRDefault="005579D5" w:rsidP="005579D5">
      <w:pPr>
        <w:spacing w:after="0" w:line="240" w:lineRule="exact"/>
        <w:rPr>
          <w:del w:id="7806" w:author="Yann Bourdeau" w:date="2014-02-06T16:29:00Z"/>
          <w:rFonts w:ascii="MS Reference Sans Serif" w:hAnsi="MS Reference Sans Serif"/>
          <w:lang w:val="en-CA"/>
        </w:rPr>
      </w:pPr>
    </w:p>
    <w:p w14:paraId="4B726C16" w14:textId="476985C4" w:rsidR="005579D5" w:rsidRPr="00381014" w:rsidDel="00FC0E8D" w:rsidRDefault="005579D5" w:rsidP="005579D5">
      <w:pPr>
        <w:spacing w:after="0" w:line="240" w:lineRule="exact"/>
        <w:rPr>
          <w:del w:id="7807" w:author="Yann Bourdeau" w:date="2014-02-06T16:29:00Z"/>
          <w:rFonts w:ascii="MS Reference Sans Serif" w:hAnsi="MS Reference Sans Serif"/>
          <w:lang w:val="en-CA"/>
        </w:rPr>
      </w:pPr>
      <w:del w:id="7808" w:author="Yann Bourdeau" w:date="2014-02-06T16:29:00Z">
        <w:r w:rsidRPr="00381014" w:rsidDel="00FC0E8D">
          <w:rPr>
            <w:rFonts w:ascii="MS Reference Sans Serif" w:hAnsi="MS Reference Sans Serif"/>
            <w:lang w:val="en-CA"/>
          </w:rPr>
          <w:tab/>
          <w:delText>fi.insert</w:delText>
        </w:r>
      </w:del>
    </w:p>
    <w:p w14:paraId="7FA95936" w14:textId="71615F9D" w:rsidR="005579D5" w:rsidRPr="00381014" w:rsidDel="00FC0E8D" w:rsidRDefault="005579D5" w:rsidP="005579D5">
      <w:pPr>
        <w:spacing w:after="0" w:line="240" w:lineRule="exact"/>
        <w:rPr>
          <w:del w:id="7809" w:author="Yann Bourdeau" w:date="2014-02-06T16:29:00Z"/>
          <w:rFonts w:ascii="MS Reference Sans Serif" w:hAnsi="MS Reference Sans Serif"/>
          <w:lang w:val="en-CA"/>
        </w:rPr>
      </w:pPr>
      <w:del w:id="7810" w:author="Yann Bourdeau" w:date="2014-02-06T16:29:00Z">
        <w:r w:rsidRPr="00381014" w:rsidDel="00FC0E8D">
          <w:rPr>
            <w:rFonts w:ascii="MS Reference Sans Serif" w:hAnsi="MS Reference Sans Serif"/>
            <w:lang w:val="en-CA"/>
          </w:rPr>
          <w:delText xml:space="preserve">        (blueslice::policy::profile::FieldInfo</w:delText>
        </w:r>
      </w:del>
    </w:p>
    <w:p w14:paraId="1ED068ED" w14:textId="2C941C90" w:rsidR="005579D5" w:rsidRPr="00381014" w:rsidDel="00FC0E8D" w:rsidRDefault="005579D5" w:rsidP="005579D5">
      <w:pPr>
        <w:spacing w:after="0" w:line="240" w:lineRule="exact"/>
        <w:rPr>
          <w:del w:id="7811" w:author="Yann Bourdeau" w:date="2014-02-06T16:29:00Z"/>
          <w:rFonts w:ascii="MS Reference Sans Serif" w:hAnsi="MS Reference Sans Serif"/>
          <w:lang w:val="en-CA"/>
        </w:rPr>
      </w:pPr>
      <w:del w:id="7812" w:author="Yann Bourdeau" w:date="2014-02-06T16:29:00Z">
        <w:r w:rsidRPr="00381014" w:rsidDel="00FC0E8D">
          <w:rPr>
            <w:rFonts w:ascii="MS Reference Sans Serif" w:hAnsi="MS Reference Sans Serif"/>
            <w:lang w:val="en-CA"/>
          </w:rPr>
          <w:delText xml:space="preserve">         ((EAttribute)2, "name2",</w:delText>
        </w:r>
      </w:del>
    </w:p>
    <w:p w14:paraId="3C560CC3" w14:textId="50153962" w:rsidR="005579D5" w:rsidRPr="00381014" w:rsidDel="00FC0E8D" w:rsidRDefault="005579D5" w:rsidP="005579D5">
      <w:pPr>
        <w:spacing w:after="0" w:line="240" w:lineRule="exact"/>
        <w:rPr>
          <w:del w:id="7813" w:author="Yann Bourdeau" w:date="2014-02-06T16:29:00Z"/>
          <w:rFonts w:ascii="MS Reference Sans Serif" w:hAnsi="MS Reference Sans Serif"/>
          <w:lang w:val="en-CA"/>
        </w:rPr>
      </w:pPr>
      <w:del w:id="7814" w:author="Yann Bourdeau" w:date="2014-02-06T16:29:00Z">
        <w:r w:rsidRPr="00381014" w:rsidDel="00FC0E8D">
          <w:rPr>
            <w:rFonts w:ascii="MS Reference Sans Serif" w:hAnsi="MS Reference Sans Serif"/>
            <w:lang w:val="en-CA"/>
          </w:rPr>
          <w:delText xml:space="preserve">          true,</w:delText>
        </w:r>
      </w:del>
    </w:p>
    <w:p w14:paraId="4C346550" w14:textId="1CE5AA38" w:rsidR="005579D5" w:rsidRPr="00381014" w:rsidDel="00FC0E8D" w:rsidRDefault="005579D5" w:rsidP="005579D5">
      <w:pPr>
        <w:spacing w:after="0" w:line="240" w:lineRule="exact"/>
        <w:rPr>
          <w:del w:id="7815" w:author="Yann Bourdeau" w:date="2014-02-06T16:29:00Z"/>
          <w:rFonts w:ascii="MS Reference Sans Serif" w:hAnsi="MS Reference Sans Serif"/>
          <w:lang w:val="en-CA"/>
        </w:rPr>
      </w:pPr>
      <w:del w:id="7816" w:author="Yann Bourdeau" w:date="2014-02-06T16:29:00Z">
        <w:r w:rsidRPr="00381014" w:rsidDel="00FC0E8D">
          <w:rPr>
            <w:rFonts w:ascii="MS Reference Sans Serif" w:hAnsi="MS Reference Sans Serif"/>
            <w:lang w:val="en-CA"/>
          </w:rPr>
          <w:delText xml:space="preserve">          false,</w:delText>
        </w:r>
      </w:del>
    </w:p>
    <w:p w14:paraId="111F8B0D" w14:textId="27704656" w:rsidR="005579D5" w:rsidRPr="00381014" w:rsidDel="00FC0E8D" w:rsidRDefault="005579D5" w:rsidP="005579D5">
      <w:pPr>
        <w:spacing w:after="0" w:line="240" w:lineRule="exact"/>
        <w:rPr>
          <w:del w:id="7817" w:author="Yann Bourdeau" w:date="2014-02-06T16:29:00Z"/>
          <w:rFonts w:ascii="MS Reference Sans Serif" w:hAnsi="MS Reference Sans Serif"/>
          <w:lang w:val="en-CA"/>
        </w:rPr>
      </w:pPr>
      <w:del w:id="7818" w:author="Yann Bourdeau" w:date="2014-02-06T16:29:00Z">
        <w:r w:rsidRPr="00381014" w:rsidDel="00FC0E8D">
          <w:rPr>
            <w:rFonts w:ascii="MS Reference Sans Serif" w:hAnsi="MS Reference Sans Serif"/>
            <w:lang w:val="en-CA"/>
          </w:rPr>
          <w:delText xml:space="preserve">          false,</w:delText>
        </w:r>
      </w:del>
    </w:p>
    <w:p w14:paraId="0226352A" w14:textId="5530B125" w:rsidR="005579D5" w:rsidRPr="00381014" w:rsidDel="00FC0E8D" w:rsidRDefault="005579D5" w:rsidP="005579D5">
      <w:pPr>
        <w:spacing w:after="0" w:line="240" w:lineRule="exact"/>
        <w:rPr>
          <w:del w:id="7819" w:author="Yann Bourdeau" w:date="2014-02-06T16:29:00Z"/>
          <w:rFonts w:ascii="MS Reference Sans Serif" w:hAnsi="MS Reference Sans Serif"/>
          <w:lang w:val="en-CA"/>
        </w:rPr>
      </w:pPr>
      <w:del w:id="7820" w:author="Yann Bourdeau" w:date="2014-02-06T16:29:00Z">
        <w:r w:rsidRPr="00381014" w:rsidDel="00FC0E8D">
          <w:rPr>
            <w:rFonts w:ascii="MS Reference Sans Serif" w:hAnsi="MS Reference Sans Serif"/>
            <w:lang w:val="en-CA"/>
          </w:rPr>
          <w:delText xml:space="preserve">          false,</w:delText>
        </w:r>
      </w:del>
    </w:p>
    <w:p w14:paraId="0ED22BA8" w14:textId="0FE5EEC1" w:rsidR="005579D5" w:rsidRPr="00381014" w:rsidDel="00FC0E8D" w:rsidRDefault="005579D5" w:rsidP="005579D5">
      <w:pPr>
        <w:spacing w:after="0" w:line="240" w:lineRule="exact"/>
        <w:rPr>
          <w:del w:id="7821" w:author="Yann Bourdeau" w:date="2014-02-06T16:29:00Z"/>
          <w:rFonts w:ascii="MS Reference Sans Serif" w:hAnsi="MS Reference Sans Serif"/>
          <w:lang w:val="en-CA"/>
        </w:rPr>
      </w:pPr>
      <w:del w:id="7822" w:author="Yann Bourdeau" w:date="2014-02-06T16:29:00Z">
        <w:r w:rsidRPr="00381014" w:rsidDel="00FC0E8D">
          <w:rPr>
            <w:rFonts w:ascii="MS Reference Sans Serif" w:hAnsi="MS Reference Sans Serif"/>
            <w:lang w:val="en-CA"/>
          </w:rPr>
          <w:delText xml:space="preserve">          false,</w:delText>
        </w:r>
      </w:del>
    </w:p>
    <w:p w14:paraId="2FE183A2" w14:textId="77675903" w:rsidR="005579D5" w:rsidRPr="00381014" w:rsidDel="00FC0E8D" w:rsidRDefault="005579D5" w:rsidP="005579D5">
      <w:pPr>
        <w:spacing w:after="0" w:line="240" w:lineRule="exact"/>
        <w:rPr>
          <w:del w:id="7823" w:author="Yann Bourdeau" w:date="2014-02-06T16:29:00Z"/>
          <w:rFonts w:ascii="MS Reference Sans Serif" w:hAnsi="MS Reference Sans Serif"/>
          <w:lang w:val="en-CA"/>
        </w:rPr>
      </w:pPr>
      <w:del w:id="7824" w:author="Yann Bourdeau" w:date="2014-02-06T16:29:00Z">
        <w:r w:rsidRPr="00381014" w:rsidDel="00FC0E8D">
          <w:rPr>
            <w:rFonts w:ascii="MS Reference Sans Serif" w:hAnsi="MS Reference Sans Serif"/>
            <w:lang w:val="en-CA"/>
          </w:rPr>
          <w:delText xml:space="preserve">          false,</w:delText>
        </w:r>
      </w:del>
    </w:p>
    <w:p w14:paraId="79839FC9" w14:textId="61B5F031" w:rsidR="005579D5" w:rsidRPr="00381014" w:rsidDel="00FC0E8D" w:rsidRDefault="005579D5" w:rsidP="005579D5">
      <w:pPr>
        <w:spacing w:after="0" w:line="240" w:lineRule="exact"/>
        <w:rPr>
          <w:del w:id="7825" w:author="Yann Bourdeau" w:date="2014-02-06T16:29:00Z"/>
          <w:rFonts w:ascii="MS Reference Sans Serif" w:hAnsi="MS Reference Sans Serif"/>
          <w:lang w:val="en-CA"/>
        </w:rPr>
      </w:pPr>
      <w:del w:id="7826" w:author="Yann Bourdeau" w:date="2014-02-06T16:29:00Z">
        <w:r w:rsidRPr="00381014" w:rsidDel="00FC0E8D">
          <w:rPr>
            <w:rFonts w:ascii="MS Reference Sans Serif" w:hAnsi="MS Reference Sans Serif"/>
            <w:lang w:val="en-CA"/>
          </w:rPr>
          <w:delText xml:space="preserve">          "defaultvalue",</w:delText>
        </w:r>
      </w:del>
    </w:p>
    <w:p w14:paraId="4995DC3A" w14:textId="0F28CFF2" w:rsidR="005579D5" w:rsidRPr="00381014" w:rsidDel="00FC0E8D" w:rsidRDefault="005579D5" w:rsidP="005579D5">
      <w:pPr>
        <w:spacing w:after="0" w:line="240" w:lineRule="exact"/>
        <w:rPr>
          <w:del w:id="7827" w:author="Yann Bourdeau" w:date="2014-02-06T16:29:00Z"/>
          <w:rFonts w:ascii="MS Reference Sans Serif" w:hAnsi="MS Reference Sans Serif"/>
          <w:lang w:val="en-CA"/>
        </w:rPr>
      </w:pPr>
      <w:del w:id="7828" w:author="Yann Bourdeau" w:date="2014-02-06T16:29:00Z">
        <w:r w:rsidRPr="00381014" w:rsidDel="00FC0E8D">
          <w:rPr>
            <w:rFonts w:ascii="MS Reference Sans Serif" w:hAnsi="MS Reference Sans Serif"/>
            <w:lang w:val="en-CA"/>
          </w:rPr>
          <w:delText xml:space="preserve">          false,</w:delText>
        </w:r>
      </w:del>
    </w:p>
    <w:p w14:paraId="152E80CE" w14:textId="3A9522AE" w:rsidR="005579D5" w:rsidRPr="00381014" w:rsidDel="00FC0E8D" w:rsidRDefault="005579D5" w:rsidP="005579D5">
      <w:pPr>
        <w:spacing w:after="0" w:line="240" w:lineRule="exact"/>
        <w:rPr>
          <w:del w:id="7829" w:author="Yann Bourdeau" w:date="2014-02-06T16:29:00Z"/>
          <w:rFonts w:ascii="MS Reference Sans Serif" w:hAnsi="MS Reference Sans Serif"/>
          <w:lang w:val="en-CA"/>
        </w:rPr>
      </w:pPr>
      <w:del w:id="7830" w:author="Yann Bourdeau" w:date="2014-02-06T16:29:00Z">
        <w:r w:rsidRPr="00381014" w:rsidDel="00FC0E8D">
          <w:rPr>
            <w:rFonts w:ascii="MS Reference Sans Serif" w:hAnsi="MS Reference Sans Serif"/>
            <w:lang w:val="en-CA"/>
          </w:rPr>
          <w:delText xml:space="preserve">          0,</w:delText>
        </w:r>
      </w:del>
    </w:p>
    <w:p w14:paraId="3410093F" w14:textId="36227470" w:rsidR="005579D5" w:rsidRPr="00381014" w:rsidDel="00FC0E8D" w:rsidRDefault="005579D5" w:rsidP="005579D5">
      <w:pPr>
        <w:spacing w:after="0" w:line="240" w:lineRule="exact"/>
        <w:rPr>
          <w:del w:id="7831" w:author="Yann Bourdeau" w:date="2014-02-06T16:29:00Z"/>
          <w:rFonts w:ascii="MS Reference Sans Serif" w:hAnsi="MS Reference Sans Serif"/>
          <w:lang w:val="en-CA"/>
        </w:rPr>
      </w:pPr>
      <w:del w:id="7832" w:author="Yann Bourdeau" w:date="2014-02-06T16:29:00Z">
        <w:r w:rsidRPr="00381014" w:rsidDel="00FC0E8D">
          <w:rPr>
            <w:rFonts w:ascii="MS Reference Sans Serif" w:hAnsi="MS Reference Sans Serif"/>
            <w:lang w:val="en-CA"/>
          </w:rPr>
          <w:delText xml:space="preserve">          0,</w:delText>
        </w:r>
      </w:del>
    </w:p>
    <w:p w14:paraId="663F8861" w14:textId="58A78EF2" w:rsidR="005579D5" w:rsidRPr="00381014" w:rsidDel="00FC0E8D" w:rsidRDefault="005579D5" w:rsidP="005579D5">
      <w:pPr>
        <w:spacing w:after="0" w:line="240" w:lineRule="exact"/>
        <w:rPr>
          <w:del w:id="7833" w:author="Yann Bourdeau" w:date="2014-02-06T16:29:00Z"/>
          <w:rFonts w:ascii="MS Reference Sans Serif" w:hAnsi="MS Reference Sans Serif"/>
          <w:lang w:val="en-CA"/>
        </w:rPr>
      </w:pPr>
      <w:del w:id="7834" w:author="Yann Bourdeau" w:date="2014-02-06T16:29:00Z">
        <w:r w:rsidRPr="00381014" w:rsidDel="00FC0E8D">
          <w:rPr>
            <w:rFonts w:ascii="MS Reference Sans Serif" w:hAnsi="MS Reference Sans Serif"/>
            <w:lang w:val="en-CA"/>
          </w:rPr>
          <w:delText xml:space="preserve">          0));</w:delText>
        </w:r>
      </w:del>
    </w:p>
    <w:p w14:paraId="2E5FF0EB" w14:textId="08ED16B1" w:rsidR="005579D5" w:rsidRPr="00381014" w:rsidDel="00FC0E8D" w:rsidRDefault="005579D5" w:rsidP="005579D5">
      <w:pPr>
        <w:spacing w:after="0" w:line="240" w:lineRule="exact"/>
        <w:rPr>
          <w:del w:id="7835" w:author="Yann Bourdeau" w:date="2014-02-06T16:29:00Z"/>
          <w:rFonts w:ascii="MS Reference Sans Serif" w:hAnsi="MS Reference Sans Serif"/>
          <w:lang w:val="en-CA"/>
        </w:rPr>
      </w:pPr>
      <w:del w:id="7836"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31AA2EA1" w14:textId="41DFAC79" w:rsidR="005579D5" w:rsidRPr="00381014" w:rsidDel="00FC0E8D" w:rsidRDefault="005579D5" w:rsidP="005579D5">
      <w:pPr>
        <w:spacing w:after="0" w:line="240" w:lineRule="exact"/>
        <w:rPr>
          <w:del w:id="7837" w:author="Yann Bourdeau" w:date="2014-02-06T16:29:00Z"/>
          <w:rFonts w:ascii="MS Reference Sans Serif" w:hAnsi="MS Reference Sans Serif"/>
          <w:lang w:val="en-CA"/>
        </w:rPr>
      </w:pPr>
      <w:del w:id="7838" w:author="Yann Bourdeau" w:date="2014-02-06T16:29:00Z">
        <w:r w:rsidRPr="00381014" w:rsidDel="00FC0E8D">
          <w:rPr>
            <w:rFonts w:ascii="MS Reference Sans Serif" w:hAnsi="MS Reference Sans Serif"/>
            <w:lang w:val="en-CA"/>
          </w:rPr>
          <w:tab/>
          <w:delText>fi.insert</w:delText>
        </w:r>
      </w:del>
    </w:p>
    <w:p w14:paraId="68CBA65C" w14:textId="3B23977C" w:rsidR="005579D5" w:rsidRPr="00381014" w:rsidDel="00FC0E8D" w:rsidRDefault="005579D5" w:rsidP="005579D5">
      <w:pPr>
        <w:spacing w:after="0" w:line="240" w:lineRule="exact"/>
        <w:rPr>
          <w:del w:id="7839" w:author="Yann Bourdeau" w:date="2014-02-06T16:29:00Z"/>
          <w:rFonts w:ascii="MS Reference Sans Serif" w:hAnsi="MS Reference Sans Serif"/>
          <w:lang w:val="en-CA"/>
        </w:rPr>
      </w:pPr>
      <w:del w:id="7840" w:author="Yann Bourdeau" w:date="2014-02-06T16:29:00Z">
        <w:r w:rsidRPr="00381014" w:rsidDel="00FC0E8D">
          <w:rPr>
            <w:rFonts w:ascii="MS Reference Sans Serif" w:hAnsi="MS Reference Sans Serif"/>
            <w:lang w:val="en-CA"/>
          </w:rPr>
          <w:delText xml:space="preserve">        (blueslice::policy::profile::FieldInfo</w:delText>
        </w:r>
      </w:del>
    </w:p>
    <w:p w14:paraId="67BA0963" w14:textId="7B831BDA" w:rsidR="005579D5" w:rsidRPr="00381014" w:rsidDel="00FC0E8D" w:rsidRDefault="005579D5" w:rsidP="005579D5">
      <w:pPr>
        <w:spacing w:after="0" w:line="240" w:lineRule="exact"/>
        <w:rPr>
          <w:del w:id="7841" w:author="Yann Bourdeau" w:date="2014-02-06T16:29:00Z"/>
          <w:rFonts w:ascii="MS Reference Sans Serif" w:hAnsi="MS Reference Sans Serif"/>
          <w:lang w:val="en-CA"/>
        </w:rPr>
      </w:pPr>
      <w:del w:id="7842" w:author="Yann Bourdeau" w:date="2014-02-06T16:29:00Z">
        <w:r w:rsidRPr="00381014" w:rsidDel="00FC0E8D">
          <w:rPr>
            <w:rFonts w:ascii="MS Reference Sans Serif" w:hAnsi="MS Reference Sans Serif"/>
            <w:lang w:val="en-CA"/>
          </w:rPr>
          <w:delText xml:space="preserve">         ((EAttribute)3, "name3",</w:delText>
        </w:r>
      </w:del>
    </w:p>
    <w:p w14:paraId="6706FF5E" w14:textId="2CE8C1BC" w:rsidR="005579D5" w:rsidRPr="00381014" w:rsidDel="00FC0E8D" w:rsidRDefault="005579D5" w:rsidP="005579D5">
      <w:pPr>
        <w:spacing w:after="0" w:line="240" w:lineRule="exact"/>
        <w:rPr>
          <w:del w:id="7843" w:author="Yann Bourdeau" w:date="2014-02-06T16:29:00Z"/>
          <w:rFonts w:ascii="MS Reference Sans Serif" w:hAnsi="MS Reference Sans Serif"/>
          <w:lang w:val="en-CA"/>
        </w:rPr>
      </w:pPr>
      <w:del w:id="7844" w:author="Yann Bourdeau" w:date="2014-02-06T16:29:00Z">
        <w:r w:rsidRPr="00381014" w:rsidDel="00FC0E8D">
          <w:rPr>
            <w:rFonts w:ascii="MS Reference Sans Serif" w:hAnsi="MS Reference Sans Serif"/>
            <w:lang w:val="en-CA"/>
          </w:rPr>
          <w:delText xml:space="preserve">          false,</w:delText>
        </w:r>
      </w:del>
    </w:p>
    <w:p w14:paraId="127FA247" w14:textId="274AD0B3" w:rsidR="005579D5" w:rsidRPr="00381014" w:rsidDel="00FC0E8D" w:rsidRDefault="005579D5" w:rsidP="005579D5">
      <w:pPr>
        <w:spacing w:after="0" w:line="240" w:lineRule="exact"/>
        <w:rPr>
          <w:del w:id="7845" w:author="Yann Bourdeau" w:date="2014-02-06T16:29:00Z"/>
          <w:rFonts w:ascii="MS Reference Sans Serif" w:hAnsi="MS Reference Sans Serif"/>
          <w:lang w:val="en-CA"/>
        </w:rPr>
      </w:pPr>
      <w:del w:id="7846" w:author="Yann Bourdeau" w:date="2014-02-06T16:29:00Z">
        <w:r w:rsidRPr="00381014" w:rsidDel="00FC0E8D">
          <w:rPr>
            <w:rFonts w:ascii="MS Reference Sans Serif" w:hAnsi="MS Reference Sans Serif"/>
            <w:lang w:val="en-CA"/>
          </w:rPr>
          <w:delText xml:space="preserve">          true,</w:delText>
        </w:r>
      </w:del>
    </w:p>
    <w:p w14:paraId="45812B33" w14:textId="1FDA746E" w:rsidR="005579D5" w:rsidRPr="00381014" w:rsidDel="00FC0E8D" w:rsidRDefault="005579D5" w:rsidP="005579D5">
      <w:pPr>
        <w:spacing w:after="0" w:line="240" w:lineRule="exact"/>
        <w:rPr>
          <w:del w:id="7847" w:author="Yann Bourdeau" w:date="2014-02-06T16:29:00Z"/>
          <w:rFonts w:ascii="MS Reference Sans Serif" w:hAnsi="MS Reference Sans Serif"/>
          <w:lang w:val="en-CA"/>
        </w:rPr>
      </w:pPr>
      <w:del w:id="7848" w:author="Yann Bourdeau" w:date="2014-02-06T16:29:00Z">
        <w:r w:rsidRPr="00381014" w:rsidDel="00FC0E8D">
          <w:rPr>
            <w:rFonts w:ascii="MS Reference Sans Serif" w:hAnsi="MS Reference Sans Serif"/>
            <w:lang w:val="en-CA"/>
          </w:rPr>
          <w:delText xml:space="preserve">          false,</w:delText>
        </w:r>
      </w:del>
    </w:p>
    <w:p w14:paraId="07632038" w14:textId="2008BF4B" w:rsidR="005579D5" w:rsidRPr="00381014" w:rsidDel="00FC0E8D" w:rsidRDefault="005579D5" w:rsidP="005579D5">
      <w:pPr>
        <w:spacing w:after="0" w:line="240" w:lineRule="exact"/>
        <w:rPr>
          <w:del w:id="7849" w:author="Yann Bourdeau" w:date="2014-02-06T16:29:00Z"/>
          <w:rFonts w:ascii="MS Reference Sans Serif" w:hAnsi="MS Reference Sans Serif"/>
          <w:lang w:val="en-CA"/>
        </w:rPr>
      </w:pPr>
      <w:del w:id="7850" w:author="Yann Bourdeau" w:date="2014-02-06T16:29:00Z">
        <w:r w:rsidRPr="00381014" w:rsidDel="00FC0E8D">
          <w:rPr>
            <w:rFonts w:ascii="MS Reference Sans Serif" w:hAnsi="MS Reference Sans Serif"/>
            <w:lang w:val="en-CA"/>
          </w:rPr>
          <w:delText xml:space="preserve">          false,</w:delText>
        </w:r>
      </w:del>
    </w:p>
    <w:p w14:paraId="00D7ABE9" w14:textId="1EE86009" w:rsidR="005579D5" w:rsidRPr="00381014" w:rsidDel="00FC0E8D" w:rsidRDefault="005579D5" w:rsidP="005579D5">
      <w:pPr>
        <w:spacing w:after="0" w:line="240" w:lineRule="exact"/>
        <w:rPr>
          <w:del w:id="7851" w:author="Yann Bourdeau" w:date="2014-02-06T16:29:00Z"/>
          <w:rFonts w:ascii="MS Reference Sans Serif" w:hAnsi="MS Reference Sans Serif"/>
          <w:lang w:val="en-CA"/>
        </w:rPr>
      </w:pPr>
      <w:del w:id="7852" w:author="Yann Bourdeau" w:date="2014-02-06T16:29:00Z">
        <w:r w:rsidRPr="00381014" w:rsidDel="00FC0E8D">
          <w:rPr>
            <w:rFonts w:ascii="MS Reference Sans Serif" w:hAnsi="MS Reference Sans Serif"/>
            <w:lang w:val="en-CA"/>
          </w:rPr>
          <w:delText xml:space="preserve">          false,</w:delText>
        </w:r>
      </w:del>
    </w:p>
    <w:p w14:paraId="6CEAB985" w14:textId="7950A231" w:rsidR="005579D5" w:rsidRPr="00381014" w:rsidDel="00FC0E8D" w:rsidRDefault="005579D5" w:rsidP="005579D5">
      <w:pPr>
        <w:spacing w:after="0" w:line="240" w:lineRule="exact"/>
        <w:rPr>
          <w:del w:id="7853" w:author="Yann Bourdeau" w:date="2014-02-06T16:29:00Z"/>
          <w:rFonts w:ascii="MS Reference Sans Serif" w:hAnsi="MS Reference Sans Serif"/>
          <w:lang w:val="en-CA"/>
        </w:rPr>
      </w:pPr>
      <w:del w:id="7854" w:author="Yann Bourdeau" w:date="2014-02-06T16:29:00Z">
        <w:r w:rsidRPr="00381014" w:rsidDel="00FC0E8D">
          <w:rPr>
            <w:rFonts w:ascii="MS Reference Sans Serif" w:hAnsi="MS Reference Sans Serif"/>
            <w:lang w:val="en-CA"/>
          </w:rPr>
          <w:delText xml:space="preserve">          false,</w:delText>
        </w:r>
      </w:del>
    </w:p>
    <w:p w14:paraId="03DC2625" w14:textId="1C366471" w:rsidR="005579D5" w:rsidRPr="00381014" w:rsidDel="00FC0E8D" w:rsidRDefault="005579D5" w:rsidP="005579D5">
      <w:pPr>
        <w:spacing w:after="0" w:line="240" w:lineRule="exact"/>
        <w:rPr>
          <w:del w:id="7855" w:author="Yann Bourdeau" w:date="2014-02-06T16:29:00Z"/>
          <w:rFonts w:ascii="MS Reference Sans Serif" w:hAnsi="MS Reference Sans Serif"/>
          <w:lang w:val="en-CA"/>
        </w:rPr>
      </w:pPr>
      <w:del w:id="7856" w:author="Yann Bourdeau" w:date="2014-02-06T16:29:00Z">
        <w:r w:rsidRPr="00381014" w:rsidDel="00FC0E8D">
          <w:rPr>
            <w:rFonts w:ascii="MS Reference Sans Serif" w:hAnsi="MS Reference Sans Serif"/>
            <w:lang w:val="en-CA"/>
          </w:rPr>
          <w:delText xml:space="preserve">          "defaultvalue",</w:delText>
        </w:r>
      </w:del>
    </w:p>
    <w:p w14:paraId="2FB01E01" w14:textId="4611C3DC" w:rsidR="005579D5" w:rsidRPr="00381014" w:rsidDel="00FC0E8D" w:rsidRDefault="005579D5" w:rsidP="005579D5">
      <w:pPr>
        <w:spacing w:after="0" w:line="240" w:lineRule="exact"/>
        <w:rPr>
          <w:del w:id="7857" w:author="Yann Bourdeau" w:date="2014-02-06T16:29:00Z"/>
          <w:rFonts w:ascii="MS Reference Sans Serif" w:hAnsi="MS Reference Sans Serif"/>
          <w:lang w:val="en-CA"/>
        </w:rPr>
      </w:pPr>
      <w:del w:id="7858" w:author="Yann Bourdeau" w:date="2014-02-06T16:29:00Z">
        <w:r w:rsidRPr="00381014" w:rsidDel="00FC0E8D">
          <w:rPr>
            <w:rFonts w:ascii="MS Reference Sans Serif" w:hAnsi="MS Reference Sans Serif"/>
            <w:lang w:val="en-CA"/>
          </w:rPr>
          <w:delText xml:space="preserve">          false,</w:delText>
        </w:r>
      </w:del>
    </w:p>
    <w:p w14:paraId="127BC78F" w14:textId="6772FEDA" w:rsidR="005579D5" w:rsidRPr="00381014" w:rsidDel="00FC0E8D" w:rsidRDefault="005579D5" w:rsidP="005579D5">
      <w:pPr>
        <w:spacing w:after="0" w:line="240" w:lineRule="exact"/>
        <w:rPr>
          <w:del w:id="7859" w:author="Yann Bourdeau" w:date="2014-02-06T16:29:00Z"/>
          <w:rFonts w:ascii="MS Reference Sans Serif" w:hAnsi="MS Reference Sans Serif"/>
          <w:lang w:val="en-CA"/>
        </w:rPr>
      </w:pPr>
      <w:del w:id="7860" w:author="Yann Bourdeau" w:date="2014-02-06T16:29:00Z">
        <w:r w:rsidRPr="00381014" w:rsidDel="00FC0E8D">
          <w:rPr>
            <w:rFonts w:ascii="MS Reference Sans Serif" w:hAnsi="MS Reference Sans Serif"/>
            <w:lang w:val="en-CA"/>
          </w:rPr>
          <w:delText xml:space="preserve">          0,</w:delText>
        </w:r>
      </w:del>
    </w:p>
    <w:p w14:paraId="31A37F75" w14:textId="60F07E3A" w:rsidR="005579D5" w:rsidRPr="00381014" w:rsidDel="00FC0E8D" w:rsidRDefault="005579D5" w:rsidP="005579D5">
      <w:pPr>
        <w:spacing w:after="0" w:line="240" w:lineRule="exact"/>
        <w:rPr>
          <w:del w:id="7861" w:author="Yann Bourdeau" w:date="2014-02-06T16:29:00Z"/>
          <w:rFonts w:ascii="MS Reference Sans Serif" w:hAnsi="MS Reference Sans Serif"/>
          <w:lang w:val="en-CA"/>
        </w:rPr>
      </w:pPr>
      <w:del w:id="7862" w:author="Yann Bourdeau" w:date="2014-02-06T16:29:00Z">
        <w:r w:rsidRPr="00381014" w:rsidDel="00FC0E8D">
          <w:rPr>
            <w:rFonts w:ascii="MS Reference Sans Serif" w:hAnsi="MS Reference Sans Serif"/>
            <w:lang w:val="en-CA"/>
          </w:rPr>
          <w:delText xml:space="preserve">          0,</w:delText>
        </w:r>
      </w:del>
    </w:p>
    <w:p w14:paraId="685D826B" w14:textId="54401F4F" w:rsidR="005579D5" w:rsidRPr="00381014" w:rsidDel="00FC0E8D" w:rsidRDefault="005579D5" w:rsidP="005579D5">
      <w:pPr>
        <w:spacing w:after="0" w:line="240" w:lineRule="exact"/>
        <w:rPr>
          <w:del w:id="7863" w:author="Yann Bourdeau" w:date="2014-02-06T16:29:00Z"/>
          <w:rFonts w:ascii="MS Reference Sans Serif" w:hAnsi="MS Reference Sans Serif"/>
          <w:lang w:val="en-CA"/>
        </w:rPr>
      </w:pPr>
      <w:del w:id="7864" w:author="Yann Bourdeau" w:date="2014-02-06T16:29:00Z">
        <w:r w:rsidRPr="00381014" w:rsidDel="00FC0E8D">
          <w:rPr>
            <w:rFonts w:ascii="MS Reference Sans Serif" w:hAnsi="MS Reference Sans Serif"/>
            <w:lang w:val="en-CA"/>
          </w:rPr>
          <w:delText xml:space="preserve">          0));</w:delText>
        </w:r>
      </w:del>
    </w:p>
    <w:p w14:paraId="666137AF" w14:textId="3AFE0AC4" w:rsidR="005579D5" w:rsidRPr="00381014" w:rsidDel="00FC0E8D" w:rsidRDefault="005579D5" w:rsidP="005579D5">
      <w:pPr>
        <w:spacing w:after="0" w:line="240" w:lineRule="exact"/>
        <w:rPr>
          <w:del w:id="7865" w:author="Yann Bourdeau" w:date="2014-02-06T16:29:00Z"/>
          <w:rFonts w:ascii="MS Reference Sans Serif" w:hAnsi="MS Reference Sans Serif"/>
          <w:lang w:val="en-CA"/>
        </w:rPr>
      </w:pPr>
    </w:p>
    <w:p w14:paraId="3AA2153B" w14:textId="133FE056" w:rsidR="005579D5" w:rsidRPr="00381014" w:rsidDel="00FC0E8D" w:rsidRDefault="005579D5" w:rsidP="005579D5">
      <w:pPr>
        <w:spacing w:after="0" w:line="240" w:lineRule="exact"/>
        <w:rPr>
          <w:del w:id="7866" w:author="Yann Bourdeau" w:date="2014-02-06T16:29:00Z"/>
          <w:rFonts w:ascii="MS Reference Sans Serif" w:hAnsi="MS Reference Sans Serif"/>
          <w:lang w:val="en-CA"/>
        </w:rPr>
      </w:pPr>
      <w:del w:id="7867" w:author="Yann Bourdeau" w:date="2014-02-06T16:29:00Z">
        <w:r w:rsidRPr="00381014" w:rsidDel="00FC0E8D">
          <w:rPr>
            <w:rFonts w:ascii="MS Reference Sans Serif" w:hAnsi="MS Reference Sans Serif"/>
            <w:lang w:val="en-CA"/>
          </w:rPr>
          <w:tab/>
          <w:delText>fi.insert</w:delText>
        </w:r>
      </w:del>
    </w:p>
    <w:p w14:paraId="77155E68" w14:textId="23A974C1" w:rsidR="005579D5" w:rsidRPr="00381014" w:rsidDel="00FC0E8D" w:rsidRDefault="005579D5" w:rsidP="005579D5">
      <w:pPr>
        <w:spacing w:after="0" w:line="240" w:lineRule="exact"/>
        <w:rPr>
          <w:del w:id="7868" w:author="Yann Bourdeau" w:date="2014-02-06T16:29:00Z"/>
          <w:rFonts w:ascii="MS Reference Sans Serif" w:hAnsi="MS Reference Sans Serif"/>
          <w:lang w:val="en-CA"/>
        </w:rPr>
      </w:pPr>
      <w:del w:id="7869" w:author="Yann Bourdeau" w:date="2014-02-06T16:29:00Z">
        <w:r w:rsidRPr="00381014" w:rsidDel="00FC0E8D">
          <w:rPr>
            <w:rFonts w:ascii="MS Reference Sans Serif" w:hAnsi="MS Reference Sans Serif"/>
            <w:lang w:val="en-CA"/>
          </w:rPr>
          <w:delText xml:space="preserve">        (blueslice::policy::profile::FieldInfo</w:delText>
        </w:r>
      </w:del>
    </w:p>
    <w:p w14:paraId="09D3C428" w14:textId="4E52A09A" w:rsidR="005579D5" w:rsidRPr="00381014" w:rsidDel="00FC0E8D" w:rsidRDefault="005579D5" w:rsidP="005579D5">
      <w:pPr>
        <w:spacing w:after="0" w:line="240" w:lineRule="exact"/>
        <w:rPr>
          <w:del w:id="7870" w:author="Yann Bourdeau" w:date="2014-02-06T16:29:00Z"/>
          <w:rFonts w:ascii="MS Reference Sans Serif" w:hAnsi="MS Reference Sans Serif"/>
          <w:lang w:val="en-CA"/>
        </w:rPr>
      </w:pPr>
      <w:del w:id="7871" w:author="Yann Bourdeau" w:date="2014-02-06T16:29:00Z">
        <w:r w:rsidRPr="00381014" w:rsidDel="00FC0E8D">
          <w:rPr>
            <w:rFonts w:ascii="MS Reference Sans Serif" w:hAnsi="MS Reference Sans Serif"/>
            <w:lang w:val="en-CA"/>
          </w:rPr>
          <w:delText xml:space="preserve">         ((EAttribute)4, "name4",</w:delText>
        </w:r>
      </w:del>
    </w:p>
    <w:p w14:paraId="1C18D620" w14:textId="2EB5A38B" w:rsidR="005579D5" w:rsidRPr="00381014" w:rsidDel="00FC0E8D" w:rsidRDefault="005579D5" w:rsidP="005579D5">
      <w:pPr>
        <w:spacing w:after="0" w:line="240" w:lineRule="exact"/>
        <w:rPr>
          <w:del w:id="7872" w:author="Yann Bourdeau" w:date="2014-02-06T16:29:00Z"/>
          <w:rFonts w:ascii="MS Reference Sans Serif" w:hAnsi="MS Reference Sans Serif"/>
          <w:lang w:val="en-CA"/>
        </w:rPr>
      </w:pPr>
      <w:del w:id="7873" w:author="Yann Bourdeau" w:date="2014-02-06T16:29:00Z">
        <w:r w:rsidRPr="00381014" w:rsidDel="00FC0E8D">
          <w:rPr>
            <w:rFonts w:ascii="MS Reference Sans Serif" w:hAnsi="MS Reference Sans Serif"/>
            <w:lang w:val="en-CA"/>
          </w:rPr>
          <w:delText xml:space="preserve">          false,</w:delText>
        </w:r>
      </w:del>
    </w:p>
    <w:p w14:paraId="7FDB47D0" w14:textId="5515F457" w:rsidR="005579D5" w:rsidRPr="00381014" w:rsidDel="00FC0E8D" w:rsidRDefault="005579D5" w:rsidP="005579D5">
      <w:pPr>
        <w:spacing w:after="0" w:line="240" w:lineRule="exact"/>
        <w:rPr>
          <w:del w:id="7874" w:author="Yann Bourdeau" w:date="2014-02-06T16:29:00Z"/>
          <w:rFonts w:ascii="MS Reference Sans Serif" w:hAnsi="MS Reference Sans Serif"/>
          <w:lang w:val="en-CA"/>
        </w:rPr>
      </w:pPr>
      <w:del w:id="7875" w:author="Yann Bourdeau" w:date="2014-02-06T16:29:00Z">
        <w:r w:rsidRPr="00381014" w:rsidDel="00FC0E8D">
          <w:rPr>
            <w:rFonts w:ascii="MS Reference Sans Serif" w:hAnsi="MS Reference Sans Serif"/>
            <w:lang w:val="en-CA"/>
          </w:rPr>
          <w:delText xml:space="preserve">          false,</w:delText>
        </w:r>
      </w:del>
    </w:p>
    <w:p w14:paraId="1A5EEDA0" w14:textId="5DC56D7C" w:rsidR="005579D5" w:rsidRPr="00381014" w:rsidDel="00FC0E8D" w:rsidRDefault="005579D5" w:rsidP="005579D5">
      <w:pPr>
        <w:spacing w:after="0" w:line="240" w:lineRule="exact"/>
        <w:rPr>
          <w:del w:id="7876" w:author="Yann Bourdeau" w:date="2014-02-06T16:29:00Z"/>
          <w:rFonts w:ascii="MS Reference Sans Serif" w:hAnsi="MS Reference Sans Serif"/>
          <w:lang w:val="en-CA"/>
        </w:rPr>
      </w:pPr>
      <w:del w:id="7877" w:author="Yann Bourdeau" w:date="2014-02-06T16:29:00Z">
        <w:r w:rsidRPr="00381014" w:rsidDel="00FC0E8D">
          <w:rPr>
            <w:rFonts w:ascii="MS Reference Sans Serif" w:hAnsi="MS Reference Sans Serif"/>
            <w:lang w:val="en-CA"/>
          </w:rPr>
          <w:delText xml:space="preserve">          true,</w:delText>
        </w:r>
      </w:del>
    </w:p>
    <w:p w14:paraId="46CEDEBA" w14:textId="57CA9A35" w:rsidR="005579D5" w:rsidRPr="00381014" w:rsidDel="00FC0E8D" w:rsidRDefault="005579D5" w:rsidP="005579D5">
      <w:pPr>
        <w:spacing w:after="0" w:line="240" w:lineRule="exact"/>
        <w:rPr>
          <w:del w:id="7878" w:author="Yann Bourdeau" w:date="2014-02-06T16:29:00Z"/>
          <w:rFonts w:ascii="MS Reference Sans Serif" w:hAnsi="MS Reference Sans Serif"/>
          <w:lang w:val="en-CA"/>
        </w:rPr>
      </w:pPr>
      <w:del w:id="7879" w:author="Yann Bourdeau" w:date="2014-02-06T16:29:00Z">
        <w:r w:rsidRPr="00381014" w:rsidDel="00FC0E8D">
          <w:rPr>
            <w:rFonts w:ascii="MS Reference Sans Serif" w:hAnsi="MS Reference Sans Serif"/>
            <w:lang w:val="en-CA"/>
          </w:rPr>
          <w:delText xml:space="preserve">          false,</w:delText>
        </w:r>
      </w:del>
    </w:p>
    <w:p w14:paraId="094369FA" w14:textId="734AE7EF" w:rsidR="005579D5" w:rsidRPr="00381014" w:rsidDel="00FC0E8D" w:rsidRDefault="005579D5" w:rsidP="005579D5">
      <w:pPr>
        <w:spacing w:after="0" w:line="240" w:lineRule="exact"/>
        <w:rPr>
          <w:del w:id="7880" w:author="Yann Bourdeau" w:date="2014-02-06T16:29:00Z"/>
          <w:rFonts w:ascii="MS Reference Sans Serif" w:hAnsi="MS Reference Sans Serif"/>
          <w:lang w:val="en-CA"/>
        </w:rPr>
      </w:pPr>
      <w:del w:id="7881" w:author="Yann Bourdeau" w:date="2014-02-06T16:29:00Z">
        <w:r w:rsidRPr="00381014" w:rsidDel="00FC0E8D">
          <w:rPr>
            <w:rFonts w:ascii="MS Reference Sans Serif" w:hAnsi="MS Reference Sans Serif"/>
            <w:lang w:val="en-CA"/>
          </w:rPr>
          <w:delText xml:space="preserve">          false,</w:delText>
        </w:r>
      </w:del>
    </w:p>
    <w:p w14:paraId="7A455E94" w14:textId="658EF145" w:rsidR="005579D5" w:rsidRPr="00381014" w:rsidDel="00FC0E8D" w:rsidRDefault="005579D5" w:rsidP="005579D5">
      <w:pPr>
        <w:spacing w:after="0" w:line="240" w:lineRule="exact"/>
        <w:rPr>
          <w:del w:id="7882" w:author="Yann Bourdeau" w:date="2014-02-06T16:29:00Z"/>
          <w:rFonts w:ascii="MS Reference Sans Serif" w:hAnsi="MS Reference Sans Serif"/>
          <w:lang w:val="en-CA"/>
        </w:rPr>
      </w:pPr>
      <w:del w:id="7883" w:author="Yann Bourdeau" w:date="2014-02-06T16:29:00Z">
        <w:r w:rsidRPr="00381014" w:rsidDel="00FC0E8D">
          <w:rPr>
            <w:rFonts w:ascii="MS Reference Sans Serif" w:hAnsi="MS Reference Sans Serif"/>
            <w:lang w:val="en-CA"/>
          </w:rPr>
          <w:delText xml:space="preserve">          false,</w:delText>
        </w:r>
      </w:del>
    </w:p>
    <w:p w14:paraId="524A4DE6" w14:textId="7D78DEAD" w:rsidR="005579D5" w:rsidRPr="00381014" w:rsidDel="00FC0E8D" w:rsidRDefault="005579D5" w:rsidP="005579D5">
      <w:pPr>
        <w:spacing w:after="0" w:line="240" w:lineRule="exact"/>
        <w:rPr>
          <w:del w:id="7884" w:author="Yann Bourdeau" w:date="2014-02-06T16:29:00Z"/>
          <w:rFonts w:ascii="MS Reference Sans Serif" w:hAnsi="MS Reference Sans Serif"/>
          <w:lang w:val="en-CA"/>
        </w:rPr>
      </w:pPr>
      <w:del w:id="7885" w:author="Yann Bourdeau" w:date="2014-02-06T16:29:00Z">
        <w:r w:rsidRPr="00381014" w:rsidDel="00FC0E8D">
          <w:rPr>
            <w:rFonts w:ascii="MS Reference Sans Serif" w:hAnsi="MS Reference Sans Serif"/>
            <w:lang w:val="en-CA"/>
          </w:rPr>
          <w:delText xml:space="preserve">          "defaultvalue",</w:delText>
        </w:r>
      </w:del>
    </w:p>
    <w:p w14:paraId="079B4D65" w14:textId="1EDFE60F" w:rsidR="005579D5" w:rsidRPr="00381014" w:rsidDel="00FC0E8D" w:rsidRDefault="005579D5" w:rsidP="005579D5">
      <w:pPr>
        <w:spacing w:after="0" w:line="240" w:lineRule="exact"/>
        <w:rPr>
          <w:del w:id="7886" w:author="Yann Bourdeau" w:date="2014-02-06T16:29:00Z"/>
          <w:rFonts w:ascii="MS Reference Sans Serif" w:hAnsi="MS Reference Sans Serif"/>
          <w:lang w:val="en-CA"/>
        </w:rPr>
      </w:pPr>
      <w:del w:id="7887" w:author="Yann Bourdeau" w:date="2014-02-06T16:29:00Z">
        <w:r w:rsidRPr="00381014" w:rsidDel="00FC0E8D">
          <w:rPr>
            <w:rFonts w:ascii="MS Reference Sans Serif" w:hAnsi="MS Reference Sans Serif"/>
            <w:lang w:val="en-CA"/>
          </w:rPr>
          <w:delText xml:space="preserve">          false,</w:delText>
        </w:r>
      </w:del>
    </w:p>
    <w:p w14:paraId="6BF4D130" w14:textId="4E48DD11" w:rsidR="005579D5" w:rsidRPr="00381014" w:rsidDel="00FC0E8D" w:rsidRDefault="005579D5" w:rsidP="005579D5">
      <w:pPr>
        <w:spacing w:after="0" w:line="240" w:lineRule="exact"/>
        <w:rPr>
          <w:del w:id="7888" w:author="Yann Bourdeau" w:date="2014-02-06T16:29:00Z"/>
          <w:rFonts w:ascii="MS Reference Sans Serif" w:hAnsi="MS Reference Sans Serif"/>
          <w:lang w:val="en-CA"/>
        </w:rPr>
      </w:pPr>
      <w:del w:id="7889" w:author="Yann Bourdeau" w:date="2014-02-06T16:29:00Z">
        <w:r w:rsidRPr="00381014" w:rsidDel="00FC0E8D">
          <w:rPr>
            <w:rFonts w:ascii="MS Reference Sans Serif" w:hAnsi="MS Reference Sans Serif"/>
            <w:lang w:val="en-CA"/>
          </w:rPr>
          <w:delText xml:space="preserve">          0,</w:delText>
        </w:r>
      </w:del>
    </w:p>
    <w:p w14:paraId="2A0A12CE" w14:textId="60DCBEF5" w:rsidR="005579D5" w:rsidRPr="00381014" w:rsidDel="00FC0E8D" w:rsidRDefault="005579D5" w:rsidP="005579D5">
      <w:pPr>
        <w:spacing w:after="0" w:line="240" w:lineRule="exact"/>
        <w:rPr>
          <w:del w:id="7890" w:author="Yann Bourdeau" w:date="2014-02-06T16:29:00Z"/>
          <w:rFonts w:ascii="MS Reference Sans Serif" w:hAnsi="MS Reference Sans Serif"/>
          <w:lang w:val="en-CA"/>
        </w:rPr>
      </w:pPr>
      <w:del w:id="7891" w:author="Yann Bourdeau" w:date="2014-02-06T16:29:00Z">
        <w:r w:rsidRPr="00381014" w:rsidDel="00FC0E8D">
          <w:rPr>
            <w:rFonts w:ascii="MS Reference Sans Serif" w:hAnsi="MS Reference Sans Serif"/>
            <w:lang w:val="en-CA"/>
          </w:rPr>
          <w:delText xml:space="preserve">          0,</w:delText>
        </w:r>
      </w:del>
    </w:p>
    <w:p w14:paraId="5F801FC2" w14:textId="1FB8478C" w:rsidR="005579D5" w:rsidRPr="00381014" w:rsidDel="00FC0E8D" w:rsidRDefault="005579D5" w:rsidP="005579D5">
      <w:pPr>
        <w:spacing w:after="0" w:line="240" w:lineRule="exact"/>
        <w:rPr>
          <w:del w:id="7892" w:author="Yann Bourdeau" w:date="2014-02-06T16:29:00Z"/>
          <w:rFonts w:ascii="MS Reference Sans Serif" w:hAnsi="MS Reference Sans Serif"/>
          <w:lang w:val="en-CA"/>
        </w:rPr>
      </w:pPr>
      <w:del w:id="7893" w:author="Yann Bourdeau" w:date="2014-02-06T16:29:00Z">
        <w:r w:rsidRPr="00381014" w:rsidDel="00FC0E8D">
          <w:rPr>
            <w:rFonts w:ascii="MS Reference Sans Serif" w:hAnsi="MS Reference Sans Serif"/>
            <w:lang w:val="en-CA"/>
          </w:rPr>
          <w:delText xml:space="preserve">          0));</w:delText>
        </w:r>
      </w:del>
    </w:p>
    <w:p w14:paraId="514F34C9" w14:textId="7B9D8CE3" w:rsidR="005579D5" w:rsidRPr="00381014" w:rsidDel="00FC0E8D" w:rsidRDefault="005579D5" w:rsidP="005579D5">
      <w:pPr>
        <w:spacing w:after="0" w:line="240" w:lineRule="exact"/>
        <w:rPr>
          <w:del w:id="7894" w:author="Yann Bourdeau" w:date="2014-02-06T16:29:00Z"/>
          <w:rFonts w:ascii="MS Reference Sans Serif" w:hAnsi="MS Reference Sans Serif"/>
          <w:lang w:val="en-CA"/>
        </w:rPr>
      </w:pPr>
    </w:p>
    <w:p w14:paraId="66A8DEA8" w14:textId="4A0144EF" w:rsidR="005579D5" w:rsidRPr="00381014" w:rsidDel="00FC0E8D" w:rsidRDefault="005579D5" w:rsidP="005579D5">
      <w:pPr>
        <w:spacing w:after="0" w:line="240" w:lineRule="exact"/>
        <w:rPr>
          <w:del w:id="7895" w:author="Yann Bourdeau" w:date="2014-02-06T16:29:00Z"/>
          <w:rFonts w:ascii="MS Reference Sans Serif" w:hAnsi="MS Reference Sans Serif"/>
          <w:lang w:val="en-CA"/>
        </w:rPr>
      </w:pPr>
      <w:del w:id="7896" w:author="Yann Bourdeau" w:date="2014-02-06T16:29:00Z">
        <w:r w:rsidRPr="00381014" w:rsidDel="00FC0E8D">
          <w:rPr>
            <w:rFonts w:ascii="MS Reference Sans Serif" w:hAnsi="MS Reference Sans Serif"/>
            <w:lang w:val="en-CA"/>
          </w:rPr>
          <w:tab/>
          <w:delText>fi.insert</w:delText>
        </w:r>
      </w:del>
    </w:p>
    <w:p w14:paraId="7772B27D" w14:textId="7DB7F51B" w:rsidR="005579D5" w:rsidRPr="00381014" w:rsidDel="00FC0E8D" w:rsidRDefault="005579D5" w:rsidP="005579D5">
      <w:pPr>
        <w:spacing w:after="0" w:line="240" w:lineRule="exact"/>
        <w:rPr>
          <w:del w:id="7897" w:author="Yann Bourdeau" w:date="2014-02-06T16:29:00Z"/>
          <w:rFonts w:ascii="MS Reference Sans Serif" w:hAnsi="MS Reference Sans Serif"/>
          <w:lang w:val="en-CA"/>
        </w:rPr>
      </w:pPr>
      <w:del w:id="7898" w:author="Yann Bourdeau" w:date="2014-02-06T16:29:00Z">
        <w:r w:rsidRPr="00381014" w:rsidDel="00FC0E8D">
          <w:rPr>
            <w:rFonts w:ascii="MS Reference Sans Serif" w:hAnsi="MS Reference Sans Serif"/>
            <w:lang w:val="en-CA"/>
          </w:rPr>
          <w:delText xml:space="preserve">        (blueslice::policy::profile::FieldInfo</w:delText>
        </w:r>
      </w:del>
    </w:p>
    <w:p w14:paraId="06364EFD" w14:textId="56AE3B4C" w:rsidR="005579D5" w:rsidRPr="00381014" w:rsidDel="00FC0E8D" w:rsidRDefault="005579D5" w:rsidP="005579D5">
      <w:pPr>
        <w:spacing w:after="0" w:line="240" w:lineRule="exact"/>
        <w:rPr>
          <w:del w:id="7899" w:author="Yann Bourdeau" w:date="2014-02-06T16:29:00Z"/>
          <w:rFonts w:ascii="MS Reference Sans Serif" w:hAnsi="MS Reference Sans Serif"/>
          <w:lang w:val="en-CA"/>
        </w:rPr>
      </w:pPr>
      <w:del w:id="7900" w:author="Yann Bourdeau" w:date="2014-02-06T16:29:00Z">
        <w:r w:rsidRPr="00381014" w:rsidDel="00FC0E8D">
          <w:rPr>
            <w:rFonts w:ascii="MS Reference Sans Serif" w:hAnsi="MS Reference Sans Serif"/>
            <w:lang w:val="en-CA"/>
          </w:rPr>
          <w:delText xml:space="preserve">         ((EAttribute)5, "name5",</w:delText>
        </w:r>
      </w:del>
    </w:p>
    <w:p w14:paraId="6C80F0D6" w14:textId="4166C8AC" w:rsidR="005579D5" w:rsidRPr="00381014" w:rsidDel="00FC0E8D" w:rsidRDefault="005579D5" w:rsidP="005579D5">
      <w:pPr>
        <w:spacing w:after="0" w:line="240" w:lineRule="exact"/>
        <w:rPr>
          <w:del w:id="7901" w:author="Yann Bourdeau" w:date="2014-02-06T16:29:00Z"/>
          <w:rFonts w:ascii="MS Reference Sans Serif" w:hAnsi="MS Reference Sans Serif"/>
          <w:lang w:val="en-CA"/>
        </w:rPr>
      </w:pPr>
      <w:del w:id="7902" w:author="Yann Bourdeau" w:date="2014-02-06T16:29:00Z">
        <w:r w:rsidRPr="00381014" w:rsidDel="00FC0E8D">
          <w:rPr>
            <w:rFonts w:ascii="MS Reference Sans Serif" w:hAnsi="MS Reference Sans Serif"/>
            <w:lang w:val="en-CA"/>
          </w:rPr>
          <w:delText xml:space="preserve">          false,</w:delText>
        </w:r>
      </w:del>
    </w:p>
    <w:p w14:paraId="29A43309" w14:textId="29365311" w:rsidR="005579D5" w:rsidRPr="00381014" w:rsidDel="00FC0E8D" w:rsidRDefault="005579D5" w:rsidP="005579D5">
      <w:pPr>
        <w:spacing w:after="0" w:line="240" w:lineRule="exact"/>
        <w:rPr>
          <w:del w:id="7903" w:author="Yann Bourdeau" w:date="2014-02-06T16:29:00Z"/>
          <w:rFonts w:ascii="MS Reference Sans Serif" w:hAnsi="MS Reference Sans Serif"/>
          <w:lang w:val="en-CA"/>
        </w:rPr>
      </w:pPr>
      <w:del w:id="7904" w:author="Yann Bourdeau" w:date="2014-02-06T16:29:00Z">
        <w:r w:rsidRPr="00381014" w:rsidDel="00FC0E8D">
          <w:rPr>
            <w:rFonts w:ascii="MS Reference Sans Serif" w:hAnsi="MS Reference Sans Serif"/>
            <w:lang w:val="en-CA"/>
          </w:rPr>
          <w:delText xml:space="preserve">          false,</w:delText>
        </w:r>
      </w:del>
    </w:p>
    <w:p w14:paraId="1B46AC53" w14:textId="1770A0E9" w:rsidR="005579D5" w:rsidRPr="00381014" w:rsidDel="00FC0E8D" w:rsidRDefault="005579D5" w:rsidP="005579D5">
      <w:pPr>
        <w:spacing w:after="0" w:line="240" w:lineRule="exact"/>
        <w:rPr>
          <w:del w:id="7905" w:author="Yann Bourdeau" w:date="2014-02-06T16:29:00Z"/>
          <w:rFonts w:ascii="MS Reference Sans Serif" w:hAnsi="MS Reference Sans Serif"/>
          <w:lang w:val="en-CA"/>
        </w:rPr>
      </w:pPr>
      <w:del w:id="7906" w:author="Yann Bourdeau" w:date="2014-02-06T16:29:00Z">
        <w:r w:rsidRPr="00381014" w:rsidDel="00FC0E8D">
          <w:rPr>
            <w:rFonts w:ascii="MS Reference Sans Serif" w:hAnsi="MS Reference Sans Serif"/>
            <w:lang w:val="en-CA"/>
          </w:rPr>
          <w:delText xml:space="preserve">          false,</w:delText>
        </w:r>
      </w:del>
    </w:p>
    <w:p w14:paraId="014DADA5" w14:textId="7D1CDD60" w:rsidR="005579D5" w:rsidRPr="00381014" w:rsidDel="00FC0E8D" w:rsidRDefault="005579D5" w:rsidP="005579D5">
      <w:pPr>
        <w:spacing w:after="0" w:line="240" w:lineRule="exact"/>
        <w:rPr>
          <w:del w:id="7907" w:author="Yann Bourdeau" w:date="2014-02-06T16:29:00Z"/>
          <w:rFonts w:ascii="MS Reference Sans Serif" w:hAnsi="MS Reference Sans Serif"/>
          <w:lang w:val="en-CA"/>
        </w:rPr>
      </w:pPr>
      <w:del w:id="7908" w:author="Yann Bourdeau" w:date="2014-02-06T16:29:00Z">
        <w:r w:rsidRPr="00381014" w:rsidDel="00FC0E8D">
          <w:rPr>
            <w:rFonts w:ascii="MS Reference Sans Serif" w:hAnsi="MS Reference Sans Serif"/>
            <w:lang w:val="en-CA"/>
          </w:rPr>
          <w:delText xml:space="preserve">          true,</w:delText>
        </w:r>
      </w:del>
    </w:p>
    <w:p w14:paraId="1C0B3CFB" w14:textId="713F9BC1" w:rsidR="005579D5" w:rsidRPr="00381014" w:rsidDel="00FC0E8D" w:rsidRDefault="005579D5" w:rsidP="005579D5">
      <w:pPr>
        <w:spacing w:after="0" w:line="240" w:lineRule="exact"/>
        <w:rPr>
          <w:del w:id="7909" w:author="Yann Bourdeau" w:date="2014-02-06T16:29:00Z"/>
          <w:rFonts w:ascii="MS Reference Sans Serif" w:hAnsi="MS Reference Sans Serif"/>
          <w:lang w:val="en-CA"/>
        </w:rPr>
      </w:pPr>
      <w:del w:id="7910" w:author="Yann Bourdeau" w:date="2014-02-06T16:29:00Z">
        <w:r w:rsidRPr="00381014" w:rsidDel="00FC0E8D">
          <w:rPr>
            <w:rFonts w:ascii="MS Reference Sans Serif" w:hAnsi="MS Reference Sans Serif"/>
            <w:lang w:val="en-CA"/>
          </w:rPr>
          <w:delText xml:space="preserve">          false,</w:delText>
        </w:r>
      </w:del>
    </w:p>
    <w:p w14:paraId="762F18D6" w14:textId="345FEAC4" w:rsidR="005579D5" w:rsidRPr="00381014" w:rsidDel="00FC0E8D" w:rsidRDefault="005579D5" w:rsidP="005579D5">
      <w:pPr>
        <w:spacing w:after="0" w:line="240" w:lineRule="exact"/>
        <w:rPr>
          <w:del w:id="7911" w:author="Yann Bourdeau" w:date="2014-02-06T16:29:00Z"/>
          <w:rFonts w:ascii="MS Reference Sans Serif" w:hAnsi="MS Reference Sans Serif"/>
          <w:lang w:val="en-CA"/>
        </w:rPr>
      </w:pPr>
      <w:del w:id="7912" w:author="Yann Bourdeau" w:date="2014-02-06T16:29:00Z">
        <w:r w:rsidRPr="00381014" w:rsidDel="00FC0E8D">
          <w:rPr>
            <w:rFonts w:ascii="MS Reference Sans Serif" w:hAnsi="MS Reference Sans Serif"/>
            <w:lang w:val="en-CA"/>
          </w:rPr>
          <w:delText xml:space="preserve">          false,</w:delText>
        </w:r>
      </w:del>
    </w:p>
    <w:p w14:paraId="07D8C32B" w14:textId="4389FF8E" w:rsidR="005579D5" w:rsidRPr="00381014" w:rsidDel="00FC0E8D" w:rsidRDefault="005579D5" w:rsidP="005579D5">
      <w:pPr>
        <w:spacing w:after="0" w:line="240" w:lineRule="exact"/>
        <w:rPr>
          <w:del w:id="7913" w:author="Yann Bourdeau" w:date="2014-02-06T16:29:00Z"/>
          <w:rFonts w:ascii="MS Reference Sans Serif" w:hAnsi="MS Reference Sans Serif"/>
          <w:lang w:val="en-CA"/>
        </w:rPr>
      </w:pPr>
      <w:del w:id="7914" w:author="Yann Bourdeau" w:date="2014-02-06T16:29:00Z">
        <w:r w:rsidRPr="00381014" w:rsidDel="00FC0E8D">
          <w:rPr>
            <w:rFonts w:ascii="MS Reference Sans Serif" w:hAnsi="MS Reference Sans Serif"/>
            <w:lang w:val="en-CA"/>
          </w:rPr>
          <w:delText xml:space="preserve">          "defaultvalue",</w:delText>
        </w:r>
      </w:del>
    </w:p>
    <w:p w14:paraId="21C3F668" w14:textId="317B35F8" w:rsidR="005579D5" w:rsidRPr="00381014" w:rsidDel="00FC0E8D" w:rsidRDefault="005579D5" w:rsidP="005579D5">
      <w:pPr>
        <w:spacing w:after="0" w:line="240" w:lineRule="exact"/>
        <w:rPr>
          <w:del w:id="7915" w:author="Yann Bourdeau" w:date="2014-02-06T16:29:00Z"/>
          <w:rFonts w:ascii="MS Reference Sans Serif" w:hAnsi="MS Reference Sans Serif"/>
          <w:lang w:val="en-CA"/>
        </w:rPr>
      </w:pPr>
      <w:del w:id="7916" w:author="Yann Bourdeau" w:date="2014-02-06T16:29:00Z">
        <w:r w:rsidRPr="00381014" w:rsidDel="00FC0E8D">
          <w:rPr>
            <w:rFonts w:ascii="MS Reference Sans Serif" w:hAnsi="MS Reference Sans Serif"/>
            <w:lang w:val="en-CA"/>
          </w:rPr>
          <w:delText xml:space="preserve">          false,</w:delText>
        </w:r>
      </w:del>
    </w:p>
    <w:p w14:paraId="75D0A694" w14:textId="4147120B" w:rsidR="005579D5" w:rsidRPr="00381014" w:rsidDel="00FC0E8D" w:rsidRDefault="005579D5" w:rsidP="005579D5">
      <w:pPr>
        <w:spacing w:after="0" w:line="240" w:lineRule="exact"/>
        <w:rPr>
          <w:del w:id="7917" w:author="Yann Bourdeau" w:date="2014-02-06T16:29:00Z"/>
          <w:rFonts w:ascii="MS Reference Sans Serif" w:hAnsi="MS Reference Sans Serif"/>
          <w:lang w:val="en-CA"/>
        </w:rPr>
      </w:pPr>
      <w:del w:id="7918" w:author="Yann Bourdeau" w:date="2014-02-06T16:29:00Z">
        <w:r w:rsidRPr="00381014" w:rsidDel="00FC0E8D">
          <w:rPr>
            <w:rFonts w:ascii="MS Reference Sans Serif" w:hAnsi="MS Reference Sans Serif"/>
            <w:lang w:val="en-CA"/>
          </w:rPr>
          <w:delText xml:space="preserve">          0,</w:delText>
        </w:r>
      </w:del>
    </w:p>
    <w:p w14:paraId="609381D0" w14:textId="3CA19114" w:rsidR="005579D5" w:rsidRPr="00381014" w:rsidDel="00FC0E8D" w:rsidRDefault="005579D5" w:rsidP="005579D5">
      <w:pPr>
        <w:spacing w:after="0" w:line="240" w:lineRule="exact"/>
        <w:rPr>
          <w:del w:id="7919" w:author="Yann Bourdeau" w:date="2014-02-06T16:29:00Z"/>
          <w:rFonts w:ascii="MS Reference Sans Serif" w:hAnsi="MS Reference Sans Serif"/>
          <w:lang w:val="en-CA"/>
        </w:rPr>
      </w:pPr>
      <w:del w:id="7920" w:author="Yann Bourdeau" w:date="2014-02-06T16:29:00Z">
        <w:r w:rsidRPr="00381014" w:rsidDel="00FC0E8D">
          <w:rPr>
            <w:rFonts w:ascii="MS Reference Sans Serif" w:hAnsi="MS Reference Sans Serif"/>
            <w:lang w:val="en-CA"/>
          </w:rPr>
          <w:delText xml:space="preserve">          0,</w:delText>
        </w:r>
      </w:del>
    </w:p>
    <w:p w14:paraId="15E7E0C2" w14:textId="5D019F31" w:rsidR="005579D5" w:rsidRPr="00381014" w:rsidDel="00FC0E8D" w:rsidRDefault="005579D5" w:rsidP="005579D5">
      <w:pPr>
        <w:spacing w:after="0" w:line="240" w:lineRule="exact"/>
        <w:rPr>
          <w:del w:id="7921" w:author="Yann Bourdeau" w:date="2014-02-06T16:29:00Z"/>
          <w:rFonts w:ascii="MS Reference Sans Serif" w:hAnsi="MS Reference Sans Serif"/>
          <w:lang w:val="en-CA"/>
        </w:rPr>
      </w:pPr>
      <w:del w:id="7922" w:author="Yann Bourdeau" w:date="2014-02-06T16:29:00Z">
        <w:r w:rsidRPr="00381014" w:rsidDel="00FC0E8D">
          <w:rPr>
            <w:rFonts w:ascii="MS Reference Sans Serif" w:hAnsi="MS Reference Sans Serif"/>
            <w:lang w:val="en-CA"/>
          </w:rPr>
          <w:delText xml:space="preserve">          0));</w:delText>
        </w:r>
      </w:del>
    </w:p>
    <w:p w14:paraId="7BA61DEF" w14:textId="224512B0" w:rsidR="005579D5" w:rsidRPr="00381014" w:rsidDel="00FC0E8D" w:rsidRDefault="005579D5" w:rsidP="005579D5">
      <w:pPr>
        <w:spacing w:after="0" w:line="240" w:lineRule="exact"/>
        <w:rPr>
          <w:del w:id="7923" w:author="Yann Bourdeau" w:date="2014-02-06T16:29:00Z"/>
          <w:rFonts w:ascii="MS Reference Sans Serif" w:hAnsi="MS Reference Sans Serif"/>
          <w:lang w:val="en-CA"/>
        </w:rPr>
      </w:pPr>
    </w:p>
    <w:p w14:paraId="2ED74127" w14:textId="1D3D93CC" w:rsidR="005579D5" w:rsidRPr="00381014" w:rsidDel="00FC0E8D" w:rsidRDefault="005579D5" w:rsidP="005579D5">
      <w:pPr>
        <w:spacing w:after="0" w:line="240" w:lineRule="exact"/>
        <w:rPr>
          <w:del w:id="7924" w:author="Yann Bourdeau" w:date="2014-02-06T16:29:00Z"/>
          <w:rFonts w:ascii="MS Reference Sans Serif" w:hAnsi="MS Reference Sans Serif"/>
          <w:lang w:val="en-CA"/>
        </w:rPr>
      </w:pPr>
      <w:del w:id="7925" w:author="Yann Bourdeau" w:date="2014-02-06T16:29:00Z">
        <w:r w:rsidRPr="00381014" w:rsidDel="00FC0E8D">
          <w:rPr>
            <w:rFonts w:ascii="MS Reference Sans Serif" w:hAnsi="MS Reference Sans Serif"/>
            <w:lang w:val="en-CA"/>
          </w:rPr>
          <w:tab/>
          <w:delText>fi.insert</w:delText>
        </w:r>
      </w:del>
    </w:p>
    <w:p w14:paraId="12EB3B3B" w14:textId="017F5F8F" w:rsidR="005579D5" w:rsidRPr="00381014" w:rsidDel="00FC0E8D" w:rsidRDefault="005579D5" w:rsidP="005579D5">
      <w:pPr>
        <w:spacing w:after="0" w:line="240" w:lineRule="exact"/>
        <w:rPr>
          <w:del w:id="7926" w:author="Yann Bourdeau" w:date="2014-02-06T16:29:00Z"/>
          <w:rFonts w:ascii="MS Reference Sans Serif" w:hAnsi="MS Reference Sans Serif"/>
          <w:lang w:val="en-CA"/>
        </w:rPr>
      </w:pPr>
      <w:del w:id="7927" w:author="Yann Bourdeau" w:date="2014-02-06T16:29:00Z">
        <w:r w:rsidRPr="00381014" w:rsidDel="00FC0E8D">
          <w:rPr>
            <w:rFonts w:ascii="MS Reference Sans Serif" w:hAnsi="MS Reference Sans Serif"/>
            <w:lang w:val="en-CA"/>
          </w:rPr>
          <w:delText xml:space="preserve">        (blueslice::policy::profile::FieldInfo</w:delText>
        </w:r>
      </w:del>
    </w:p>
    <w:p w14:paraId="654BF38A" w14:textId="20092A34" w:rsidR="005579D5" w:rsidRPr="00381014" w:rsidDel="00FC0E8D" w:rsidRDefault="005579D5" w:rsidP="005579D5">
      <w:pPr>
        <w:spacing w:after="0" w:line="240" w:lineRule="exact"/>
        <w:rPr>
          <w:del w:id="7928" w:author="Yann Bourdeau" w:date="2014-02-06T16:29:00Z"/>
          <w:rFonts w:ascii="MS Reference Sans Serif" w:hAnsi="MS Reference Sans Serif"/>
          <w:lang w:val="en-CA"/>
        </w:rPr>
      </w:pPr>
      <w:del w:id="7929" w:author="Yann Bourdeau" w:date="2014-02-06T16:29:00Z">
        <w:r w:rsidRPr="00381014" w:rsidDel="00FC0E8D">
          <w:rPr>
            <w:rFonts w:ascii="MS Reference Sans Serif" w:hAnsi="MS Reference Sans Serif"/>
            <w:lang w:val="en-CA"/>
          </w:rPr>
          <w:delText xml:space="preserve">         ((EAttribute)6, "name6",</w:delText>
        </w:r>
      </w:del>
    </w:p>
    <w:p w14:paraId="2DCADC4F" w14:textId="3E1430A5" w:rsidR="005579D5" w:rsidRPr="00381014" w:rsidDel="00FC0E8D" w:rsidRDefault="005579D5" w:rsidP="005579D5">
      <w:pPr>
        <w:spacing w:after="0" w:line="240" w:lineRule="exact"/>
        <w:rPr>
          <w:del w:id="7930" w:author="Yann Bourdeau" w:date="2014-02-06T16:29:00Z"/>
          <w:rFonts w:ascii="MS Reference Sans Serif" w:hAnsi="MS Reference Sans Serif"/>
          <w:lang w:val="en-CA"/>
        </w:rPr>
      </w:pPr>
      <w:del w:id="7931" w:author="Yann Bourdeau" w:date="2014-02-06T16:29:00Z">
        <w:r w:rsidRPr="00381014" w:rsidDel="00FC0E8D">
          <w:rPr>
            <w:rFonts w:ascii="MS Reference Sans Serif" w:hAnsi="MS Reference Sans Serif"/>
            <w:lang w:val="en-CA"/>
          </w:rPr>
          <w:delText xml:space="preserve">          false,</w:delText>
        </w:r>
      </w:del>
    </w:p>
    <w:p w14:paraId="5A72A11C" w14:textId="7E33D0B9" w:rsidR="005579D5" w:rsidRPr="00381014" w:rsidDel="00FC0E8D" w:rsidRDefault="005579D5" w:rsidP="005579D5">
      <w:pPr>
        <w:spacing w:after="0" w:line="240" w:lineRule="exact"/>
        <w:rPr>
          <w:del w:id="7932" w:author="Yann Bourdeau" w:date="2014-02-06T16:29:00Z"/>
          <w:rFonts w:ascii="MS Reference Sans Serif" w:hAnsi="MS Reference Sans Serif"/>
          <w:lang w:val="en-CA"/>
        </w:rPr>
      </w:pPr>
      <w:del w:id="7933" w:author="Yann Bourdeau" w:date="2014-02-06T16:29:00Z">
        <w:r w:rsidRPr="00381014" w:rsidDel="00FC0E8D">
          <w:rPr>
            <w:rFonts w:ascii="MS Reference Sans Serif" w:hAnsi="MS Reference Sans Serif"/>
            <w:lang w:val="en-CA"/>
          </w:rPr>
          <w:delText xml:space="preserve">          false,</w:delText>
        </w:r>
      </w:del>
    </w:p>
    <w:p w14:paraId="7A9B83EA" w14:textId="0C59CA5C" w:rsidR="005579D5" w:rsidRPr="00381014" w:rsidDel="00FC0E8D" w:rsidRDefault="005579D5" w:rsidP="005579D5">
      <w:pPr>
        <w:spacing w:after="0" w:line="240" w:lineRule="exact"/>
        <w:rPr>
          <w:del w:id="7934" w:author="Yann Bourdeau" w:date="2014-02-06T16:29:00Z"/>
          <w:rFonts w:ascii="MS Reference Sans Serif" w:hAnsi="MS Reference Sans Serif"/>
          <w:lang w:val="en-CA"/>
        </w:rPr>
      </w:pPr>
      <w:del w:id="7935" w:author="Yann Bourdeau" w:date="2014-02-06T16:29:00Z">
        <w:r w:rsidRPr="00381014" w:rsidDel="00FC0E8D">
          <w:rPr>
            <w:rFonts w:ascii="MS Reference Sans Serif" w:hAnsi="MS Reference Sans Serif"/>
            <w:lang w:val="en-CA"/>
          </w:rPr>
          <w:delText xml:space="preserve">          false,</w:delText>
        </w:r>
      </w:del>
    </w:p>
    <w:p w14:paraId="3B20928E" w14:textId="154DC9ED" w:rsidR="005579D5" w:rsidRPr="00381014" w:rsidDel="00FC0E8D" w:rsidRDefault="005579D5" w:rsidP="005579D5">
      <w:pPr>
        <w:spacing w:after="0" w:line="240" w:lineRule="exact"/>
        <w:rPr>
          <w:del w:id="7936" w:author="Yann Bourdeau" w:date="2014-02-06T16:29:00Z"/>
          <w:rFonts w:ascii="MS Reference Sans Serif" w:hAnsi="MS Reference Sans Serif"/>
          <w:lang w:val="en-CA"/>
        </w:rPr>
      </w:pPr>
      <w:del w:id="7937" w:author="Yann Bourdeau" w:date="2014-02-06T16:29:00Z">
        <w:r w:rsidRPr="00381014" w:rsidDel="00FC0E8D">
          <w:rPr>
            <w:rFonts w:ascii="MS Reference Sans Serif" w:hAnsi="MS Reference Sans Serif"/>
            <w:lang w:val="en-CA"/>
          </w:rPr>
          <w:delText xml:space="preserve">          false,</w:delText>
        </w:r>
      </w:del>
    </w:p>
    <w:p w14:paraId="6BA336D0" w14:textId="45A6FE47" w:rsidR="005579D5" w:rsidRPr="00381014" w:rsidDel="00FC0E8D" w:rsidRDefault="005579D5" w:rsidP="005579D5">
      <w:pPr>
        <w:spacing w:after="0" w:line="240" w:lineRule="exact"/>
        <w:rPr>
          <w:del w:id="7938" w:author="Yann Bourdeau" w:date="2014-02-06T16:29:00Z"/>
          <w:rFonts w:ascii="MS Reference Sans Serif" w:hAnsi="MS Reference Sans Serif"/>
          <w:lang w:val="en-CA"/>
        </w:rPr>
      </w:pPr>
      <w:del w:id="7939" w:author="Yann Bourdeau" w:date="2014-02-06T16:29:00Z">
        <w:r w:rsidRPr="00381014" w:rsidDel="00FC0E8D">
          <w:rPr>
            <w:rFonts w:ascii="MS Reference Sans Serif" w:hAnsi="MS Reference Sans Serif"/>
            <w:lang w:val="en-CA"/>
          </w:rPr>
          <w:delText xml:space="preserve">          true,</w:delText>
        </w:r>
      </w:del>
    </w:p>
    <w:p w14:paraId="6F7AB29C" w14:textId="69803F4D" w:rsidR="005579D5" w:rsidRPr="00381014" w:rsidDel="00FC0E8D" w:rsidRDefault="005579D5" w:rsidP="005579D5">
      <w:pPr>
        <w:spacing w:after="0" w:line="240" w:lineRule="exact"/>
        <w:rPr>
          <w:del w:id="7940" w:author="Yann Bourdeau" w:date="2014-02-06T16:29:00Z"/>
          <w:rFonts w:ascii="MS Reference Sans Serif" w:hAnsi="MS Reference Sans Serif"/>
          <w:lang w:val="en-CA"/>
        </w:rPr>
      </w:pPr>
      <w:del w:id="7941" w:author="Yann Bourdeau" w:date="2014-02-06T16:29:00Z">
        <w:r w:rsidRPr="00381014" w:rsidDel="00FC0E8D">
          <w:rPr>
            <w:rFonts w:ascii="MS Reference Sans Serif" w:hAnsi="MS Reference Sans Serif"/>
            <w:lang w:val="en-CA"/>
          </w:rPr>
          <w:delText xml:space="preserve">          false,</w:delText>
        </w:r>
      </w:del>
    </w:p>
    <w:p w14:paraId="5122FDFC" w14:textId="17786508" w:rsidR="005579D5" w:rsidRPr="00381014" w:rsidDel="00FC0E8D" w:rsidRDefault="005579D5" w:rsidP="005579D5">
      <w:pPr>
        <w:spacing w:after="0" w:line="240" w:lineRule="exact"/>
        <w:rPr>
          <w:del w:id="7942" w:author="Yann Bourdeau" w:date="2014-02-06T16:29:00Z"/>
          <w:rFonts w:ascii="MS Reference Sans Serif" w:hAnsi="MS Reference Sans Serif"/>
          <w:lang w:val="en-CA"/>
        </w:rPr>
      </w:pPr>
      <w:del w:id="7943" w:author="Yann Bourdeau" w:date="2014-02-06T16:29:00Z">
        <w:r w:rsidRPr="00381014" w:rsidDel="00FC0E8D">
          <w:rPr>
            <w:rFonts w:ascii="MS Reference Sans Serif" w:hAnsi="MS Reference Sans Serif"/>
            <w:lang w:val="en-CA"/>
          </w:rPr>
          <w:delText xml:space="preserve">          "defaultvalue",</w:delText>
        </w:r>
      </w:del>
    </w:p>
    <w:p w14:paraId="46769B5E" w14:textId="2972E723" w:rsidR="005579D5" w:rsidRPr="00381014" w:rsidDel="00FC0E8D" w:rsidRDefault="005579D5" w:rsidP="005579D5">
      <w:pPr>
        <w:spacing w:after="0" w:line="240" w:lineRule="exact"/>
        <w:rPr>
          <w:del w:id="7944" w:author="Yann Bourdeau" w:date="2014-02-06T16:29:00Z"/>
          <w:rFonts w:ascii="MS Reference Sans Serif" w:hAnsi="MS Reference Sans Serif"/>
          <w:lang w:val="en-CA"/>
        </w:rPr>
      </w:pPr>
      <w:del w:id="7945" w:author="Yann Bourdeau" w:date="2014-02-06T16:29:00Z">
        <w:r w:rsidRPr="00381014" w:rsidDel="00FC0E8D">
          <w:rPr>
            <w:rFonts w:ascii="MS Reference Sans Serif" w:hAnsi="MS Reference Sans Serif"/>
            <w:lang w:val="en-CA"/>
          </w:rPr>
          <w:delText xml:space="preserve">          false,</w:delText>
        </w:r>
      </w:del>
    </w:p>
    <w:p w14:paraId="4F33316D" w14:textId="59187AFB" w:rsidR="005579D5" w:rsidRPr="00381014" w:rsidDel="00FC0E8D" w:rsidRDefault="005579D5" w:rsidP="005579D5">
      <w:pPr>
        <w:spacing w:after="0" w:line="240" w:lineRule="exact"/>
        <w:rPr>
          <w:del w:id="7946" w:author="Yann Bourdeau" w:date="2014-02-06T16:29:00Z"/>
          <w:rFonts w:ascii="MS Reference Sans Serif" w:hAnsi="MS Reference Sans Serif"/>
          <w:lang w:val="en-CA"/>
        </w:rPr>
      </w:pPr>
      <w:del w:id="7947" w:author="Yann Bourdeau" w:date="2014-02-06T16:29:00Z">
        <w:r w:rsidRPr="00381014" w:rsidDel="00FC0E8D">
          <w:rPr>
            <w:rFonts w:ascii="MS Reference Sans Serif" w:hAnsi="MS Reference Sans Serif"/>
            <w:lang w:val="en-CA"/>
          </w:rPr>
          <w:delText xml:space="preserve">          0,</w:delText>
        </w:r>
      </w:del>
    </w:p>
    <w:p w14:paraId="79FBF8FD" w14:textId="0A812CE0" w:rsidR="005579D5" w:rsidRPr="00381014" w:rsidDel="00FC0E8D" w:rsidRDefault="005579D5" w:rsidP="005579D5">
      <w:pPr>
        <w:spacing w:after="0" w:line="240" w:lineRule="exact"/>
        <w:rPr>
          <w:del w:id="7948" w:author="Yann Bourdeau" w:date="2014-02-06T16:29:00Z"/>
          <w:rFonts w:ascii="MS Reference Sans Serif" w:hAnsi="MS Reference Sans Serif"/>
          <w:lang w:val="en-CA"/>
        </w:rPr>
      </w:pPr>
      <w:del w:id="7949" w:author="Yann Bourdeau" w:date="2014-02-06T16:29:00Z">
        <w:r w:rsidRPr="00381014" w:rsidDel="00FC0E8D">
          <w:rPr>
            <w:rFonts w:ascii="MS Reference Sans Serif" w:hAnsi="MS Reference Sans Serif"/>
            <w:lang w:val="en-CA"/>
          </w:rPr>
          <w:delText xml:space="preserve">          0,</w:delText>
        </w:r>
      </w:del>
    </w:p>
    <w:p w14:paraId="528BEC4F" w14:textId="4AC213F1" w:rsidR="005579D5" w:rsidRPr="00381014" w:rsidDel="00FC0E8D" w:rsidRDefault="005579D5" w:rsidP="005579D5">
      <w:pPr>
        <w:spacing w:after="0" w:line="240" w:lineRule="exact"/>
        <w:rPr>
          <w:del w:id="7950" w:author="Yann Bourdeau" w:date="2014-02-06T16:29:00Z"/>
          <w:rFonts w:ascii="MS Reference Sans Serif" w:hAnsi="MS Reference Sans Serif"/>
          <w:lang w:val="en-CA"/>
        </w:rPr>
      </w:pPr>
      <w:del w:id="7951" w:author="Yann Bourdeau" w:date="2014-02-06T16:29:00Z">
        <w:r w:rsidRPr="00381014" w:rsidDel="00FC0E8D">
          <w:rPr>
            <w:rFonts w:ascii="MS Reference Sans Serif" w:hAnsi="MS Reference Sans Serif"/>
            <w:lang w:val="en-CA"/>
          </w:rPr>
          <w:delText xml:space="preserve">          0));</w:delText>
        </w:r>
      </w:del>
    </w:p>
    <w:p w14:paraId="5CF569D7" w14:textId="1283F47F" w:rsidR="005579D5" w:rsidRPr="00381014" w:rsidDel="00FC0E8D" w:rsidRDefault="005579D5" w:rsidP="005579D5">
      <w:pPr>
        <w:spacing w:after="0" w:line="240" w:lineRule="exact"/>
        <w:rPr>
          <w:del w:id="7952" w:author="Yann Bourdeau" w:date="2014-02-06T16:29:00Z"/>
          <w:rFonts w:ascii="MS Reference Sans Serif" w:hAnsi="MS Reference Sans Serif"/>
          <w:lang w:val="en-CA"/>
        </w:rPr>
      </w:pPr>
    </w:p>
    <w:p w14:paraId="4DEA4076" w14:textId="2E4E0323" w:rsidR="005579D5" w:rsidRPr="00381014" w:rsidDel="00FC0E8D" w:rsidRDefault="005579D5" w:rsidP="005579D5">
      <w:pPr>
        <w:spacing w:after="0" w:line="240" w:lineRule="exact"/>
        <w:rPr>
          <w:del w:id="7953" w:author="Yann Bourdeau" w:date="2014-02-06T16:29:00Z"/>
          <w:rFonts w:ascii="MS Reference Sans Serif" w:hAnsi="MS Reference Sans Serif"/>
          <w:lang w:val="en-CA"/>
        </w:rPr>
      </w:pPr>
      <w:del w:id="7954" w:author="Yann Bourdeau" w:date="2014-02-06T16:29:00Z">
        <w:r w:rsidRPr="00381014" w:rsidDel="00FC0E8D">
          <w:rPr>
            <w:rFonts w:ascii="MS Reference Sans Serif" w:hAnsi="MS Reference Sans Serif"/>
            <w:lang w:val="en-CA"/>
          </w:rPr>
          <w:tab/>
          <w:delText>fi.insert</w:delText>
        </w:r>
      </w:del>
    </w:p>
    <w:p w14:paraId="2EB7C32A" w14:textId="529160FC" w:rsidR="005579D5" w:rsidRPr="00381014" w:rsidDel="00FC0E8D" w:rsidRDefault="005579D5" w:rsidP="005579D5">
      <w:pPr>
        <w:spacing w:after="0" w:line="240" w:lineRule="exact"/>
        <w:rPr>
          <w:del w:id="7955" w:author="Yann Bourdeau" w:date="2014-02-06T16:29:00Z"/>
          <w:rFonts w:ascii="MS Reference Sans Serif" w:hAnsi="MS Reference Sans Serif"/>
          <w:lang w:val="en-CA"/>
        </w:rPr>
      </w:pPr>
      <w:del w:id="7956" w:author="Yann Bourdeau" w:date="2014-02-06T16:29:00Z">
        <w:r w:rsidRPr="00381014" w:rsidDel="00FC0E8D">
          <w:rPr>
            <w:rFonts w:ascii="MS Reference Sans Serif" w:hAnsi="MS Reference Sans Serif"/>
            <w:lang w:val="en-CA"/>
          </w:rPr>
          <w:delText xml:space="preserve">        (blueslice::policy::profile::FieldInfo</w:delText>
        </w:r>
      </w:del>
    </w:p>
    <w:p w14:paraId="5AC6E2FF" w14:textId="48E50439" w:rsidR="005579D5" w:rsidRPr="00381014" w:rsidDel="00FC0E8D" w:rsidRDefault="005579D5" w:rsidP="005579D5">
      <w:pPr>
        <w:spacing w:after="0" w:line="240" w:lineRule="exact"/>
        <w:rPr>
          <w:del w:id="7957" w:author="Yann Bourdeau" w:date="2014-02-06T16:29:00Z"/>
          <w:rFonts w:ascii="MS Reference Sans Serif" w:hAnsi="MS Reference Sans Serif"/>
          <w:lang w:val="en-CA"/>
        </w:rPr>
      </w:pPr>
      <w:del w:id="7958" w:author="Yann Bourdeau" w:date="2014-02-06T16:29:00Z">
        <w:r w:rsidRPr="00381014" w:rsidDel="00FC0E8D">
          <w:rPr>
            <w:rFonts w:ascii="MS Reference Sans Serif" w:hAnsi="MS Reference Sans Serif"/>
            <w:lang w:val="en-CA"/>
          </w:rPr>
          <w:delText xml:space="preserve">         ((EAttribute)7, "name7",</w:delText>
        </w:r>
      </w:del>
    </w:p>
    <w:p w14:paraId="1AFF2815" w14:textId="68A619FF" w:rsidR="005579D5" w:rsidRPr="00381014" w:rsidDel="00FC0E8D" w:rsidRDefault="005579D5" w:rsidP="005579D5">
      <w:pPr>
        <w:spacing w:after="0" w:line="240" w:lineRule="exact"/>
        <w:rPr>
          <w:del w:id="7959" w:author="Yann Bourdeau" w:date="2014-02-06T16:29:00Z"/>
          <w:rFonts w:ascii="MS Reference Sans Serif" w:hAnsi="MS Reference Sans Serif"/>
          <w:lang w:val="en-CA"/>
        </w:rPr>
      </w:pPr>
      <w:del w:id="7960" w:author="Yann Bourdeau" w:date="2014-02-06T16:29:00Z">
        <w:r w:rsidRPr="00381014" w:rsidDel="00FC0E8D">
          <w:rPr>
            <w:rFonts w:ascii="MS Reference Sans Serif" w:hAnsi="MS Reference Sans Serif"/>
            <w:lang w:val="en-CA"/>
          </w:rPr>
          <w:delText xml:space="preserve">          false,</w:delText>
        </w:r>
      </w:del>
    </w:p>
    <w:p w14:paraId="49B16021" w14:textId="07A1D4AE" w:rsidR="005579D5" w:rsidRPr="00381014" w:rsidDel="00FC0E8D" w:rsidRDefault="005579D5" w:rsidP="005579D5">
      <w:pPr>
        <w:spacing w:after="0" w:line="240" w:lineRule="exact"/>
        <w:rPr>
          <w:del w:id="7961" w:author="Yann Bourdeau" w:date="2014-02-06T16:29:00Z"/>
          <w:rFonts w:ascii="MS Reference Sans Serif" w:hAnsi="MS Reference Sans Serif"/>
          <w:lang w:val="en-CA"/>
        </w:rPr>
      </w:pPr>
      <w:del w:id="7962" w:author="Yann Bourdeau" w:date="2014-02-06T16:29:00Z">
        <w:r w:rsidRPr="00381014" w:rsidDel="00FC0E8D">
          <w:rPr>
            <w:rFonts w:ascii="MS Reference Sans Serif" w:hAnsi="MS Reference Sans Serif"/>
            <w:lang w:val="en-CA"/>
          </w:rPr>
          <w:delText xml:space="preserve">          false,</w:delText>
        </w:r>
      </w:del>
    </w:p>
    <w:p w14:paraId="34C1BC2A" w14:textId="5C76DC25" w:rsidR="005579D5" w:rsidRPr="00381014" w:rsidDel="00FC0E8D" w:rsidRDefault="005579D5" w:rsidP="005579D5">
      <w:pPr>
        <w:spacing w:after="0" w:line="240" w:lineRule="exact"/>
        <w:rPr>
          <w:del w:id="7963" w:author="Yann Bourdeau" w:date="2014-02-06T16:29:00Z"/>
          <w:rFonts w:ascii="MS Reference Sans Serif" w:hAnsi="MS Reference Sans Serif"/>
          <w:lang w:val="en-CA"/>
        </w:rPr>
      </w:pPr>
      <w:del w:id="7964" w:author="Yann Bourdeau" w:date="2014-02-06T16:29:00Z">
        <w:r w:rsidRPr="00381014" w:rsidDel="00FC0E8D">
          <w:rPr>
            <w:rFonts w:ascii="MS Reference Sans Serif" w:hAnsi="MS Reference Sans Serif"/>
            <w:lang w:val="en-CA"/>
          </w:rPr>
          <w:delText xml:space="preserve">          false,</w:delText>
        </w:r>
      </w:del>
    </w:p>
    <w:p w14:paraId="075C5980" w14:textId="29F603A8" w:rsidR="005579D5" w:rsidRPr="00381014" w:rsidDel="00FC0E8D" w:rsidRDefault="005579D5" w:rsidP="005579D5">
      <w:pPr>
        <w:spacing w:after="0" w:line="240" w:lineRule="exact"/>
        <w:rPr>
          <w:del w:id="7965" w:author="Yann Bourdeau" w:date="2014-02-06T16:29:00Z"/>
          <w:rFonts w:ascii="MS Reference Sans Serif" w:hAnsi="MS Reference Sans Serif"/>
          <w:lang w:val="en-CA"/>
        </w:rPr>
      </w:pPr>
      <w:del w:id="7966" w:author="Yann Bourdeau" w:date="2014-02-06T16:29:00Z">
        <w:r w:rsidRPr="00381014" w:rsidDel="00FC0E8D">
          <w:rPr>
            <w:rFonts w:ascii="MS Reference Sans Serif" w:hAnsi="MS Reference Sans Serif"/>
            <w:lang w:val="en-CA"/>
          </w:rPr>
          <w:delText xml:space="preserve">          false,</w:delText>
        </w:r>
      </w:del>
    </w:p>
    <w:p w14:paraId="7CE2267D" w14:textId="6A7B9A1D" w:rsidR="005579D5" w:rsidRPr="00381014" w:rsidDel="00FC0E8D" w:rsidRDefault="005579D5" w:rsidP="005579D5">
      <w:pPr>
        <w:spacing w:after="0" w:line="240" w:lineRule="exact"/>
        <w:rPr>
          <w:del w:id="7967" w:author="Yann Bourdeau" w:date="2014-02-06T16:29:00Z"/>
          <w:rFonts w:ascii="MS Reference Sans Serif" w:hAnsi="MS Reference Sans Serif"/>
          <w:lang w:val="en-CA"/>
        </w:rPr>
      </w:pPr>
      <w:del w:id="7968" w:author="Yann Bourdeau" w:date="2014-02-06T16:29:00Z">
        <w:r w:rsidRPr="00381014" w:rsidDel="00FC0E8D">
          <w:rPr>
            <w:rFonts w:ascii="MS Reference Sans Serif" w:hAnsi="MS Reference Sans Serif"/>
            <w:lang w:val="en-CA"/>
          </w:rPr>
          <w:delText xml:space="preserve">          false,</w:delText>
        </w:r>
      </w:del>
    </w:p>
    <w:p w14:paraId="0AEB82F3" w14:textId="450A88EB" w:rsidR="005579D5" w:rsidRPr="00381014" w:rsidDel="00FC0E8D" w:rsidRDefault="005579D5" w:rsidP="005579D5">
      <w:pPr>
        <w:spacing w:after="0" w:line="240" w:lineRule="exact"/>
        <w:rPr>
          <w:del w:id="7969" w:author="Yann Bourdeau" w:date="2014-02-06T16:29:00Z"/>
          <w:rFonts w:ascii="MS Reference Sans Serif" w:hAnsi="MS Reference Sans Serif"/>
          <w:lang w:val="en-CA"/>
        </w:rPr>
      </w:pPr>
      <w:del w:id="7970" w:author="Yann Bourdeau" w:date="2014-02-06T16:29:00Z">
        <w:r w:rsidRPr="00381014" w:rsidDel="00FC0E8D">
          <w:rPr>
            <w:rFonts w:ascii="MS Reference Sans Serif" w:hAnsi="MS Reference Sans Serif"/>
            <w:lang w:val="en-CA"/>
          </w:rPr>
          <w:delText xml:space="preserve">          true,</w:delText>
        </w:r>
      </w:del>
    </w:p>
    <w:p w14:paraId="080B495F" w14:textId="1287153D" w:rsidR="005579D5" w:rsidRPr="00381014" w:rsidDel="00FC0E8D" w:rsidRDefault="005579D5" w:rsidP="005579D5">
      <w:pPr>
        <w:spacing w:after="0" w:line="240" w:lineRule="exact"/>
        <w:rPr>
          <w:del w:id="7971" w:author="Yann Bourdeau" w:date="2014-02-06T16:29:00Z"/>
          <w:rFonts w:ascii="MS Reference Sans Serif" w:hAnsi="MS Reference Sans Serif"/>
          <w:lang w:val="en-CA"/>
        </w:rPr>
      </w:pPr>
      <w:del w:id="7972" w:author="Yann Bourdeau" w:date="2014-02-06T16:29:00Z">
        <w:r w:rsidRPr="00381014" w:rsidDel="00FC0E8D">
          <w:rPr>
            <w:rFonts w:ascii="MS Reference Sans Serif" w:hAnsi="MS Reference Sans Serif"/>
            <w:lang w:val="en-CA"/>
          </w:rPr>
          <w:delText xml:space="preserve">          "defaultvalue",</w:delText>
        </w:r>
      </w:del>
    </w:p>
    <w:p w14:paraId="340A719E" w14:textId="2440B7DA" w:rsidR="005579D5" w:rsidRPr="00381014" w:rsidDel="00FC0E8D" w:rsidRDefault="005579D5" w:rsidP="005579D5">
      <w:pPr>
        <w:spacing w:after="0" w:line="240" w:lineRule="exact"/>
        <w:rPr>
          <w:del w:id="7973" w:author="Yann Bourdeau" w:date="2014-02-06T16:29:00Z"/>
          <w:rFonts w:ascii="MS Reference Sans Serif" w:hAnsi="MS Reference Sans Serif"/>
          <w:lang w:val="en-CA"/>
        </w:rPr>
      </w:pPr>
      <w:del w:id="7974" w:author="Yann Bourdeau" w:date="2014-02-06T16:29:00Z">
        <w:r w:rsidRPr="00381014" w:rsidDel="00FC0E8D">
          <w:rPr>
            <w:rFonts w:ascii="MS Reference Sans Serif" w:hAnsi="MS Reference Sans Serif"/>
            <w:lang w:val="en-CA"/>
          </w:rPr>
          <w:delText xml:space="preserve">          false,</w:delText>
        </w:r>
      </w:del>
    </w:p>
    <w:p w14:paraId="0FB58568" w14:textId="7EB11F72" w:rsidR="005579D5" w:rsidRPr="00381014" w:rsidDel="00FC0E8D" w:rsidRDefault="005579D5" w:rsidP="005579D5">
      <w:pPr>
        <w:spacing w:after="0" w:line="240" w:lineRule="exact"/>
        <w:rPr>
          <w:del w:id="7975" w:author="Yann Bourdeau" w:date="2014-02-06T16:29:00Z"/>
          <w:rFonts w:ascii="MS Reference Sans Serif" w:hAnsi="MS Reference Sans Serif"/>
          <w:lang w:val="en-CA"/>
        </w:rPr>
      </w:pPr>
      <w:del w:id="7976" w:author="Yann Bourdeau" w:date="2014-02-06T16:29:00Z">
        <w:r w:rsidRPr="00381014" w:rsidDel="00FC0E8D">
          <w:rPr>
            <w:rFonts w:ascii="MS Reference Sans Serif" w:hAnsi="MS Reference Sans Serif"/>
            <w:lang w:val="en-CA"/>
          </w:rPr>
          <w:delText xml:space="preserve">          0,</w:delText>
        </w:r>
      </w:del>
    </w:p>
    <w:p w14:paraId="41CB9370" w14:textId="47DA1187" w:rsidR="005579D5" w:rsidRPr="00381014" w:rsidDel="00FC0E8D" w:rsidRDefault="005579D5" w:rsidP="005579D5">
      <w:pPr>
        <w:spacing w:after="0" w:line="240" w:lineRule="exact"/>
        <w:rPr>
          <w:del w:id="7977" w:author="Yann Bourdeau" w:date="2014-02-06T16:29:00Z"/>
          <w:rFonts w:ascii="MS Reference Sans Serif" w:hAnsi="MS Reference Sans Serif"/>
          <w:lang w:val="en-CA"/>
        </w:rPr>
      </w:pPr>
      <w:del w:id="7978" w:author="Yann Bourdeau" w:date="2014-02-06T16:29:00Z">
        <w:r w:rsidRPr="00381014" w:rsidDel="00FC0E8D">
          <w:rPr>
            <w:rFonts w:ascii="MS Reference Sans Serif" w:hAnsi="MS Reference Sans Serif"/>
            <w:lang w:val="en-CA"/>
          </w:rPr>
          <w:delText xml:space="preserve">          0,</w:delText>
        </w:r>
      </w:del>
    </w:p>
    <w:p w14:paraId="39E4136B" w14:textId="776DC714" w:rsidR="005579D5" w:rsidRPr="00381014" w:rsidDel="00FC0E8D" w:rsidRDefault="005579D5" w:rsidP="005579D5">
      <w:pPr>
        <w:spacing w:after="0" w:line="240" w:lineRule="exact"/>
        <w:rPr>
          <w:del w:id="7979" w:author="Yann Bourdeau" w:date="2014-02-06T16:29:00Z"/>
          <w:rFonts w:ascii="MS Reference Sans Serif" w:hAnsi="MS Reference Sans Serif"/>
          <w:lang w:val="en-CA"/>
        </w:rPr>
      </w:pPr>
      <w:del w:id="7980" w:author="Yann Bourdeau" w:date="2014-02-06T16:29:00Z">
        <w:r w:rsidRPr="00381014" w:rsidDel="00FC0E8D">
          <w:rPr>
            <w:rFonts w:ascii="MS Reference Sans Serif" w:hAnsi="MS Reference Sans Serif"/>
            <w:lang w:val="en-CA"/>
          </w:rPr>
          <w:delText xml:space="preserve">          0));</w:delText>
        </w:r>
      </w:del>
    </w:p>
    <w:p w14:paraId="7DC9C0A4" w14:textId="497B5482" w:rsidR="005579D5" w:rsidRPr="00381014" w:rsidDel="00FC0E8D" w:rsidRDefault="005579D5" w:rsidP="005579D5">
      <w:pPr>
        <w:spacing w:after="0" w:line="240" w:lineRule="exact"/>
        <w:rPr>
          <w:del w:id="7981" w:author="Yann Bourdeau" w:date="2014-02-06T16:29:00Z"/>
          <w:rFonts w:ascii="MS Reference Sans Serif" w:hAnsi="MS Reference Sans Serif"/>
          <w:lang w:val="en-CA"/>
        </w:rPr>
      </w:pPr>
    </w:p>
    <w:p w14:paraId="3FF04C70" w14:textId="2E02EA50" w:rsidR="005579D5" w:rsidRPr="00381014" w:rsidDel="00FC0E8D" w:rsidRDefault="005579D5" w:rsidP="005579D5">
      <w:pPr>
        <w:spacing w:after="0" w:line="240" w:lineRule="exact"/>
        <w:rPr>
          <w:del w:id="7982" w:author="Yann Bourdeau" w:date="2014-02-06T16:29:00Z"/>
          <w:rFonts w:ascii="MS Reference Sans Serif" w:hAnsi="MS Reference Sans Serif"/>
          <w:lang w:val="en-CA"/>
        </w:rPr>
      </w:pPr>
      <w:del w:id="7983" w:author="Yann Bourdeau" w:date="2014-02-06T16:29:00Z">
        <w:r w:rsidRPr="00381014" w:rsidDel="00FC0E8D">
          <w:rPr>
            <w:rFonts w:ascii="MS Reference Sans Serif" w:hAnsi="MS Reference Sans Serif"/>
            <w:lang w:val="en-CA"/>
          </w:rPr>
          <w:tab/>
          <w:delText>fi.insert</w:delText>
        </w:r>
      </w:del>
    </w:p>
    <w:p w14:paraId="00B13E15" w14:textId="7F6F6E50" w:rsidR="005579D5" w:rsidRPr="00381014" w:rsidDel="00FC0E8D" w:rsidRDefault="005579D5" w:rsidP="005579D5">
      <w:pPr>
        <w:spacing w:after="0" w:line="240" w:lineRule="exact"/>
        <w:rPr>
          <w:del w:id="7984" w:author="Yann Bourdeau" w:date="2014-02-06T16:29:00Z"/>
          <w:rFonts w:ascii="MS Reference Sans Serif" w:hAnsi="MS Reference Sans Serif"/>
          <w:lang w:val="en-CA"/>
        </w:rPr>
      </w:pPr>
      <w:del w:id="7985" w:author="Yann Bourdeau" w:date="2014-02-06T16:29:00Z">
        <w:r w:rsidRPr="00381014" w:rsidDel="00FC0E8D">
          <w:rPr>
            <w:rFonts w:ascii="MS Reference Sans Serif" w:hAnsi="MS Reference Sans Serif"/>
            <w:lang w:val="en-CA"/>
          </w:rPr>
          <w:delText xml:space="preserve">        (blueslice::policy::profile::FieldInfo</w:delText>
        </w:r>
      </w:del>
    </w:p>
    <w:p w14:paraId="2AA7537E" w14:textId="0AF9A5A6" w:rsidR="005579D5" w:rsidRPr="00381014" w:rsidDel="00FC0E8D" w:rsidRDefault="005579D5" w:rsidP="005579D5">
      <w:pPr>
        <w:spacing w:after="0" w:line="240" w:lineRule="exact"/>
        <w:rPr>
          <w:del w:id="7986" w:author="Yann Bourdeau" w:date="2014-02-06T16:29:00Z"/>
          <w:rFonts w:ascii="MS Reference Sans Serif" w:hAnsi="MS Reference Sans Serif"/>
          <w:lang w:val="en-CA"/>
        </w:rPr>
      </w:pPr>
      <w:del w:id="7987" w:author="Yann Bourdeau" w:date="2014-02-06T16:29:00Z">
        <w:r w:rsidRPr="00381014" w:rsidDel="00FC0E8D">
          <w:rPr>
            <w:rFonts w:ascii="MS Reference Sans Serif" w:hAnsi="MS Reference Sans Serif"/>
            <w:lang w:val="en-CA"/>
          </w:rPr>
          <w:delText xml:space="preserve">         ((EAttribute)8, "name8",</w:delText>
        </w:r>
      </w:del>
    </w:p>
    <w:p w14:paraId="703AD486" w14:textId="111B197D" w:rsidR="005579D5" w:rsidRPr="00381014" w:rsidDel="00FC0E8D" w:rsidRDefault="005579D5" w:rsidP="005579D5">
      <w:pPr>
        <w:spacing w:after="0" w:line="240" w:lineRule="exact"/>
        <w:rPr>
          <w:del w:id="7988" w:author="Yann Bourdeau" w:date="2014-02-06T16:29:00Z"/>
          <w:rFonts w:ascii="MS Reference Sans Serif" w:hAnsi="MS Reference Sans Serif"/>
          <w:lang w:val="en-CA"/>
        </w:rPr>
      </w:pPr>
      <w:del w:id="7989" w:author="Yann Bourdeau" w:date="2014-02-06T16:29:00Z">
        <w:r w:rsidRPr="00381014" w:rsidDel="00FC0E8D">
          <w:rPr>
            <w:rFonts w:ascii="MS Reference Sans Serif" w:hAnsi="MS Reference Sans Serif"/>
            <w:lang w:val="en-CA"/>
          </w:rPr>
          <w:delText xml:space="preserve">          false,</w:delText>
        </w:r>
      </w:del>
    </w:p>
    <w:p w14:paraId="1BF81686" w14:textId="39CE48ED" w:rsidR="005579D5" w:rsidRPr="00381014" w:rsidDel="00FC0E8D" w:rsidRDefault="005579D5" w:rsidP="005579D5">
      <w:pPr>
        <w:spacing w:after="0" w:line="240" w:lineRule="exact"/>
        <w:rPr>
          <w:del w:id="7990" w:author="Yann Bourdeau" w:date="2014-02-06T16:29:00Z"/>
          <w:rFonts w:ascii="MS Reference Sans Serif" w:hAnsi="MS Reference Sans Serif"/>
          <w:lang w:val="en-CA"/>
        </w:rPr>
      </w:pPr>
      <w:del w:id="7991" w:author="Yann Bourdeau" w:date="2014-02-06T16:29:00Z">
        <w:r w:rsidRPr="00381014" w:rsidDel="00FC0E8D">
          <w:rPr>
            <w:rFonts w:ascii="MS Reference Sans Serif" w:hAnsi="MS Reference Sans Serif"/>
            <w:lang w:val="en-CA"/>
          </w:rPr>
          <w:delText xml:space="preserve">          false,</w:delText>
        </w:r>
      </w:del>
    </w:p>
    <w:p w14:paraId="1784DBE3" w14:textId="0F2ADFD0" w:rsidR="005579D5" w:rsidRPr="00381014" w:rsidDel="00FC0E8D" w:rsidRDefault="005579D5" w:rsidP="005579D5">
      <w:pPr>
        <w:spacing w:after="0" w:line="240" w:lineRule="exact"/>
        <w:rPr>
          <w:del w:id="7992" w:author="Yann Bourdeau" w:date="2014-02-06T16:29:00Z"/>
          <w:rFonts w:ascii="MS Reference Sans Serif" w:hAnsi="MS Reference Sans Serif"/>
          <w:lang w:val="en-CA"/>
        </w:rPr>
      </w:pPr>
      <w:del w:id="7993" w:author="Yann Bourdeau" w:date="2014-02-06T16:29:00Z">
        <w:r w:rsidRPr="00381014" w:rsidDel="00FC0E8D">
          <w:rPr>
            <w:rFonts w:ascii="MS Reference Sans Serif" w:hAnsi="MS Reference Sans Serif"/>
            <w:lang w:val="en-CA"/>
          </w:rPr>
          <w:delText xml:space="preserve">          false,</w:delText>
        </w:r>
      </w:del>
    </w:p>
    <w:p w14:paraId="5EF458B2" w14:textId="6CFCEFF5" w:rsidR="005579D5" w:rsidRPr="00381014" w:rsidDel="00FC0E8D" w:rsidRDefault="005579D5" w:rsidP="005579D5">
      <w:pPr>
        <w:spacing w:after="0" w:line="240" w:lineRule="exact"/>
        <w:rPr>
          <w:del w:id="7994" w:author="Yann Bourdeau" w:date="2014-02-06T16:29:00Z"/>
          <w:rFonts w:ascii="MS Reference Sans Serif" w:hAnsi="MS Reference Sans Serif"/>
          <w:lang w:val="en-CA"/>
        </w:rPr>
      </w:pPr>
      <w:del w:id="7995" w:author="Yann Bourdeau" w:date="2014-02-06T16:29:00Z">
        <w:r w:rsidRPr="00381014" w:rsidDel="00FC0E8D">
          <w:rPr>
            <w:rFonts w:ascii="MS Reference Sans Serif" w:hAnsi="MS Reference Sans Serif"/>
            <w:lang w:val="en-CA"/>
          </w:rPr>
          <w:delText xml:space="preserve">          false,</w:delText>
        </w:r>
      </w:del>
    </w:p>
    <w:p w14:paraId="5EFB9E92" w14:textId="7C89EE4F" w:rsidR="005579D5" w:rsidRPr="00381014" w:rsidDel="00FC0E8D" w:rsidRDefault="005579D5" w:rsidP="005579D5">
      <w:pPr>
        <w:spacing w:after="0" w:line="240" w:lineRule="exact"/>
        <w:rPr>
          <w:del w:id="7996" w:author="Yann Bourdeau" w:date="2014-02-06T16:29:00Z"/>
          <w:rFonts w:ascii="MS Reference Sans Serif" w:hAnsi="MS Reference Sans Serif"/>
          <w:lang w:val="en-CA"/>
        </w:rPr>
      </w:pPr>
      <w:del w:id="7997" w:author="Yann Bourdeau" w:date="2014-02-06T16:29:00Z">
        <w:r w:rsidRPr="00381014" w:rsidDel="00FC0E8D">
          <w:rPr>
            <w:rFonts w:ascii="MS Reference Sans Serif" w:hAnsi="MS Reference Sans Serif"/>
            <w:lang w:val="en-CA"/>
          </w:rPr>
          <w:delText xml:space="preserve">          false,</w:delText>
        </w:r>
      </w:del>
    </w:p>
    <w:p w14:paraId="75FF352E" w14:textId="516E3213" w:rsidR="005579D5" w:rsidRPr="00381014" w:rsidDel="00FC0E8D" w:rsidRDefault="005579D5" w:rsidP="005579D5">
      <w:pPr>
        <w:spacing w:after="0" w:line="240" w:lineRule="exact"/>
        <w:rPr>
          <w:del w:id="7998" w:author="Yann Bourdeau" w:date="2014-02-06T16:29:00Z"/>
          <w:rFonts w:ascii="MS Reference Sans Serif" w:hAnsi="MS Reference Sans Serif"/>
          <w:lang w:val="en-CA"/>
        </w:rPr>
      </w:pPr>
      <w:del w:id="7999" w:author="Yann Bourdeau" w:date="2014-02-06T16:29:00Z">
        <w:r w:rsidRPr="00381014" w:rsidDel="00FC0E8D">
          <w:rPr>
            <w:rFonts w:ascii="MS Reference Sans Serif" w:hAnsi="MS Reference Sans Serif"/>
            <w:lang w:val="en-CA"/>
          </w:rPr>
          <w:delText xml:space="preserve">          false,</w:delText>
        </w:r>
      </w:del>
    </w:p>
    <w:p w14:paraId="5AA8265D" w14:textId="6041ADF5" w:rsidR="005579D5" w:rsidRPr="00381014" w:rsidDel="00FC0E8D" w:rsidRDefault="005579D5" w:rsidP="005579D5">
      <w:pPr>
        <w:spacing w:after="0" w:line="240" w:lineRule="exact"/>
        <w:rPr>
          <w:del w:id="8000" w:author="Yann Bourdeau" w:date="2014-02-06T16:29:00Z"/>
          <w:rFonts w:ascii="MS Reference Sans Serif" w:hAnsi="MS Reference Sans Serif"/>
          <w:lang w:val="en-CA"/>
        </w:rPr>
      </w:pPr>
      <w:del w:id="8001" w:author="Yann Bourdeau" w:date="2014-02-06T16:29:00Z">
        <w:r w:rsidRPr="00381014" w:rsidDel="00FC0E8D">
          <w:rPr>
            <w:rFonts w:ascii="MS Reference Sans Serif" w:hAnsi="MS Reference Sans Serif"/>
            <w:lang w:val="en-CA"/>
          </w:rPr>
          <w:delText xml:space="preserve">          "defaultvalue",</w:delText>
        </w:r>
      </w:del>
    </w:p>
    <w:p w14:paraId="7FD492FA" w14:textId="7BB5AB2E" w:rsidR="005579D5" w:rsidRPr="00381014" w:rsidDel="00FC0E8D" w:rsidRDefault="005579D5" w:rsidP="005579D5">
      <w:pPr>
        <w:spacing w:after="0" w:line="240" w:lineRule="exact"/>
        <w:rPr>
          <w:del w:id="8002" w:author="Yann Bourdeau" w:date="2014-02-06T16:29:00Z"/>
          <w:rFonts w:ascii="MS Reference Sans Serif" w:hAnsi="MS Reference Sans Serif"/>
          <w:lang w:val="en-CA"/>
        </w:rPr>
      </w:pPr>
      <w:del w:id="8003" w:author="Yann Bourdeau" w:date="2014-02-06T16:29:00Z">
        <w:r w:rsidRPr="00381014" w:rsidDel="00FC0E8D">
          <w:rPr>
            <w:rFonts w:ascii="MS Reference Sans Serif" w:hAnsi="MS Reference Sans Serif"/>
            <w:lang w:val="en-CA"/>
          </w:rPr>
          <w:delText xml:space="preserve">          true,</w:delText>
        </w:r>
      </w:del>
    </w:p>
    <w:p w14:paraId="19176ED1" w14:textId="39832C95" w:rsidR="005579D5" w:rsidRPr="00381014" w:rsidDel="00FC0E8D" w:rsidRDefault="005579D5" w:rsidP="005579D5">
      <w:pPr>
        <w:spacing w:after="0" w:line="240" w:lineRule="exact"/>
        <w:rPr>
          <w:del w:id="8004" w:author="Yann Bourdeau" w:date="2014-02-06T16:29:00Z"/>
          <w:rFonts w:ascii="MS Reference Sans Serif" w:hAnsi="MS Reference Sans Serif"/>
          <w:lang w:val="en-CA"/>
        </w:rPr>
      </w:pPr>
      <w:del w:id="8005" w:author="Yann Bourdeau" w:date="2014-02-06T16:29:00Z">
        <w:r w:rsidRPr="00381014" w:rsidDel="00FC0E8D">
          <w:rPr>
            <w:rFonts w:ascii="MS Reference Sans Serif" w:hAnsi="MS Reference Sans Serif"/>
            <w:lang w:val="en-CA"/>
          </w:rPr>
          <w:delText xml:space="preserve">          0,</w:delText>
        </w:r>
      </w:del>
    </w:p>
    <w:p w14:paraId="33031447" w14:textId="02B6858E" w:rsidR="005579D5" w:rsidRPr="00381014" w:rsidDel="00FC0E8D" w:rsidRDefault="005579D5" w:rsidP="005579D5">
      <w:pPr>
        <w:spacing w:after="0" w:line="240" w:lineRule="exact"/>
        <w:rPr>
          <w:del w:id="8006" w:author="Yann Bourdeau" w:date="2014-02-06T16:29:00Z"/>
          <w:rFonts w:ascii="MS Reference Sans Serif" w:hAnsi="MS Reference Sans Serif"/>
          <w:lang w:val="en-CA"/>
        </w:rPr>
      </w:pPr>
      <w:del w:id="8007" w:author="Yann Bourdeau" w:date="2014-02-06T16:29:00Z">
        <w:r w:rsidRPr="00381014" w:rsidDel="00FC0E8D">
          <w:rPr>
            <w:rFonts w:ascii="MS Reference Sans Serif" w:hAnsi="MS Reference Sans Serif"/>
            <w:lang w:val="en-CA"/>
          </w:rPr>
          <w:delText xml:space="preserve">          0,</w:delText>
        </w:r>
      </w:del>
    </w:p>
    <w:p w14:paraId="182DC528" w14:textId="5E52BA68" w:rsidR="005579D5" w:rsidRPr="00381014" w:rsidDel="00FC0E8D" w:rsidRDefault="005579D5" w:rsidP="005579D5">
      <w:pPr>
        <w:spacing w:after="0" w:line="240" w:lineRule="exact"/>
        <w:rPr>
          <w:del w:id="8008" w:author="Yann Bourdeau" w:date="2014-02-06T16:29:00Z"/>
          <w:rFonts w:ascii="MS Reference Sans Serif" w:hAnsi="MS Reference Sans Serif"/>
          <w:lang w:val="en-CA"/>
        </w:rPr>
      </w:pPr>
      <w:del w:id="8009" w:author="Yann Bourdeau" w:date="2014-02-06T16:29:00Z">
        <w:r w:rsidRPr="00381014" w:rsidDel="00FC0E8D">
          <w:rPr>
            <w:rFonts w:ascii="MS Reference Sans Serif" w:hAnsi="MS Reference Sans Serif"/>
            <w:lang w:val="en-CA"/>
          </w:rPr>
          <w:delText xml:space="preserve">          0));</w:delText>
        </w:r>
      </w:del>
    </w:p>
    <w:p w14:paraId="2EF14F72" w14:textId="26C60C90" w:rsidR="005579D5" w:rsidRPr="00381014" w:rsidDel="00FC0E8D" w:rsidRDefault="005579D5" w:rsidP="005579D5">
      <w:pPr>
        <w:spacing w:after="0" w:line="240" w:lineRule="exact"/>
        <w:rPr>
          <w:del w:id="8010" w:author="Yann Bourdeau" w:date="2014-02-06T16:29:00Z"/>
          <w:rFonts w:ascii="MS Reference Sans Serif" w:hAnsi="MS Reference Sans Serif"/>
          <w:lang w:val="en-CA"/>
        </w:rPr>
      </w:pPr>
    </w:p>
    <w:p w14:paraId="7A819FED" w14:textId="2B4799C1" w:rsidR="005579D5" w:rsidRPr="00381014" w:rsidDel="00FC0E8D" w:rsidRDefault="005579D5" w:rsidP="005579D5">
      <w:pPr>
        <w:spacing w:after="0" w:line="240" w:lineRule="exact"/>
        <w:rPr>
          <w:del w:id="8011" w:author="Yann Bourdeau" w:date="2014-02-06T16:29:00Z"/>
          <w:rFonts w:ascii="MS Reference Sans Serif" w:hAnsi="MS Reference Sans Serif"/>
          <w:lang w:val="en-CA"/>
        </w:rPr>
      </w:pPr>
      <w:del w:id="8012" w:author="Yann Bourdeau" w:date="2014-02-06T16:29:00Z">
        <w:r w:rsidRPr="00381014" w:rsidDel="00FC0E8D">
          <w:rPr>
            <w:rFonts w:ascii="MS Reference Sans Serif" w:hAnsi="MS Reference Sans Serif"/>
            <w:lang w:val="en-CA"/>
          </w:rPr>
          <w:tab/>
          <w:delText>fi.insert</w:delText>
        </w:r>
      </w:del>
    </w:p>
    <w:p w14:paraId="59E14D4B" w14:textId="25BD6E62" w:rsidR="005579D5" w:rsidRPr="00381014" w:rsidDel="00FC0E8D" w:rsidRDefault="005579D5" w:rsidP="005579D5">
      <w:pPr>
        <w:spacing w:after="0" w:line="240" w:lineRule="exact"/>
        <w:rPr>
          <w:del w:id="8013" w:author="Yann Bourdeau" w:date="2014-02-06T16:29:00Z"/>
          <w:rFonts w:ascii="MS Reference Sans Serif" w:hAnsi="MS Reference Sans Serif"/>
          <w:lang w:val="en-CA"/>
        </w:rPr>
      </w:pPr>
      <w:del w:id="8014" w:author="Yann Bourdeau" w:date="2014-02-06T16:29:00Z">
        <w:r w:rsidRPr="00381014" w:rsidDel="00FC0E8D">
          <w:rPr>
            <w:rFonts w:ascii="MS Reference Sans Serif" w:hAnsi="MS Reference Sans Serif"/>
            <w:lang w:val="en-CA"/>
          </w:rPr>
          <w:delText xml:space="preserve">        (blueslice::policy::profile::FieldInfo</w:delText>
        </w:r>
      </w:del>
    </w:p>
    <w:p w14:paraId="335F1C60" w14:textId="13EDD733" w:rsidR="005579D5" w:rsidRPr="00381014" w:rsidDel="00FC0E8D" w:rsidRDefault="005579D5" w:rsidP="005579D5">
      <w:pPr>
        <w:spacing w:after="0" w:line="240" w:lineRule="exact"/>
        <w:rPr>
          <w:del w:id="8015" w:author="Yann Bourdeau" w:date="2014-02-06T16:29:00Z"/>
          <w:rFonts w:ascii="MS Reference Sans Serif" w:hAnsi="MS Reference Sans Serif"/>
          <w:lang w:val="en-CA"/>
        </w:rPr>
      </w:pPr>
      <w:del w:id="8016" w:author="Yann Bourdeau" w:date="2014-02-06T16:29:00Z">
        <w:r w:rsidRPr="00381014" w:rsidDel="00FC0E8D">
          <w:rPr>
            <w:rFonts w:ascii="MS Reference Sans Serif" w:hAnsi="MS Reference Sans Serif"/>
            <w:lang w:val="en-CA"/>
          </w:rPr>
          <w:delText xml:space="preserve">         ((EAttribute)9, "name9",</w:delText>
        </w:r>
      </w:del>
    </w:p>
    <w:p w14:paraId="62D05874" w14:textId="1B7E501C" w:rsidR="005579D5" w:rsidRPr="00381014" w:rsidDel="00FC0E8D" w:rsidRDefault="005579D5" w:rsidP="005579D5">
      <w:pPr>
        <w:spacing w:after="0" w:line="240" w:lineRule="exact"/>
        <w:rPr>
          <w:del w:id="8017" w:author="Yann Bourdeau" w:date="2014-02-06T16:29:00Z"/>
          <w:rFonts w:ascii="MS Reference Sans Serif" w:hAnsi="MS Reference Sans Serif"/>
          <w:lang w:val="en-CA"/>
        </w:rPr>
      </w:pPr>
      <w:del w:id="8018" w:author="Yann Bourdeau" w:date="2014-02-06T16:29:00Z">
        <w:r w:rsidRPr="00381014" w:rsidDel="00FC0E8D">
          <w:rPr>
            <w:rFonts w:ascii="MS Reference Sans Serif" w:hAnsi="MS Reference Sans Serif"/>
            <w:lang w:val="en-CA"/>
          </w:rPr>
          <w:delText xml:space="preserve">          false,</w:delText>
        </w:r>
      </w:del>
    </w:p>
    <w:p w14:paraId="6DDE4237" w14:textId="7A7AE7DA" w:rsidR="005579D5" w:rsidRPr="00381014" w:rsidDel="00FC0E8D" w:rsidRDefault="005579D5" w:rsidP="005579D5">
      <w:pPr>
        <w:spacing w:after="0" w:line="240" w:lineRule="exact"/>
        <w:rPr>
          <w:del w:id="8019" w:author="Yann Bourdeau" w:date="2014-02-06T16:29:00Z"/>
          <w:rFonts w:ascii="MS Reference Sans Serif" w:hAnsi="MS Reference Sans Serif"/>
          <w:lang w:val="en-CA"/>
        </w:rPr>
      </w:pPr>
      <w:del w:id="8020" w:author="Yann Bourdeau" w:date="2014-02-06T16:29:00Z">
        <w:r w:rsidRPr="00381014" w:rsidDel="00FC0E8D">
          <w:rPr>
            <w:rFonts w:ascii="MS Reference Sans Serif" w:hAnsi="MS Reference Sans Serif"/>
            <w:lang w:val="en-CA"/>
          </w:rPr>
          <w:delText xml:space="preserve">          false,</w:delText>
        </w:r>
      </w:del>
    </w:p>
    <w:p w14:paraId="029F1D4A" w14:textId="00AFA95C" w:rsidR="005579D5" w:rsidRPr="00381014" w:rsidDel="00FC0E8D" w:rsidRDefault="005579D5" w:rsidP="005579D5">
      <w:pPr>
        <w:spacing w:after="0" w:line="240" w:lineRule="exact"/>
        <w:rPr>
          <w:del w:id="8021" w:author="Yann Bourdeau" w:date="2014-02-06T16:29:00Z"/>
          <w:rFonts w:ascii="MS Reference Sans Serif" w:hAnsi="MS Reference Sans Serif"/>
          <w:lang w:val="en-CA"/>
        </w:rPr>
      </w:pPr>
      <w:del w:id="8022" w:author="Yann Bourdeau" w:date="2014-02-06T16:29:00Z">
        <w:r w:rsidRPr="00381014" w:rsidDel="00FC0E8D">
          <w:rPr>
            <w:rFonts w:ascii="MS Reference Sans Serif" w:hAnsi="MS Reference Sans Serif"/>
            <w:lang w:val="en-CA"/>
          </w:rPr>
          <w:delText xml:space="preserve">          false,</w:delText>
        </w:r>
      </w:del>
    </w:p>
    <w:p w14:paraId="2D33432D" w14:textId="32712B88" w:rsidR="005579D5" w:rsidRPr="00381014" w:rsidDel="00FC0E8D" w:rsidRDefault="005579D5" w:rsidP="005579D5">
      <w:pPr>
        <w:spacing w:after="0" w:line="240" w:lineRule="exact"/>
        <w:rPr>
          <w:del w:id="8023" w:author="Yann Bourdeau" w:date="2014-02-06T16:29:00Z"/>
          <w:rFonts w:ascii="MS Reference Sans Serif" w:hAnsi="MS Reference Sans Serif"/>
          <w:lang w:val="en-CA"/>
        </w:rPr>
      </w:pPr>
      <w:del w:id="8024" w:author="Yann Bourdeau" w:date="2014-02-06T16:29:00Z">
        <w:r w:rsidRPr="00381014" w:rsidDel="00FC0E8D">
          <w:rPr>
            <w:rFonts w:ascii="MS Reference Sans Serif" w:hAnsi="MS Reference Sans Serif"/>
            <w:lang w:val="en-CA"/>
          </w:rPr>
          <w:delText xml:space="preserve">          false,</w:delText>
        </w:r>
      </w:del>
    </w:p>
    <w:p w14:paraId="22A4DE08" w14:textId="1FC408BC" w:rsidR="005579D5" w:rsidRPr="00381014" w:rsidDel="00FC0E8D" w:rsidRDefault="005579D5" w:rsidP="005579D5">
      <w:pPr>
        <w:spacing w:after="0" w:line="240" w:lineRule="exact"/>
        <w:rPr>
          <w:del w:id="8025" w:author="Yann Bourdeau" w:date="2014-02-06T16:29:00Z"/>
          <w:rFonts w:ascii="MS Reference Sans Serif" w:hAnsi="MS Reference Sans Serif"/>
          <w:lang w:val="en-CA"/>
        </w:rPr>
      </w:pPr>
      <w:del w:id="8026" w:author="Yann Bourdeau" w:date="2014-02-06T16:29:00Z">
        <w:r w:rsidRPr="00381014" w:rsidDel="00FC0E8D">
          <w:rPr>
            <w:rFonts w:ascii="MS Reference Sans Serif" w:hAnsi="MS Reference Sans Serif"/>
            <w:lang w:val="en-CA"/>
          </w:rPr>
          <w:delText xml:space="preserve">          false,</w:delText>
        </w:r>
      </w:del>
    </w:p>
    <w:p w14:paraId="29E6AABB" w14:textId="3139D733" w:rsidR="005579D5" w:rsidRPr="00381014" w:rsidDel="00FC0E8D" w:rsidRDefault="005579D5" w:rsidP="005579D5">
      <w:pPr>
        <w:spacing w:after="0" w:line="240" w:lineRule="exact"/>
        <w:rPr>
          <w:del w:id="8027" w:author="Yann Bourdeau" w:date="2014-02-06T16:29:00Z"/>
          <w:rFonts w:ascii="MS Reference Sans Serif" w:hAnsi="MS Reference Sans Serif"/>
          <w:lang w:val="en-CA"/>
        </w:rPr>
      </w:pPr>
      <w:del w:id="8028" w:author="Yann Bourdeau" w:date="2014-02-06T16:29:00Z">
        <w:r w:rsidRPr="00381014" w:rsidDel="00FC0E8D">
          <w:rPr>
            <w:rFonts w:ascii="MS Reference Sans Serif" w:hAnsi="MS Reference Sans Serif"/>
            <w:lang w:val="en-CA"/>
          </w:rPr>
          <w:delText xml:space="preserve">          false,</w:delText>
        </w:r>
      </w:del>
    </w:p>
    <w:p w14:paraId="113088E6" w14:textId="3F207FED" w:rsidR="005579D5" w:rsidRPr="00381014" w:rsidDel="00FC0E8D" w:rsidRDefault="005579D5" w:rsidP="005579D5">
      <w:pPr>
        <w:spacing w:after="0" w:line="240" w:lineRule="exact"/>
        <w:rPr>
          <w:del w:id="8029" w:author="Yann Bourdeau" w:date="2014-02-06T16:29:00Z"/>
          <w:rFonts w:ascii="MS Reference Sans Serif" w:hAnsi="MS Reference Sans Serif"/>
          <w:lang w:val="en-CA"/>
        </w:rPr>
      </w:pPr>
      <w:del w:id="8030" w:author="Yann Bourdeau" w:date="2014-02-06T16:29:00Z">
        <w:r w:rsidRPr="00381014" w:rsidDel="00FC0E8D">
          <w:rPr>
            <w:rFonts w:ascii="MS Reference Sans Serif" w:hAnsi="MS Reference Sans Serif"/>
            <w:lang w:val="en-CA"/>
          </w:rPr>
          <w:delText xml:space="preserve">          "defaultvalue",</w:delText>
        </w:r>
      </w:del>
    </w:p>
    <w:p w14:paraId="0E00A58B" w14:textId="76592591" w:rsidR="005579D5" w:rsidRPr="00381014" w:rsidDel="00FC0E8D" w:rsidRDefault="005579D5" w:rsidP="005579D5">
      <w:pPr>
        <w:spacing w:after="0" w:line="240" w:lineRule="exact"/>
        <w:rPr>
          <w:del w:id="8031" w:author="Yann Bourdeau" w:date="2014-02-06T16:29:00Z"/>
          <w:rFonts w:ascii="MS Reference Sans Serif" w:hAnsi="MS Reference Sans Serif"/>
          <w:lang w:val="en-CA"/>
        </w:rPr>
      </w:pPr>
      <w:del w:id="8032" w:author="Yann Bourdeau" w:date="2014-02-06T16:29:00Z">
        <w:r w:rsidRPr="00381014" w:rsidDel="00FC0E8D">
          <w:rPr>
            <w:rFonts w:ascii="MS Reference Sans Serif" w:hAnsi="MS Reference Sans Serif"/>
            <w:lang w:val="en-CA"/>
          </w:rPr>
          <w:delText xml:space="preserve">          false,</w:delText>
        </w:r>
      </w:del>
    </w:p>
    <w:p w14:paraId="49DB6BA2" w14:textId="74C5B358" w:rsidR="005579D5" w:rsidRPr="00381014" w:rsidDel="00FC0E8D" w:rsidRDefault="005579D5" w:rsidP="005579D5">
      <w:pPr>
        <w:spacing w:after="0" w:line="240" w:lineRule="exact"/>
        <w:rPr>
          <w:del w:id="8033" w:author="Yann Bourdeau" w:date="2014-02-06T16:29:00Z"/>
          <w:rFonts w:ascii="MS Reference Sans Serif" w:hAnsi="MS Reference Sans Serif"/>
          <w:lang w:val="en-CA"/>
        </w:rPr>
      </w:pPr>
      <w:del w:id="8034" w:author="Yann Bourdeau" w:date="2014-02-06T16:29:00Z">
        <w:r w:rsidRPr="00381014" w:rsidDel="00FC0E8D">
          <w:rPr>
            <w:rFonts w:ascii="MS Reference Sans Serif" w:hAnsi="MS Reference Sans Serif"/>
            <w:lang w:val="en-CA"/>
          </w:rPr>
          <w:delText xml:space="preserve">          1,</w:delText>
        </w:r>
      </w:del>
    </w:p>
    <w:p w14:paraId="01BD1127" w14:textId="0933F802" w:rsidR="005579D5" w:rsidRPr="00381014" w:rsidDel="00FC0E8D" w:rsidRDefault="005579D5" w:rsidP="005579D5">
      <w:pPr>
        <w:spacing w:after="0" w:line="240" w:lineRule="exact"/>
        <w:rPr>
          <w:del w:id="8035" w:author="Yann Bourdeau" w:date="2014-02-06T16:29:00Z"/>
          <w:rFonts w:ascii="MS Reference Sans Serif" w:hAnsi="MS Reference Sans Serif"/>
          <w:lang w:val="en-CA"/>
        </w:rPr>
      </w:pPr>
      <w:del w:id="8036" w:author="Yann Bourdeau" w:date="2014-02-06T16:29:00Z">
        <w:r w:rsidRPr="00381014" w:rsidDel="00FC0E8D">
          <w:rPr>
            <w:rFonts w:ascii="MS Reference Sans Serif" w:hAnsi="MS Reference Sans Serif"/>
            <w:lang w:val="en-CA"/>
          </w:rPr>
          <w:delText xml:space="preserve">          0,</w:delText>
        </w:r>
      </w:del>
    </w:p>
    <w:p w14:paraId="4D47BCD7" w14:textId="7B128750" w:rsidR="005579D5" w:rsidRPr="00381014" w:rsidDel="00FC0E8D" w:rsidRDefault="005579D5" w:rsidP="005579D5">
      <w:pPr>
        <w:spacing w:after="0" w:line="240" w:lineRule="exact"/>
        <w:rPr>
          <w:del w:id="8037" w:author="Yann Bourdeau" w:date="2014-02-06T16:29:00Z"/>
          <w:rFonts w:ascii="MS Reference Sans Serif" w:hAnsi="MS Reference Sans Serif"/>
          <w:lang w:val="en-CA"/>
        </w:rPr>
      </w:pPr>
      <w:del w:id="8038" w:author="Yann Bourdeau" w:date="2014-02-06T16:29:00Z">
        <w:r w:rsidRPr="00381014" w:rsidDel="00FC0E8D">
          <w:rPr>
            <w:rFonts w:ascii="MS Reference Sans Serif" w:hAnsi="MS Reference Sans Serif"/>
            <w:lang w:val="en-CA"/>
          </w:rPr>
          <w:delText xml:space="preserve">          0));</w:delText>
        </w:r>
      </w:del>
    </w:p>
    <w:p w14:paraId="54245C5F" w14:textId="10DDF78F" w:rsidR="005579D5" w:rsidRPr="00381014" w:rsidDel="00FC0E8D" w:rsidRDefault="005579D5" w:rsidP="005579D5">
      <w:pPr>
        <w:spacing w:after="0" w:line="240" w:lineRule="exact"/>
        <w:rPr>
          <w:del w:id="8039" w:author="Yann Bourdeau" w:date="2014-02-06T16:29:00Z"/>
          <w:rFonts w:ascii="MS Reference Sans Serif" w:hAnsi="MS Reference Sans Serif"/>
          <w:lang w:val="en-CA"/>
        </w:rPr>
      </w:pPr>
    </w:p>
    <w:p w14:paraId="11F8984F" w14:textId="6FA900A5" w:rsidR="005579D5" w:rsidRPr="00381014" w:rsidDel="00FC0E8D" w:rsidRDefault="005579D5" w:rsidP="005579D5">
      <w:pPr>
        <w:spacing w:after="0" w:line="240" w:lineRule="exact"/>
        <w:rPr>
          <w:del w:id="8040" w:author="Yann Bourdeau" w:date="2014-02-06T16:29:00Z"/>
          <w:rFonts w:ascii="MS Reference Sans Serif" w:hAnsi="MS Reference Sans Serif"/>
          <w:lang w:val="en-CA"/>
        </w:rPr>
      </w:pPr>
      <w:del w:id="8041" w:author="Yann Bourdeau" w:date="2014-02-06T16:29:00Z">
        <w:r w:rsidRPr="00381014" w:rsidDel="00FC0E8D">
          <w:rPr>
            <w:rFonts w:ascii="MS Reference Sans Serif" w:hAnsi="MS Reference Sans Serif"/>
            <w:lang w:val="en-CA"/>
          </w:rPr>
          <w:tab/>
          <w:delText>fi.insert</w:delText>
        </w:r>
      </w:del>
    </w:p>
    <w:p w14:paraId="08F7C27A" w14:textId="7F50CF00" w:rsidR="005579D5" w:rsidRPr="00381014" w:rsidDel="00FC0E8D" w:rsidRDefault="005579D5" w:rsidP="005579D5">
      <w:pPr>
        <w:spacing w:after="0" w:line="240" w:lineRule="exact"/>
        <w:rPr>
          <w:del w:id="8042" w:author="Yann Bourdeau" w:date="2014-02-06T16:29:00Z"/>
          <w:rFonts w:ascii="MS Reference Sans Serif" w:hAnsi="MS Reference Sans Serif"/>
          <w:lang w:val="en-CA"/>
        </w:rPr>
      </w:pPr>
      <w:del w:id="8043" w:author="Yann Bourdeau" w:date="2014-02-06T16:29:00Z">
        <w:r w:rsidRPr="00381014" w:rsidDel="00FC0E8D">
          <w:rPr>
            <w:rFonts w:ascii="MS Reference Sans Serif" w:hAnsi="MS Reference Sans Serif"/>
            <w:lang w:val="en-CA"/>
          </w:rPr>
          <w:delText xml:space="preserve">        (blueslice::policy::profile::FieldInfo</w:delText>
        </w:r>
      </w:del>
    </w:p>
    <w:p w14:paraId="23EC8981" w14:textId="6AC01E55" w:rsidR="005579D5" w:rsidRPr="00381014" w:rsidDel="00FC0E8D" w:rsidRDefault="005579D5" w:rsidP="005579D5">
      <w:pPr>
        <w:spacing w:after="0" w:line="240" w:lineRule="exact"/>
        <w:rPr>
          <w:del w:id="8044" w:author="Yann Bourdeau" w:date="2014-02-06T16:29:00Z"/>
          <w:rFonts w:ascii="MS Reference Sans Serif" w:hAnsi="MS Reference Sans Serif"/>
          <w:lang w:val="en-CA"/>
        </w:rPr>
      </w:pPr>
      <w:del w:id="8045" w:author="Yann Bourdeau" w:date="2014-02-06T16:29:00Z">
        <w:r w:rsidRPr="00381014" w:rsidDel="00FC0E8D">
          <w:rPr>
            <w:rFonts w:ascii="MS Reference Sans Serif" w:hAnsi="MS Reference Sans Serif"/>
            <w:lang w:val="en-CA"/>
          </w:rPr>
          <w:delText xml:space="preserve">         ((EAttribute)10, "name10",</w:delText>
        </w:r>
      </w:del>
    </w:p>
    <w:p w14:paraId="4463E2C5" w14:textId="4A0001A5" w:rsidR="005579D5" w:rsidRPr="00381014" w:rsidDel="00FC0E8D" w:rsidRDefault="005579D5" w:rsidP="005579D5">
      <w:pPr>
        <w:spacing w:after="0" w:line="240" w:lineRule="exact"/>
        <w:rPr>
          <w:del w:id="8046" w:author="Yann Bourdeau" w:date="2014-02-06T16:29:00Z"/>
          <w:rFonts w:ascii="MS Reference Sans Serif" w:hAnsi="MS Reference Sans Serif"/>
          <w:lang w:val="en-CA"/>
        </w:rPr>
      </w:pPr>
      <w:del w:id="8047" w:author="Yann Bourdeau" w:date="2014-02-06T16:29:00Z">
        <w:r w:rsidRPr="00381014" w:rsidDel="00FC0E8D">
          <w:rPr>
            <w:rFonts w:ascii="MS Reference Sans Serif" w:hAnsi="MS Reference Sans Serif"/>
            <w:lang w:val="en-CA"/>
          </w:rPr>
          <w:delText xml:space="preserve">          false,</w:delText>
        </w:r>
      </w:del>
    </w:p>
    <w:p w14:paraId="46FF6F4A" w14:textId="63477283" w:rsidR="005579D5" w:rsidRPr="00381014" w:rsidDel="00FC0E8D" w:rsidRDefault="005579D5" w:rsidP="005579D5">
      <w:pPr>
        <w:spacing w:after="0" w:line="240" w:lineRule="exact"/>
        <w:rPr>
          <w:del w:id="8048" w:author="Yann Bourdeau" w:date="2014-02-06T16:29:00Z"/>
          <w:rFonts w:ascii="MS Reference Sans Serif" w:hAnsi="MS Reference Sans Serif"/>
          <w:lang w:val="en-CA"/>
        </w:rPr>
      </w:pPr>
      <w:del w:id="8049" w:author="Yann Bourdeau" w:date="2014-02-06T16:29:00Z">
        <w:r w:rsidRPr="00381014" w:rsidDel="00FC0E8D">
          <w:rPr>
            <w:rFonts w:ascii="MS Reference Sans Serif" w:hAnsi="MS Reference Sans Serif"/>
            <w:lang w:val="en-CA"/>
          </w:rPr>
          <w:delText xml:space="preserve">          false,</w:delText>
        </w:r>
      </w:del>
    </w:p>
    <w:p w14:paraId="505D4DE9" w14:textId="08E17977" w:rsidR="005579D5" w:rsidRPr="00381014" w:rsidDel="00FC0E8D" w:rsidRDefault="005579D5" w:rsidP="005579D5">
      <w:pPr>
        <w:spacing w:after="0" w:line="240" w:lineRule="exact"/>
        <w:rPr>
          <w:del w:id="8050" w:author="Yann Bourdeau" w:date="2014-02-06T16:29:00Z"/>
          <w:rFonts w:ascii="MS Reference Sans Serif" w:hAnsi="MS Reference Sans Serif"/>
          <w:lang w:val="en-CA"/>
        </w:rPr>
      </w:pPr>
      <w:del w:id="8051" w:author="Yann Bourdeau" w:date="2014-02-06T16:29:00Z">
        <w:r w:rsidRPr="00381014" w:rsidDel="00FC0E8D">
          <w:rPr>
            <w:rFonts w:ascii="MS Reference Sans Serif" w:hAnsi="MS Reference Sans Serif"/>
            <w:lang w:val="en-CA"/>
          </w:rPr>
          <w:delText xml:space="preserve">          false,</w:delText>
        </w:r>
      </w:del>
    </w:p>
    <w:p w14:paraId="2682D04B" w14:textId="32062EDC" w:rsidR="005579D5" w:rsidRPr="00381014" w:rsidDel="00FC0E8D" w:rsidRDefault="005579D5" w:rsidP="005579D5">
      <w:pPr>
        <w:spacing w:after="0" w:line="240" w:lineRule="exact"/>
        <w:rPr>
          <w:del w:id="8052" w:author="Yann Bourdeau" w:date="2014-02-06T16:29:00Z"/>
          <w:rFonts w:ascii="MS Reference Sans Serif" w:hAnsi="MS Reference Sans Serif"/>
          <w:lang w:val="en-CA"/>
        </w:rPr>
      </w:pPr>
      <w:del w:id="8053" w:author="Yann Bourdeau" w:date="2014-02-06T16:29:00Z">
        <w:r w:rsidRPr="00381014" w:rsidDel="00FC0E8D">
          <w:rPr>
            <w:rFonts w:ascii="MS Reference Sans Serif" w:hAnsi="MS Reference Sans Serif"/>
            <w:lang w:val="en-CA"/>
          </w:rPr>
          <w:delText xml:space="preserve">          false,</w:delText>
        </w:r>
      </w:del>
    </w:p>
    <w:p w14:paraId="037D8F43" w14:textId="706B9818" w:rsidR="005579D5" w:rsidRPr="00381014" w:rsidDel="00FC0E8D" w:rsidRDefault="005579D5" w:rsidP="005579D5">
      <w:pPr>
        <w:spacing w:after="0" w:line="240" w:lineRule="exact"/>
        <w:rPr>
          <w:del w:id="8054" w:author="Yann Bourdeau" w:date="2014-02-06T16:29:00Z"/>
          <w:rFonts w:ascii="MS Reference Sans Serif" w:hAnsi="MS Reference Sans Serif"/>
          <w:lang w:val="en-CA"/>
        </w:rPr>
      </w:pPr>
      <w:del w:id="8055" w:author="Yann Bourdeau" w:date="2014-02-06T16:29:00Z">
        <w:r w:rsidRPr="00381014" w:rsidDel="00FC0E8D">
          <w:rPr>
            <w:rFonts w:ascii="MS Reference Sans Serif" w:hAnsi="MS Reference Sans Serif"/>
            <w:lang w:val="en-CA"/>
          </w:rPr>
          <w:delText xml:space="preserve">          false,</w:delText>
        </w:r>
      </w:del>
    </w:p>
    <w:p w14:paraId="02EDB1CB" w14:textId="0342F66F" w:rsidR="005579D5" w:rsidRPr="00381014" w:rsidDel="00FC0E8D" w:rsidRDefault="005579D5" w:rsidP="005579D5">
      <w:pPr>
        <w:spacing w:after="0" w:line="240" w:lineRule="exact"/>
        <w:rPr>
          <w:del w:id="8056" w:author="Yann Bourdeau" w:date="2014-02-06T16:29:00Z"/>
          <w:rFonts w:ascii="MS Reference Sans Serif" w:hAnsi="MS Reference Sans Serif"/>
          <w:lang w:val="en-CA"/>
        </w:rPr>
      </w:pPr>
      <w:del w:id="8057" w:author="Yann Bourdeau" w:date="2014-02-06T16:29:00Z">
        <w:r w:rsidRPr="00381014" w:rsidDel="00FC0E8D">
          <w:rPr>
            <w:rFonts w:ascii="MS Reference Sans Serif" w:hAnsi="MS Reference Sans Serif"/>
            <w:lang w:val="en-CA"/>
          </w:rPr>
          <w:delText xml:space="preserve">          false,</w:delText>
        </w:r>
      </w:del>
    </w:p>
    <w:p w14:paraId="73CA71EA" w14:textId="546B1E67" w:rsidR="005579D5" w:rsidRPr="00381014" w:rsidDel="00FC0E8D" w:rsidRDefault="005579D5" w:rsidP="005579D5">
      <w:pPr>
        <w:spacing w:after="0" w:line="240" w:lineRule="exact"/>
        <w:rPr>
          <w:del w:id="8058" w:author="Yann Bourdeau" w:date="2014-02-06T16:29:00Z"/>
          <w:rFonts w:ascii="MS Reference Sans Serif" w:hAnsi="MS Reference Sans Serif"/>
          <w:lang w:val="en-CA"/>
        </w:rPr>
      </w:pPr>
      <w:del w:id="8059" w:author="Yann Bourdeau" w:date="2014-02-06T16:29:00Z">
        <w:r w:rsidRPr="00381014" w:rsidDel="00FC0E8D">
          <w:rPr>
            <w:rFonts w:ascii="MS Reference Sans Serif" w:hAnsi="MS Reference Sans Serif"/>
            <w:lang w:val="en-CA"/>
          </w:rPr>
          <w:delText xml:space="preserve">          "defaultvalue",</w:delText>
        </w:r>
      </w:del>
    </w:p>
    <w:p w14:paraId="38810E8E" w14:textId="6A8CF971" w:rsidR="005579D5" w:rsidRPr="00381014" w:rsidDel="00FC0E8D" w:rsidRDefault="005579D5" w:rsidP="005579D5">
      <w:pPr>
        <w:spacing w:after="0" w:line="240" w:lineRule="exact"/>
        <w:rPr>
          <w:del w:id="8060" w:author="Yann Bourdeau" w:date="2014-02-06T16:29:00Z"/>
          <w:rFonts w:ascii="MS Reference Sans Serif" w:hAnsi="MS Reference Sans Serif"/>
          <w:lang w:val="en-CA"/>
        </w:rPr>
      </w:pPr>
      <w:del w:id="8061" w:author="Yann Bourdeau" w:date="2014-02-06T16:29:00Z">
        <w:r w:rsidRPr="00381014" w:rsidDel="00FC0E8D">
          <w:rPr>
            <w:rFonts w:ascii="MS Reference Sans Serif" w:hAnsi="MS Reference Sans Serif"/>
            <w:lang w:val="en-CA"/>
          </w:rPr>
          <w:delText xml:space="preserve">          false,</w:delText>
        </w:r>
      </w:del>
    </w:p>
    <w:p w14:paraId="4A182165" w14:textId="68B011E6" w:rsidR="005579D5" w:rsidRPr="00381014" w:rsidDel="00FC0E8D" w:rsidRDefault="005579D5" w:rsidP="005579D5">
      <w:pPr>
        <w:spacing w:after="0" w:line="240" w:lineRule="exact"/>
        <w:rPr>
          <w:del w:id="8062" w:author="Yann Bourdeau" w:date="2014-02-06T16:29:00Z"/>
          <w:rFonts w:ascii="MS Reference Sans Serif" w:hAnsi="MS Reference Sans Serif"/>
          <w:lang w:val="en-CA"/>
        </w:rPr>
      </w:pPr>
      <w:del w:id="8063" w:author="Yann Bourdeau" w:date="2014-02-06T16:29:00Z">
        <w:r w:rsidRPr="00381014" w:rsidDel="00FC0E8D">
          <w:rPr>
            <w:rFonts w:ascii="MS Reference Sans Serif" w:hAnsi="MS Reference Sans Serif"/>
            <w:lang w:val="en-CA"/>
          </w:rPr>
          <w:delText xml:space="preserve">          0,</w:delText>
        </w:r>
      </w:del>
    </w:p>
    <w:p w14:paraId="1AC6084B" w14:textId="5FD791F5" w:rsidR="005579D5" w:rsidRPr="00381014" w:rsidDel="00FC0E8D" w:rsidRDefault="005579D5" w:rsidP="005579D5">
      <w:pPr>
        <w:spacing w:after="0" w:line="240" w:lineRule="exact"/>
        <w:rPr>
          <w:del w:id="8064" w:author="Yann Bourdeau" w:date="2014-02-06T16:29:00Z"/>
          <w:rFonts w:ascii="MS Reference Sans Serif" w:hAnsi="MS Reference Sans Serif"/>
          <w:lang w:val="en-CA"/>
        </w:rPr>
      </w:pPr>
      <w:del w:id="8065" w:author="Yann Bourdeau" w:date="2014-02-06T16:29:00Z">
        <w:r w:rsidRPr="00381014" w:rsidDel="00FC0E8D">
          <w:rPr>
            <w:rFonts w:ascii="MS Reference Sans Serif" w:hAnsi="MS Reference Sans Serif"/>
            <w:lang w:val="en-CA"/>
          </w:rPr>
          <w:delText xml:space="preserve">          1,</w:delText>
        </w:r>
      </w:del>
    </w:p>
    <w:p w14:paraId="3A38EE9A" w14:textId="6CE4F8C0" w:rsidR="005579D5" w:rsidRPr="00381014" w:rsidDel="00FC0E8D" w:rsidRDefault="005579D5" w:rsidP="005579D5">
      <w:pPr>
        <w:spacing w:after="0" w:line="240" w:lineRule="exact"/>
        <w:rPr>
          <w:del w:id="8066" w:author="Yann Bourdeau" w:date="2014-02-06T16:29:00Z"/>
          <w:rFonts w:ascii="MS Reference Sans Serif" w:hAnsi="MS Reference Sans Serif"/>
          <w:lang w:val="en-CA"/>
        </w:rPr>
      </w:pPr>
      <w:del w:id="8067" w:author="Yann Bourdeau" w:date="2014-02-06T16:29:00Z">
        <w:r w:rsidRPr="00381014" w:rsidDel="00FC0E8D">
          <w:rPr>
            <w:rFonts w:ascii="MS Reference Sans Serif" w:hAnsi="MS Reference Sans Serif"/>
            <w:lang w:val="en-CA"/>
          </w:rPr>
          <w:delText xml:space="preserve">          0));</w:delText>
        </w:r>
      </w:del>
    </w:p>
    <w:p w14:paraId="35265D1E" w14:textId="2727D137" w:rsidR="005579D5" w:rsidRPr="00381014" w:rsidDel="00FC0E8D" w:rsidRDefault="005579D5" w:rsidP="005579D5">
      <w:pPr>
        <w:spacing w:after="0" w:line="240" w:lineRule="exact"/>
        <w:rPr>
          <w:del w:id="8068" w:author="Yann Bourdeau" w:date="2014-02-06T16:29:00Z"/>
          <w:rFonts w:ascii="MS Reference Sans Serif" w:hAnsi="MS Reference Sans Serif"/>
          <w:lang w:val="en-CA"/>
        </w:rPr>
      </w:pPr>
    </w:p>
    <w:p w14:paraId="1BCF1334" w14:textId="254B83E9" w:rsidR="005579D5" w:rsidRPr="00381014" w:rsidDel="00FC0E8D" w:rsidRDefault="005579D5" w:rsidP="005579D5">
      <w:pPr>
        <w:spacing w:after="0" w:line="240" w:lineRule="exact"/>
        <w:rPr>
          <w:del w:id="8069" w:author="Yann Bourdeau" w:date="2014-02-06T16:29:00Z"/>
          <w:rFonts w:ascii="MS Reference Sans Serif" w:hAnsi="MS Reference Sans Serif"/>
          <w:lang w:val="en-CA"/>
        </w:rPr>
      </w:pPr>
      <w:del w:id="8070" w:author="Yann Bourdeau" w:date="2014-02-06T16:29:00Z">
        <w:r w:rsidRPr="00381014" w:rsidDel="00FC0E8D">
          <w:rPr>
            <w:rFonts w:ascii="MS Reference Sans Serif" w:hAnsi="MS Reference Sans Serif"/>
            <w:lang w:val="en-CA"/>
          </w:rPr>
          <w:tab/>
          <w:delText>EAttribute attr;</w:delText>
        </w:r>
      </w:del>
    </w:p>
    <w:p w14:paraId="72207A6B" w14:textId="572AFA60" w:rsidR="005579D5" w:rsidRPr="00381014" w:rsidDel="00FC0E8D" w:rsidRDefault="005579D5" w:rsidP="005579D5">
      <w:pPr>
        <w:spacing w:after="0" w:line="240" w:lineRule="exact"/>
        <w:rPr>
          <w:del w:id="8071" w:author="Yann Bourdeau" w:date="2014-02-06T16:29:00Z"/>
          <w:rFonts w:ascii="MS Reference Sans Serif" w:hAnsi="MS Reference Sans Serif"/>
          <w:lang w:val="en-CA"/>
        </w:rPr>
      </w:pPr>
      <w:del w:id="8072" w:author="Yann Bourdeau" w:date="2014-02-06T16:29:00Z">
        <w:r w:rsidRPr="00381014" w:rsidDel="00FC0E8D">
          <w:rPr>
            <w:rFonts w:ascii="MS Reference Sans Serif" w:hAnsi="MS Reference Sans Serif"/>
            <w:lang w:val="en-CA"/>
          </w:rPr>
          <w:tab/>
          <w:delText>CPPUNIT_ASSERT_EQUAL(fi.getKey("name1",attr),false);</w:delText>
        </w:r>
        <w:r w:rsidRPr="00381014" w:rsidDel="00FC0E8D">
          <w:rPr>
            <w:rFonts w:ascii="MS Reference Sans Serif" w:hAnsi="MS Reference Sans Serif"/>
            <w:lang w:val="en-CA"/>
          </w:rPr>
          <w:tab/>
        </w:r>
      </w:del>
    </w:p>
    <w:p w14:paraId="6305547A" w14:textId="2F709DB9" w:rsidR="005579D5" w:rsidRPr="00381014" w:rsidDel="00FC0E8D" w:rsidRDefault="005579D5" w:rsidP="005579D5">
      <w:pPr>
        <w:spacing w:after="0" w:line="240" w:lineRule="exact"/>
        <w:rPr>
          <w:del w:id="8073" w:author="Yann Bourdeau" w:date="2014-02-06T16:29:00Z"/>
          <w:rFonts w:ascii="MS Reference Sans Serif" w:hAnsi="MS Reference Sans Serif"/>
          <w:lang w:val="en-CA"/>
        </w:rPr>
      </w:pPr>
      <w:del w:id="8074" w:author="Yann Bourdeau" w:date="2014-02-06T16:29:00Z">
        <w:r w:rsidRPr="00381014" w:rsidDel="00FC0E8D">
          <w:rPr>
            <w:rFonts w:ascii="MS Reference Sans Serif" w:hAnsi="MS Reference Sans Serif"/>
            <w:lang w:val="en-CA"/>
          </w:rPr>
          <w:tab/>
          <w:delText>CPPUNIT_ASSERT_EQUAL(fi.getKey("name2",attr),true);</w:delText>
        </w:r>
        <w:r w:rsidRPr="00381014" w:rsidDel="00FC0E8D">
          <w:rPr>
            <w:rFonts w:ascii="MS Reference Sans Serif" w:hAnsi="MS Reference Sans Serif"/>
            <w:lang w:val="en-CA"/>
          </w:rPr>
          <w:tab/>
        </w:r>
      </w:del>
    </w:p>
    <w:p w14:paraId="5E86C507" w14:textId="0E5F99A7" w:rsidR="005579D5" w:rsidRPr="00381014" w:rsidDel="00FC0E8D" w:rsidRDefault="005579D5" w:rsidP="005579D5">
      <w:pPr>
        <w:spacing w:after="0" w:line="240" w:lineRule="exact"/>
        <w:rPr>
          <w:del w:id="8075" w:author="Yann Bourdeau" w:date="2014-02-06T16:29:00Z"/>
          <w:rFonts w:ascii="MS Reference Sans Serif" w:hAnsi="MS Reference Sans Serif"/>
          <w:lang w:val="en-CA"/>
        </w:rPr>
      </w:pPr>
    </w:p>
    <w:p w14:paraId="73418F48" w14:textId="1541B1CC" w:rsidR="005579D5" w:rsidRPr="00381014" w:rsidDel="00FC0E8D" w:rsidRDefault="005579D5" w:rsidP="005579D5">
      <w:pPr>
        <w:spacing w:after="0" w:line="240" w:lineRule="exact"/>
        <w:rPr>
          <w:del w:id="8076" w:author="Yann Bourdeau" w:date="2014-02-06T16:29:00Z"/>
          <w:rFonts w:ascii="MS Reference Sans Serif" w:hAnsi="MS Reference Sans Serif"/>
          <w:lang w:val="en-CA"/>
        </w:rPr>
      </w:pPr>
      <w:del w:id="8077" w:author="Yann Bourdeau" w:date="2014-02-06T16:29:00Z">
        <w:r w:rsidRPr="00381014" w:rsidDel="00FC0E8D">
          <w:rPr>
            <w:rFonts w:ascii="MS Reference Sans Serif" w:hAnsi="MS Reference Sans Serif"/>
            <w:lang w:val="en-CA"/>
          </w:rPr>
          <w:tab/>
          <w:delText>CPPUNIT_ASSERT_EQUAL(fi.getId("namecrap",attr),false);</w:delText>
        </w:r>
        <w:r w:rsidRPr="00381014" w:rsidDel="00FC0E8D">
          <w:rPr>
            <w:rFonts w:ascii="MS Reference Sans Serif" w:hAnsi="MS Reference Sans Serif"/>
            <w:lang w:val="en-CA"/>
          </w:rPr>
          <w:tab/>
        </w:r>
      </w:del>
    </w:p>
    <w:p w14:paraId="3522B305" w14:textId="71D7DF1B" w:rsidR="005579D5" w:rsidRPr="00381014" w:rsidDel="00FC0E8D" w:rsidRDefault="005579D5" w:rsidP="005579D5">
      <w:pPr>
        <w:spacing w:after="0" w:line="240" w:lineRule="exact"/>
        <w:rPr>
          <w:del w:id="8078" w:author="Yann Bourdeau" w:date="2014-02-06T16:29:00Z"/>
          <w:rFonts w:ascii="MS Reference Sans Serif" w:hAnsi="MS Reference Sans Serif"/>
          <w:lang w:val="en-CA"/>
        </w:rPr>
      </w:pPr>
      <w:del w:id="8079" w:author="Yann Bourdeau" w:date="2014-02-06T16:29:00Z">
        <w:r w:rsidRPr="00381014" w:rsidDel="00FC0E8D">
          <w:rPr>
            <w:rFonts w:ascii="MS Reference Sans Serif" w:hAnsi="MS Reference Sans Serif"/>
            <w:lang w:val="en-CA"/>
          </w:rPr>
          <w:tab/>
          <w:delText>CPPUNIT_ASSERT_EQUAL(fi.getId("name2",attr),true);</w:delText>
        </w:r>
        <w:r w:rsidRPr="00381014" w:rsidDel="00FC0E8D">
          <w:rPr>
            <w:rFonts w:ascii="MS Reference Sans Serif" w:hAnsi="MS Reference Sans Serif"/>
            <w:lang w:val="en-CA"/>
          </w:rPr>
          <w:tab/>
        </w:r>
      </w:del>
    </w:p>
    <w:p w14:paraId="0F3A9605" w14:textId="0197007B" w:rsidR="005579D5" w:rsidRPr="00381014" w:rsidDel="00FC0E8D" w:rsidRDefault="005579D5" w:rsidP="005579D5">
      <w:pPr>
        <w:spacing w:after="0" w:line="240" w:lineRule="exact"/>
        <w:rPr>
          <w:del w:id="8080" w:author="Yann Bourdeau" w:date="2014-02-06T16:29:00Z"/>
          <w:rFonts w:ascii="MS Reference Sans Serif" w:hAnsi="MS Reference Sans Serif"/>
          <w:lang w:val="en-CA"/>
        </w:rPr>
      </w:pPr>
    </w:p>
    <w:p w14:paraId="5599F111" w14:textId="4C682E50" w:rsidR="005579D5" w:rsidRPr="00381014" w:rsidDel="00FC0E8D" w:rsidRDefault="005579D5" w:rsidP="005579D5">
      <w:pPr>
        <w:spacing w:after="0" w:line="240" w:lineRule="exact"/>
        <w:rPr>
          <w:del w:id="8081" w:author="Yann Bourdeau" w:date="2014-02-06T16:29:00Z"/>
          <w:rFonts w:ascii="MS Reference Sans Serif" w:hAnsi="MS Reference Sans Serif"/>
          <w:lang w:val="en-CA"/>
        </w:rPr>
      </w:pPr>
      <w:del w:id="8082" w:author="Yann Bourdeau" w:date="2014-02-06T16:29:00Z">
        <w:r w:rsidRPr="00381014" w:rsidDel="00FC0E8D">
          <w:rPr>
            <w:rFonts w:ascii="MS Reference Sans Serif" w:hAnsi="MS Reference Sans Serif"/>
            <w:lang w:val="en-CA"/>
          </w:rPr>
          <w:tab/>
        </w:r>
      </w:del>
    </w:p>
    <w:p w14:paraId="0DC1FC4F" w14:textId="5CB41BF3" w:rsidR="005579D5" w:rsidRPr="00381014" w:rsidDel="00FC0E8D" w:rsidRDefault="005579D5" w:rsidP="005579D5">
      <w:pPr>
        <w:spacing w:after="0" w:line="240" w:lineRule="exact"/>
        <w:rPr>
          <w:del w:id="8083" w:author="Yann Bourdeau" w:date="2014-02-06T16:29:00Z"/>
          <w:rFonts w:ascii="MS Reference Sans Serif" w:hAnsi="MS Reference Sans Serif"/>
          <w:lang w:val="en-CA"/>
        </w:rPr>
      </w:pPr>
      <w:del w:id="8084" w:author="Yann Bourdeau" w:date="2014-02-06T16:29:00Z">
        <w:r w:rsidRPr="00381014" w:rsidDel="00FC0E8D">
          <w:rPr>
            <w:rFonts w:ascii="MS Reference Sans Serif" w:hAnsi="MS Reference Sans Serif"/>
            <w:lang w:val="en-CA"/>
          </w:rPr>
          <w:tab/>
          <w:delText>std::string defaultValue;</w:delText>
        </w:r>
      </w:del>
    </w:p>
    <w:p w14:paraId="65F92216" w14:textId="3466E08D" w:rsidR="005579D5" w:rsidRPr="00381014" w:rsidDel="00FC0E8D" w:rsidRDefault="005579D5" w:rsidP="005579D5">
      <w:pPr>
        <w:spacing w:after="0" w:line="240" w:lineRule="exact"/>
        <w:rPr>
          <w:del w:id="8085" w:author="Yann Bourdeau" w:date="2014-02-06T16:29:00Z"/>
          <w:rFonts w:ascii="MS Reference Sans Serif" w:hAnsi="MS Reference Sans Serif"/>
          <w:lang w:val="en-CA"/>
        </w:rPr>
      </w:pPr>
      <w:del w:id="8086" w:author="Yann Bourdeau" w:date="2014-02-06T16:29:00Z">
        <w:r w:rsidRPr="00381014" w:rsidDel="00FC0E8D">
          <w:rPr>
            <w:rFonts w:ascii="MS Reference Sans Serif" w:hAnsi="MS Reference Sans Serif"/>
            <w:lang w:val="en-CA"/>
          </w:rPr>
          <w:tab/>
          <w:delText>CPPUNIT_ASSERT_EQUAL(fi.getDefault((EAttribute)1,defaultValue),false);</w:delText>
        </w:r>
        <w:r w:rsidRPr="00381014" w:rsidDel="00FC0E8D">
          <w:rPr>
            <w:rFonts w:ascii="MS Reference Sans Serif" w:hAnsi="MS Reference Sans Serif"/>
            <w:lang w:val="en-CA"/>
          </w:rPr>
          <w:tab/>
        </w:r>
      </w:del>
    </w:p>
    <w:p w14:paraId="219D9975" w14:textId="390BCF47" w:rsidR="005579D5" w:rsidRPr="00381014" w:rsidDel="00FC0E8D" w:rsidRDefault="005579D5" w:rsidP="005579D5">
      <w:pPr>
        <w:spacing w:after="0" w:line="240" w:lineRule="exact"/>
        <w:rPr>
          <w:del w:id="8087" w:author="Yann Bourdeau" w:date="2014-02-06T16:29:00Z"/>
          <w:rFonts w:ascii="MS Reference Sans Serif" w:hAnsi="MS Reference Sans Serif"/>
          <w:lang w:val="en-CA"/>
        </w:rPr>
      </w:pPr>
      <w:del w:id="8088" w:author="Yann Bourdeau" w:date="2014-02-06T16:29:00Z">
        <w:r w:rsidRPr="00381014" w:rsidDel="00FC0E8D">
          <w:rPr>
            <w:rFonts w:ascii="MS Reference Sans Serif" w:hAnsi="MS Reference Sans Serif"/>
            <w:lang w:val="en-CA"/>
          </w:rPr>
          <w:tab/>
          <w:delText>CPPUNIT_ASSERT_EQUAL(fi.getDefault((EAttribute)7,defaultValue),true);</w:delText>
        </w:r>
      </w:del>
    </w:p>
    <w:p w14:paraId="3614F3D2" w14:textId="6A19E1AB" w:rsidR="005579D5" w:rsidRPr="00381014" w:rsidDel="00FC0E8D" w:rsidRDefault="005579D5" w:rsidP="005579D5">
      <w:pPr>
        <w:spacing w:after="0" w:line="240" w:lineRule="exact"/>
        <w:rPr>
          <w:del w:id="8089" w:author="Yann Bourdeau" w:date="2014-02-06T16:29:00Z"/>
          <w:rFonts w:ascii="MS Reference Sans Serif" w:hAnsi="MS Reference Sans Serif"/>
          <w:lang w:val="en-CA"/>
        </w:rPr>
      </w:pPr>
      <w:del w:id="8090" w:author="Yann Bourdeau" w:date="2014-02-06T16:29:00Z">
        <w:r w:rsidRPr="00381014" w:rsidDel="00FC0E8D">
          <w:rPr>
            <w:rFonts w:ascii="MS Reference Sans Serif" w:hAnsi="MS Reference Sans Serif"/>
            <w:lang w:val="en-CA"/>
          </w:rPr>
          <w:tab/>
          <w:delText>std::string def("defaultvalue");</w:delText>
        </w:r>
        <w:r w:rsidRPr="00381014" w:rsidDel="00FC0E8D">
          <w:rPr>
            <w:rFonts w:ascii="MS Reference Sans Serif" w:hAnsi="MS Reference Sans Serif"/>
            <w:lang w:val="en-CA"/>
          </w:rPr>
          <w:tab/>
        </w:r>
      </w:del>
    </w:p>
    <w:p w14:paraId="5CDAA2B8" w14:textId="777EE24D" w:rsidR="005579D5" w:rsidRPr="00381014" w:rsidDel="00FC0E8D" w:rsidRDefault="005579D5" w:rsidP="005579D5">
      <w:pPr>
        <w:spacing w:after="0" w:line="240" w:lineRule="exact"/>
        <w:rPr>
          <w:del w:id="8091" w:author="Yann Bourdeau" w:date="2014-02-06T16:29:00Z"/>
          <w:rFonts w:ascii="MS Reference Sans Serif" w:hAnsi="MS Reference Sans Serif"/>
          <w:lang w:val="en-CA"/>
        </w:rPr>
      </w:pPr>
      <w:del w:id="8092" w:author="Yann Bourdeau" w:date="2014-02-06T16:29:00Z">
        <w:r w:rsidRPr="00381014" w:rsidDel="00FC0E8D">
          <w:rPr>
            <w:rFonts w:ascii="MS Reference Sans Serif" w:hAnsi="MS Reference Sans Serif"/>
            <w:lang w:val="en-CA"/>
          </w:rPr>
          <w:tab/>
          <w:delText>CPPUNIT_ASSERT_EQUAL(def,defaultValue);</w:delText>
        </w:r>
        <w:r w:rsidRPr="00381014" w:rsidDel="00FC0E8D">
          <w:rPr>
            <w:rFonts w:ascii="MS Reference Sans Serif" w:hAnsi="MS Reference Sans Serif"/>
            <w:lang w:val="en-CA"/>
          </w:rPr>
          <w:tab/>
        </w:r>
      </w:del>
    </w:p>
    <w:p w14:paraId="4AA1481B" w14:textId="35605F2E" w:rsidR="005579D5" w:rsidRPr="00381014" w:rsidDel="00FC0E8D" w:rsidRDefault="005579D5" w:rsidP="005579D5">
      <w:pPr>
        <w:spacing w:after="0" w:line="240" w:lineRule="exact"/>
        <w:rPr>
          <w:del w:id="8093" w:author="Yann Bourdeau" w:date="2014-02-06T16:29:00Z"/>
          <w:rFonts w:ascii="MS Reference Sans Serif" w:hAnsi="MS Reference Sans Serif"/>
          <w:lang w:val="en-CA"/>
        </w:rPr>
      </w:pPr>
      <w:del w:id="8094" w:author="Yann Bourdeau" w:date="2014-02-06T16:29:00Z">
        <w:r w:rsidRPr="00381014" w:rsidDel="00FC0E8D">
          <w:rPr>
            <w:rFonts w:ascii="MS Reference Sans Serif" w:hAnsi="MS Reference Sans Serif"/>
            <w:lang w:val="en-CA"/>
          </w:rPr>
          <w:delText xml:space="preserve">    </w:delText>
        </w:r>
      </w:del>
    </w:p>
    <w:p w14:paraId="285816CA" w14:textId="4FD0EA13" w:rsidR="005579D5" w:rsidRPr="00381014" w:rsidDel="00FC0E8D" w:rsidRDefault="005579D5" w:rsidP="005579D5">
      <w:pPr>
        <w:spacing w:after="0" w:line="240" w:lineRule="exact"/>
        <w:rPr>
          <w:del w:id="8095" w:author="Yann Bourdeau" w:date="2014-02-06T16:29:00Z"/>
          <w:rFonts w:ascii="MS Reference Sans Serif" w:hAnsi="MS Reference Sans Serif"/>
          <w:lang w:val="en-CA"/>
        </w:rPr>
      </w:pPr>
      <w:del w:id="8096" w:author="Yann Bourdeau" w:date="2014-02-06T16:29:00Z">
        <w:r w:rsidRPr="00381014" w:rsidDel="00FC0E8D">
          <w:rPr>
            <w:rFonts w:ascii="MS Reference Sans Serif" w:hAnsi="MS Reference Sans Serif"/>
            <w:lang w:val="en-CA"/>
          </w:rPr>
          <w:tab/>
          <w:delText>unsigned int attrint=6;</w:delText>
        </w:r>
      </w:del>
    </w:p>
    <w:p w14:paraId="566F1B33" w14:textId="42F5C47B" w:rsidR="005579D5" w:rsidRPr="00381014" w:rsidDel="00FC0E8D" w:rsidRDefault="005579D5" w:rsidP="005579D5">
      <w:pPr>
        <w:spacing w:after="0" w:line="240" w:lineRule="exact"/>
        <w:rPr>
          <w:del w:id="8097" w:author="Yann Bourdeau" w:date="2014-02-06T16:29:00Z"/>
          <w:rFonts w:ascii="MS Reference Sans Serif" w:hAnsi="MS Reference Sans Serif"/>
          <w:lang w:val="en-CA"/>
        </w:rPr>
      </w:pPr>
      <w:del w:id="8098" w:author="Yann Bourdeau" w:date="2014-02-06T16:29:00Z">
        <w:r w:rsidRPr="00381014" w:rsidDel="00FC0E8D">
          <w:rPr>
            <w:rFonts w:ascii="MS Reference Sans Serif" w:hAnsi="MS Reference Sans Serif"/>
            <w:lang w:val="en-CA"/>
          </w:rPr>
          <w:tab/>
          <w:delText>CPPUNIT_ASSERT_EQUAL(fi.getDefault(attrint,defaultValue),false);</w:delText>
        </w:r>
      </w:del>
    </w:p>
    <w:p w14:paraId="7F7348DE" w14:textId="57FBF354" w:rsidR="005579D5" w:rsidRPr="00381014" w:rsidDel="00FC0E8D" w:rsidRDefault="005579D5" w:rsidP="005579D5">
      <w:pPr>
        <w:spacing w:after="0" w:line="240" w:lineRule="exact"/>
        <w:rPr>
          <w:del w:id="8099" w:author="Yann Bourdeau" w:date="2014-02-06T16:29:00Z"/>
          <w:rFonts w:ascii="MS Reference Sans Serif" w:hAnsi="MS Reference Sans Serif"/>
          <w:lang w:val="en-CA"/>
        </w:rPr>
      </w:pPr>
      <w:del w:id="8100" w:author="Yann Bourdeau" w:date="2014-02-06T16:29:00Z">
        <w:r w:rsidRPr="00381014" w:rsidDel="00FC0E8D">
          <w:rPr>
            <w:rFonts w:ascii="MS Reference Sans Serif" w:hAnsi="MS Reference Sans Serif"/>
            <w:lang w:val="en-CA"/>
          </w:rPr>
          <w:tab/>
          <w:delText>attrint=7;</w:delText>
        </w:r>
        <w:r w:rsidRPr="00381014" w:rsidDel="00FC0E8D">
          <w:rPr>
            <w:rFonts w:ascii="MS Reference Sans Serif" w:hAnsi="MS Reference Sans Serif"/>
            <w:lang w:val="en-CA"/>
          </w:rPr>
          <w:tab/>
        </w:r>
      </w:del>
    </w:p>
    <w:p w14:paraId="04BF6895" w14:textId="20617684" w:rsidR="005579D5" w:rsidRPr="00381014" w:rsidDel="00FC0E8D" w:rsidRDefault="005579D5" w:rsidP="005579D5">
      <w:pPr>
        <w:spacing w:after="0" w:line="240" w:lineRule="exact"/>
        <w:rPr>
          <w:del w:id="8101" w:author="Yann Bourdeau" w:date="2014-02-06T16:29:00Z"/>
          <w:rFonts w:ascii="MS Reference Sans Serif" w:hAnsi="MS Reference Sans Serif"/>
          <w:lang w:val="en-CA"/>
        </w:rPr>
      </w:pPr>
      <w:del w:id="8102" w:author="Yann Bourdeau" w:date="2014-02-06T16:29:00Z">
        <w:r w:rsidRPr="00381014" w:rsidDel="00FC0E8D">
          <w:rPr>
            <w:rFonts w:ascii="MS Reference Sans Serif" w:hAnsi="MS Reference Sans Serif"/>
            <w:lang w:val="en-CA"/>
          </w:rPr>
          <w:tab/>
          <w:delText>CPPUNIT_ASSERT_EQUAL(fi.getDefault(attrint,defaultValue),true);</w:delText>
        </w:r>
      </w:del>
    </w:p>
    <w:p w14:paraId="3E1BE064" w14:textId="5CAC13D6" w:rsidR="005579D5" w:rsidRPr="00381014" w:rsidDel="00FC0E8D" w:rsidRDefault="005579D5" w:rsidP="005579D5">
      <w:pPr>
        <w:spacing w:after="0" w:line="240" w:lineRule="exact"/>
        <w:rPr>
          <w:del w:id="8103" w:author="Yann Bourdeau" w:date="2014-02-06T16:29:00Z"/>
          <w:rFonts w:ascii="MS Reference Sans Serif" w:hAnsi="MS Reference Sans Serif"/>
          <w:lang w:val="en-CA"/>
        </w:rPr>
      </w:pPr>
      <w:del w:id="8104" w:author="Yann Bourdeau" w:date="2014-02-06T16:29:00Z">
        <w:r w:rsidRPr="00381014" w:rsidDel="00FC0E8D">
          <w:rPr>
            <w:rFonts w:ascii="MS Reference Sans Serif" w:hAnsi="MS Reference Sans Serif"/>
            <w:lang w:val="en-CA"/>
          </w:rPr>
          <w:tab/>
          <w:delText>CPPUNIT_ASSERT_EQUAL(def,defaultValue);</w:delText>
        </w:r>
        <w:r w:rsidRPr="00381014" w:rsidDel="00FC0E8D">
          <w:rPr>
            <w:rFonts w:ascii="MS Reference Sans Serif" w:hAnsi="MS Reference Sans Serif"/>
            <w:lang w:val="en-CA"/>
          </w:rPr>
          <w:tab/>
        </w:r>
      </w:del>
    </w:p>
    <w:p w14:paraId="4E7C2203" w14:textId="1EF7159F" w:rsidR="005579D5" w:rsidRPr="00381014" w:rsidDel="00FC0E8D" w:rsidRDefault="005579D5" w:rsidP="005579D5">
      <w:pPr>
        <w:spacing w:after="0" w:line="240" w:lineRule="exact"/>
        <w:rPr>
          <w:del w:id="8105" w:author="Yann Bourdeau" w:date="2014-02-06T16:29:00Z"/>
          <w:rFonts w:ascii="MS Reference Sans Serif" w:hAnsi="MS Reference Sans Serif"/>
          <w:lang w:val="en-CA"/>
        </w:rPr>
      </w:pPr>
      <w:del w:id="8106" w:author="Yann Bourdeau" w:date="2014-02-06T16:29:00Z">
        <w:r w:rsidRPr="00381014" w:rsidDel="00FC0E8D">
          <w:rPr>
            <w:rFonts w:ascii="MS Reference Sans Serif" w:hAnsi="MS Reference Sans Serif"/>
            <w:lang w:val="en-CA"/>
          </w:rPr>
          <w:tab/>
        </w:r>
      </w:del>
    </w:p>
    <w:p w14:paraId="0B31A416" w14:textId="4D9FA763" w:rsidR="005579D5" w:rsidRPr="00381014" w:rsidDel="00FC0E8D" w:rsidRDefault="005579D5" w:rsidP="005579D5">
      <w:pPr>
        <w:spacing w:after="0" w:line="240" w:lineRule="exact"/>
        <w:rPr>
          <w:del w:id="8107" w:author="Yann Bourdeau" w:date="2014-02-06T16:29:00Z"/>
          <w:rFonts w:ascii="MS Reference Sans Serif" w:hAnsi="MS Reference Sans Serif"/>
          <w:lang w:val="en-CA"/>
        </w:rPr>
      </w:pPr>
      <w:del w:id="8108" w:author="Yann Bourdeau" w:date="2014-02-06T16:29:00Z">
        <w:r w:rsidRPr="00381014" w:rsidDel="00FC0E8D">
          <w:rPr>
            <w:rFonts w:ascii="MS Reference Sans Serif" w:hAnsi="MS Reference Sans Serif"/>
            <w:lang w:val="en-CA"/>
          </w:rPr>
          <w:tab/>
          <w:delText>CPPUNIT_ASSERT_EQUAL(fi.needTimeCheck((EAttribute)7),false);</w:delText>
        </w:r>
        <w:r w:rsidRPr="00381014" w:rsidDel="00FC0E8D">
          <w:rPr>
            <w:rFonts w:ascii="MS Reference Sans Serif" w:hAnsi="MS Reference Sans Serif"/>
            <w:lang w:val="en-CA"/>
          </w:rPr>
          <w:tab/>
        </w:r>
      </w:del>
    </w:p>
    <w:p w14:paraId="0A708F0D" w14:textId="787D9227" w:rsidR="005579D5" w:rsidRPr="00381014" w:rsidDel="00FC0E8D" w:rsidRDefault="005579D5" w:rsidP="005579D5">
      <w:pPr>
        <w:spacing w:after="0" w:line="240" w:lineRule="exact"/>
        <w:rPr>
          <w:del w:id="8109" w:author="Yann Bourdeau" w:date="2014-02-06T16:29:00Z"/>
          <w:rFonts w:ascii="MS Reference Sans Serif" w:hAnsi="MS Reference Sans Serif"/>
          <w:lang w:val="en-CA"/>
        </w:rPr>
      </w:pPr>
      <w:del w:id="8110" w:author="Yann Bourdeau" w:date="2014-02-06T16:29:00Z">
        <w:r w:rsidRPr="00381014" w:rsidDel="00FC0E8D">
          <w:rPr>
            <w:rFonts w:ascii="MS Reference Sans Serif" w:hAnsi="MS Reference Sans Serif"/>
            <w:lang w:val="en-CA"/>
          </w:rPr>
          <w:tab/>
          <w:delText>CPPUNIT_ASSERT_EQUAL(fi.needTimeCheck((EAttribute)8),true);</w:delText>
        </w:r>
      </w:del>
    </w:p>
    <w:p w14:paraId="1B2C9BE6" w14:textId="7A5114A0" w:rsidR="005579D5" w:rsidRPr="00381014" w:rsidDel="00FC0E8D" w:rsidRDefault="005579D5" w:rsidP="005579D5">
      <w:pPr>
        <w:spacing w:after="0" w:line="240" w:lineRule="exact"/>
        <w:rPr>
          <w:del w:id="8111" w:author="Yann Bourdeau" w:date="2014-02-06T16:29:00Z"/>
          <w:rFonts w:ascii="MS Reference Sans Serif" w:hAnsi="MS Reference Sans Serif"/>
          <w:lang w:val="en-CA"/>
        </w:rPr>
      </w:pPr>
      <w:del w:id="8112" w:author="Yann Bourdeau" w:date="2014-02-06T16:29:00Z">
        <w:r w:rsidRPr="00381014" w:rsidDel="00FC0E8D">
          <w:rPr>
            <w:rFonts w:ascii="MS Reference Sans Serif" w:hAnsi="MS Reference Sans Serif"/>
            <w:lang w:val="en-CA"/>
          </w:rPr>
          <w:tab/>
          <w:delText>attrint=7;</w:delText>
        </w:r>
      </w:del>
    </w:p>
    <w:p w14:paraId="1965868C" w14:textId="446A6133" w:rsidR="005579D5" w:rsidRPr="00381014" w:rsidDel="00FC0E8D" w:rsidRDefault="005579D5" w:rsidP="005579D5">
      <w:pPr>
        <w:spacing w:after="0" w:line="240" w:lineRule="exact"/>
        <w:rPr>
          <w:del w:id="8113" w:author="Yann Bourdeau" w:date="2014-02-06T16:29:00Z"/>
          <w:rFonts w:ascii="MS Reference Sans Serif" w:hAnsi="MS Reference Sans Serif"/>
          <w:lang w:val="en-CA"/>
        </w:rPr>
      </w:pPr>
      <w:del w:id="8114" w:author="Yann Bourdeau" w:date="2014-02-06T16:29:00Z">
        <w:r w:rsidRPr="00381014" w:rsidDel="00FC0E8D">
          <w:rPr>
            <w:rFonts w:ascii="MS Reference Sans Serif" w:hAnsi="MS Reference Sans Serif"/>
            <w:lang w:val="en-CA"/>
          </w:rPr>
          <w:tab/>
          <w:delText>CPPUNIT_ASSERT_EQUAL(fi.needTimeCheck(attrint),false);</w:delText>
        </w:r>
      </w:del>
    </w:p>
    <w:p w14:paraId="66E760FB" w14:textId="1B1F0570" w:rsidR="005579D5" w:rsidRPr="00381014" w:rsidDel="00FC0E8D" w:rsidRDefault="005579D5" w:rsidP="005579D5">
      <w:pPr>
        <w:spacing w:after="0" w:line="240" w:lineRule="exact"/>
        <w:rPr>
          <w:del w:id="8115" w:author="Yann Bourdeau" w:date="2014-02-06T16:29:00Z"/>
          <w:rFonts w:ascii="MS Reference Sans Serif" w:hAnsi="MS Reference Sans Serif"/>
          <w:lang w:val="en-CA"/>
        </w:rPr>
      </w:pPr>
      <w:del w:id="8116" w:author="Yann Bourdeau" w:date="2014-02-06T16:29:00Z">
        <w:r w:rsidRPr="00381014" w:rsidDel="00FC0E8D">
          <w:rPr>
            <w:rFonts w:ascii="MS Reference Sans Serif" w:hAnsi="MS Reference Sans Serif"/>
            <w:lang w:val="en-CA"/>
          </w:rPr>
          <w:tab/>
          <w:delText>attrint=8;</w:delText>
        </w:r>
        <w:r w:rsidRPr="00381014" w:rsidDel="00FC0E8D">
          <w:rPr>
            <w:rFonts w:ascii="MS Reference Sans Serif" w:hAnsi="MS Reference Sans Serif"/>
            <w:lang w:val="en-CA"/>
          </w:rPr>
          <w:tab/>
        </w:r>
      </w:del>
    </w:p>
    <w:p w14:paraId="558058E5" w14:textId="3C6007BE" w:rsidR="005579D5" w:rsidRPr="00381014" w:rsidDel="00FC0E8D" w:rsidRDefault="005579D5" w:rsidP="005579D5">
      <w:pPr>
        <w:spacing w:after="0" w:line="240" w:lineRule="exact"/>
        <w:rPr>
          <w:del w:id="8117" w:author="Yann Bourdeau" w:date="2014-02-06T16:29:00Z"/>
          <w:rFonts w:ascii="MS Reference Sans Serif" w:hAnsi="MS Reference Sans Serif"/>
          <w:lang w:val="en-CA"/>
        </w:rPr>
      </w:pPr>
      <w:del w:id="8118" w:author="Yann Bourdeau" w:date="2014-02-06T16:29:00Z">
        <w:r w:rsidRPr="00381014" w:rsidDel="00FC0E8D">
          <w:rPr>
            <w:rFonts w:ascii="MS Reference Sans Serif" w:hAnsi="MS Reference Sans Serif"/>
            <w:lang w:val="en-CA"/>
          </w:rPr>
          <w:tab/>
          <w:delText>CPPUNIT_ASSERT_EQUAL(fi.needTimeCheck(attrint),true);</w:delText>
        </w:r>
      </w:del>
    </w:p>
    <w:p w14:paraId="37DF2F9F" w14:textId="4B15EA9A" w:rsidR="005579D5" w:rsidRPr="00381014" w:rsidDel="00FC0E8D" w:rsidRDefault="005579D5" w:rsidP="005579D5">
      <w:pPr>
        <w:spacing w:after="0" w:line="240" w:lineRule="exact"/>
        <w:rPr>
          <w:del w:id="8119" w:author="Yann Bourdeau" w:date="2014-02-06T16:29:00Z"/>
          <w:rFonts w:ascii="MS Reference Sans Serif" w:hAnsi="MS Reference Sans Serif"/>
          <w:lang w:val="en-CA"/>
        </w:rPr>
      </w:pPr>
    </w:p>
    <w:p w14:paraId="0832A5DB" w14:textId="22D5E2F9" w:rsidR="005579D5" w:rsidRPr="00381014" w:rsidDel="00FC0E8D" w:rsidRDefault="005579D5" w:rsidP="005579D5">
      <w:pPr>
        <w:spacing w:after="0" w:line="240" w:lineRule="exact"/>
        <w:rPr>
          <w:del w:id="8120" w:author="Yann Bourdeau" w:date="2014-02-06T16:29:00Z"/>
          <w:rFonts w:ascii="MS Reference Sans Serif" w:hAnsi="MS Reference Sans Serif"/>
          <w:lang w:val="en-CA"/>
        </w:rPr>
      </w:pPr>
    </w:p>
    <w:p w14:paraId="1A1173CA" w14:textId="4CC37B63" w:rsidR="005579D5" w:rsidRPr="00381014" w:rsidDel="00FC0E8D" w:rsidRDefault="005579D5" w:rsidP="005579D5">
      <w:pPr>
        <w:spacing w:after="0" w:line="240" w:lineRule="exact"/>
        <w:rPr>
          <w:del w:id="8121" w:author="Yann Bourdeau" w:date="2014-02-06T16:29:00Z"/>
          <w:rFonts w:ascii="MS Reference Sans Serif" w:hAnsi="MS Reference Sans Serif"/>
          <w:lang w:val="en-CA"/>
        </w:rPr>
      </w:pPr>
      <w:del w:id="8122" w:author="Yann Bourdeau" w:date="2014-02-06T16:29:00Z">
        <w:r w:rsidRPr="00381014" w:rsidDel="00FC0E8D">
          <w:rPr>
            <w:rFonts w:ascii="MS Reference Sans Serif" w:hAnsi="MS Reference Sans Serif"/>
            <w:lang w:val="en-CA"/>
          </w:rPr>
          <w:tab/>
          <w:delText>CPPUNIT_ASSERT_EQUAL(fi.isKey((EAttribute)1),false);</w:delText>
        </w:r>
        <w:r w:rsidRPr="00381014" w:rsidDel="00FC0E8D">
          <w:rPr>
            <w:rFonts w:ascii="MS Reference Sans Serif" w:hAnsi="MS Reference Sans Serif"/>
            <w:lang w:val="en-CA"/>
          </w:rPr>
          <w:tab/>
        </w:r>
      </w:del>
    </w:p>
    <w:p w14:paraId="2A93CCD3" w14:textId="6CA72BB3" w:rsidR="005579D5" w:rsidRPr="00381014" w:rsidDel="00FC0E8D" w:rsidRDefault="005579D5" w:rsidP="005579D5">
      <w:pPr>
        <w:spacing w:after="0" w:line="240" w:lineRule="exact"/>
        <w:rPr>
          <w:del w:id="8123" w:author="Yann Bourdeau" w:date="2014-02-06T16:29:00Z"/>
          <w:rFonts w:ascii="MS Reference Sans Serif" w:hAnsi="MS Reference Sans Serif"/>
          <w:lang w:val="en-CA"/>
        </w:rPr>
      </w:pPr>
      <w:del w:id="8124" w:author="Yann Bourdeau" w:date="2014-02-06T16:29:00Z">
        <w:r w:rsidRPr="00381014" w:rsidDel="00FC0E8D">
          <w:rPr>
            <w:rFonts w:ascii="MS Reference Sans Serif" w:hAnsi="MS Reference Sans Serif"/>
            <w:lang w:val="en-CA"/>
          </w:rPr>
          <w:tab/>
          <w:delText>CPPUNIT_ASSERT_EQUAL(fi.isKey((EAttribute)2),true);</w:delText>
        </w:r>
      </w:del>
    </w:p>
    <w:p w14:paraId="03257639" w14:textId="2C8C7BFA" w:rsidR="005579D5" w:rsidRPr="00381014" w:rsidDel="00FC0E8D" w:rsidRDefault="005579D5" w:rsidP="005579D5">
      <w:pPr>
        <w:spacing w:after="0" w:line="240" w:lineRule="exact"/>
        <w:rPr>
          <w:del w:id="8125" w:author="Yann Bourdeau" w:date="2014-02-06T16:29:00Z"/>
          <w:rFonts w:ascii="MS Reference Sans Serif" w:hAnsi="MS Reference Sans Serif"/>
          <w:lang w:val="en-CA"/>
        </w:rPr>
      </w:pPr>
      <w:del w:id="8126" w:author="Yann Bourdeau" w:date="2014-02-06T16:29:00Z">
        <w:r w:rsidRPr="00381014" w:rsidDel="00FC0E8D">
          <w:rPr>
            <w:rFonts w:ascii="MS Reference Sans Serif" w:hAnsi="MS Reference Sans Serif"/>
            <w:lang w:val="en-CA"/>
          </w:rPr>
          <w:tab/>
          <w:delText>attrint=1;</w:delText>
        </w:r>
      </w:del>
    </w:p>
    <w:p w14:paraId="4F352BB1" w14:textId="66555702" w:rsidR="005579D5" w:rsidRPr="00381014" w:rsidDel="00FC0E8D" w:rsidRDefault="005579D5" w:rsidP="005579D5">
      <w:pPr>
        <w:spacing w:after="0" w:line="240" w:lineRule="exact"/>
        <w:rPr>
          <w:del w:id="8127" w:author="Yann Bourdeau" w:date="2014-02-06T16:29:00Z"/>
          <w:rFonts w:ascii="MS Reference Sans Serif" w:hAnsi="MS Reference Sans Serif"/>
          <w:lang w:val="en-CA"/>
        </w:rPr>
      </w:pPr>
      <w:del w:id="8128" w:author="Yann Bourdeau" w:date="2014-02-06T16:29:00Z">
        <w:r w:rsidRPr="00381014" w:rsidDel="00FC0E8D">
          <w:rPr>
            <w:rFonts w:ascii="MS Reference Sans Serif" w:hAnsi="MS Reference Sans Serif"/>
            <w:lang w:val="en-CA"/>
          </w:rPr>
          <w:tab/>
          <w:delText>CPPUNIT_ASSERT_EQUAL(fi.isKey(attrint),false);</w:delText>
        </w:r>
      </w:del>
    </w:p>
    <w:p w14:paraId="45DA0DFA" w14:textId="2B6F884C" w:rsidR="005579D5" w:rsidRPr="00381014" w:rsidDel="00FC0E8D" w:rsidRDefault="005579D5" w:rsidP="005579D5">
      <w:pPr>
        <w:spacing w:after="0" w:line="240" w:lineRule="exact"/>
        <w:rPr>
          <w:del w:id="8129" w:author="Yann Bourdeau" w:date="2014-02-06T16:29:00Z"/>
          <w:rFonts w:ascii="MS Reference Sans Serif" w:hAnsi="MS Reference Sans Serif"/>
          <w:lang w:val="en-CA"/>
        </w:rPr>
      </w:pPr>
      <w:del w:id="8130" w:author="Yann Bourdeau" w:date="2014-02-06T16:29:00Z">
        <w:r w:rsidRPr="00381014" w:rsidDel="00FC0E8D">
          <w:rPr>
            <w:rFonts w:ascii="MS Reference Sans Serif" w:hAnsi="MS Reference Sans Serif"/>
            <w:lang w:val="en-CA"/>
          </w:rPr>
          <w:tab/>
          <w:delText>attrint=2;</w:delText>
        </w:r>
        <w:r w:rsidRPr="00381014" w:rsidDel="00FC0E8D">
          <w:rPr>
            <w:rFonts w:ascii="MS Reference Sans Serif" w:hAnsi="MS Reference Sans Serif"/>
            <w:lang w:val="en-CA"/>
          </w:rPr>
          <w:tab/>
        </w:r>
      </w:del>
    </w:p>
    <w:p w14:paraId="59571725" w14:textId="32684193" w:rsidR="005579D5" w:rsidRPr="00381014" w:rsidDel="00FC0E8D" w:rsidRDefault="005579D5" w:rsidP="005579D5">
      <w:pPr>
        <w:spacing w:after="0" w:line="240" w:lineRule="exact"/>
        <w:rPr>
          <w:del w:id="8131" w:author="Yann Bourdeau" w:date="2014-02-06T16:29:00Z"/>
          <w:rFonts w:ascii="MS Reference Sans Serif" w:hAnsi="MS Reference Sans Serif"/>
          <w:lang w:val="en-CA"/>
        </w:rPr>
      </w:pPr>
      <w:del w:id="8132" w:author="Yann Bourdeau" w:date="2014-02-06T16:29:00Z">
        <w:r w:rsidRPr="00381014" w:rsidDel="00FC0E8D">
          <w:rPr>
            <w:rFonts w:ascii="MS Reference Sans Serif" w:hAnsi="MS Reference Sans Serif"/>
            <w:lang w:val="en-CA"/>
          </w:rPr>
          <w:tab/>
          <w:delText>CPPUNIT_ASSERT_EQUAL(fi.isKey(attrint),true);</w:delText>
        </w:r>
      </w:del>
    </w:p>
    <w:p w14:paraId="7D1FD2C9" w14:textId="64A86A75" w:rsidR="005579D5" w:rsidRPr="00381014" w:rsidDel="00FC0E8D" w:rsidRDefault="005579D5" w:rsidP="005579D5">
      <w:pPr>
        <w:spacing w:after="0" w:line="240" w:lineRule="exact"/>
        <w:rPr>
          <w:del w:id="8133" w:author="Yann Bourdeau" w:date="2014-02-06T16:29:00Z"/>
          <w:rFonts w:ascii="MS Reference Sans Serif" w:hAnsi="MS Reference Sans Serif"/>
          <w:lang w:val="en-CA"/>
        </w:rPr>
      </w:pPr>
    </w:p>
    <w:p w14:paraId="48E65BE2" w14:textId="2C090457" w:rsidR="005579D5" w:rsidRPr="00381014" w:rsidDel="00FC0E8D" w:rsidRDefault="005579D5" w:rsidP="005579D5">
      <w:pPr>
        <w:spacing w:after="0" w:line="240" w:lineRule="exact"/>
        <w:rPr>
          <w:del w:id="8134" w:author="Yann Bourdeau" w:date="2014-02-06T16:29:00Z"/>
          <w:rFonts w:ascii="MS Reference Sans Serif" w:hAnsi="MS Reference Sans Serif"/>
          <w:lang w:val="en-CA"/>
        </w:rPr>
      </w:pPr>
    </w:p>
    <w:p w14:paraId="485FD879" w14:textId="7E7F6D47" w:rsidR="005579D5" w:rsidRPr="00381014" w:rsidDel="00FC0E8D" w:rsidRDefault="005579D5" w:rsidP="005579D5">
      <w:pPr>
        <w:spacing w:after="0" w:line="240" w:lineRule="exact"/>
        <w:rPr>
          <w:del w:id="8135" w:author="Yann Bourdeau" w:date="2014-02-06T16:29:00Z"/>
          <w:rFonts w:ascii="MS Reference Sans Serif" w:hAnsi="MS Reference Sans Serif"/>
          <w:lang w:val="en-CA"/>
        </w:rPr>
      </w:pPr>
      <w:del w:id="8136" w:author="Yann Bourdeau" w:date="2014-02-06T16:29:00Z">
        <w:r w:rsidRPr="00381014" w:rsidDel="00FC0E8D">
          <w:rPr>
            <w:rFonts w:ascii="MS Reference Sans Serif" w:hAnsi="MS Reference Sans Serif"/>
            <w:lang w:val="en-CA"/>
          </w:rPr>
          <w:tab/>
          <w:delText>std::string name2("name2");</w:delText>
        </w:r>
      </w:del>
    </w:p>
    <w:p w14:paraId="20007EF6" w14:textId="2CBD5D2E" w:rsidR="005579D5" w:rsidRPr="00381014" w:rsidDel="00FC0E8D" w:rsidRDefault="005579D5" w:rsidP="005579D5">
      <w:pPr>
        <w:spacing w:after="0" w:line="240" w:lineRule="exact"/>
        <w:rPr>
          <w:del w:id="8137" w:author="Yann Bourdeau" w:date="2014-02-06T16:29:00Z"/>
          <w:rFonts w:ascii="MS Reference Sans Serif" w:hAnsi="MS Reference Sans Serif"/>
          <w:lang w:val="en-CA"/>
        </w:rPr>
      </w:pPr>
      <w:del w:id="8138" w:author="Yann Bourdeau" w:date="2014-02-06T16:29:00Z">
        <w:r w:rsidRPr="00381014" w:rsidDel="00FC0E8D">
          <w:rPr>
            <w:rFonts w:ascii="MS Reference Sans Serif" w:hAnsi="MS Reference Sans Serif"/>
            <w:lang w:val="en-CA"/>
          </w:rPr>
          <w:tab/>
          <w:delText>std::string empty("");</w:delText>
        </w:r>
      </w:del>
    </w:p>
    <w:p w14:paraId="4E137783" w14:textId="2DD6A08E" w:rsidR="005579D5" w:rsidRPr="00381014" w:rsidDel="00FC0E8D" w:rsidRDefault="005579D5" w:rsidP="005579D5">
      <w:pPr>
        <w:spacing w:after="0" w:line="240" w:lineRule="exact"/>
        <w:rPr>
          <w:del w:id="8139" w:author="Yann Bourdeau" w:date="2014-02-06T16:29:00Z"/>
          <w:rFonts w:ascii="MS Reference Sans Serif" w:hAnsi="MS Reference Sans Serif"/>
          <w:lang w:val="en-CA"/>
        </w:rPr>
      </w:pPr>
      <w:del w:id="8140" w:author="Yann Bourdeau" w:date="2014-02-06T16:29:00Z">
        <w:r w:rsidRPr="00381014" w:rsidDel="00FC0E8D">
          <w:rPr>
            <w:rFonts w:ascii="MS Reference Sans Serif" w:hAnsi="MS Reference Sans Serif"/>
            <w:lang w:val="en-CA"/>
          </w:rPr>
          <w:tab/>
          <w:delText>CPPUNIT_ASSERT_EQUAL(fi.getName(attrint),name2);</w:delText>
        </w:r>
      </w:del>
    </w:p>
    <w:p w14:paraId="5BDCB5C1" w14:textId="57CAD2C1" w:rsidR="005579D5" w:rsidRPr="00381014" w:rsidDel="00FC0E8D" w:rsidRDefault="005579D5" w:rsidP="005579D5">
      <w:pPr>
        <w:spacing w:after="0" w:line="240" w:lineRule="exact"/>
        <w:rPr>
          <w:del w:id="8141" w:author="Yann Bourdeau" w:date="2014-02-06T16:29:00Z"/>
          <w:rFonts w:ascii="MS Reference Sans Serif" w:hAnsi="MS Reference Sans Serif"/>
          <w:lang w:val="en-CA"/>
        </w:rPr>
      </w:pPr>
      <w:del w:id="8142" w:author="Yann Bourdeau" w:date="2014-02-06T16:29:00Z">
        <w:r w:rsidRPr="00381014" w:rsidDel="00FC0E8D">
          <w:rPr>
            <w:rFonts w:ascii="MS Reference Sans Serif" w:hAnsi="MS Reference Sans Serif"/>
            <w:lang w:val="en-CA"/>
          </w:rPr>
          <w:tab/>
          <w:delText>attrint=25;</w:delText>
        </w:r>
      </w:del>
    </w:p>
    <w:p w14:paraId="3D358CCC" w14:textId="06019406" w:rsidR="005579D5" w:rsidRPr="00381014" w:rsidDel="00FC0E8D" w:rsidRDefault="005579D5" w:rsidP="005579D5">
      <w:pPr>
        <w:spacing w:after="0" w:line="240" w:lineRule="exact"/>
        <w:rPr>
          <w:del w:id="8143" w:author="Yann Bourdeau" w:date="2014-02-06T16:29:00Z"/>
          <w:rFonts w:ascii="MS Reference Sans Serif" w:hAnsi="MS Reference Sans Serif"/>
          <w:lang w:val="en-CA"/>
        </w:rPr>
      </w:pPr>
      <w:del w:id="8144" w:author="Yann Bourdeau" w:date="2014-02-06T16:29:00Z">
        <w:r w:rsidRPr="00381014" w:rsidDel="00FC0E8D">
          <w:rPr>
            <w:rFonts w:ascii="MS Reference Sans Serif" w:hAnsi="MS Reference Sans Serif"/>
            <w:lang w:val="en-CA"/>
          </w:rPr>
          <w:tab/>
          <w:delText>CPPUNIT_ASSERT_EQUAL(fi.getName(attrint),empty);</w:delText>
        </w:r>
      </w:del>
    </w:p>
    <w:p w14:paraId="4A67463A" w14:textId="05985A5D" w:rsidR="005579D5" w:rsidRPr="00381014" w:rsidDel="00FC0E8D" w:rsidRDefault="005579D5" w:rsidP="005579D5">
      <w:pPr>
        <w:spacing w:after="0" w:line="240" w:lineRule="exact"/>
        <w:rPr>
          <w:del w:id="8145" w:author="Yann Bourdeau" w:date="2014-02-06T16:29:00Z"/>
          <w:rFonts w:ascii="MS Reference Sans Serif" w:hAnsi="MS Reference Sans Serif"/>
          <w:lang w:val="en-CA"/>
        </w:rPr>
      </w:pPr>
    </w:p>
    <w:p w14:paraId="76FDE9EC" w14:textId="7BAC86F5" w:rsidR="005579D5" w:rsidRPr="00381014" w:rsidDel="00FC0E8D" w:rsidRDefault="005579D5" w:rsidP="005579D5">
      <w:pPr>
        <w:spacing w:after="0" w:line="240" w:lineRule="exact"/>
        <w:rPr>
          <w:del w:id="8146" w:author="Yann Bourdeau" w:date="2014-02-06T16:29:00Z"/>
          <w:rFonts w:ascii="MS Reference Sans Serif" w:hAnsi="MS Reference Sans Serif"/>
          <w:lang w:val="en-CA"/>
        </w:rPr>
      </w:pPr>
      <w:del w:id="8147" w:author="Yann Bourdeau" w:date="2014-02-06T16:29:00Z">
        <w:r w:rsidRPr="00381014" w:rsidDel="00FC0E8D">
          <w:rPr>
            <w:rFonts w:ascii="MS Reference Sans Serif" w:hAnsi="MS Reference Sans Serif"/>
            <w:lang w:val="en-CA"/>
          </w:rPr>
          <w:tab/>
          <w:delText>CPPUNIT_ASSERT_EQUAL(fi.isDataKey((EAttribute)1),false);</w:delText>
        </w:r>
        <w:r w:rsidRPr="00381014" w:rsidDel="00FC0E8D">
          <w:rPr>
            <w:rFonts w:ascii="MS Reference Sans Serif" w:hAnsi="MS Reference Sans Serif"/>
            <w:lang w:val="en-CA"/>
          </w:rPr>
          <w:tab/>
        </w:r>
      </w:del>
    </w:p>
    <w:p w14:paraId="0603EE2F" w14:textId="4ECE89BA" w:rsidR="005579D5" w:rsidRPr="00381014" w:rsidDel="00FC0E8D" w:rsidRDefault="005579D5" w:rsidP="005579D5">
      <w:pPr>
        <w:spacing w:after="0" w:line="240" w:lineRule="exact"/>
        <w:rPr>
          <w:del w:id="8148" w:author="Yann Bourdeau" w:date="2014-02-06T16:29:00Z"/>
          <w:rFonts w:ascii="MS Reference Sans Serif" w:hAnsi="MS Reference Sans Serif"/>
          <w:lang w:val="en-CA"/>
        </w:rPr>
      </w:pPr>
      <w:del w:id="8149" w:author="Yann Bourdeau" w:date="2014-02-06T16:29:00Z">
        <w:r w:rsidRPr="00381014" w:rsidDel="00FC0E8D">
          <w:rPr>
            <w:rFonts w:ascii="MS Reference Sans Serif" w:hAnsi="MS Reference Sans Serif"/>
            <w:lang w:val="en-CA"/>
          </w:rPr>
          <w:tab/>
          <w:delText>CPPUNIT_ASSERT_EQUAL(fi.isDataKey((EAttribute)4),true);</w:delText>
        </w:r>
      </w:del>
    </w:p>
    <w:p w14:paraId="5FD546D5" w14:textId="17EB6577" w:rsidR="005579D5" w:rsidRPr="00381014" w:rsidDel="00FC0E8D" w:rsidRDefault="005579D5" w:rsidP="005579D5">
      <w:pPr>
        <w:spacing w:after="0" w:line="240" w:lineRule="exact"/>
        <w:rPr>
          <w:del w:id="8150" w:author="Yann Bourdeau" w:date="2014-02-06T16:29:00Z"/>
          <w:rFonts w:ascii="MS Reference Sans Serif" w:hAnsi="MS Reference Sans Serif"/>
          <w:lang w:val="en-CA"/>
        </w:rPr>
      </w:pPr>
      <w:del w:id="8151" w:author="Yann Bourdeau" w:date="2014-02-06T16:29:00Z">
        <w:r w:rsidRPr="00381014" w:rsidDel="00FC0E8D">
          <w:rPr>
            <w:rFonts w:ascii="MS Reference Sans Serif" w:hAnsi="MS Reference Sans Serif"/>
            <w:lang w:val="en-CA"/>
          </w:rPr>
          <w:tab/>
          <w:delText>attrint=1;</w:delText>
        </w:r>
      </w:del>
    </w:p>
    <w:p w14:paraId="140B3758" w14:textId="6A318228" w:rsidR="005579D5" w:rsidRPr="00381014" w:rsidDel="00FC0E8D" w:rsidRDefault="005579D5" w:rsidP="005579D5">
      <w:pPr>
        <w:spacing w:after="0" w:line="240" w:lineRule="exact"/>
        <w:rPr>
          <w:del w:id="8152" w:author="Yann Bourdeau" w:date="2014-02-06T16:29:00Z"/>
          <w:rFonts w:ascii="MS Reference Sans Serif" w:hAnsi="MS Reference Sans Serif"/>
          <w:lang w:val="en-CA"/>
        </w:rPr>
      </w:pPr>
      <w:del w:id="8153" w:author="Yann Bourdeau" w:date="2014-02-06T16:29:00Z">
        <w:r w:rsidRPr="00381014" w:rsidDel="00FC0E8D">
          <w:rPr>
            <w:rFonts w:ascii="MS Reference Sans Serif" w:hAnsi="MS Reference Sans Serif"/>
            <w:lang w:val="en-CA"/>
          </w:rPr>
          <w:tab/>
          <w:delText>CPPUNIT_ASSERT_EQUAL(fi.isDataKey(attrint),false);</w:delText>
        </w:r>
      </w:del>
    </w:p>
    <w:p w14:paraId="0D56D5E8" w14:textId="2B691AD4" w:rsidR="005579D5" w:rsidRPr="00381014" w:rsidDel="00FC0E8D" w:rsidRDefault="005579D5" w:rsidP="005579D5">
      <w:pPr>
        <w:spacing w:after="0" w:line="240" w:lineRule="exact"/>
        <w:rPr>
          <w:del w:id="8154" w:author="Yann Bourdeau" w:date="2014-02-06T16:29:00Z"/>
          <w:rFonts w:ascii="MS Reference Sans Serif" w:hAnsi="MS Reference Sans Serif"/>
          <w:lang w:val="en-CA"/>
        </w:rPr>
      </w:pPr>
      <w:del w:id="8155" w:author="Yann Bourdeau" w:date="2014-02-06T16:29:00Z">
        <w:r w:rsidRPr="00381014" w:rsidDel="00FC0E8D">
          <w:rPr>
            <w:rFonts w:ascii="MS Reference Sans Serif" w:hAnsi="MS Reference Sans Serif"/>
            <w:lang w:val="en-CA"/>
          </w:rPr>
          <w:tab/>
          <w:delText>attrint=4;</w:delText>
        </w:r>
        <w:r w:rsidRPr="00381014" w:rsidDel="00FC0E8D">
          <w:rPr>
            <w:rFonts w:ascii="MS Reference Sans Serif" w:hAnsi="MS Reference Sans Serif"/>
            <w:lang w:val="en-CA"/>
          </w:rPr>
          <w:tab/>
        </w:r>
      </w:del>
    </w:p>
    <w:p w14:paraId="5758DBD4" w14:textId="2B46ED7C" w:rsidR="005579D5" w:rsidRPr="00381014" w:rsidDel="00FC0E8D" w:rsidRDefault="005579D5" w:rsidP="005579D5">
      <w:pPr>
        <w:spacing w:after="0" w:line="240" w:lineRule="exact"/>
        <w:rPr>
          <w:del w:id="8156" w:author="Yann Bourdeau" w:date="2014-02-06T16:29:00Z"/>
          <w:rFonts w:ascii="MS Reference Sans Serif" w:hAnsi="MS Reference Sans Serif"/>
          <w:lang w:val="en-CA"/>
        </w:rPr>
      </w:pPr>
      <w:del w:id="8157" w:author="Yann Bourdeau" w:date="2014-02-06T16:29:00Z">
        <w:r w:rsidRPr="00381014" w:rsidDel="00FC0E8D">
          <w:rPr>
            <w:rFonts w:ascii="MS Reference Sans Serif" w:hAnsi="MS Reference Sans Serif"/>
            <w:lang w:val="en-CA"/>
          </w:rPr>
          <w:tab/>
          <w:delText>CPPUNIT_ASSERT_EQUAL(fi.isDataKey(attrint),true);</w:delText>
        </w:r>
      </w:del>
    </w:p>
    <w:p w14:paraId="06F636DA" w14:textId="5B118018" w:rsidR="005579D5" w:rsidRPr="00381014" w:rsidDel="00FC0E8D" w:rsidRDefault="005579D5" w:rsidP="005579D5">
      <w:pPr>
        <w:spacing w:after="0" w:line="240" w:lineRule="exact"/>
        <w:rPr>
          <w:del w:id="8158" w:author="Yann Bourdeau" w:date="2014-02-06T16:29:00Z"/>
          <w:rFonts w:ascii="MS Reference Sans Serif" w:hAnsi="MS Reference Sans Serif"/>
          <w:lang w:val="en-CA"/>
        </w:rPr>
      </w:pPr>
    </w:p>
    <w:p w14:paraId="2EA2ECB6" w14:textId="1CC6A5F3" w:rsidR="005579D5" w:rsidRPr="00381014" w:rsidDel="00FC0E8D" w:rsidRDefault="005579D5" w:rsidP="005579D5">
      <w:pPr>
        <w:spacing w:after="0" w:line="240" w:lineRule="exact"/>
        <w:rPr>
          <w:del w:id="8159" w:author="Yann Bourdeau" w:date="2014-02-06T16:29:00Z"/>
          <w:rFonts w:ascii="MS Reference Sans Serif" w:hAnsi="MS Reference Sans Serif"/>
          <w:lang w:val="en-CA"/>
        </w:rPr>
      </w:pPr>
      <w:del w:id="8160" w:author="Yann Bourdeau" w:date="2014-02-06T16:29:00Z">
        <w:r w:rsidRPr="00381014" w:rsidDel="00FC0E8D">
          <w:rPr>
            <w:rFonts w:ascii="MS Reference Sans Serif" w:hAnsi="MS Reference Sans Serif"/>
            <w:lang w:val="en-CA"/>
          </w:rPr>
          <w:tab/>
          <w:delText>CPPUNIT_ASSERT_EQUAL(fi.isMulti((EAttribute)1),false);</w:delText>
        </w:r>
        <w:r w:rsidRPr="00381014" w:rsidDel="00FC0E8D">
          <w:rPr>
            <w:rFonts w:ascii="MS Reference Sans Serif" w:hAnsi="MS Reference Sans Serif"/>
            <w:lang w:val="en-CA"/>
          </w:rPr>
          <w:tab/>
        </w:r>
      </w:del>
    </w:p>
    <w:p w14:paraId="3B5FDFB4" w14:textId="222047E4" w:rsidR="005579D5" w:rsidRPr="00381014" w:rsidDel="00FC0E8D" w:rsidRDefault="005579D5" w:rsidP="005579D5">
      <w:pPr>
        <w:spacing w:after="0" w:line="240" w:lineRule="exact"/>
        <w:rPr>
          <w:del w:id="8161" w:author="Yann Bourdeau" w:date="2014-02-06T16:29:00Z"/>
          <w:rFonts w:ascii="MS Reference Sans Serif" w:hAnsi="MS Reference Sans Serif"/>
          <w:lang w:val="en-CA"/>
        </w:rPr>
      </w:pPr>
      <w:del w:id="8162" w:author="Yann Bourdeau" w:date="2014-02-06T16:29:00Z">
        <w:r w:rsidRPr="00381014" w:rsidDel="00FC0E8D">
          <w:rPr>
            <w:rFonts w:ascii="MS Reference Sans Serif" w:hAnsi="MS Reference Sans Serif"/>
            <w:lang w:val="en-CA"/>
          </w:rPr>
          <w:tab/>
          <w:delText>CPPUNIT_ASSERT_EQUAL(fi.isMulti((EAttribute)3),true);</w:delText>
        </w:r>
      </w:del>
    </w:p>
    <w:p w14:paraId="6815D135" w14:textId="09712007" w:rsidR="005579D5" w:rsidRPr="00381014" w:rsidDel="00FC0E8D" w:rsidRDefault="005579D5" w:rsidP="005579D5">
      <w:pPr>
        <w:spacing w:after="0" w:line="240" w:lineRule="exact"/>
        <w:rPr>
          <w:del w:id="8163" w:author="Yann Bourdeau" w:date="2014-02-06T16:29:00Z"/>
          <w:rFonts w:ascii="MS Reference Sans Serif" w:hAnsi="MS Reference Sans Serif"/>
          <w:lang w:val="en-CA"/>
        </w:rPr>
      </w:pPr>
      <w:del w:id="8164" w:author="Yann Bourdeau" w:date="2014-02-06T16:29:00Z">
        <w:r w:rsidRPr="00381014" w:rsidDel="00FC0E8D">
          <w:rPr>
            <w:rFonts w:ascii="MS Reference Sans Serif" w:hAnsi="MS Reference Sans Serif"/>
            <w:lang w:val="en-CA"/>
          </w:rPr>
          <w:tab/>
          <w:delText>attrint=1;</w:delText>
        </w:r>
      </w:del>
    </w:p>
    <w:p w14:paraId="2807CFC6" w14:textId="49126513" w:rsidR="005579D5" w:rsidRPr="00381014" w:rsidDel="00FC0E8D" w:rsidRDefault="005579D5" w:rsidP="005579D5">
      <w:pPr>
        <w:spacing w:after="0" w:line="240" w:lineRule="exact"/>
        <w:rPr>
          <w:del w:id="8165" w:author="Yann Bourdeau" w:date="2014-02-06T16:29:00Z"/>
          <w:rFonts w:ascii="MS Reference Sans Serif" w:hAnsi="MS Reference Sans Serif"/>
          <w:lang w:val="en-CA"/>
        </w:rPr>
      </w:pPr>
      <w:del w:id="8166" w:author="Yann Bourdeau" w:date="2014-02-06T16:29:00Z">
        <w:r w:rsidRPr="00381014" w:rsidDel="00FC0E8D">
          <w:rPr>
            <w:rFonts w:ascii="MS Reference Sans Serif" w:hAnsi="MS Reference Sans Serif"/>
            <w:lang w:val="en-CA"/>
          </w:rPr>
          <w:tab/>
          <w:delText>CPPUNIT_ASSERT_EQUAL(fi.isMulti(attrint),false);</w:delText>
        </w:r>
      </w:del>
    </w:p>
    <w:p w14:paraId="4EBA9986" w14:textId="116E172B" w:rsidR="005579D5" w:rsidRPr="00381014" w:rsidDel="00FC0E8D" w:rsidRDefault="005579D5" w:rsidP="005579D5">
      <w:pPr>
        <w:spacing w:after="0" w:line="240" w:lineRule="exact"/>
        <w:rPr>
          <w:del w:id="8167" w:author="Yann Bourdeau" w:date="2014-02-06T16:29:00Z"/>
          <w:rFonts w:ascii="MS Reference Sans Serif" w:hAnsi="MS Reference Sans Serif"/>
          <w:lang w:val="en-CA"/>
        </w:rPr>
      </w:pPr>
      <w:del w:id="8168" w:author="Yann Bourdeau" w:date="2014-02-06T16:29:00Z">
        <w:r w:rsidRPr="00381014" w:rsidDel="00FC0E8D">
          <w:rPr>
            <w:rFonts w:ascii="MS Reference Sans Serif" w:hAnsi="MS Reference Sans Serif"/>
            <w:lang w:val="en-CA"/>
          </w:rPr>
          <w:tab/>
          <w:delText>attrint=3;</w:delText>
        </w:r>
        <w:r w:rsidRPr="00381014" w:rsidDel="00FC0E8D">
          <w:rPr>
            <w:rFonts w:ascii="MS Reference Sans Serif" w:hAnsi="MS Reference Sans Serif"/>
            <w:lang w:val="en-CA"/>
          </w:rPr>
          <w:tab/>
        </w:r>
      </w:del>
    </w:p>
    <w:p w14:paraId="67A0852A" w14:textId="66E59CA6" w:rsidR="005579D5" w:rsidRPr="00381014" w:rsidDel="00FC0E8D" w:rsidRDefault="005579D5" w:rsidP="005579D5">
      <w:pPr>
        <w:spacing w:after="0" w:line="240" w:lineRule="exact"/>
        <w:rPr>
          <w:del w:id="8169" w:author="Yann Bourdeau" w:date="2014-02-06T16:29:00Z"/>
          <w:rFonts w:ascii="MS Reference Sans Serif" w:hAnsi="MS Reference Sans Serif"/>
          <w:lang w:val="en-CA"/>
        </w:rPr>
      </w:pPr>
      <w:del w:id="8170" w:author="Yann Bourdeau" w:date="2014-02-06T16:29:00Z">
        <w:r w:rsidRPr="00381014" w:rsidDel="00FC0E8D">
          <w:rPr>
            <w:rFonts w:ascii="MS Reference Sans Serif" w:hAnsi="MS Reference Sans Serif"/>
            <w:lang w:val="en-CA"/>
          </w:rPr>
          <w:tab/>
          <w:delText>CPPUNIT_ASSERT_EQUAL(fi.isMulti(attrint),true);</w:delText>
        </w:r>
      </w:del>
    </w:p>
    <w:p w14:paraId="14219425" w14:textId="11B78791" w:rsidR="005579D5" w:rsidRPr="00381014" w:rsidDel="00FC0E8D" w:rsidRDefault="005579D5" w:rsidP="005579D5">
      <w:pPr>
        <w:spacing w:after="0" w:line="240" w:lineRule="exact"/>
        <w:rPr>
          <w:del w:id="8171" w:author="Yann Bourdeau" w:date="2014-02-06T16:29:00Z"/>
          <w:rFonts w:ascii="MS Reference Sans Serif" w:hAnsi="MS Reference Sans Serif"/>
          <w:lang w:val="en-CA"/>
        </w:rPr>
      </w:pPr>
    </w:p>
    <w:p w14:paraId="673D1AE4" w14:textId="32848C29" w:rsidR="005579D5" w:rsidRPr="00381014" w:rsidDel="00FC0E8D" w:rsidRDefault="005579D5" w:rsidP="005579D5">
      <w:pPr>
        <w:spacing w:after="0" w:line="240" w:lineRule="exact"/>
        <w:rPr>
          <w:del w:id="8172" w:author="Yann Bourdeau" w:date="2014-02-06T16:29:00Z"/>
          <w:rFonts w:ascii="MS Reference Sans Serif" w:hAnsi="MS Reference Sans Serif"/>
          <w:lang w:val="en-CA"/>
        </w:rPr>
      </w:pPr>
      <w:del w:id="8173" w:author="Yann Bourdeau" w:date="2014-02-06T16:29:00Z">
        <w:r w:rsidRPr="00381014" w:rsidDel="00FC0E8D">
          <w:rPr>
            <w:rFonts w:ascii="MS Reference Sans Serif" w:hAnsi="MS Reference Sans Serif"/>
            <w:lang w:val="en-CA"/>
          </w:rPr>
          <w:tab/>
          <w:delText>CPPUNIT_ASSERT_EQUAL(fi.isData((EAttribute)1),false);</w:delText>
        </w:r>
        <w:r w:rsidRPr="00381014" w:rsidDel="00FC0E8D">
          <w:rPr>
            <w:rFonts w:ascii="MS Reference Sans Serif" w:hAnsi="MS Reference Sans Serif"/>
            <w:lang w:val="en-CA"/>
          </w:rPr>
          <w:tab/>
        </w:r>
      </w:del>
    </w:p>
    <w:p w14:paraId="2E3D99A9" w14:textId="67774187" w:rsidR="005579D5" w:rsidRPr="00381014" w:rsidDel="00FC0E8D" w:rsidRDefault="005579D5" w:rsidP="005579D5">
      <w:pPr>
        <w:spacing w:after="0" w:line="240" w:lineRule="exact"/>
        <w:rPr>
          <w:del w:id="8174" w:author="Yann Bourdeau" w:date="2014-02-06T16:29:00Z"/>
          <w:rFonts w:ascii="MS Reference Sans Serif" w:hAnsi="MS Reference Sans Serif"/>
          <w:lang w:val="en-CA"/>
        </w:rPr>
      </w:pPr>
      <w:del w:id="8175" w:author="Yann Bourdeau" w:date="2014-02-06T16:29:00Z">
        <w:r w:rsidRPr="00381014" w:rsidDel="00FC0E8D">
          <w:rPr>
            <w:rFonts w:ascii="MS Reference Sans Serif" w:hAnsi="MS Reference Sans Serif"/>
            <w:lang w:val="en-CA"/>
          </w:rPr>
          <w:tab/>
          <w:delText>CPPUNIT_ASSERT_EQUAL(fi.isData((EAttribute)6),true);</w:delText>
        </w:r>
      </w:del>
    </w:p>
    <w:p w14:paraId="0C3CB367" w14:textId="2B503D26" w:rsidR="005579D5" w:rsidRPr="00381014" w:rsidDel="00FC0E8D" w:rsidRDefault="005579D5" w:rsidP="005579D5">
      <w:pPr>
        <w:spacing w:after="0" w:line="240" w:lineRule="exact"/>
        <w:rPr>
          <w:del w:id="8176" w:author="Yann Bourdeau" w:date="2014-02-06T16:29:00Z"/>
          <w:rFonts w:ascii="MS Reference Sans Serif" w:hAnsi="MS Reference Sans Serif"/>
          <w:lang w:val="en-CA"/>
        </w:rPr>
      </w:pPr>
      <w:del w:id="8177" w:author="Yann Bourdeau" w:date="2014-02-06T16:29:00Z">
        <w:r w:rsidRPr="00381014" w:rsidDel="00FC0E8D">
          <w:rPr>
            <w:rFonts w:ascii="MS Reference Sans Serif" w:hAnsi="MS Reference Sans Serif"/>
            <w:lang w:val="en-CA"/>
          </w:rPr>
          <w:tab/>
          <w:delText>attrint=1;</w:delText>
        </w:r>
      </w:del>
    </w:p>
    <w:p w14:paraId="0FBB2314" w14:textId="6E9668C6" w:rsidR="005579D5" w:rsidRPr="00381014" w:rsidDel="00FC0E8D" w:rsidRDefault="005579D5" w:rsidP="005579D5">
      <w:pPr>
        <w:spacing w:after="0" w:line="240" w:lineRule="exact"/>
        <w:rPr>
          <w:del w:id="8178" w:author="Yann Bourdeau" w:date="2014-02-06T16:29:00Z"/>
          <w:rFonts w:ascii="MS Reference Sans Serif" w:hAnsi="MS Reference Sans Serif"/>
          <w:lang w:val="en-CA"/>
        </w:rPr>
      </w:pPr>
      <w:del w:id="8179" w:author="Yann Bourdeau" w:date="2014-02-06T16:29:00Z">
        <w:r w:rsidRPr="00381014" w:rsidDel="00FC0E8D">
          <w:rPr>
            <w:rFonts w:ascii="MS Reference Sans Serif" w:hAnsi="MS Reference Sans Serif"/>
            <w:lang w:val="en-CA"/>
          </w:rPr>
          <w:tab/>
          <w:delText>CPPUNIT_ASSERT_EQUAL(fi.isData(attrint),false);</w:delText>
        </w:r>
      </w:del>
    </w:p>
    <w:p w14:paraId="193D73A2" w14:textId="42EC3146" w:rsidR="005579D5" w:rsidRPr="00381014" w:rsidDel="00FC0E8D" w:rsidRDefault="005579D5" w:rsidP="005579D5">
      <w:pPr>
        <w:spacing w:after="0" w:line="240" w:lineRule="exact"/>
        <w:rPr>
          <w:del w:id="8180" w:author="Yann Bourdeau" w:date="2014-02-06T16:29:00Z"/>
          <w:rFonts w:ascii="MS Reference Sans Serif" w:hAnsi="MS Reference Sans Serif"/>
          <w:lang w:val="en-CA"/>
        </w:rPr>
      </w:pPr>
      <w:del w:id="8181" w:author="Yann Bourdeau" w:date="2014-02-06T16:29:00Z">
        <w:r w:rsidRPr="00381014" w:rsidDel="00FC0E8D">
          <w:rPr>
            <w:rFonts w:ascii="MS Reference Sans Serif" w:hAnsi="MS Reference Sans Serif"/>
            <w:lang w:val="en-CA"/>
          </w:rPr>
          <w:tab/>
          <w:delText>attrint=6;</w:delText>
        </w:r>
        <w:r w:rsidRPr="00381014" w:rsidDel="00FC0E8D">
          <w:rPr>
            <w:rFonts w:ascii="MS Reference Sans Serif" w:hAnsi="MS Reference Sans Serif"/>
            <w:lang w:val="en-CA"/>
          </w:rPr>
          <w:tab/>
        </w:r>
      </w:del>
    </w:p>
    <w:p w14:paraId="6589DE9F" w14:textId="66574300" w:rsidR="005579D5" w:rsidRPr="00381014" w:rsidDel="00FC0E8D" w:rsidRDefault="005579D5" w:rsidP="005579D5">
      <w:pPr>
        <w:spacing w:after="0" w:line="240" w:lineRule="exact"/>
        <w:rPr>
          <w:del w:id="8182" w:author="Yann Bourdeau" w:date="2014-02-06T16:29:00Z"/>
          <w:rFonts w:ascii="MS Reference Sans Serif" w:hAnsi="MS Reference Sans Serif"/>
          <w:lang w:val="en-CA"/>
        </w:rPr>
      </w:pPr>
      <w:del w:id="8183" w:author="Yann Bourdeau" w:date="2014-02-06T16:29:00Z">
        <w:r w:rsidRPr="00381014" w:rsidDel="00FC0E8D">
          <w:rPr>
            <w:rFonts w:ascii="MS Reference Sans Serif" w:hAnsi="MS Reference Sans Serif"/>
            <w:lang w:val="en-CA"/>
          </w:rPr>
          <w:tab/>
          <w:delText>CPPUNIT_ASSERT_EQUAL(fi.isData(attrint),true);</w:delText>
        </w:r>
      </w:del>
    </w:p>
    <w:p w14:paraId="752E729E" w14:textId="3CB2485E" w:rsidR="005579D5" w:rsidRPr="00381014" w:rsidDel="00FC0E8D" w:rsidRDefault="005579D5" w:rsidP="005579D5">
      <w:pPr>
        <w:spacing w:after="0" w:line="240" w:lineRule="exact"/>
        <w:rPr>
          <w:del w:id="8184" w:author="Yann Bourdeau" w:date="2014-02-06T16:29:00Z"/>
          <w:rFonts w:ascii="MS Reference Sans Serif" w:hAnsi="MS Reference Sans Serif"/>
          <w:lang w:val="en-CA"/>
        </w:rPr>
      </w:pPr>
    </w:p>
    <w:p w14:paraId="11F01714" w14:textId="71928259" w:rsidR="005579D5" w:rsidRPr="00381014" w:rsidDel="00FC0E8D" w:rsidRDefault="005579D5" w:rsidP="005579D5">
      <w:pPr>
        <w:spacing w:after="0" w:line="240" w:lineRule="exact"/>
        <w:rPr>
          <w:del w:id="8185" w:author="Yann Bourdeau" w:date="2014-02-06T16:29:00Z"/>
          <w:rFonts w:ascii="MS Reference Sans Serif" w:hAnsi="MS Reference Sans Serif"/>
          <w:lang w:val="en-CA"/>
        </w:rPr>
      </w:pPr>
      <w:del w:id="8186" w:author="Yann Bourdeau" w:date="2014-02-06T16:29:00Z">
        <w:r w:rsidRPr="00381014" w:rsidDel="00FC0E8D">
          <w:rPr>
            <w:rFonts w:ascii="MS Reference Sans Serif" w:hAnsi="MS Reference Sans Serif"/>
            <w:lang w:val="en-CA"/>
          </w:rPr>
          <w:tab/>
          <w:delText>CPPUNIT_ASSERT_EQUAL(fi.getWarningNotExists((EAttribute)1),0);</w:delText>
        </w:r>
        <w:r w:rsidRPr="00381014" w:rsidDel="00FC0E8D">
          <w:rPr>
            <w:rFonts w:ascii="MS Reference Sans Serif" w:hAnsi="MS Reference Sans Serif"/>
            <w:lang w:val="en-CA"/>
          </w:rPr>
          <w:tab/>
        </w:r>
      </w:del>
    </w:p>
    <w:p w14:paraId="42B22186" w14:textId="00C6E06A" w:rsidR="005579D5" w:rsidRPr="00381014" w:rsidDel="00FC0E8D" w:rsidRDefault="005579D5" w:rsidP="005579D5">
      <w:pPr>
        <w:spacing w:after="0" w:line="240" w:lineRule="exact"/>
        <w:rPr>
          <w:del w:id="8187" w:author="Yann Bourdeau" w:date="2014-02-06T16:29:00Z"/>
          <w:rFonts w:ascii="MS Reference Sans Serif" w:hAnsi="MS Reference Sans Serif"/>
          <w:lang w:val="en-CA"/>
        </w:rPr>
      </w:pPr>
      <w:del w:id="8188" w:author="Yann Bourdeau" w:date="2014-02-06T16:29:00Z">
        <w:r w:rsidRPr="00381014" w:rsidDel="00FC0E8D">
          <w:rPr>
            <w:rFonts w:ascii="MS Reference Sans Serif" w:hAnsi="MS Reference Sans Serif"/>
            <w:lang w:val="en-CA"/>
          </w:rPr>
          <w:tab/>
          <w:delText>CPPUNIT_ASSERT_EQUAL(fi.getWarningNotExists((EAttribute)9),1);</w:delText>
        </w:r>
      </w:del>
    </w:p>
    <w:p w14:paraId="46BCE18E" w14:textId="43F3424E" w:rsidR="005579D5" w:rsidRPr="00381014" w:rsidDel="00FC0E8D" w:rsidRDefault="005579D5" w:rsidP="005579D5">
      <w:pPr>
        <w:spacing w:after="0" w:line="240" w:lineRule="exact"/>
        <w:rPr>
          <w:del w:id="8189" w:author="Yann Bourdeau" w:date="2014-02-06T16:29:00Z"/>
          <w:rFonts w:ascii="MS Reference Sans Serif" w:hAnsi="MS Reference Sans Serif"/>
          <w:lang w:val="en-CA"/>
        </w:rPr>
      </w:pPr>
      <w:del w:id="8190" w:author="Yann Bourdeau" w:date="2014-02-06T16:29:00Z">
        <w:r w:rsidRPr="00381014" w:rsidDel="00FC0E8D">
          <w:rPr>
            <w:rFonts w:ascii="MS Reference Sans Serif" w:hAnsi="MS Reference Sans Serif"/>
            <w:lang w:val="en-CA"/>
          </w:rPr>
          <w:tab/>
          <w:delText>attrint=1;</w:delText>
        </w:r>
      </w:del>
    </w:p>
    <w:p w14:paraId="5725D030" w14:textId="45B9F4F6" w:rsidR="005579D5" w:rsidRPr="00381014" w:rsidDel="00FC0E8D" w:rsidRDefault="005579D5" w:rsidP="005579D5">
      <w:pPr>
        <w:spacing w:after="0" w:line="240" w:lineRule="exact"/>
        <w:rPr>
          <w:del w:id="8191" w:author="Yann Bourdeau" w:date="2014-02-06T16:29:00Z"/>
          <w:rFonts w:ascii="MS Reference Sans Serif" w:hAnsi="MS Reference Sans Serif"/>
          <w:lang w:val="en-CA"/>
        </w:rPr>
      </w:pPr>
      <w:del w:id="8192" w:author="Yann Bourdeau" w:date="2014-02-06T16:29:00Z">
        <w:r w:rsidRPr="00381014" w:rsidDel="00FC0E8D">
          <w:rPr>
            <w:rFonts w:ascii="MS Reference Sans Serif" w:hAnsi="MS Reference Sans Serif"/>
            <w:lang w:val="en-CA"/>
          </w:rPr>
          <w:tab/>
          <w:delText>CPPUNIT_ASSERT_EQUAL(fi.getWarningNotExists(attrint),0);</w:delText>
        </w:r>
      </w:del>
    </w:p>
    <w:p w14:paraId="60B0A5D7" w14:textId="71CBEDEA" w:rsidR="005579D5" w:rsidRPr="00381014" w:rsidDel="00FC0E8D" w:rsidRDefault="005579D5" w:rsidP="005579D5">
      <w:pPr>
        <w:spacing w:after="0" w:line="240" w:lineRule="exact"/>
        <w:rPr>
          <w:del w:id="8193" w:author="Yann Bourdeau" w:date="2014-02-06T16:29:00Z"/>
          <w:rFonts w:ascii="MS Reference Sans Serif" w:hAnsi="MS Reference Sans Serif"/>
          <w:lang w:val="en-CA"/>
        </w:rPr>
      </w:pPr>
      <w:del w:id="8194" w:author="Yann Bourdeau" w:date="2014-02-06T16:29:00Z">
        <w:r w:rsidRPr="00381014" w:rsidDel="00FC0E8D">
          <w:rPr>
            <w:rFonts w:ascii="MS Reference Sans Serif" w:hAnsi="MS Reference Sans Serif"/>
            <w:lang w:val="en-CA"/>
          </w:rPr>
          <w:tab/>
          <w:delText>attrint=9;</w:delText>
        </w:r>
        <w:r w:rsidRPr="00381014" w:rsidDel="00FC0E8D">
          <w:rPr>
            <w:rFonts w:ascii="MS Reference Sans Serif" w:hAnsi="MS Reference Sans Serif"/>
            <w:lang w:val="en-CA"/>
          </w:rPr>
          <w:tab/>
        </w:r>
      </w:del>
    </w:p>
    <w:p w14:paraId="73D7123A" w14:textId="563021EC" w:rsidR="005579D5" w:rsidRPr="00381014" w:rsidDel="00FC0E8D" w:rsidRDefault="005579D5" w:rsidP="005579D5">
      <w:pPr>
        <w:spacing w:after="0" w:line="240" w:lineRule="exact"/>
        <w:rPr>
          <w:del w:id="8195" w:author="Yann Bourdeau" w:date="2014-02-06T16:29:00Z"/>
          <w:rFonts w:ascii="MS Reference Sans Serif" w:hAnsi="MS Reference Sans Serif"/>
          <w:lang w:val="en-CA"/>
        </w:rPr>
      </w:pPr>
      <w:del w:id="8196" w:author="Yann Bourdeau" w:date="2014-02-06T16:29:00Z">
        <w:r w:rsidRPr="00381014" w:rsidDel="00FC0E8D">
          <w:rPr>
            <w:rFonts w:ascii="MS Reference Sans Serif" w:hAnsi="MS Reference Sans Serif"/>
            <w:lang w:val="en-CA"/>
          </w:rPr>
          <w:tab/>
          <w:delText>CPPUNIT_ASSERT_EQUAL(fi.getWarningNotExists(attrint),1);</w:delText>
        </w:r>
      </w:del>
    </w:p>
    <w:p w14:paraId="1CE33535" w14:textId="0F922C69" w:rsidR="005579D5" w:rsidRPr="00381014" w:rsidDel="00FC0E8D" w:rsidRDefault="005579D5" w:rsidP="005579D5">
      <w:pPr>
        <w:spacing w:after="0" w:line="240" w:lineRule="exact"/>
        <w:rPr>
          <w:del w:id="8197" w:author="Yann Bourdeau" w:date="2014-02-06T16:29:00Z"/>
          <w:rFonts w:ascii="MS Reference Sans Serif" w:hAnsi="MS Reference Sans Serif"/>
          <w:lang w:val="en-CA"/>
        </w:rPr>
      </w:pPr>
    </w:p>
    <w:p w14:paraId="537CE8BA" w14:textId="2EC5F45F" w:rsidR="005579D5" w:rsidRPr="00381014" w:rsidDel="00FC0E8D" w:rsidRDefault="005579D5" w:rsidP="005579D5">
      <w:pPr>
        <w:spacing w:after="0" w:line="240" w:lineRule="exact"/>
        <w:rPr>
          <w:del w:id="8198" w:author="Yann Bourdeau" w:date="2014-02-06T16:29:00Z"/>
          <w:rFonts w:ascii="MS Reference Sans Serif" w:hAnsi="MS Reference Sans Serif"/>
          <w:lang w:val="en-CA"/>
        </w:rPr>
      </w:pPr>
      <w:del w:id="8199" w:author="Yann Bourdeau" w:date="2014-02-06T16:29:00Z">
        <w:r w:rsidRPr="00381014" w:rsidDel="00FC0E8D">
          <w:rPr>
            <w:rFonts w:ascii="MS Reference Sans Serif" w:hAnsi="MS Reference Sans Serif"/>
            <w:lang w:val="en-CA"/>
          </w:rPr>
          <w:tab/>
          <w:delText>CPPUNIT_ASSERT_EQUAL(fi.getWarningExists((EAttribute)1),0);</w:delText>
        </w:r>
        <w:r w:rsidRPr="00381014" w:rsidDel="00FC0E8D">
          <w:rPr>
            <w:rFonts w:ascii="MS Reference Sans Serif" w:hAnsi="MS Reference Sans Serif"/>
            <w:lang w:val="en-CA"/>
          </w:rPr>
          <w:tab/>
        </w:r>
      </w:del>
    </w:p>
    <w:p w14:paraId="79F9036E" w14:textId="61B2184A" w:rsidR="005579D5" w:rsidRPr="00381014" w:rsidDel="00FC0E8D" w:rsidRDefault="005579D5" w:rsidP="005579D5">
      <w:pPr>
        <w:spacing w:after="0" w:line="240" w:lineRule="exact"/>
        <w:rPr>
          <w:del w:id="8200" w:author="Yann Bourdeau" w:date="2014-02-06T16:29:00Z"/>
          <w:rFonts w:ascii="MS Reference Sans Serif" w:hAnsi="MS Reference Sans Serif"/>
          <w:lang w:val="en-CA"/>
        </w:rPr>
      </w:pPr>
      <w:del w:id="8201" w:author="Yann Bourdeau" w:date="2014-02-06T16:29:00Z">
        <w:r w:rsidRPr="00381014" w:rsidDel="00FC0E8D">
          <w:rPr>
            <w:rFonts w:ascii="MS Reference Sans Serif" w:hAnsi="MS Reference Sans Serif"/>
            <w:lang w:val="en-CA"/>
          </w:rPr>
          <w:tab/>
          <w:delText>CPPUNIT_ASSERT_EQUAL(fi.getWarningExists((EAttribute)10),1);</w:delText>
        </w:r>
      </w:del>
    </w:p>
    <w:p w14:paraId="61058753" w14:textId="1DFE19B8" w:rsidR="005579D5" w:rsidRPr="00381014" w:rsidDel="00FC0E8D" w:rsidRDefault="005579D5" w:rsidP="005579D5">
      <w:pPr>
        <w:spacing w:after="0" w:line="240" w:lineRule="exact"/>
        <w:rPr>
          <w:del w:id="8202" w:author="Yann Bourdeau" w:date="2014-02-06T16:29:00Z"/>
          <w:rFonts w:ascii="MS Reference Sans Serif" w:hAnsi="MS Reference Sans Serif"/>
          <w:lang w:val="en-CA"/>
        </w:rPr>
      </w:pPr>
      <w:del w:id="8203" w:author="Yann Bourdeau" w:date="2014-02-06T16:29:00Z">
        <w:r w:rsidRPr="00381014" w:rsidDel="00FC0E8D">
          <w:rPr>
            <w:rFonts w:ascii="MS Reference Sans Serif" w:hAnsi="MS Reference Sans Serif"/>
            <w:lang w:val="en-CA"/>
          </w:rPr>
          <w:tab/>
          <w:delText>attrint=1;</w:delText>
        </w:r>
      </w:del>
    </w:p>
    <w:p w14:paraId="2C255871" w14:textId="420088D6" w:rsidR="005579D5" w:rsidRPr="00381014" w:rsidDel="00FC0E8D" w:rsidRDefault="005579D5" w:rsidP="005579D5">
      <w:pPr>
        <w:spacing w:after="0" w:line="240" w:lineRule="exact"/>
        <w:rPr>
          <w:del w:id="8204" w:author="Yann Bourdeau" w:date="2014-02-06T16:29:00Z"/>
          <w:rFonts w:ascii="MS Reference Sans Serif" w:hAnsi="MS Reference Sans Serif"/>
          <w:lang w:val="en-CA"/>
        </w:rPr>
      </w:pPr>
      <w:del w:id="8205" w:author="Yann Bourdeau" w:date="2014-02-06T16:29:00Z">
        <w:r w:rsidRPr="00381014" w:rsidDel="00FC0E8D">
          <w:rPr>
            <w:rFonts w:ascii="MS Reference Sans Serif" w:hAnsi="MS Reference Sans Serif"/>
            <w:lang w:val="en-CA"/>
          </w:rPr>
          <w:tab/>
          <w:delText>CPPUNIT_ASSERT_EQUAL(fi.getWarningExists(attrint),0);</w:delText>
        </w:r>
      </w:del>
    </w:p>
    <w:p w14:paraId="2FBE9FFF" w14:textId="547F88EC" w:rsidR="005579D5" w:rsidRPr="00381014" w:rsidDel="00FC0E8D" w:rsidRDefault="005579D5" w:rsidP="005579D5">
      <w:pPr>
        <w:spacing w:after="0" w:line="240" w:lineRule="exact"/>
        <w:rPr>
          <w:del w:id="8206" w:author="Yann Bourdeau" w:date="2014-02-06T16:29:00Z"/>
          <w:rFonts w:ascii="MS Reference Sans Serif" w:hAnsi="MS Reference Sans Serif"/>
          <w:lang w:val="en-CA"/>
        </w:rPr>
      </w:pPr>
      <w:del w:id="8207" w:author="Yann Bourdeau" w:date="2014-02-06T16:29:00Z">
        <w:r w:rsidRPr="00381014" w:rsidDel="00FC0E8D">
          <w:rPr>
            <w:rFonts w:ascii="MS Reference Sans Serif" w:hAnsi="MS Reference Sans Serif"/>
            <w:lang w:val="en-CA"/>
          </w:rPr>
          <w:tab/>
          <w:delText>attrint=10;</w:delText>
        </w:r>
        <w:r w:rsidRPr="00381014" w:rsidDel="00FC0E8D">
          <w:rPr>
            <w:rFonts w:ascii="MS Reference Sans Serif" w:hAnsi="MS Reference Sans Serif"/>
            <w:lang w:val="en-CA"/>
          </w:rPr>
          <w:tab/>
        </w:r>
      </w:del>
    </w:p>
    <w:p w14:paraId="3F0CD546" w14:textId="1A01AB99" w:rsidR="005579D5" w:rsidRPr="00381014" w:rsidDel="00FC0E8D" w:rsidRDefault="005579D5" w:rsidP="005579D5">
      <w:pPr>
        <w:spacing w:after="0" w:line="240" w:lineRule="exact"/>
        <w:rPr>
          <w:del w:id="8208" w:author="Yann Bourdeau" w:date="2014-02-06T16:29:00Z"/>
          <w:rFonts w:ascii="MS Reference Sans Serif" w:hAnsi="MS Reference Sans Serif"/>
          <w:lang w:val="en-CA"/>
        </w:rPr>
      </w:pPr>
      <w:del w:id="8209" w:author="Yann Bourdeau" w:date="2014-02-06T16:29:00Z">
        <w:r w:rsidRPr="00381014" w:rsidDel="00FC0E8D">
          <w:rPr>
            <w:rFonts w:ascii="MS Reference Sans Serif" w:hAnsi="MS Reference Sans Serif"/>
            <w:lang w:val="en-CA"/>
          </w:rPr>
          <w:tab/>
          <w:delText>CPPUNIT_ASSERT_EQUAL(fi.getWarningExists(attrint),1);</w:delText>
        </w:r>
      </w:del>
    </w:p>
    <w:p w14:paraId="6A5EBDE3" w14:textId="4D20BB69" w:rsidR="005579D5" w:rsidRPr="00381014" w:rsidDel="00FC0E8D" w:rsidRDefault="005579D5" w:rsidP="005579D5">
      <w:pPr>
        <w:spacing w:after="0" w:line="240" w:lineRule="exact"/>
        <w:rPr>
          <w:del w:id="8210" w:author="Yann Bourdeau" w:date="2014-02-06T16:29:00Z"/>
          <w:rFonts w:ascii="MS Reference Sans Serif" w:hAnsi="MS Reference Sans Serif"/>
          <w:lang w:val="en-CA"/>
        </w:rPr>
      </w:pPr>
    </w:p>
    <w:p w14:paraId="4FA7970A" w14:textId="21BE4766" w:rsidR="005579D5" w:rsidRPr="00381014" w:rsidDel="00FC0E8D" w:rsidRDefault="005579D5" w:rsidP="005579D5">
      <w:pPr>
        <w:spacing w:after="0" w:line="240" w:lineRule="exact"/>
        <w:rPr>
          <w:del w:id="8211" w:author="Yann Bourdeau" w:date="2014-02-06T16:29:00Z"/>
          <w:rFonts w:ascii="MS Reference Sans Serif" w:hAnsi="MS Reference Sans Serif"/>
          <w:lang w:val="en-CA"/>
        </w:rPr>
      </w:pPr>
      <w:del w:id="8212" w:author="Yann Bourdeau" w:date="2014-02-06T16:29:00Z">
        <w:r w:rsidRPr="00381014" w:rsidDel="00FC0E8D">
          <w:rPr>
            <w:rFonts w:ascii="MS Reference Sans Serif" w:hAnsi="MS Reference Sans Serif"/>
            <w:lang w:val="en-CA"/>
          </w:rPr>
          <w:tab/>
          <w:delText>CPPUNIT_ASSERT_EQUAL(fi.isValid((EAttribute)25),false);</w:delText>
        </w:r>
        <w:r w:rsidRPr="00381014" w:rsidDel="00FC0E8D">
          <w:rPr>
            <w:rFonts w:ascii="MS Reference Sans Serif" w:hAnsi="MS Reference Sans Serif"/>
            <w:lang w:val="en-CA"/>
          </w:rPr>
          <w:tab/>
        </w:r>
      </w:del>
    </w:p>
    <w:p w14:paraId="6B5A31D9" w14:textId="106FDC75" w:rsidR="005579D5" w:rsidRPr="00381014" w:rsidDel="00FC0E8D" w:rsidRDefault="005579D5" w:rsidP="005579D5">
      <w:pPr>
        <w:spacing w:after="0" w:line="240" w:lineRule="exact"/>
        <w:rPr>
          <w:del w:id="8213" w:author="Yann Bourdeau" w:date="2014-02-06T16:29:00Z"/>
          <w:rFonts w:ascii="MS Reference Sans Serif" w:hAnsi="MS Reference Sans Serif"/>
          <w:lang w:val="en-CA"/>
        </w:rPr>
      </w:pPr>
      <w:del w:id="8214" w:author="Yann Bourdeau" w:date="2014-02-06T16:29:00Z">
        <w:r w:rsidRPr="00381014" w:rsidDel="00FC0E8D">
          <w:rPr>
            <w:rFonts w:ascii="MS Reference Sans Serif" w:hAnsi="MS Reference Sans Serif"/>
            <w:lang w:val="en-CA"/>
          </w:rPr>
          <w:tab/>
          <w:delText>CPPUNIT_ASSERT_EQUAL(fi.isValid((EAttribute)1),true);</w:delText>
        </w:r>
      </w:del>
    </w:p>
    <w:p w14:paraId="7E373C27" w14:textId="1385D5FB" w:rsidR="005579D5" w:rsidRPr="00381014" w:rsidDel="00FC0E8D" w:rsidRDefault="005579D5" w:rsidP="005579D5">
      <w:pPr>
        <w:spacing w:after="0" w:line="240" w:lineRule="exact"/>
        <w:rPr>
          <w:del w:id="8215" w:author="Yann Bourdeau" w:date="2014-02-06T16:29:00Z"/>
          <w:rFonts w:ascii="MS Reference Sans Serif" w:hAnsi="MS Reference Sans Serif"/>
          <w:lang w:val="en-CA"/>
        </w:rPr>
      </w:pPr>
      <w:del w:id="8216" w:author="Yann Bourdeau" w:date="2014-02-06T16:29:00Z">
        <w:r w:rsidRPr="00381014" w:rsidDel="00FC0E8D">
          <w:rPr>
            <w:rFonts w:ascii="MS Reference Sans Serif" w:hAnsi="MS Reference Sans Serif"/>
            <w:lang w:val="en-CA"/>
          </w:rPr>
          <w:tab/>
          <w:delText>attrint=25;</w:delText>
        </w:r>
      </w:del>
    </w:p>
    <w:p w14:paraId="280B9AC8" w14:textId="00498197" w:rsidR="005579D5" w:rsidRPr="00381014" w:rsidDel="00FC0E8D" w:rsidRDefault="005579D5" w:rsidP="005579D5">
      <w:pPr>
        <w:spacing w:after="0" w:line="240" w:lineRule="exact"/>
        <w:rPr>
          <w:del w:id="8217" w:author="Yann Bourdeau" w:date="2014-02-06T16:29:00Z"/>
          <w:rFonts w:ascii="MS Reference Sans Serif" w:hAnsi="MS Reference Sans Serif"/>
          <w:lang w:val="en-CA"/>
        </w:rPr>
      </w:pPr>
      <w:del w:id="8218" w:author="Yann Bourdeau" w:date="2014-02-06T16:29:00Z">
        <w:r w:rsidRPr="00381014" w:rsidDel="00FC0E8D">
          <w:rPr>
            <w:rFonts w:ascii="MS Reference Sans Serif" w:hAnsi="MS Reference Sans Serif"/>
            <w:lang w:val="en-CA"/>
          </w:rPr>
          <w:tab/>
          <w:delText>CPPUNIT_ASSERT_EQUAL(fi.isValid(attrint),false);</w:delText>
        </w:r>
      </w:del>
    </w:p>
    <w:p w14:paraId="603DB2D0" w14:textId="71A82391" w:rsidR="005579D5" w:rsidRPr="00381014" w:rsidDel="00FC0E8D" w:rsidRDefault="005579D5" w:rsidP="005579D5">
      <w:pPr>
        <w:spacing w:after="0" w:line="240" w:lineRule="exact"/>
        <w:rPr>
          <w:del w:id="8219" w:author="Yann Bourdeau" w:date="2014-02-06T16:29:00Z"/>
          <w:rFonts w:ascii="MS Reference Sans Serif" w:hAnsi="MS Reference Sans Serif"/>
          <w:lang w:val="en-CA"/>
        </w:rPr>
      </w:pPr>
      <w:del w:id="8220" w:author="Yann Bourdeau" w:date="2014-02-06T16:29:00Z">
        <w:r w:rsidRPr="00381014" w:rsidDel="00FC0E8D">
          <w:rPr>
            <w:rFonts w:ascii="MS Reference Sans Serif" w:hAnsi="MS Reference Sans Serif"/>
            <w:lang w:val="en-CA"/>
          </w:rPr>
          <w:tab/>
          <w:delText>attrint=1;</w:delText>
        </w:r>
        <w:r w:rsidRPr="00381014" w:rsidDel="00FC0E8D">
          <w:rPr>
            <w:rFonts w:ascii="MS Reference Sans Serif" w:hAnsi="MS Reference Sans Serif"/>
            <w:lang w:val="en-CA"/>
          </w:rPr>
          <w:tab/>
        </w:r>
      </w:del>
    </w:p>
    <w:p w14:paraId="3A01AC55" w14:textId="1A6514F0" w:rsidR="005579D5" w:rsidRPr="00381014" w:rsidDel="00FC0E8D" w:rsidRDefault="005579D5" w:rsidP="005579D5">
      <w:pPr>
        <w:spacing w:after="0" w:line="240" w:lineRule="exact"/>
        <w:rPr>
          <w:del w:id="8221" w:author="Yann Bourdeau" w:date="2014-02-06T16:29:00Z"/>
          <w:rFonts w:ascii="MS Reference Sans Serif" w:hAnsi="MS Reference Sans Serif"/>
          <w:lang w:val="en-CA"/>
        </w:rPr>
      </w:pPr>
      <w:del w:id="8222" w:author="Yann Bourdeau" w:date="2014-02-06T16:29:00Z">
        <w:r w:rsidRPr="00381014" w:rsidDel="00FC0E8D">
          <w:rPr>
            <w:rFonts w:ascii="MS Reference Sans Serif" w:hAnsi="MS Reference Sans Serif"/>
            <w:lang w:val="en-CA"/>
          </w:rPr>
          <w:tab/>
          <w:delText>CPPUNIT_ASSERT_EQUAL(fi.isValid(attrint),true);</w:delText>
        </w:r>
      </w:del>
    </w:p>
    <w:p w14:paraId="6D3CF964" w14:textId="79816951" w:rsidR="005579D5" w:rsidRPr="00381014" w:rsidDel="00FC0E8D" w:rsidRDefault="005579D5" w:rsidP="005579D5">
      <w:pPr>
        <w:spacing w:after="0" w:line="240" w:lineRule="exact"/>
        <w:rPr>
          <w:del w:id="8223" w:author="Yann Bourdeau" w:date="2014-02-06T16:29:00Z"/>
          <w:rFonts w:ascii="MS Reference Sans Serif" w:hAnsi="MS Reference Sans Serif"/>
          <w:lang w:val="en-CA"/>
        </w:rPr>
      </w:pPr>
      <w:del w:id="8224" w:author="Yann Bourdeau" w:date="2014-02-06T16:29:00Z">
        <w:r w:rsidRPr="00381014" w:rsidDel="00FC0E8D">
          <w:rPr>
            <w:rFonts w:ascii="MS Reference Sans Serif" w:hAnsi="MS Reference Sans Serif"/>
            <w:lang w:val="en-CA"/>
          </w:rPr>
          <w:tab/>
        </w:r>
      </w:del>
    </w:p>
    <w:p w14:paraId="57385A3A" w14:textId="2FEA3C0E" w:rsidR="005579D5" w:rsidRPr="00381014" w:rsidDel="00FC0E8D" w:rsidRDefault="005579D5" w:rsidP="005579D5">
      <w:pPr>
        <w:spacing w:after="0" w:line="240" w:lineRule="exact"/>
        <w:rPr>
          <w:del w:id="8225" w:author="Yann Bourdeau" w:date="2014-02-06T16:29:00Z"/>
          <w:rFonts w:ascii="MS Reference Sans Serif" w:hAnsi="MS Reference Sans Serif"/>
          <w:lang w:val="en-CA"/>
        </w:rPr>
      </w:pPr>
      <w:del w:id="8226" w:author="Yann Bourdeau" w:date="2014-02-06T16:29:00Z">
        <w:r w:rsidRPr="00381014" w:rsidDel="00FC0E8D">
          <w:rPr>
            <w:rFonts w:ascii="MS Reference Sans Serif" w:hAnsi="MS Reference Sans Serif"/>
            <w:lang w:val="en-CA"/>
          </w:rPr>
          <w:tab/>
          <w:delText>CPPUNIT_ASSERT_EQUAL(fi.isValid((EAttribute)1,"valid"),true);</w:delText>
        </w:r>
        <w:r w:rsidRPr="00381014" w:rsidDel="00FC0E8D">
          <w:rPr>
            <w:rFonts w:ascii="MS Reference Sans Serif" w:hAnsi="MS Reference Sans Serif"/>
            <w:lang w:val="en-CA"/>
          </w:rPr>
          <w:tab/>
        </w:r>
      </w:del>
    </w:p>
    <w:p w14:paraId="27EA484D" w14:textId="765DF72F" w:rsidR="005579D5" w:rsidRPr="00381014" w:rsidDel="00FC0E8D" w:rsidRDefault="005579D5" w:rsidP="005579D5">
      <w:pPr>
        <w:spacing w:after="0" w:line="240" w:lineRule="exact"/>
        <w:rPr>
          <w:del w:id="8227" w:author="Yann Bourdeau" w:date="2014-02-06T16:29:00Z"/>
          <w:rFonts w:ascii="MS Reference Sans Serif" w:hAnsi="MS Reference Sans Serif"/>
          <w:lang w:val="en-CA"/>
        </w:rPr>
      </w:pPr>
      <w:del w:id="8228" w:author="Yann Bourdeau" w:date="2014-02-06T16:29:00Z">
        <w:r w:rsidRPr="00381014" w:rsidDel="00FC0E8D">
          <w:rPr>
            <w:rFonts w:ascii="MS Reference Sans Serif" w:hAnsi="MS Reference Sans Serif"/>
            <w:lang w:val="en-CA"/>
          </w:rPr>
          <w:tab/>
          <w:delText>attrint=1;</w:delText>
        </w:r>
        <w:r w:rsidRPr="00381014" w:rsidDel="00FC0E8D">
          <w:rPr>
            <w:rFonts w:ascii="MS Reference Sans Serif" w:hAnsi="MS Reference Sans Serif"/>
            <w:lang w:val="en-CA"/>
          </w:rPr>
          <w:tab/>
        </w:r>
      </w:del>
    </w:p>
    <w:p w14:paraId="61E474A8" w14:textId="01C4B352" w:rsidR="005579D5" w:rsidRPr="00381014" w:rsidDel="00FC0E8D" w:rsidRDefault="005579D5" w:rsidP="005579D5">
      <w:pPr>
        <w:spacing w:after="0" w:line="240" w:lineRule="exact"/>
        <w:rPr>
          <w:del w:id="8229" w:author="Yann Bourdeau" w:date="2014-02-06T16:29:00Z"/>
          <w:rFonts w:ascii="MS Reference Sans Serif" w:hAnsi="MS Reference Sans Serif"/>
          <w:lang w:val="en-CA"/>
        </w:rPr>
      </w:pPr>
      <w:del w:id="8230" w:author="Yann Bourdeau" w:date="2014-02-06T16:29:00Z">
        <w:r w:rsidRPr="00381014" w:rsidDel="00FC0E8D">
          <w:rPr>
            <w:rFonts w:ascii="MS Reference Sans Serif" w:hAnsi="MS Reference Sans Serif"/>
            <w:lang w:val="en-CA"/>
          </w:rPr>
          <w:tab/>
          <w:delText>CPPUNIT_ASSERT_EQUAL(fi.isValid(attrint,"valid"),true);</w:delText>
        </w:r>
      </w:del>
    </w:p>
    <w:p w14:paraId="145C4433" w14:textId="72200ED4" w:rsidR="005579D5" w:rsidRPr="00381014" w:rsidDel="00FC0E8D" w:rsidRDefault="005579D5" w:rsidP="005579D5">
      <w:pPr>
        <w:spacing w:after="0" w:line="240" w:lineRule="exact"/>
        <w:rPr>
          <w:del w:id="8231" w:author="Yann Bourdeau" w:date="2014-02-06T16:29:00Z"/>
          <w:rFonts w:ascii="MS Reference Sans Serif" w:hAnsi="MS Reference Sans Serif"/>
          <w:lang w:val="en-CA"/>
        </w:rPr>
      </w:pPr>
    </w:p>
    <w:p w14:paraId="32B112F9" w14:textId="53A283DA" w:rsidR="005579D5" w:rsidRPr="00381014" w:rsidDel="00FC0E8D" w:rsidRDefault="005579D5" w:rsidP="005579D5">
      <w:pPr>
        <w:spacing w:after="0" w:line="240" w:lineRule="exact"/>
        <w:rPr>
          <w:del w:id="8232" w:author="Yann Bourdeau" w:date="2014-02-06T16:29:00Z"/>
          <w:rFonts w:ascii="MS Reference Sans Serif" w:hAnsi="MS Reference Sans Serif"/>
          <w:lang w:val="en-CA"/>
        </w:rPr>
      </w:pPr>
      <w:del w:id="8233" w:author="Yann Bourdeau" w:date="2014-02-06T16:29:00Z">
        <w:r w:rsidRPr="00381014" w:rsidDel="00FC0E8D">
          <w:rPr>
            <w:rFonts w:ascii="MS Reference Sans Serif" w:hAnsi="MS Reference Sans Serif"/>
            <w:lang w:val="en-CA"/>
          </w:rPr>
          <w:tab/>
          <w:delText>fi.clear();</w:delText>
        </w:r>
      </w:del>
    </w:p>
    <w:p w14:paraId="4E31A802" w14:textId="1DB6C1AE" w:rsidR="005579D5" w:rsidRPr="00381014" w:rsidDel="00FC0E8D" w:rsidRDefault="005579D5" w:rsidP="005579D5">
      <w:pPr>
        <w:spacing w:after="0" w:line="240" w:lineRule="exact"/>
        <w:rPr>
          <w:del w:id="8234" w:author="Yann Bourdeau" w:date="2014-02-06T16:29:00Z"/>
          <w:rFonts w:ascii="MS Reference Sans Serif" w:hAnsi="MS Reference Sans Serif"/>
          <w:lang w:val="en-CA"/>
        </w:rPr>
      </w:pPr>
      <w:del w:id="8235" w:author="Yann Bourdeau" w:date="2014-02-06T16:29:00Z">
        <w:r w:rsidRPr="00381014" w:rsidDel="00FC0E8D">
          <w:rPr>
            <w:rFonts w:ascii="MS Reference Sans Serif" w:hAnsi="MS Reference Sans Serif"/>
            <w:lang w:val="en-CA"/>
          </w:rPr>
          <w:tab/>
          <w:delText>CPPUNIT_ASSERT_EQUAL(fi.isValid((EAttribute)1),false);</w:delText>
        </w:r>
      </w:del>
    </w:p>
    <w:p w14:paraId="62072E7D" w14:textId="790ECEF1" w:rsidR="005579D5" w:rsidRPr="00381014" w:rsidDel="00FC0E8D" w:rsidRDefault="005579D5" w:rsidP="005579D5">
      <w:pPr>
        <w:spacing w:after="0" w:line="240" w:lineRule="exact"/>
        <w:rPr>
          <w:del w:id="8236" w:author="Yann Bourdeau" w:date="2014-02-06T16:29:00Z"/>
          <w:rFonts w:ascii="MS Reference Sans Serif" w:hAnsi="MS Reference Sans Serif"/>
          <w:lang w:val="en-CA"/>
        </w:rPr>
      </w:pPr>
      <w:del w:id="8237" w:author="Yann Bourdeau" w:date="2014-02-06T16:29:00Z">
        <w:r w:rsidRPr="00381014" w:rsidDel="00FC0E8D">
          <w:rPr>
            <w:rFonts w:ascii="MS Reference Sans Serif" w:hAnsi="MS Reference Sans Serif"/>
            <w:lang w:val="en-CA"/>
          </w:rPr>
          <w:delText>}</w:delText>
        </w:r>
      </w:del>
    </w:p>
    <w:p w14:paraId="488F627A" w14:textId="4825FD6B" w:rsidR="005579D5" w:rsidRPr="00381014" w:rsidDel="00FC0E8D" w:rsidRDefault="005579D5" w:rsidP="005579D5">
      <w:pPr>
        <w:spacing w:after="0" w:line="240" w:lineRule="exact"/>
        <w:rPr>
          <w:del w:id="8238" w:author="Yann Bourdeau" w:date="2014-02-06T16:29:00Z"/>
          <w:rFonts w:ascii="MS Reference Sans Serif" w:hAnsi="MS Reference Sans Serif"/>
          <w:lang w:val="en-CA"/>
        </w:rPr>
      </w:pPr>
    </w:p>
    <w:p w14:paraId="3FC1BFD5" w14:textId="3410C84E" w:rsidR="005579D5" w:rsidRPr="00381014" w:rsidDel="00FC0E8D" w:rsidRDefault="005579D5" w:rsidP="005579D5">
      <w:pPr>
        <w:spacing w:after="0" w:line="240" w:lineRule="exact"/>
        <w:rPr>
          <w:del w:id="8239" w:author="Yann Bourdeau" w:date="2014-02-06T16:29:00Z"/>
          <w:rFonts w:ascii="MS Reference Sans Serif" w:hAnsi="MS Reference Sans Serif"/>
          <w:lang w:val="en-CA"/>
        </w:rPr>
      </w:pPr>
      <w:del w:id="8240" w:author="Yann Bourdeau" w:date="2014-02-06T16:29:00Z">
        <w:r w:rsidRPr="00381014" w:rsidDel="00FC0E8D">
          <w:rPr>
            <w:rFonts w:ascii="MS Reference Sans Serif" w:hAnsi="MS Reference Sans Serif"/>
            <w:lang w:val="en-CA"/>
          </w:rPr>
          <w:delText>void FieldInformationTestCase::testLoadInformation()</w:delText>
        </w:r>
      </w:del>
    </w:p>
    <w:p w14:paraId="06E91C3C" w14:textId="14153C9C" w:rsidR="005579D5" w:rsidRPr="00381014" w:rsidDel="00FC0E8D" w:rsidRDefault="005579D5" w:rsidP="005579D5">
      <w:pPr>
        <w:spacing w:after="0" w:line="240" w:lineRule="exact"/>
        <w:rPr>
          <w:del w:id="8241" w:author="Yann Bourdeau" w:date="2014-02-06T16:29:00Z"/>
          <w:rFonts w:ascii="MS Reference Sans Serif" w:hAnsi="MS Reference Sans Serif"/>
          <w:lang w:val="en-CA"/>
        </w:rPr>
      </w:pPr>
      <w:del w:id="8242" w:author="Yann Bourdeau" w:date="2014-02-06T16:29:00Z">
        <w:r w:rsidRPr="00381014" w:rsidDel="00FC0E8D">
          <w:rPr>
            <w:rFonts w:ascii="MS Reference Sans Serif" w:hAnsi="MS Reference Sans Serif"/>
            <w:lang w:val="en-CA"/>
          </w:rPr>
          <w:delText>{</w:delText>
        </w:r>
      </w:del>
    </w:p>
    <w:p w14:paraId="37ECD2B5" w14:textId="2860055B" w:rsidR="005579D5" w:rsidRPr="00381014" w:rsidDel="00FC0E8D" w:rsidRDefault="005579D5" w:rsidP="005579D5">
      <w:pPr>
        <w:spacing w:after="0" w:line="240" w:lineRule="exact"/>
        <w:rPr>
          <w:del w:id="8243" w:author="Yann Bourdeau" w:date="2014-02-06T16:29:00Z"/>
          <w:rFonts w:ascii="MS Reference Sans Serif" w:hAnsi="MS Reference Sans Serif"/>
          <w:lang w:val="en-CA"/>
        </w:rPr>
      </w:pPr>
      <w:del w:id="8244" w:author="Yann Bourdeau" w:date="2014-02-06T16:29:00Z">
        <w:r w:rsidRPr="00381014" w:rsidDel="00FC0E8D">
          <w:rPr>
            <w:rFonts w:ascii="MS Reference Sans Serif" w:hAnsi="MS Reference Sans Serif"/>
            <w:lang w:val="en-CA"/>
          </w:rPr>
          <w:tab/>
          <w:delText>DataProvider dp;</w:delText>
        </w:r>
      </w:del>
    </w:p>
    <w:p w14:paraId="135C4A57" w14:textId="30DBA9CD" w:rsidR="005579D5" w:rsidRPr="00381014" w:rsidDel="00FC0E8D" w:rsidRDefault="005579D5" w:rsidP="005579D5">
      <w:pPr>
        <w:spacing w:after="0" w:line="240" w:lineRule="exact"/>
        <w:rPr>
          <w:del w:id="8245" w:author="Yann Bourdeau" w:date="2014-02-06T16:29:00Z"/>
          <w:rFonts w:ascii="MS Reference Sans Serif" w:hAnsi="MS Reference Sans Serif"/>
          <w:lang w:val="en-CA"/>
        </w:rPr>
      </w:pPr>
      <w:del w:id="8246" w:author="Yann Bourdeau" w:date="2014-02-06T16:29:00Z">
        <w:r w:rsidRPr="00381014" w:rsidDel="00FC0E8D">
          <w:rPr>
            <w:rFonts w:ascii="MS Reference Sans Serif" w:hAnsi="MS Reference Sans Serif"/>
            <w:lang w:val="en-CA"/>
          </w:rPr>
          <w:tab/>
          <w:delText>Session sess(10,NULL,NULL,NULL,10,true,true);</w:delText>
        </w:r>
      </w:del>
    </w:p>
    <w:p w14:paraId="569CA440" w14:textId="1006930D" w:rsidR="005579D5" w:rsidRPr="00381014" w:rsidDel="00FC0E8D" w:rsidRDefault="005579D5" w:rsidP="005579D5">
      <w:pPr>
        <w:spacing w:after="0" w:line="240" w:lineRule="exact"/>
        <w:rPr>
          <w:del w:id="8247" w:author="Yann Bourdeau" w:date="2014-02-06T16:29:00Z"/>
          <w:rFonts w:ascii="MS Reference Sans Serif" w:hAnsi="MS Reference Sans Serif"/>
          <w:lang w:val="en-CA"/>
        </w:rPr>
      </w:pPr>
      <w:del w:id="8248" w:author="Yann Bourdeau" w:date="2014-02-06T16:29:00Z">
        <w:r w:rsidRPr="00381014" w:rsidDel="00FC0E8D">
          <w:rPr>
            <w:rFonts w:ascii="MS Reference Sans Serif" w:hAnsi="MS Reference Sans Serif"/>
            <w:lang w:val="en-CA"/>
          </w:rPr>
          <w:tab/>
          <w:delText>policy::profile::FieldInformation fi;</w:delText>
        </w:r>
      </w:del>
    </w:p>
    <w:p w14:paraId="52561160" w14:textId="3728C14E" w:rsidR="005579D5" w:rsidRPr="00381014" w:rsidDel="00FC0E8D" w:rsidRDefault="005579D5" w:rsidP="005579D5">
      <w:pPr>
        <w:spacing w:after="0" w:line="240" w:lineRule="exact"/>
        <w:rPr>
          <w:del w:id="8249" w:author="Yann Bourdeau" w:date="2014-02-06T16:29:00Z"/>
          <w:rFonts w:ascii="MS Reference Sans Serif" w:hAnsi="MS Reference Sans Serif"/>
          <w:lang w:val="en-CA"/>
        </w:rPr>
      </w:pPr>
      <w:del w:id="8250" w:author="Yann Bourdeau" w:date="2014-02-06T16:29:00Z">
        <w:r w:rsidRPr="00381014" w:rsidDel="00FC0E8D">
          <w:rPr>
            <w:rFonts w:ascii="MS Reference Sans Serif" w:hAnsi="MS Reference Sans Serif"/>
            <w:lang w:val="en-CA"/>
          </w:rPr>
          <w:tab/>
          <w:delText>std::string entity("Policy");</w:delText>
        </w:r>
      </w:del>
    </w:p>
    <w:p w14:paraId="4AE57FD1" w14:textId="7C1E7935" w:rsidR="005579D5" w:rsidRPr="00381014" w:rsidDel="00FC0E8D" w:rsidRDefault="005579D5" w:rsidP="005579D5">
      <w:pPr>
        <w:spacing w:after="0" w:line="240" w:lineRule="exact"/>
        <w:rPr>
          <w:del w:id="8251" w:author="Yann Bourdeau" w:date="2014-02-06T16:29:00Z"/>
          <w:rFonts w:ascii="MS Reference Sans Serif" w:hAnsi="MS Reference Sans Serif"/>
          <w:lang w:val="en-CA"/>
        </w:rPr>
      </w:pPr>
      <w:del w:id="8252" w:author="Yann Bourdeau" w:date="2014-02-06T16:29:00Z">
        <w:r w:rsidRPr="00381014" w:rsidDel="00FC0E8D">
          <w:rPr>
            <w:rFonts w:ascii="MS Reference Sans Serif" w:hAnsi="MS Reference Sans Serif"/>
            <w:lang w:val="en-CA"/>
          </w:rPr>
          <w:tab/>
          <w:delText>bool rcloaded=loadInformation(dp,sess,fi,entity);</w:delText>
        </w:r>
      </w:del>
    </w:p>
    <w:p w14:paraId="61655D00" w14:textId="44CB0A65" w:rsidR="005579D5" w:rsidRPr="00381014" w:rsidDel="00FC0E8D" w:rsidRDefault="005579D5" w:rsidP="005579D5">
      <w:pPr>
        <w:spacing w:after="0" w:line="240" w:lineRule="exact"/>
        <w:rPr>
          <w:del w:id="8253" w:author="Yann Bourdeau" w:date="2014-02-06T16:29:00Z"/>
          <w:rFonts w:ascii="MS Reference Sans Serif" w:hAnsi="MS Reference Sans Serif"/>
          <w:lang w:val="en-CA"/>
        </w:rPr>
      </w:pPr>
      <w:del w:id="8254" w:author="Yann Bourdeau" w:date="2014-02-06T16:29:00Z">
        <w:r w:rsidRPr="00381014" w:rsidDel="00FC0E8D">
          <w:rPr>
            <w:rFonts w:ascii="MS Reference Sans Serif" w:hAnsi="MS Reference Sans Serif"/>
            <w:lang w:val="en-CA"/>
          </w:rPr>
          <w:tab/>
          <w:delText>CPPUNIT_ASSERT_EQUAL(rcloaded,true);</w:delText>
        </w:r>
        <w:r w:rsidRPr="00381014" w:rsidDel="00FC0E8D">
          <w:rPr>
            <w:rFonts w:ascii="MS Reference Sans Serif" w:hAnsi="MS Reference Sans Serif"/>
            <w:lang w:val="en-CA"/>
          </w:rPr>
          <w:tab/>
        </w:r>
      </w:del>
    </w:p>
    <w:p w14:paraId="08ADAE4F" w14:textId="78CBD83E" w:rsidR="005579D5" w:rsidRPr="00381014" w:rsidDel="00FC0E8D" w:rsidRDefault="005579D5" w:rsidP="005579D5">
      <w:pPr>
        <w:spacing w:after="0" w:line="240" w:lineRule="exact"/>
        <w:rPr>
          <w:del w:id="8255" w:author="Yann Bourdeau" w:date="2014-02-06T16:29:00Z"/>
          <w:rFonts w:ascii="MS Reference Sans Serif" w:hAnsi="MS Reference Sans Serif"/>
          <w:lang w:val="en-CA"/>
        </w:rPr>
      </w:pPr>
      <w:del w:id="8256" w:author="Yann Bourdeau" w:date="2014-02-06T16:29:00Z">
        <w:r w:rsidRPr="00381014" w:rsidDel="00FC0E8D">
          <w:rPr>
            <w:rFonts w:ascii="MS Reference Sans Serif" w:hAnsi="MS Reference Sans Serif"/>
            <w:lang w:val="en-CA"/>
          </w:rPr>
          <w:delText>}</w:delText>
        </w:r>
      </w:del>
    </w:p>
    <w:p w14:paraId="0A04AFFE" w14:textId="3F33BE01" w:rsidR="005579D5" w:rsidRPr="00381014" w:rsidDel="00FC0E8D" w:rsidRDefault="005579D5" w:rsidP="005579D5">
      <w:pPr>
        <w:spacing w:after="0" w:line="240" w:lineRule="exact"/>
        <w:rPr>
          <w:del w:id="8257" w:author="Yann Bourdeau" w:date="2014-02-06T16:29:00Z"/>
          <w:rFonts w:ascii="MS Reference Sans Serif" w:hAnsi="MS Reference Sans Serif"/>
          <w:lang w:val="en-CA"/>
        </w:rPr>
      </w:pPr>
    </w:p>
    <w:p w14:paraId="70E06BF4" w14:textId="69D79C75" w:rsidR="005579D5" w:rsidRPr="00381014" w:rsidDel="00FC0E8D" w:rsidRDefault="005579D5" w:rsidP="005579D5">
      <w:pPr>
        <w:spacing w:after="0" w:line="240" w:lineRule="exact"/>
        <w:rPr>
          <w:del w:id="8258" w:author="Yann Bourdeau" w:date="2014-02-06T16:29:00Z"/>
          <w:rFonts w:ascii="MS Reference Sans Serif" w:hAnsi="MS Reference Sans Serif"/>
          <w:lang w:val="en-CA"/>
        </w:rPr>
      </w:pPr>
      <w:del w:id="8259" w:author="Yann Bourdeau" w:date="2014-02-06T16:29:00Z">
        <w:r w:rsidRPr="00381014" w:rsidDel="00FC0E8D">
          <w:rPr>
            <w:rFonts w:ascii="MS Reference Sans Serif" w:hAnsi="MS Reference Sans Serif"/>
            <w:lang w:val="en-CA"/>
          </w:rPr>
          <w:delText>Test *FieldInformationTestCase::suite()</w:delText>
        </w:r>
      </w:del>
    </w:p>
    <w:p w14:paraId="6C9A50D2" w14:textId="268C3BF7" w:rsidR="005579D5" w:rsidRPr="00381014" w:rsidDel="00FC0E8D" w:rsidRDefault="005579D5" w:rsidP="005579D5">
      <w:pPr>
        <w:spacing w:after="0" w:line="240" w:lineRule="exact"/>
        <w:rPr>
          <w:del w:id="8260" w:author="Yann Bourdeau" w:date="2014-02-06T16:29:00Z"/>
          <w:rFonts w:ascii="MS Reference Sans Serif" w:hAnsi="MS Reference Sans Serif"/>
          <w:lang w:val="en-CA"/>
        </w:rPr>
      </w:pPr>
      <w:del w:id="8261" w:author="Yann Bourdeau" w:date="2014-02-06T16:29:00Z">
        <w:r w:rsidRPr="00381014" w:rsidDel="00FC0E8D">
          <w:rPr>
            <w:rFonts w:ascii="MS Reference Sans Serif" w:hAnsi="MS Reference Sans Serif"/>
            <w:lang w:val="en-CA"/>
          </w:rPr>
          <w:delText>{</w:delText>
        </w:r>
      </w:del>
    </w:p>
    <w:p w14:paraId="771B78C1" w14:textId="33B74EB6" w:rsidR="005579D5" w:rsidRPr="00381014" w:rsidDel="00FC0E8D" w:rsidRDefault="005579D5" w:rsidP="005579D5">
      <w:pPr>
        <w:spacing w:after="0" w:line="240" w:lineRule="exact"/>
        <w:rPr>
          <w:del w:id="8262" w:author="Yann Bourdeau" w:date="2014-02-06T16:29:00Z"/>
          <w:rFonts w:ascii="MS Reference Sans Serif" w:hAnsi="MS Reference Sans Serif"/>
          <w:lang w:val="en-CA"/>
        </w:rPr>
      </w:pPr>
      <w:del w:id="8263" w:author="Yann Bourdeau" w:date="2014-02-06T16:29:00Z">
        <w:r w:rsidRPr="00381014" w:rsidDel="00FC0E8D">
          <w:rPr>
            <w:rFonts w:ascii="MS Reference Sans Serif" w:hAnsi="MS Reference Sans Serif"/>
            <w:lang w:val="en-CA"/>
          </w:rPr>
          <w:delText xml:space="preserve">  TestSuite *testSuite = new TestSuite ("FieldInformationTestCase");</w:delText>
        </w:r>
      </w:del>
    </w:p>
    <w:p w14:paraId="73F476AD" w14:textId="0ED58A32" w:rsidR="005579D5" w:rsidRPr="00381014" w:rsidDel="00FC0E8D" w:rsidRDefault="005579D5" w:rsidP="005579D5">
      <w:pPr>
        <w:spacing w:after="0" w:line="240" w:lineRule="exact"/>
        <w:rPr>
          <w:del w:id="8264" w:author="Yann Bourdeau" w:date="2014-02-06T16:29:00Z"/>
          <w:rFonts w:ascii="MS Reference Sans Serif" w:hAnsi="MS Reference Sans Serif"/>
          <w:lang w:val="en-CA"/>
        </w:rPr>
      </w:pPr>
      <w:del w:id="8265" w:author="Yann Bourdeau" w:date="2014-02-06T16:29:00Z">
        <w:r w:rsidRPr="00381014" w:rsidDel="00FC0E8D">
          <w:rPr>
            <w:rFonts w:ascii="MS Reference Sans Serif" w:hAnsi="MS Reference Sans Serif"/>
            <w:lang w:val="en-CA"/>
          </w:rPr>
          <w:delText xml:space="preserve">  testSuite-&gt;addTest (new TestCaller &lt;FieldInformationTestCase &gt; ("testFieldInformation",&amp;FieldInformationTestCase::testFieldInformation));</w:delText>
        </w:r>
      </w:del>
    </w:p>
    <w:p w14:paraId="0479C0B7" w14:textId="4989D13E" w:rsidR="005579D5" w:rsidRPr="00381014" w:rsidDel="00FC0E8D" w:rsidRDefault="005579D5" w:rsidP="005579D5">
      <w:pPr>
        <w:spacing w:after="0" w:line="240" w:lineRule="exact"/>
        <w:rPr>
          <w:del w:id="8266" w:author="Yann Bourdeau" w:date="2014-02-06T16:29:00Z"/>
          <w:rFonts w:ascii="MS Reference Sans Serif" w:hAnsi="MS Reference Sans Serif"/>
          <w:lang w:val="en-CA"/>
        </w:rPr>
      </w:pPr>
      <w:del w:id="8267" w:author="Yann Bourdeau" w:date="2014-02-06T16:29:00Z">
        <w:r w:rsidRPr="00381014" w:rsidDel="00FC0E8D">
          <w:rPr>
            <w:rFonts w:ascii="MS Reference Sans Serif" w:hAnsi="MS Reference Sans Serif"/>
            <w:lang w:val="en-CA"/>
          </w:rPr>
          <w:delText xml:space="preserve">  testSuite-&gt;addTest (new TestCaller &lt;FieldInformationTestCase&gt; ("testLoadInformation",&amp;FieldInformationTestCase::testLoadInformation));</w:delText>
        </w:r>
      </w:del>
    </w:p>
    <w:p w14:paraId="4DE2D551" w14:textId="25C69C8E" w:rsidR="005579D5" w:rsidRPr="00381014" w:rsidDel="00FC0E8D" w:rsidRDefault="005579D5" w:rsidP="005579D5">
      <w:pPr>
        <w:spacing w:after="0" w:line="240" w:lineRule="exact"/>
        <w:rPr>
          <w:del w:id="8268" w:author="Yann Bourdeau" w:date="2014-02-06T16:29:00Z"/>
          <w:rFonts w:ascii="MS Reference Sans Serif" w:hAnsi="MS Reference Sans Serif"/>
          <w:lang w:val="en-CA"/>
        </w:rPr>
      </w:pPr>
      <w:del w:id="8269" w:author="Yann Bourdeau" w:date="2014-02-06T16:29:00Z">
        <w:r w:rsidRPr="00381014" w:rsidDel="00FC0E8D">
          <w:rPr>
            <w:rFonts w:ascii="MS Reference Sans Serif" w:hAnsi="MS Reference Sans Serif"/>
            <w:lang w:val="en-CA"/>
          </w:rPr>
          <w:delText xml:space="preserve">  return testSuite;</w:delText>
        </w:r>
      </w:del>
    </w:p>
    <w:p w14:paraId="121E5E0B" w14:textId="33C81451" w:rsidR="005579D5" w:rsidRPr="00381014" w:rsidDel="00FC0E8D" w:rsidRDefault="005579D5" w:rsidP="005579D5">
      <w:pPr>
        <w:spacing w:after="0" w:line="240" w:lineRule="exact"/>
        <w:rPr>
          <w:del w:id="8270" w:author="Yann Bourdeau" w:date="2014-02-06T16:29:00Z"/>
          <w:rFonts w:ascii="MS Reference Sans Serif" w:hAnsi="MS Reference Sans Serif"/>
          <w:lang w:val="en-CA"/>
        </w:rPr>
      </w:pPr>
      <w:del w:id="8271" w:author="Yann Bourdeau" w:date="2014-02-06T16:29:00Z">
        <w:r w:rsidRPr="00381014" w:rsidDel="00FC0E8D">
          <w:rPr>
            <w:rFonts w:ascii="MS Reference Sans Serif" w:hAnsi="MS Reference Sans Serif"/>
            <w:lang w:val="en-CA"/>
          </w:rPr>
          <w:delText>}</w:delText>
        </w:r>
      </w:del>
    </w:p>
    <w:p w14:paraId="320A88C4" w14:textId="1DC03368" w:rsidR="005579D5" w:rsidRPr="00381014" w:rsidDel="00FC0E8D" w:rsidRDefault="005579D5" w:rsidP="005579D5">
      <w:pPr>
        <w:spacing w:after="0" w:line="240" w:lineRule="exact"/>
        <w:rPr>
          <w:del w:id="8272" w:author="Yann Bourdeau" w:date="2014-02-06T16:29:00Z"/>
          <w:rFonts w:ascii="MS Reference Sans Serif" w:hAnsi="MS Reference Sans Serif"/>
          <w:lang w:val="en-CA"/>
        </w:rPr>
      </w:pPr>
    </w:p>
    <w:p w14:paraId="592D8697" w14:textId="76D0797D" w:rsidR="005579D5" w:rsidRPr="00381014" w:rsidDel="00FC0E8D" w:rsidRDefault="005579D5" w:rsidP="005579D5">
      <w:pPr>
        <w:spacing w:after="0" w:line="240" w:lineRule="exact"/>
        <w:rPr>
          <w:del w:id="8273" w:author="Yann Bourdeau" w:date="2014-02-06T16:29:00Z"/>
          <w:rFonts w:ascii="MS Reference Sans Serif" w:hAnsi="MS Reference Sans Serif"/>
          <w:lang w:val="en-CA"/>
        </w:rPr>
      </w:pPr>
      <w:del w:id="8274" w:author="Yann Bourdeau" w:date="2014-02-06T16:29:00Z">
        <w:r w:rsidRPr="00381014" w:rsidDel="00FC0E8D">
          <w:rPr>
            <w:rFonts w:ascii="MS Reference Sans Serif" w:hAnsi="MS Reference Sans Serif"/>
            <w:lang w:val="en-CA"/>
          </w:rPr>
          <w:delText>int main(int argc, char *argv[])</w:delText>
        </w:r>
      </w:del>
    </w:p>
    <w:p w14:paraId="42914252" w14:textId="24D05007" w:rsidR="005579D5" w:rsidRPr="00381014" w:rsidDel="00FC0E8D" w:rsidRDefault="005579D5" w:rsidP="005579D5">
      <w:pPr>
        <w:spacing w:after="0" w:line="240" w:lineRule="exact"/>
        <w:rPr>
          <w:del w:id="8275" w:author="Yann Bourdeau" w:date="2014-02-06T16:29:00Z"/>
          <w:rFonts w:ascii="MS Reference Sans Serif" w:hAnsi="MS Reference Sans Serif"/>
          <w:lang w:val="en-CA"/>
        </w:rPr>
      </w:pPr>
      <w:del w:id="8276" w:author="Yann Bourdeau" w:date="2014-02-06T16:29:00Z">
        <w:r w:rsidRPr="00381014" w:rsidDel="00FC0E8D">
          <w:rPr>
            <w:rFonts w:ascii="MS Reference Sans Serif" w:hAnsi="MS Reference Sans Serif"/>
            <w:lang w:val="en-CA"/>
          </w:rPr>
          <w:delText>{</w:delText>
        </w:r>
      </w:del>
    </w:p>
    <w:p w14:paraId="59AA1A1B" w14:textId="669AD723" w:rsidR="005579D5" w:rsidRPr="00381014" w:rsidDel="00FC0E8D" w:rsidRDefault="005579D5" w:rsidP="005579D5">
      <w:pPr>
        <w:spacing w:after="0" w:line="240" w:lineRule="exact"/>
        <w:rPr>
          <w:del w:id="8277" w:author="Yann Bourdeau" w:date="2014-02-06T16:29:00Z"/>
          <w:rFonts w:ascii="MS Reference Sans Serif" w:hAnsi="MS Reference Sans Serif"/>
          <w:lang w:val="en-CA"/>
        </w:rPr>
      </w:pPr>
    </w:p>
    <w:p w14:paraId="6DB8613C" w14:textId="69D1DD69" w:rsidR="005579D5" w:rsidRPr="00381014" w:rsidDel="00FC0E8D" w:rsidRDefault="005579D5" w:rsidP="005579D5">
      <w:pPr>
        <w:spacing w:after="0" w:line="240" w:lineRule="exact"/>
        <w:rPr>
          <w:del w:id="8278" w:author="Yann Bourdeau" w:date="2014-02-06T16:29:00Z"/>
          <w:rFonts w:ascii="MS Reference Sans Serif" w:hAnsi="MS Reference Sans Serif"/>
          <w:lang w:val="en-CA"/>
        </w:rPr>
      </w:pPr>
      <w:del w:id="8279" w:author="Yann Bourdeau" w:date="2014-02-06T16:29:00Z">
        <w:r w:rsidRPr="00381014" w:rsidDel="00FC0E8D">
          <w:rPr>
            <w:rFonts w:ascii="MS Reference Sans Serif" w:hAnsi="MS Reference Sans Serif"/>
            <w:lang w:val="en-CA"/>
          </w:rPr>
          <w:delText xml:space="preserve">  std::string testPath = (argc &gt; 1) ? std::string(argv[1]) : std::string("");</w:delText>
        </w:r>
      </w:del>
    </w:p>
    <w:p w14:paraId="55773C6C" w14:textId="3327F6F6" w:rsidR="005579D5" w:rsidRPr="00381014" w:rsidDel="00FC0E8D" w:rsidRDefault="005579D5" w:rsidP="005579D5">
      <w:pPr>
        <w:spacing w:after="0" w:line="240" w:lineRule="exact"/>
        <w:rPr>
          <w:del w:id="8280" w:author="Yann Bourdeau" w:date="2014-02-06T16:29:00Z"/>
          <w:rFonts w:ascii="MS Reference Sans Serif" w:hAnsi="MS Reference Sans Serif"/>
          <w:lang w:val="en-CA"/>
        </w:rPr>
      </w:pPr>
    </w:p>
    <w:p w14:paraId="5A55DE5D" w14:textId="11CB09C0" w:rsidR="005579D5" w:rsidRPr="00381014" w:rsidDel="00FC0E8D" w:rsidRDefault="005579D5" w:rsidP="005579D5">
      <w:pPr>
        <w:spacing w:after="0" w:line="240" w:lineRule="exact"/>
        <w:rPr>
          <w:del w:id="8281" w:author="Yann Bourdeau" w:date="2014-02-06T16:29:00Z"/>
          <w:rFonts w:ascii="MS Reference Sans Serif" w:hAnsi="MS Reference Sans Serif"/>
          <w:lang w:val="en-CA"/>
        </w:rPr>
      </w:pPr>
      <w:del w:id="8282" w:author="Yann Bourdeau" w:date="2014-02-06T16:29:00Z">
        <w:r w:rsidRPr="00381014" w:rsidDel="00FC0E8D">
          <w:rPr>
            <w:rFonts w:ascii="MS Reference Sans Serif" w:hAnsi="MS Reference Sans Serif"/>
            <w:lang w:val="en-CA"/>
          </w:rPr>
          <w:delText xml:space="preserve">  // Create the event manager and test controller</w:delText>
        </w:r>
      </w:del>
    </w:p>
    <w:p w14:paraId="2B407B8A" w14:textId="3525F483" w:rsidR="005579D5" w:rsidRPr="00381014" w:rsidDel="00FC0E8D" w:rsidRDefault="005579D5" w:rsidP="005579D5">
      <w:pPr>
        <w:spacing w:after="0" w:line="240" w:lineRule="exact"/>
        <w:rPr>
          <w:del w:id="8283" w:author="Yann Bourdeau" w:date="2014-02-06T16:29:00Z"/>
          <w:rFonts w:ascii="MS Reference Sans Serif" w:hAnsi="MS Reference Sans Serif"/>
          <w:lang w:val="en-CA"/>
        </w:rPr>
      </w:pPr>
      <w:del w:id="8284" w:author="Yann Bourdeau" w:date="2014-02-06T16:29:00Z">
        <w:r w:rsidRPr="00381014" w:rsidDel="00FC0E8D">
          <w:rPr>
            <w:rFonts w:ascii="MS Reference Sans Serif" w:hAnsi="MS Reference Sans Serif"/>
            <w:lang w:val="en-CA"/>
          </w:rPr>
          <w:delText xml:space="preserve">  CPPUNIT_NS::TestResult controller;</w:delText>
        </w:r>
      </w:del>
    </w:p>
    <w:p w14:paraId="63D02A3B" w14:textId="0C22165E" w:rsidR="005579D5" w:rsidRPr="00381014" w:rsidDel="00FC0E8D" w:rsidRDefault="005579D5" w:rsidP="005579D5">
      <w:pPr>
        <w:spacing w:after="0" w:line="240" w:lineRule="exact"/>
        <w:rPr>
          <w:del w:id="8285" w:author="Yann Bourdeau" w:date="2014-02-06T16:29:00Z"/>
          <w:rFonts w:ascii="MS Reference Sans Serif" w:hAnsi="MS Reference Sans Serif"/>
          <w:lang w:val="en-CA"/>
        </w:rPr>
      </w:pPr>
    </w:p>
    <w:p w14:paraId="43F1161D" w14:textId="079D6379" w:rsidR="005579D5" w:rsidRPr="00381014" w:rsidDel="00FC0E8D" w:rsidRDefault="005579D5" w:rsidP="005579D5">
      <w:pPr>
        <w:spacing w:after="0" w:line="240" w:lineRule="exact"/>
        <w:rPr>
          <w:del w:id="8286" w:author="Yann Bourdeau" w:date="2014-02-06T16:29:00Z"/>
          <w:rFonts w:ascii="MS Reference Sans Serif" w:hAnsi="MS Reference Sans Serif"/>
          <w:lang w:val="en-CA"/>
        </w:rPr>
      </w:pPr>
      <w:del w:id="8287" w:author="Yann Bourdeau" w:date="2014-02-06T16:29:00Z">
        <w:r w:rsidRPr="00381014" w:rsidDel="00FC0E8D">
          <w:rPr>
            <w:rFonts w:ascii="MS Reference Sans Serif" w:hAnsi="MS Reference Sans Serif"/>
            <w:lang w:val="en-CA"/>
          </w:rPr>
          <w:delText xml:space="preserve">  // Add a listener that colllects test result</w:delText>
        </w:r>
      </w:del>
    </w:p>
    <w:p w14:paraId="12EA39F8" w14:textId="158F6DDB" w:rsidR="005579D5" w:rsidRPr="00381014" w:rsidDel="00FC0E8D" w:rsidRDefault="005579D5" w:rsidP="005579D5">
      <w:pPr>
        <w:spacing w:after="0" w:line="240" w:lineRule="exact"/>
        <w:rPr>
          <w:del w:id="8288" w:author="Yann Bourdeau" w:date="2014-02-06T16:29:00Z"/>
          <w:rFonts w:ascii="MS Reference Sans Serif" w:hAnsi="MS Reference Sans Serif"/>
          <w:lang w:val="en-CA"/>
        </w:rPr>
      </w:pPr>
      <w:del w:id="8289" w:author="Yann Bourdeau" w:date="2014-02-06T16:29:00Z">
        <w:r w:rsidRPr="00381014" w:rsidDel="00FC0E8D">
          <w:rPr>
            <w:rFonts w:ascii="MS Reference Sans Serif" w:hAnsi="MS Reference Sans Serif"/>
            <w:lang w:val="en-CA"/>
          </w:rPr>
          <w:delText xml:space="preserve">  CPPUNIT_NS::TestResultCollector result;</w:delText>
        </w:r>
      </w:del>
    </w:p>
    <w:p w14:paraId="3EBE93FE" w14:textId="6408A74C" w:rsidR="005579D5" w:rsidRPr="00381014" w:rsidDel="00FC0E8D" w:rsidRDefault="005579D5" w:rsidP="005579D5">
      <w:pPr>
        <w:spacing w:after="0" w:line="240" w:lineRule="exact"/>
        <w:rPr>
          <w:del w:id="8290" w:author="Yann Bourdeau" w:date="2014-02-06T16:29:00Z"/>
          <w:rFonts w:ascii="MS Reference Sans Serif" w:hAnsi="MS Reference Sans Serif"/>
          <w:lang w:val="en-CA"/>
        </w:rPr>
      </w:pPr>
      <w:del w:id="8291" w:author="Yann Bourdeau" w:date="2014-02-06T16:29:00Z">
        <w:r w:rsidRPr="00381014" w:rsidDel="00FC0E8D">
          <w:rPr>
            <w:rFonts w:ascii="MS Reference Sans Serif" w:hAnsi="MS Reference Sans Serif"/>
            <w:lang w:val="en-CA"/>
          </w:rPr>
          <w:delText xml:space="preserve">  controller.addListener( &amp;result );</w:delText>
        </w:r>
      </w:del>
    </w:p>
    <w:p w14:paraId="30405A41" w14:textId="3B06F7BC" w:rsidR="005579D5" w:rsidRPr="00381014" w:rsidDel="00FC0E8D" w:rsidRDefault="005579D5" w:rsidP="005579D5">
      <w:pPr>
        <w:spacing w:after="0" w:line="240" w:lineRule="exact"/>
        <w:rPr>
          <w:del w:id="8292" w:author="Yann Bourdeau" w:date="2014-02-06T16:29:00Z"/>
          <w:rFonts w:ascii="MS Reference Sans Serif" w:hAnsi="MS Reference Sans Serif"/>
          <w:lang w:val="en-CA"/>
        </w:rPr>
      </w:pPr>
    </w:p>
    <w:p w14:paraId="2FD3476E" w14:textId="7E828735" w:rsidR="005579D5" w:rsidRPr="00381014" w:rsidDel="00FC0E8D" w:rsidRDefault="005579D5" w:rsidP="005579D5">
      <w:pPr>
        <w:spacing w:after="0" w:line="240" w:lineRule="exact"/>
        <w:rPr>
          <w:del w:id="8293" w:author="Yann Bourdeau" w:date="2014-02-06T16:29:00Z"/>
          <w:rFonts w:ascii="MS Reference Sans Serif" w:hAnsi="MS Reference Sans Serif"/>
          <w:lang w:val="en-CA"/>
        </w:rPr>
      </w:pPr>
      <w:del w:id="8294" w:author="Yann Bourdeau" w:date="2014-02-06T16:29:00Z">
        <w:r w:rsidRPr="00381014" w:rsidDel="00FC0E8D">
          <w:rPr>
            <w:rFonts w:ascii="MS Reference Sans Serif" w:hAnsi="MS Reference Sans Serif"/>
            <w:lang w:val="en-CA"/>
          </w:rPr>
          <w:delText xml:space="preserve">  // Add a listener that print dots as test run.</w:delText>
        </w:r>
      </w:del>
    </w:p>
    <w:p w14:paraId="57681C4E" w14:textId="781CEC75" w:rsidR="005579D5" w:rsidRPr="00381014" w:rsidDel="00FC0E8D" w:rsidRDefault="005579D5" w:rsidP="005579D5">
      <w:pPr>
        <w:spacing w:after="0" w:line="240" w:lineRule="exact"/>
        <w:rPr>
          <w:del w:id="8295" w:author="Yann Bourdeau" w:date="2014-02-06T16:29:00Z"/>
          <w:rFonts w:ascii="MS Reference Sans Serif" w:hAnsi="MS Reference Sans Serif"/>
          <w:lang w:val="en-CA"/>
        </w:rPr>
      </w:pPr>
      <w:del w:id="8296" w:author="Yann Bourdeau" w:date="2014-02-06T16:29:00Z">
        <w:r w:rsidRPr="00381014" w:rsidDel="00FC0E8D">
          <w:rPr>
            <w:rFonts w:ascii="MS Reference Sans Serif" w:hAnsi="MS Reference Sans Serif"/>
            <w:lang w:val="en-CA"/>
          </w:rPr>
          <w:delText xml:space="preserve">  CPPUNIT_NS::BriefTestProgressListener progress;</w:delText>
        </w:r>
      </w:del>
    </w:p>
    <w:p w14:paraId="5012B1E7" w14:textId="3683D1FD" w:rsidR="005579D5" w:rsidRPr="00381014" w:rsidDel="00FC0E8D" w:rsidRDefault="005579D5" w:rsidP="005579D5">
      <w:pPr>
        <w:spacing w:after="0" w:line="240" w:lineRule="exact"/>
        <w:rPr>
          <w:del w:id="8297" w:author="Yann Bourdeau" w:date="2014-02-06T16:29:00Z"/>
          <w:rFonts w:ascii="MS Reference Sans Serif" w:hAnsi="MS Reference Sans Serif"/>
          <w:lang w:val="en-CA"/>
        </w:rPr>
      </w:pPr>
      <w:del w:id="8298" w:author="Yann Bourdeau" w:date="2014-02-06T16:29:00Z">
        <w:r w:rsidRPr="00381014" w:rsidDel="00FC0E8D">
          <w:rPr>
            <w:rFonts w:ascii="MS Reference Sans Serif" w:hAnsi="MS Reference Sans Serif"/>
            <w:lang w:val="en-CA"/>
          </w:rPr>
          <w:delText xml:space="preserve">  controller.addListener( &amp;progress );</w:delText>
        </w:r>
      </w:del>
    </w:p>
    <w:p w14:paraId="783FD563" w14:textId="7A1BB577" w:rsidR="005579D5" w:rsidRPr="00381014" w:rsidDel="00FC0E8D" w:rsidRDefault="005579D5" w:rsidP="005579D5">
      <w:pPr>
        <w:spacing w:after="0" w:line="240" w:lineRule="exact"/>
        <w:rPr>
          <w:del w:id="8299" w:author="Yann Bourdeau" w:date="2014-02-06T16:29:00Z"/>
          <w:rFonts w:ascii="MS Reference Sans Serif" w:hAnsi="MS Reference Sans Serif"/>
          <w:lang w:val="en-CA"/>
        </w:rPr>
      </w:pPr>
    </w:p>
    <w:p w14:paraId="43EA3B70" w14:textId="69A422CF" w:rsidR="005579D5" w:rsidRPr="00381014" w:rsidDel="00FC0E8D" w:rsidRDefault="005579D5" w:rsidP="005579D5">
      <w:pPr>
        <w:spacing w:after="0" w:line="240" w:lineRule="exact"/>
        <w:rPr>
          <w:del w:id="8300" w:author="Yann Bourdeau" w:date="2014-02-06T16:29:00Z"/>
          <w:rFonts w:ascii="MS Reference Sans Serif" w:hAnsi="MS Reference Sans Serif"/>
          <w:lang w:val="en-CA"/>
        </w:rPr>
      </w:pPr>
      <w:del w:id="8301" w:author="Yann Bourdeau" w:date="2014-02-06T16:29:00Z">
        <w:r w:rsidRPr="00381014" w:rsidDel="00FC0E8D">
          <w:rPr>
            <w:rFonts w:ascii="MS Reference Sans Serif" w:hAnsi="MS Reference Sans Serif"/>
            <w:lang w:val="en-CA"/>
          </w:rPr>
          <w:delText xml:space="preserve">  // Add the top suite to the test runner</w:delText>
        </w:r>
      </w:del>
    </w:p>
    <w:p w14:paraId="0BF716ED" w14:textId="7CE84595" w:rsidR="005579D5" w:rsidRPr="00381014" w:rsidDel="00FC0E8D" w:rsidRDefault="005579D5" w:rsidP="005579D5">
      <w:pPr>
        <w:spacing w:after="0" w:line="240" w:lineRule="exact"/>
        <w:rPr>
          <w:del w:id="8302" w:author="Yann Bourdeau" w:date="2014-02-06T16:29:00Z"/>
          <w:rFonts w:ascii="MS Reference Sans Serif" w:hAnsi="MS Reference Sans Serif"/>
          <w:lang w:val="en-CA"/>
        </w:rPr>
      </w:pPr>
      <w:del w:id="8303" w:author="Yann Bourdeau" w:date="2014-02-06T16:29:00Z">
        <w:r w:rsidRPr="00381014" w:rsidDel="00FC0E8D">
          <w:rPr>
            <w:rFonts w:ascii="MS Reference Sans Serif" w:hAnsi="MS Reference Sans Serif"/>
            <w:lang w:val="en-CA"/>
          </w:rPr>
          <w:delText xml:space="preserve">  CPPUNIT_NS::TestRunner runner;</w:delText>
        </w:r>
      </w:del>
    </w:p>
    <w:p w14:paraId="21373068" w14:textId="3C9F6C3F" w:rsidR="005579D5" w:rsidRPr="00381014" w:rsidDel="00FC0E8D" w:rsidRDefault="005579D5" w:rsidP="005579D5">
      <w:pPr>
        <w:spacing w:after="0" w:line="240" w:lineRule="exact"/>
        <w:rPr>
          <w:del w:id="8304" w:author="Yann Bourdeau" w:date="2014-02-06T16:29:00Z"/>
          <w:rFonts w:ascii="MS Reference Sans Serif" w:hAnsi="MS Reference Sans Serif"/>
          <w:lang w:val="en-CA"/>
        </w:rPr>
      </w:pPr>
      <w:del w:id="8305" w:author="Yann Bourdeau" w:date="2014-02-06T16:29:00Z">
        <w:r w:rsidRPr="00381014" w:rsidDel="00FC0E8D">
          <w:rPr>
            <w:rFonts w:ascii="MS Reference Sans Serif" w:hAnsi="MS Reference Sans Serif"/>
            <w:lang w:val="en-CA"/>
          </w:rPr>
          <w:delText xml:space="preserve">  runner.addTest( FieldInformationTestCase::suite() );</w:delText>
        </w:r>
      </w:del>
    </w:p>
    <w:p w14:paraId="5D48C2FF" w14:textId="1FD7EE3F" w:rsidR="005579D5" w:rsidRPr="00381014" w:rsidDel="00FC0E8D" w:rsidRDefault="005579D5" w:rsidP="005579D5">
      <w:pPr>
        <w:spacing w:after="0" w:line="240" w:lineRule="exact"/>
        <w:rPr>
          <w:del w:id="8306" w:author="Yann Bourdeau" w:date="2014-02-06T16:29:00Z"/>
          <w:rFonts w:ascii="MS Reference Sans Serif" w:hAnsi="MS Reference Sans Serif"/>
          <w:lang w:val="en-CA"/>
        </w:rPr>
      </w:pPr>
      <w:del w:id="8307" w:author="Yann Bourdeau" w:date="2014-02-06T16:29:00Z">
        <w:r w:rsidRPr="00381014" w:rsidDel="00FC0E8D">
          <w:rPr>
            <w:rFonts w:ascii="MS Reference Sans Serif" w:hAnsi="MS Reference Sans Serif"/>
            <w:lang w:val="en-CA"/>
          </w:rPr>
          <w:delText xml:space="preserve">  try</w:delText>
        </w:r>
      </w:del>
    </w:p>
    <w:p w14:paraId="4B6D99D6" w14:textId="3B52D5B6" w:rsidR="005579D5" w:rsidRPr="00381014" w:rsidDel="00FC0E8D" w:rsidRDefault="005579D5" w:rsidP="005579D5">
      <w:pPr>
        <w:spacing w:after="0" w:line="240" w:lineRule="exact"/>
        <w:rPr>
          <w:del w:id="8308" w:author="Yann Bourdeau" w:date="2014-02-06T16:29:00Z"/>
          <w:rFonts w:ascii="MS Reference Sans Serif" w:hAnsi="MS Reference Sans Serif"/>
          <w:lang w:val="en-CA"/>
        </w:rPr>
      </w:pPr>
      <w:del w:id="8309" w:author="Yann Bourdeau" w:date="2014-02-06T16:29:00Z">
        <w:r w:rsidRPr="00381014" w:rsidDel="00FC0E8D">
          <w:rPr>
            <w:rFonts w:ascii="MS Reference Sans Serif" w:hAnsi="MS Reference Sans Serif"/>
            <w:lang w:val="en-CA"/>
          </w:rPr>
          <w:delText xml:space="preserve">  {</w:delText>
        </w:r>
      </w:del>
    </w:p>
    <w:p w14:paraId="46B3817B" w14:textId="1546F60E" w:rsidR="005579D5" w:rsidRPr="00381014" w:rsidDel="00FC0E8D" w:rsidRDefault="005579D5" w:rsidP="005579D5">
      <w:pPr>
        <w:spacing w:after="0" w:line="240" w:lineRule="exact"/>
        <w:rPr>
          <w:del w:id="8310" w:author="Yann Bourdeau" w:date="2014-02-06T16:29:00Z"/>
          <w:rFonts w:ascii="MS Reference Sans Serif" w:hAnsi="MS Reference Sans Serif"/>
          <w:lang w:val="en-CA"/>
        </w:rPr>
      </w:pPr>
      <w:del w:id="8311" w:author="Yann Bourdeau" w:date="2014-02-06T16:29:00Z">
        <w:r w:rsidRPr="00381014" w:rsidDel="00FC0E8D">
          <w:rPr>
            <w:rFonts w:ascii="MS Reference Sans Serif" w:hAnsi="MS Reference Sans Serif"/>
            <w:lang w:val="en-CA"/>
          </w:rPr>
          <w:delText xml:space="preserve">    CPPUNIT_NS::stdCOut() &lt;&lt; "Running "  &lt;&lt;  testPath;</w:delText>
        </w:r>
      </w:del>
    </w:p>
    <w:p w14:paraId="6F7B243F" w14:textId="47220553" w:rsidR="005579D5" w:rsidRPr="00381014" w:rsidDel="00FC0E8D" w:rsidRDefault="005579D5" w:rsidP="005579D5">
      <w:pPr>
        <w:spacing w:after="0" w:line="240" w:lineRule="exact"/>
        <w:rPr>
          <w:del w:id="8312" w:author="Yann Bourdeau" w:date="2014-02-06T16:29:00Z"/>
          <w:rFonts w:ascii="MS Reference Sans Serif" w:hAnsi="MS Reference Sans Serif"/>
          <w:lang w:val="en-CA"/>
        </w:rPr>
      </w:pPr>
      <w:del w:id="8313" w:author="Yann Bourdeau" w:date="2014-02-06T16:29:00Z">
        <w:r w:rsidRPr="00381014" w:rsidDel="00FC0E8D">
          <w:rPr>
            <w:rFonts w:ascii="MS Reference Sans Serif" w:hAnsi="MS Reference Sans Serif"/>
            <w:lang w:val="en-CA"/>
          </w:rPr>
          <w:delText xml:space="preserve">    runner.run( controller, testPath );</w:delText>
        </w:r>
      </w:del>
    </w:p>
    <w:p w14:paraId="622A798C" w14:textId="7F3322A1" w:rsidR="005579D5" w:rsidRPr="00381014" w:rsidDel="00FC0E8D" w:rsidRDefault="005579D5" w:rsidP="005579D5">
      <w:pPr>
        <w:spacing w:after="0" w:line="240" w:lineRule="exact"/>
        <w:rPr>
          <w:del w:id="8314" w:author="Yann Bourdeau" w:date="2014-02-06T16:29:00Z"/>
          <w:rFonts w:ascii="MS Reference Sans Serif" w:hAnsi="MS Reference Sans Serif"/>
          <w:lang w:val="en-CA"/>
        </w:rPr>
      </w:pPr>
    </w:p>
    <w:p w14:paraId="1285E906" w14:textId="79727526" w:rsidR="005579D5" w:rsidRPr="00381014" w:rsidDel="00FC0E8D" w:rsidRDefault="005579D5" w:rsidP="005579D5">
      <w:pPr>
        <w:spacing w:after="0" w:line="240" w:lineRule="exact"/>
        <w:rPr>
          <w:del w:id="8315" w:author="Yann Bourdeau" w:date="2014-02-06T16:29:00Z"/>
          <w:rFonts w:ascii="MS Reference Sans Serif" w:hAnsi="MS Reference Sans Serif"/>
          <w:lang w:val="en-CA"/>
        </w:rPr>
      </w:pPr>
      <w:del w:id="8316" w:author="Yann Bourdeau" w:date="2014-02-06T16:29:00Z">
        <w:r w:rsidRPr="00381014" w:rsidDel="00FC0E8D">
          <w:rPr>
            <w:rFonts w:ascii="MS Reference Sans Serif" w:hAnsi="MS Reference Sans Serif"/>
            <w:lang w:val="en-CA"/>
          </w:rPr>
          <w:delText xml:space="preserve">    CPPUNIT_NS::stdCOut() &lt;&lt; "\n";</w:delText>
        </w:r>
      </w:del>
    </w:p>
    <w:p w14:paraId="364933A4" w14:textId="3705273E" w:rsidR="005579D5" w:rsidRPr="00381014" w:rsidDel="00FC0E8D" w:rsidRDefault="005579D5" w:rsidP="005579D5">
      <w:pPr>
        <w:spacing w:after="0" w:line="240" w:lineRule="exact"/>
        <w:rPr>
          <w:del w:id="8317" w:author="Yann Bourdeau" w:date="2014-02-06T16:29:00Z"/>
          <w:rFonts w:ascii="MS Reference Sans Serif" w:hAnsi="MS Reference Sans Serif"/>
          <w:lang w:val="en-CA"/>
        </w:rPr>
      </w:pPr>
    </w:p>
    <w:p w14:paraId="314EF7B7" w14:textId="56E6E25A" w:rsidR="005579D5" w:rsidRPr="00381014" w:rsidDel="00FC0E8D" w:rsidRDefault="005579D5" w:rsidP="005579D5">
      <w:pPr>
        <w:spacing w:after="0" w:line="240" w:lineRule="exact"/>
        <w:rPr>
          <w:del w:id="8318" w:author="Yann Bourdeau" w:date="2014-02-06T16:29:00Z"/>
          <w:rFonts w:ascii="MS Reference Sans Serif" w:hAnsi="MS Reference Sans Serif"/>
          <w:lang w:val="en-CA"/>
        </w:rPr>
      </w:pPr>
      <w:del w:id="8319" w:author="Yann Bourdeau" w:date="2014-02-06T16:29:00Z">
        <w:r w:rsidRPr="00381014" w:rsidDel="00FC0E8D">
          <w:rPr>
            <w:rFonts w:ascii="MS Reference Sans Serif" w:hAnsi="MS Reference Sans Serif"/>
            <w:lang w:val="en-CA"/>
          </w:rPr>
          <w:delText xml:space="preserve">    // Print test in a compiler compatible format.</w:delText>
        </w:r>
      </w:del>
    </w:p>
    <w:p w14:paraId="3D81F8DA" w14:textId="72884C48" w:rsidR="005579D5" w:rsidRPr="00381014" w:rsidDel="00FC0E8D" w:rsidRDefault="005579D5" w:rsidP="005579D5">
      <w:pPr>
        <w:spacing w:after="0" w:line="240" w:lineRule="exact"/>
        <w:rPr>
          <w:del w:id="8320" w:author="Yann Bourdeau" w:date="2014-02-06T16:29:00Z"/>
          <w:rFonts w:ascii="MS Reference Sans Serif" w:hAnsi="MS Reference Sans Serif"/>
          <w:lang w:val="en-CA"/>
        </w:rPr>
      </w:pPr>
      <w:del w:id="8321" w:author="Yann Bourdeau" w:date="2014-02-06T16:29:00Z">
        <w:r w:rsidRPr="00381014" w:rsidDel="00FC0E8D">
          <w:rPr>
            <w:rFonts w:ascii="MS Reference Sans Serif" w:hAnsi="MS Reference Sans Serif"/>
            <w:lang w:val="en-CA"/>
          </w:rPr>
          <w:delText xml:space="preserve">    CPPUNIT_NS::CompilerOutputter outputter( &amp;result, CPPUNIT_NS::stdCOut() );</w:delText>
        </w:r>
      </w:del>
    </w:p>
    <w:p w14:paraId="3E34A713" w14:textId="38A76E1A" w:rsidR="005579D5" w:rsidRPr="00381014" w:rsidDel="00FC0E8D" w:rsidRDefault="005579D5" w:rsidP="005579D5">
      <w:pPr>
        <w:spacing w:after="0" w:line="240" w:lineRule="exact"/>
        <w:rPr>
          <w:del w:id="8322" w:author="Yann Bourdeau" w:date="2014-02-06T16:29:00Z"/>
          <w:rFonts w:ascii="MS Reference Sans Serif" w:hAnsi="MS Reference Sans Serif"/>
          <w:lang w:val="en-CA"/>
        </w:rPr>
      </w:pPr>
      <w:del w:id="8323" w:author="Yann Bourdeau" w:date="2014-02-06T16:29:00Z">
        <w:r w:rsidRPr="00381014" w:rsidDel="00FC0E8D">
          <w:rPr>
            <w:rFonts w:ascii="MS Reference Sans Serif" w:hAnsi="MS Reference Sans Serif"/>
            <w:lang w:val="en-CA"/>
          </w:rPr>
          <w:delText xml:space="preserve">    outputter.write();</w:delText>
        </w:r>
      </w:del>
    </w:p>
    <w:p w14:paraId="04FA629E" w14:textId="0A37B417" w:rsidR="005579D5" w:rsidRPr="00381014" w:rsidDel="00FC0E8D" w:rsidRDefault="005579D5" w:rsidP="005579D5">
      <w:pPr>
        <w:spacing w:after="0" w:line="240" w:lineRule="exact"/>
        <w:rPr>
          <w:del w:id="8324" w:author="Yann Bourdeau" w:date="2014-02-06T16:29:00Z"/>
          <w:rFonts w:ascii="MS Reference Sans Serif" w:hAnsi="MS Reference Sans Serif"/>
          <w:lang w:val="en-CA"/>
        </w:rPr>
      </w:pPr>
    </w:p>
    <w:p w14:paraId="14A5EB4B" w14:textId="467929F1" w:rsidR="005579D5" w:rsidRPr="00381014" w:rsidDel="00FC0E8D" w:rsidRDefault="005579D5" w:rsidP="005579D5">
      <w:pPr>
        <w:spacing w:after="0" w:line="240" w:lineRule="exact"/>
        <w:rPr>
          <w:del w:id="8325" w:author="Yann Bourdeau" w:date="2014-02-06T16:29:00Z"/>
          <w:rFonts w:ascii="MS Reference Sans Serif" w:hAnsi="MS Reference Sans Serif"/>
          <w:lang w:val="en-CA"/>
        </w:rPr>
      </w:pPr>
      <w:del w:id="8326" w:author="Yann Bourdeau" w:date="2014-02-06T16:29:00Z">
        <w:r w:rsidRPr="00381014" w:rsidDel="00FC0E8D">
          <w:rPr>
            <w:rFonts w:ascii="MS Reference Sans Serif" w:hAnsi="MS Reference Sans Serif"/>
            <w:lang w:val="en-CA"/>
          </w:rPr>
          <w:delText xml:space="preserve">  </w:delText>
        </w:r>
        <w:r w:rsidRPr="00381014" w:rsidDel="00FC0E8D">
          <w:rPr>
            <w:rFonts w:ascii="MS Reference Sans Serif" w:hAnsi="MS Reference Sans Serif"/>
            <w:lang w:val="en-CA"/>
          </w:rPr>
          <w:tab/>
          <w:delText>std::ofstream file( "../../../../rescppunit/TestFieldInformation.xml" );</w:delText>
        </w:r>
      </w:del>
    </w:p>
    <w:p w14:paraId="3C404FF2" w14:textId="1D523865" w:rsidR="005579D5" w:rsidRPr="00381014" w:rsidDel="00FC0E8D" w:rsidRDefault="005579D5" w:rsidP="005579D5">
      <w:pPr>
        <w:spacing w:after="0" w:line="240" w:lineRule="exact"/>
        <w:rPr>
          <w:del w:id="8327" w:author="Yann Bourdeau" w:date="2014-02-06T16:29:00Z"/>
          <w:rFonts w:ascii="MS Reference Sans Serif" w:hAnsi="MS Reference Sans Serif"/>
          <w:lang w:val="en-CA"/>
        </w:rPr>
      </w:pPr>
      <w:del w:id="8328" w:author="Yann Bourdeau" w:date="2014-02-06T16:29:00Z">
        <w:r w:rsidRPr="00381014" w:rsidDel="00FC0E8D">
          <w:rPr>
            <w:rFonts w:ascii="MS Reference Sans Serif" w:hAnsi="MS Reference Sans Serif"/>
            <w:lang w:val="en-CA"/>
          </w:rPr>
          <w:delText xml:space="preserve">    CPPUNIT_NS::XmlOutputter xml( &amp;result, file );</w:delText>
        </w:r>
      </w:del>
    </w:p>
    <w:p w14:paraId="0A47DD7F" w14:textId="183009E8" w:rsidR="005579D5" w:rsidRPr="00381014" w:rsidDel="00FC0E8D" w:rsidRDefault="005579D5" w:rsidP="005579D5">
      <w:pPr>
        <w:spacing w:after="0" w:line="240" w:lineRule="exact"/>
        <w:rPr>
          <w:del w:id="8329" w:author="Yann Bourdeau" w:date="2014-02-06T16:29:00Z"/>
          <w:rFonts w:ascii="MS Reference Sans Serif" w:hAnsi="MS Reference Sans Serif"/>
          <w:lang w:val="en-CA"/>
        </w:rPr>
      </w:pPr>
      <w:del w:id="8330" w:author="Yann Bourdeau" w:date="2014-02-06T16:29:00Z">
        <w:r w:rsidRPr="00381014" w:rsidDel="00FC0E8D">
          <w:rPr>
            <w:rFonts w:ascii="MS Reference Sans Serif" w:hAnsi="MS Reference Sans Serif"/>
            <w:lang w:val="en-CA"/>
          </w:rPr>
          <w:delText xml:space="preserve">    xml.write();</w:delText>
        </w:r>
      </w:del>
    </w:p>
    <w:p w14:paraId="0208F7CE" w14:textId="339EE271" w:rsidR="005579D5" w:rsidRPr="00381014" w:rsidDel="00FC0E8D" w:rsidRDefault="005579D5" w:rsidP="005579D5">
      <w:pPr>
        <w:spacing w:after="0" w:line="240" w:lineRule="exact"/>
        <w:rPr>
          <w:del w:id="8331" w:author="Yann Bourdeau" w:date="2014-02-06T16:29:00Z"/>
          <w:rFonts w:ascii="MS Reference Sans Serif" w:hAnsi="MS Reference Sans Serif"/>
          <w:lang w:val="en-CA"/>
        </w:rPr>
      </w:pPr>
      <w:del w:id="8332" w:author="Yann Bourdeau" w:date="2014-02-06T16:29:00Z">
        <w:r w:rsidRPr="00381014" w:rsidDel="00FC0E8D">
          <w:rPr>
            <w:rFonts w:ascii="MS Reference Sans Serif" w:hAnsi="MS Reference Sans Serif"/>
            <w:lang w:val="en-CA"/>
          </w:rPr>
          <w:delText xml:space="preserve">    file.close();</w:delText>
        </w:r>
      </w:del>
    </w:p>
    <w:p w14:paraId="2D1742D3" w14:textId="7C31A457" w:rsidR="005579D5" w:rsidRPr="00381014" w:rsidDel="00FC0E8D" w:rsidRDefault="005579D5" w:rsidP="005579D5">
      <w:pPr>
        <w:spacing w:after="0" w:line="240" w:lineRule="exact"/>
        <w:rPr>
          <w:del w:id="8333" w:author="Yann Bourdeau" w:date="2014-02-06T16:29:00Z"/>
          <w:rFonts w:ascii="MS Reference Sans Serif" w:hAnsi="MS Reference Sans Serif"/>
          <w:lang w:val="en-CA"/>
        </w:rPr>
      </w:pPr>
      <w:del w:id="8334" w:author="Yann Bourdeau" w:date="2014-02-06T16:29:00Z">
        <w:r w:rsidRPr="00381014" w:rsidDel="00FC0E8D">
          <w:rPr>
            <w:rFonts w:ascii="MS Reference Sans Serif" w:hAnsi="MS Reference Sans Serif"/>
            <w:lang w:val="en-CA"/>
          </w:rPr>
          <w:tab/>
          <w:delText>std::string cmd("java -jar /home/ybourdea/saxon/saxon9he.jar -s:");</w:delText>
        </w:r>
      </w:del>
    </w:p>
    <w:p w14:paraId="706B59D7" w14:textId="56697B7E" w:rsidR="005579D5" w:rsidRPr="00381014" w:rsidDel="00FC0E8D" w:rsidRDefault="005579D5" w:rsidP="005579D5">
      <w:pPr>
        <w:spacing w:after="0" w:line="240" w:lineRule="exact"/>
        <w:rPr>
          <w:del w:id="8335" w:author="Yann Bourdeau" w:date="2014-02-06T16:29:00Z"/>
          <w:rFonts w:ascii="MS Reference Sans Serif" w:hAnsi="MS Reference Sans Serif"/>
          <w:lang w:val="en-CA"/>
        </w:rPr>
      </w:pPr>
      <w:del w:id="8336" w:author="Yann Bourdeau" w:date="2014-02-06T16:29:00Z">
        <w:r w:rsidRPr="00381014" w:rsidDel="00FC0E8D">
          <w:rPr>
            <w:rFonts w:ascii="MS Reference Sans Serif" w:hAnsi="MS Reference Sans Serif"/>
            <w:lang w:val="en-CA"/>
          </w:rPr>
          <w:tab/>
          <w:delText>cmd+="../../../../rescppunit/TestFieldInformation.xml";</w:delText>
        </w:r>
      </w:del>
    </w:p>
    <w:p w14:paraId="61627EFF" w14:textId="2C74D386" w:rsidR="005579D5" w:rsidRPr="00381014" w:rsidDel="00FC0E8D" w:rsidRDefault="005579D5" w:rsidP="005579D5">
      <w:pPr>
        <w:spacing w:after="0" w:line="240" w:lineRule="exact"/>
        <w:rPr>
          <w:del w:id="8337" w:author="Yann Bourdeau" w:date="2014-02-06T16:29:00Z"/>
          <w:rFonts w:ascii="MS Reference Sans Serif" w:hAnsi="MS Reference Sans Serif"/>
          <w:lang w:val="en-CA"/>
        </w:rPr>
      </w:pPr>
      <w:del w:id="8338" w:author="Yann Bourdeau" w:date="2014-02-06T16:29:00Z">
        <w:r w:rsidRPr="00381014" w:rsidDel="00FC0E8D">
          <w:rPr>
            <w:rFonts w:ascii="MS Reference Sans Serif" w:hAnsi="MS Reference Sans Serif"/>
            <w:lang w:val="en-CA"/>
          </w:rPr>
          <w:tab/>
          <w:delText>cmd+=" -xsl:cppunit.xsl -o:";</w:delText>
        </w:r>
      </w:del>
    </w:p>
    <w:p w14:paraId="1AAEDA13" w14:textId="6AB2E61A" w:rsidR="005579D5" w:rsidRPr="00381014" w:rsidDel="00FC0E8D" w:rsidRDefault="005579D5" w:rsidP="005579D5">
      <w:pPr>
        <w:spacing w:after="0" w:line="240" w:lineRule="exact"/>
        <w:rPr>
          <w:del w:id="8339" w:author="Yann Bourdeau" w:date="2014-02-06T16:29:00Z"/>
          <w:rFonts w:ascii="MS Reference Sans Serif" w:hAnsi="MS Reference Sans Serif"/>
          <w:lang w:val="en-CA"/>
        </w:rPr>
      </w:pPr>
      <w:del w:id="8340" w:author="Yann Bourdeau" w:date="2014-02-06T16:29:00Z">
        <w:r w:rsidRPr="00381014" w:rsidDel="00FC0E8D">
          <w:rPr>
            <w:rFonts w:ascii="MS Reference Sans Serif" w:hAnsi="MS Reference Sans Serif"/>
            <w:lang w:val="en-CA"/>
          </w:rPr>
          <w:tab/>
          <w:delText>cmd+="../../../../res/TestFieldInformation.xml";</w:delText>
        </w:r>
      </w:del>
    </w:p>
    <w:p w14:paraId="40F0D1C9" w14:textId="65802500" w:rsidR="005579D5" w:rsidRPr="00381014" w:rsidDel="00FC0E8D" w:rsidRDefault="005579D5" w:rsidP="005579D5">
      <w:pPr>
        <w:spacing w:after="0" w:line="240" w:lineRule="exact"/>
        <w:rPr>
          <w:del w:id="8341" w:author="Yann Bourdeau" w:date="2014-02-06T16:29:00Z"/>
          <w:rFonts w:ascii="MS Reference Sans Serif" w:hAnsi="MS Reference Sans Serif"/>
          <w:lang w:val="en-CA"/>
        </w:rPr>
      </w:pPr>
      <w:del w:id="8342" w:author="Yann Bourdeau" w:date="2014-02-06T16:29:00Z">
        <w:r w:rsidRPr="00381014" w:rsidDel="00FC0E8D">
          <w:rPr>
            <w:rFonts w:ascii="MS Reference Sans Serif" w:hAnsi="MS Reference Sans Serif"/>
            <w:lang w:val="en-CA"/>
          </w:rPr>
          <w:tab/>
          <w:delText>std::cout &lt;&lt; "cmd:" &lt;&lt; cmd &lt;&lt; std::endl;</w:delText>
        </w:r>
      </w:del>
    </w:p>
    <w:p w14:paraId="71ACDF69" w14:textId="449EEADB" w:rsidR="005579D5" w:rsidRPr="00381014" w:rsidDel="00FC0E8D" w:rsidRDefault="005579D5" w:rsidP="005579D5">
      <w:pPr>
        <w:spacing w:after="0" w:line="240" w:lineRule="exact"/>
        <w:rPr>
          <w:del w:id="8343" w:author="Yann Bourdeau" w:date="2014-02-06T16:29:00Z"/>
          <w:rFonts w:ascii="MS Reference Sans Serif" w:hAnsi="MS Reference Sans Serif"/>
          <w:lang w:val="en-CA"/>
        </w:rPr>
      </w:pPr>
      <w:del w:id="8344" w:author="Yann Bourdeau" w:date="2014-02-06T16:29:00Z">
        <w:r w:rsidRPr="00381014" w:rsidDel="00FC0E8D">
          <w:rPr>
            <w:rFonts w:ascii="MS Reference Sans Serif" w:hAnsi="MS Reference Sans Serif"/>
            <w:lang w:val="en-CA"/>
          </w:rPr>
          <w:tab/>
          <w:delText>system(cmd.c_str());</w:delText>
        </w:r>
      </w:del>
    </w:p>
    <w:p w14:paraId="1003C5B8" w14:textId="0BF8FD3B" w:rsidR="005579D5" w:rsidRPr="00381014" w:rsidDel="00FC0E8D" w:rsidRDefault="005579D5" w:rsidP="005579D5">
      <w:pPr>
        <w:spacing w:after="0" w:line="240" w:lineRule="exact"/>
        <w:rPr>
          <w:del w:id="8345" w:author="Yann Bourdeau" w:date="2014-02-06T16:29:00Z"/>
          <w:rFonts w:ascii="MS Reference Sans Serif" w:hAnsi="MS Reference Sans Serif"/>
          <w:lang w:val="en-CA"/>
        </w:rPr>
      </w:pPr>
      <w:del w:id="8346" w:author="Yann Bourdeau" w:date="2014-02-06T16:29:00Z">
        <w:r w:rsidRPr="00381014" w:rsidDel="00FC0E8D">
          <w:rPr>
            <w:rFonts w:ascii="MS Reference Sans Serif" w:hAnsi="MS Reference Sans Serif"/>
            <w:lang w:val="en-CA"/>
          </w:rPr>
          <w:delText xml:space="preserve">  }</w:delText>
        </w:r>
      </w:del>
    </w:p>
    <w:p w14:paraId="7BC4E002" w14:textId="53A5D9AF" w:rsidR="005579D5" w:rsidRPr="00381014" w:rsidDel="00FC0E8D" w:rsidRDefault="005579D5" w:rsidP="005579D5">
      <w:pPr>
        <w:spacing w:after="0" w:line="240" w:lineRule="exact"/>
        <w:rPr>
          <w:del w:id="8347" w:author="Yann Bourdeau" w:date="2014-02-06T16:29:00Z"/>
          <w:rFonts w:ascii="MS Reference Sans Serif" w:hAnsi="MS Reference Sans Serif"/>
          <w:lang w:val="en-CA"/>
        </w:rPr>
      </w:pPr>
      <w:del w:id="8348" w:author="Yann Bourdeau" w:date="2014-02-06T16:29:00Z">
        <w:r w:rsidRPr="00381014" w:rsidDel="00FC0E8D">
          <w:rPr>
            <w:rFonts w:ascii="MS Reference Sans Serif" w:hAnsi="MS Reference Sans Serif"/>
            <w:lang w:val="en-CA"/>
          </w:rPr>
          <w:delText xml:space="preserve">  catch ( std::invalid_argument &amp;e )  // Test path not resolved</w:delText>
        </w:r>
      </w:del>
    </w:p>
    <w:p w14:paraId="4AD2A775" w14:textId="49146D1F" w:rsidR="005579D5" w:rsidRPr="00381014" w:rsidDel="00FC0E8D" w:rsidRDefault="005579D5" w:rsidP="005579D5">
      <w:pPr>
        <w:spacing w:after="0" w:line="240" w:lineRule="exact"/>
        <w:rPr>
          <w:del w:id="8349" w:author="Yann Bourdeau" w:date="2014-02-06T16:29:00Z"/>
          <w:rFonts w:ascii="MS Reference Sans Serif" w:hAnsi="MS Reference Sans Serif"/>
          <w:lang w:val="en-CA"/>
        </w:rPr>
      </w:pPr>
      <w:del w:id="8350" w:author="Yann Bourdeau" w:date="2014-02-06T16:29:00Z">
        <w:r w:rsidRPr="00381014" w:rsidDel="00FC0E8D">
          <w:rPr>
            <w:rFonts w:ascii="MS Reference Sans Serif" w:hAnsi="MS Reference Sans Serif"/>
            <w:lang w:val="en-CA"/>
          </w:rPr>
          <w:delText xml:space="preserve">  {</w:delText>
        </w:r>
      </w:del>
    </w:p>
    <w:p w14:paraId="0E6F21BA" w14:textId="52218B1B" w:rsidR="005579D5" w:rsidRPr="00381014" w:rsidDel="00FC0E8D" w:rsidRDefault="005579D5" w:rsidP="005579D5">
      <w:pPr>
        <w:spacing w:after="0" w:line="240" w:lineRule="exact"/>
        <w:rPr>
          <w:del w:id="8351" w:author="Yann Bourdeau" w:date="2014-02-06T16:29:00Z"/>
          <w:rFonts w:ascii="MS Reference Sans Serif" w:hAnsi="MS Reference Sans Serif"/>
          <w:lang w:val="en-CA"/>
        </w:rPr>
      </w:pPr>
      <w:del w:id="8352" w:author="Yann Bourdeau" w:date="2014-02-06T16:29:00Z">
        <w:r w:rsidRPr="00381014" w:rsidDel="00FC0E8D">
          <w:rPr>
            <w:rFonts w:ascii="MS Reference Sans Serif" w:hAnsi="MS Reference Sans Serif"/>
            <w:lang w:val="en-CA"/>
          </w:rPr>
          <w:delText xml:space="preserve">    CPPUNIT_NS::stdCOut()  &lt;&lt;  "\n"</w:delText>
        </w:r>
      </w:del>
    </w:p>
    <w:p w14:paraId="586D9776" w14:textId="6B04BA64" w:rsidR="005579D5" w:rsidRPr="00381014" w:rsidDel="00FC0E8D" w:rsidRDefault="005579D5" w:rsidP="005579D5">
      <w:pPr>
        <w:spacing w:after="0" w:line="240" w:lineRule="exact"/>
        <w:rPr>
          <w:del w:id="8353" w:author="Yann Bourdeau" w:date="2014-02-06T16:29:00Z"/>
          <w:rFonts w:ascii="MS Reference Sans Serif" w:hAnsi="MS Reference Sans Serif"/>
          <w:lang w:val="en-CA"/>
        </w:rPr>
      </w:pPr>
      <w:del w:id="8354" w:author="Yann Bourdeau" w:date="2014-02-06T16:29:00Z">
        <w:r w:rsidRPr="00381014" w:rsidDel="00FC0E8D">
          <w:rPr>
            <w:rFonts w:ascii="MS Reference Sans Serif" w:hAnsi="MS Reference Sans Serif"/>
            <w:lang w:val="en-CA"/>
          </w:rPr>
          <w:delText xml:space="preserve">                            &lt;&lt;  "ERROR: "  &lt;&lt;  e.what()</w:delText>
        </w:r>
      </w:del>
    </w:p>
    <w:p w14:paraId="7F588139" w14:textId="6485571E" w:rsidR="005579D5" w:rsidRPr="00381014" w:rsidDel="00FC0E8D" w:rsidRDefault="005579D5" w:rsidP="005579D5">
      <w:pPr>
        <w:spacing w:after="0" w:line="240" w:lineRule="exact"/>
        <w:rPr>
          <w:del w:id="8355" w:author="Yann Bourdeau" w:date="2014-02-06T16:29:00Z"/>
          <w:rFonts w:ascii="MS Reference Sans Serif" w:hAnsi="MS Reference Sans Serif"/>
          <w:lang w:val="en-CA"/>
        </w:rPr>
      </w:pPr>
      <w:del w:id="8356" w:author="Yann Bourdeau" w:date="2014-02-06T16:29:00Z">
        <w:r w:rsidRPr="00381014" w:rsidDel="00FC0E8D">
          <w:rPr>
            <w:rFonts w:ascii="MS Reference Sans Serif" w:hAnsi="MS Reference Sans Serif"/>
            <w:lang w:val="en-CA"/>
          </w:rPr>
          <w:delText xml:space="preserve">                            &lt;&lt; "\n";</w:delText>
        </w:r>
      </w:del>
    </w:p>
    <w:p w14:paraId="0162757A" w14:textId="4EE1D83F" w:rsidR="005579D5" w:rsidRPr="00381014" w:rsidDel="00FC0E8D" w:rsidRDefault="005579D5" w:rsidP="005579D5">
      <w:pPr>
        <w:spacing w:after="0" w:line="240" w:lineRule="exact"/>
        <w:rPr>
          <w:del w:id="8357" w:author="Yann Bourdeau" w:date="2014-02-06T16:29:00Z"/>
          <w:rFonts w:ascii="MS Reference Sans Serif" w:hAnsi="MS Reference Sans Serif"/>
          <w:lang w:val="en-CA"/>
        </w:rPr>
      </w:pPr>
      <w:del w:id="8358" w:author="Yann Bourdeau" w:date="2014-02-06T16:29:00Z">
        <w:r w:rsidRPr="00381014" w:rsidDel="00FC0E8D">
          <w:rPr>
            <w:rFonts w:ascii="MS Reference Sans Serif" w:hAnsi="MS Reference Sans Serif"/>
            <w:lang w:val="en-CA"/>
          </w:rPr>
          <w:delText xml:space="preserve">    return 0;</w:delText>
        </w:r>
      </w:del>
    </w:p>
    <w:p w14:paraId="39416FE9" w14:textId="183B6663" w:rsidR="005579D5" w:rsidRPr="00381014" w:rsidDel="00FC0E8D" w:rsidRDefault="005579D5" w:rsidP="005579D5">
      <w:pPr>
        <w:spacing w:after="0" w:line="240" w:lineRule="exact"/>
        <w:rPr>
          <w:del w:id="8359" w:author="Yann Bourdeau" w:date="2014-02-06T16:29:00Z"/>
          <w:rFonts w:ascii="MS Reference Sans Serif" w:hAnsi="MS Reference Sans Serif"/>
          <w:lang w:val="en-CA"/>
        </w:rPr>
      </w:pPr>
      <w:del w:id="8360" w:author="Yann Bourdeau" w:date="2014-02-06T16:29:00Z">
        <w:r w:rsidRPr="00381014" w:rsidDel="00FC0E8D">
          <w:rPr>
            <w:rFonts w:ascii="MS Reference Sans Serif" w:hAnsi="MS Reference Sans Serif"/>
            <w:lang w:val="en-CA"/>
          </w:rPr>
          <w:delText xml:space="preserve">  }</w:delText>
        </w:r>
      </w:del>
    </w:p>
    <w:p w14:paraId="1E6F0607" w14:textId="39D3A5C1" w:rsidR="005579D5" w:rsidRPr="00381014" w:rsidDel="00FC0E8D" w:rsidRDefault="005579D5" w:rsidP="005579D5">
      <w:pPr>
        <w:spacing w:after="0" w:line="240" w:lineRule="exact"/>
        <w:rPr>
          <w:del w:id="8361" w:author="Yann Bourdeau" w:date="2014-02-06T16:29:00Z"/>
          <w:rFonts w:ascii="MS Reference Sans Serif" w:hAnsi="MS Reference Sans Serif"/>
          <w:lang w:val="en-CA"/>
        </w:rPr>
      </w:pPr>
    </w:p>
    <w:p w14:paraId="24470B51" w14:textId="6C9CE2B6" w:rsidR="005579D5" w:rsidRPr="00381014" w:rsidDel="00FC0E8D" w:rsidRDefault="005579D5" w:rsidP="005579D5">
      <w:pPr>
        <w:spacing w:after="0" w:line="240" w:lineRule="exact"/>
        <w:rPr>
          <w:del w:id="8362" w:author="Yann Bourdeau" w:date="2014-02-06T16:29:00Z"/>
          <w:rFonts w:ascii="MS Reference Sans Serif" w:hAnsi="MS Reference Sans Serif"/>
          <w:lang w:val="en-CA"/>
        </w:rPr>
      </w:pPr>
      <w:del w:id="8363" w:author="Yann Bourdeau" w:date="2014-02-06T16:29:00Z">
        <w:r w:rsidRPr="00381014" w:rsidDel="00FC0E8D">
          <w:rPr>
            <w:rFonts w:ascii="MS Reference Sans Serif" w:hAnsi="MS Reference Sans Serif"/>
            <w:lang w:val="en-CA"/>
          </w:rPr>
          <w:delText xml:space="preserve">  return result.wasSuccessful() ? 0 : 1;</w:delText>
        </w:r>
      </w:del>
    </w:p>
    <w:p w14:paraId="5489F4EC" w14:textId="28A21882" w:rsidR="005579D5" w:rsidRPr="00381014" w:rsidDel="00FC0E8D" w:rsidRDefault="005579D5" w:rsidP="005579D5">
      <w:pPr>
        <w:spacing w:after="0" w:line="240" w:lineRule="exact"/>
        <w:rPr>
          <w:del w:id="8364" w:author="Yann Bourdeau" w:date="2014-02-06T16:29:00Z"/>
          <w:rFonts w:ascii="MS Reference Sans Serif" w:hAnsi="MS Reference Sans Serif"/>
          <w:lang w:val="en-CA"/>
        </w:rPr>
      </w:pPr>
      <w:del w:id="8365" w:author="Yann Bourdeau" w:date="2014-02-06T16:29:00Z">
        <w:r w:rsidRPr="00381014" w:rsidDel="00FC0E8D">
          <w:rPr>
            <w:rFonts w:ascii="MS Reference Sans Serif" w:hAnsi="MS Reference Sans Serif"/>
            <w:lang w:val="en-CA"/>
          </w:rPr>
          <w:delText>}</w:delText>
        </w:r>
      </w:del>
    </w:p>
    <w:p w14:paraId="7E3E0032" w14:textId="38FF69AC" w:rsidR="000E650C" w:rsidRPr="00381014" w:rsidDel="00FC0E8D" w:rsidRDefault="000E650C">
      <w:pPr>
        <w:spacing w:after="0" w:line="240" w:lineRule="auto"/>
        <w:ind w:firstLine="0"/>
        <w:jc w:val="left"/>
        <w:rPr>
          <w:del w:id="8366" w:author="Yann Bourdeau" w:date="2014-02-06T16:29:00Z"/>
          <w:lang w:val="en-CA"/>
        </w:rPr>
      </w:pPr>
      <w:del w:id="8367" w:author="Yann Bourdeau" w:date="2014-02-06T16:29:00Z">
        <w:r w:rsidRPr="00381014" w:rsidDel="00FC0E8D">
          <w:rPr>
            <w:lang w:val="en-CA"/>
          </w:rPr>
          <w:br w:type="page"/>
        </w:r>
      </w:del>
    </w:p>
    <w:p w14:paraId="4B85DB0C" w14:textId="5D20851D" w:rsidR="005579D5" w:rsidRPr="00AF4897" w:rsidDel="00FC0E8D" w:rsidRDefault="005579D5" w:rsidP="00AF4897">
      <w:pPr>
        <w:rPr>
          <w:del w:id="8368" w:author="Yann Bourdeau" w:date="2014-02-06T16:29:00Z"/>
          <w:b/>
          <w:lang w:val="en-CA"/>
        </w:rPr>
      </w:pPr>
      <w:del w:id="8369" w:author="Yann Bourdeau" w:date="2014-02-06T16:29:00Z">
        <w:r w:rsidRPr="00AF4897" w:rsidDel="00FC0E8D">
          <w:rPr>
            <w:b/>
            <w:lang w:val="en-CA"/>
          </w:rPr>
          <w:delText>TestHostname.h</w:delText>
        </w:r>
      </w:del>
    </w:p>
    <w:p w14:paraId="693148FA" w14:textId="4367F993" w:rsidR="005579D5" w:rsidRPr="00381014" w:rsidDel="00FC0E8D" w:rsidRDefault="005579D5" w:rsidP="005579D5">
      <w:pPr>
        <w:spacing w:after="0" w:line="240" w:lineRule="exact"/>
        <w:rPr>
          <w:del w:id="8370" w:author="Yann Bourdeau" w:date="2014-02-06T16:29:00Z"/>
          <w:rFonts w:ascii="MS Reference Sans Serif" w:hAnsi="MS Reference Sans Serif"/>
          <w:lang w:val="en-CA"/>
        </w:rPr>
      </w:pPr>
      <w:del w:id="8371" w:author="Yann Bourdeau" w:date="2014-02-06T16:29:00Z">
        <w:r w:rsidRPr="00381014" w:rsidDel="00FC0E8D">
          <w:rPr>
            <w:rFonts w:ascii="MS Reference Sans Serif" w:hAnsi="MS Reference Sans Serif"/>
            <w:lang w:val="en-CA"/>
          </w:rPr>
          <w:delText>#ifndef TestHostname_H__</w:delText>
        </w:r>
      </w:del>
    </w:p>
    <w:p w14:paraId="22C9950F" w14:textId="18ED4DBA" w:rsidR="005579D5" w:rsidRPr="00381014" w:rsidDel="00FC0E8D" w:rsidRDefault="005579D5" w:rsidP="005579D5">
      <w:pPr>
        <w:spacing w:after="0" w:line="240" w:lineRule="exact"/>
        <w:rPr>
          <w:del w:id="8372" w:author="Yann Bourdeau" w:date="2014-02-06T16:29:00Z"/>
          <w:rFonts w:ascii="MS Reference Sans Serif" w:hAnsi="MS Reference Sans Serif"/>
          <w:lang w:val="en-CA"/>
        </w:rPr>
      </w:pPr>
      <w:del w:id="8373" w:author="Yann Bourdeau" w:date="2014-02-06T16:29:00Z">
        <w:r w:rsidRPr="00381014" w:rsidDel="00FC0E8D">
          <w:rPr>
            <w:rFonts w:ascii="MS Reference Sans Serif" w:hAnsi="MS Reference Sans Serif"/>
            <w:lang w:val="en-CA"/>
          </w:rPr>
          <w:delText>#define TestHostname_H__</w:delText>
        </w:r>
      </w:del>
    </w:p>
    <w:p w14:paraId="2A682C0E" w14:textId="62CB9410" w:rsidR="005579D5" w:rsidRPr="00381014" w:rsidDel="00FC0E8D" w:rsidRDefault="005579D5" w:rsidP="005579D5">
      <w:pPr>
        <w:spacing w:after="0" w:line="240" w:lineRule="exact"/>
        <w:rPr>
          <w:del w:id="8374" w:author="Yann Bourdeau" w:date="2014-02-06T16:29:00Z"/>
          <w:rFonts w:ascii="MS Reference Sans Serif" w:hAnsi="MS Reference Sans Serif"/>
          <w:lang w:val="en-CA"/>
        </w:rPr>
      </w:pPr>
    </w:p>
    <w:p w14:paraId="796ED320" w14:textId="7E6CA098" w:rsidR="005579D5" w:rsidRPr="00381014" w:rsidDel="00FC0E8D" w:rsidRDefault="005579D5" w:rsidP="005579D5">
      <w:pPr>
        <w:spacing w:after="0" w:line="240" w:lineRule="exact"/>
        <w:rPr>
          <w:del w:id="8375" w:author="Yann Bourdeau" w:date="2014-02-06T16:29:00Z"/>
          <w:rFonts w:ascii="MS Reference Sans Serif" w:hAnsi="MS Reference Sans Serif"/>
          <w:lang w:val="en-CA"/>
        </w:rPr>
      </w:pPr>
      <w:del w:id="8376" w:author="Yann Bourdeau" w:date="2014-02-06T16:29:00Z">
        <w:r w:rsidRPr="00381014" w:rsidDel="00FC0E8D">
          <w:rPr>
            <w:rFonts w:ascii="MS Reference Sans Serif" w:hAnsi="MS Reference Sans Serif"/>
            <w:lang w:val="en-CA"/>
          </w:rPr>
          <w:delText>#include &lt;iostream&gt;</w:delText>
        </w:r>
      </w:del>
    </w:p>
    <w:p w14:paraId="2BA65BC0" w14:textId="1A947D0E" w:rsidR="005579D5" w:rsidRPr="00381014" w:rsidDel="00FC0E8D" w:rsidRDefault="005579D5" w:rsidP="005579D5">
      <w:pPr>
        <w:spacing w:after="0" w:line="240" w:lineRule="exact"/>
        <w:rPr>
          <w:del w:id="8377" w:author="Yann Bourdeau" w:date="2014-02-06T16:29:00Z"/>
          <w:rFonts w:ascii="MS Reference Sans Serif" w:hAnsi="MS Reference Sans Serif"/>
          <w:lang w:val="en-CA"/>
        </w:rPr>
      </w:pPr>
      <w:del w:id="8378" w:author="Yann Bourdeau" w:date="2014-02-06T16:29:00Z">
        <w:r w:rsidRPr="00381014" w:rsidDel="00FC0E8D">
          <w:rPr>
            <w:rFonts w:ascii="MS Reference Sans Serif" w:hAnsi="MS Reference Sans Serif"/>
            <w:lang w:val="en-CA"/>
          </w:rPr>
          <w:delText>#include &lt;string&gt;</w:delText>
        </w:r>
      </w:del>
    </w:p>
    <w:p w14:paraId="281AA899" w14:textId="4D8E42F9" w:rsidR="005579D5" w:rsidRPr="00381014" w:rsidDel="00FC0E8D" w:rsidRDefault="005579D5" w:rsidP="005579D5">
      <w:pPr>
        <w:spacing w:after="0" w:line="240" w:lineRule="exact"/>
        <w:rPr>
          <w:del w:id="8379" w:author="Yann Bourdeau" w:date="2014-02-06T16:29:00Z"/>
          <w:rFonts w:ascii="MS Reference Sans Serif" w:hAnsi="MS Reference Sans Serif"/>
          <w:lang w:val="en-CA"/>
        </w:rPr>
      </w:pPr>
    </w:p>
    <w:p w14:paraId="21C2B2E0" w14:textId="19B3F55E" w:rsidR="005579D5" w:rsidRPr="00381014" w:rsidDel="00FC0E8D" w:rsidRDefault="005579D5" w:rsidP="005579D5">
      <w:pPr>
        <w:spacing w:after="0" w:line="240" w:lineRule="exact"/>
        <w:rPr>
          <w:del w:id="8380" w:author="Yann Bourdeau" w:date="2014-02-06T16:29:00Z"/>
          <w:rFonts w:ascii="MS Reference Sans Serif" w:hAnsi="MS Reference Sans Serif"/>
          <w:lang w:val="en-CA"/>
        </w:rPr>
      </w:pPr>
      <w:del w:id="8381" w:author="Yann Bourdeau" w:date="2014-02-06T16:29:00Z">
        <w:r w:rsidRPr="00381014" w:rsidDel="00FC0E8D">
          <w:rPr>
            <w:rFonts w:ascii="MS Reference Sans Serif" w:hAnsi="MS Reference Sans Serif"/>
            <w:lang w:val="en-CA"/>
          </w:rPr>
          <w:delText>#include &lt;cppunit/TestCase.h&gt;</w:delText>
        </w:r>
      </w:del>
    </w:p>
    <w:p w14:paraId="4555052E" w14:textId="4571904F" w:rsidR="005579D5" w:rsidRPr="00381014" w:rsidDel="00FC0E8D" w:rsidRDefault="005579D5" w:rsidP="005579D5">
      <w:pPr>
        <w:spacing w:after="0" w:line="240" w:lineRule="exact"/>
        <w:rPr>
          <w:del w:id="8382" w:author="Yann Bourdeau" w:date="2014-02-06T16:29:00Z"/>
          <w:rFonts w:ascii="MS Reference Sans Serif" w:hAnsi="MS Reference Sans Serif"/>
          <w:lang w:val="en-CA"/>
        </w:rPr>
      </w:pPr>
      <w:del w:id="8383" w:author="Yann Bourdeau" w:date="2014-02-06T16:29:00Z">
        <w:r w:rsidRPr="00381014" w:rsidDel="00FC0E8D">
          <w:rPr>
            <w:rFonts w:ascii="MS Reference Sans Serif" w:hAnsi="MS Reference Sans Serif"/>
            <w:lang w:val="en-CA"/>
          </w:rPr>
          <w:delText>#include "cppunit/TestSuite.h"</w:delText>
        </w:r>
      </w:del>
    </w:p>
    <w:p w14:paraId="69B48C53" w14:textId="6D8D9EF4" w:rsidR="005579D5" w:rsidRPr="00381014" w:rsidDel="00FC0E8D" w:rsidRDefault="005579D5" w:rsidP="005579D5">
      <w:pPr>
        <w:spacing w:after="0" w:line="240" w:lineRule="exact"/>
        <w:rPr>
          <w:del w:id="8384" w:author="Yann Bourdeau" w:date="2014-02-06T16:29:00Z"/>
          <w:rFonts w:ascii="MS Reference Sans Serif" w:hAnsi="MS Reference Sans Serif"/>
          <w:lang w:val="en-CA"/>
        </w:rPr>
      </w:pPr>
      <w:del w:id="8385" w:author="Yann Bourdeau" w:date="2014-02-06T16:29:00Z">
        <w:r w:rsidRPr="00381014" w:rsidDel="00FC0E8D">
          <w:rPr>
            <w:rFonts w:ascii="MS Reference Sans Serif" w:hAnsi="MS Reference Sans Serif"/>
            <w:lang w:val="en-CA"/>
          </w:rPr>
          <w:delText>#include "cppunit/TestCaller.h"</w:delText>
        </w:r>
      </w:del>
    </w:p>
    <w:p w14:paraId="4E784B74" w14:textId="49B0A1DF" w:rsidR="005579D5" w:rsidRPr="00381014" w:rsidDel="00FC0E8D" w:rsidRDefault="005579D5" w:rsidP="005579D5">
      <w:pPr>
        <w:spacing w:after="0" w:line="240" w:lineRule="exact"/>
        <w:rPr>
          <w:del w:id="8386" w:author="Yann Bourdeau" w:date="2014-02-06T16:29:00Z"/>
          <w:rFonts w:ascii="MS Reference Sans Serif" w:hAnsi="MS Reference Sans Serif"/>
          <w:lang w:val="en-CA"/>
        </w:rPr>
      </w:pPr>
      <w:del w:id="8387" w:author="Yann Bourdeau" w:date="2014-02-06T16:29:00Z">
        <w:r w:rsidRPr="00381014" w:rsidDel="00FC0E8D">
          <w:rPr>
            <w:rFonts w:ascii="MS Reference Sans Serif" w:hAnsi="MS Reference Sans Serif"/>
            <w:lang w:val="en-CA"/>
          </w:rPr>
          <w:delText>#include "cppunit/TestRunner.h"</w:delText>
        </w:r>
      </w:del>
    </w:p>
    <w:p w14:paraId="77F39247" w14:textId="183ED509" w:rsidR="005579D5" w:rsidRPr="00381014" w:rsidDel="00FC0E8D" w:rsidRDefault="005579D5" w:rsidP="005579D5">
      <w:pPr>
        <w:spacing w:after="0" w:line="240" w:lineRule="exact"/>
        <w:rPr>
          <w:del w:id="8388" w:author="Yann Bourdeau" w:date="2014-02-06T16:29:00Z"/>
          <w:rFonts w:ascii="MS Reference Sans Serif" w:hAnsi="MS Reference Sans Serif"/>
          <w:lang w:val="en-CA"/>
        </w:rPr>
      </w:pPr>
    </w:p>
    <w:p w14:paraId="563FB8A2" w14:textId="5E48970C" w:rsidR="005579D5" w:rsidRPr="00381014" w:rsidDel="00FC0E8D" w:rsidRDefault="005579D5" w:rsidP="005579D5">
      <w:pPr>
        <w:spacing w:after="0" w:line="240" w:lineRule="exact"/>
        <w:rPr>
          <w:del w:id="8389" w:author="Yann Bourdeau" w:date="2014-02-06T16:29:00Z"/>
          <w:rFonts w:ascii="MS Reference Sans Serif" w:hAnsi="MS Reference Sans Serif"/>
          <w:lang w:val="en-CA"/>
        </w:rPr>
      </w:pPr>
      <w:del w:id="8390" w:author="Yann Bourdeau" w:date="2014-02-06T16:29:00Z">
        <w:r w:rsidRPr="00381014" w:rsidDel="00FC0E8D">
          <w:rPr>
            <w:rFonts w:ascii="MS Reference Sans Serif" w:hAnsi="MS Reference Sans Serif"/>
            <w:lang w:val="en-CA"/>
          </w:rPr>
          <w:delText>#include "HostName.h"</w:delText>
        </w:r>
      </w:del>
    </w:p>
    <w:p w14:paraId="659B0F04" w14:textId="64A6A623" w:rsidR="005579D5" w:rsidRPr="00381014" w:rsidDel="00FC0E8D" w:rsidRDefault="005579D5" w:rsidP="005579D5">
      <w:pPr>
        <w:spacing w:after="0" w:line="240" w:lineRule="exact"/>
        <w:rPr>
          <w:del w:id="8391" w:author="Yann Bourdeau" w:date="2014-02-06T16:29:00Z"/>
          <w:rFonts w:ascii="MS Reference Sans Serif" w:hAnsi="MS Reference Sans Serif"/>
          <w:lang w:val="en-CA"/>
        </w:rPr>
      </w:pPr>
      <w:del w:id="8392" w:author="Yann Bourdeau" w:date="2014-02-06T16:29:00Z">
        <w:r w:rsidRPr="00381014" w:rsidDel="00FC0E8D">
          <w:rPr>
            <w:rFonts w:ascii="MS Reference Sans Serif" w:hAnsi="MS Reference Sans Serif"/>
            <w:lang w:val="en-CA"/>
          </w:rPr>
          <w:delText>using namespace CppUnit;</w:delText>
        </w:r>
      </w:del>
    </w:p>
    <w:p w14:paraId="089C0970" w14:textId="1B95469B" w:rsidR="005579D5" w:rsidRPr="00381014" w:rsidDel="00FC0E8D" w:rsidRDefault="005579D5" w:rsidP="005579D5">
      <w:pPr>
        <w:spacing w:after="0" w:line="240" w:lineRule="exact"/>
        <w:rPr>
          <w:del w:id="8393" w:author="Yann Bourdeau" w:date="2014-02-06T16:29:00Z"/>
          <w:rFonts w:ascii="MS Reference Sans Serif" w:hAnsi="MS Reference Sans Serif"/>
          <w:lang w:val="en-CA"/>
        </w:rPr>
      </w:pPr>
      <w:del w:id="8394" w:author="Yann Bourdeau" w:date="2014-02-06T16:29:00Z">
        <w:r w:rsidRPr="00381014" w:rsidDel="00FC0E8D">
          <w:rPr>
            <w:rFonts w:ascii="MS Reference Sans Serif" w:hAnsi="MS Reference Sans Serif"/>
            <w:lang w:val="en-CA"/>
          </w:rPr>
          <w:delText>class HostnameTestCase : public TestCase</w:delText>
        </w:r>
      </w:del>
    </w:p>
    <w:p w14:paraId="6522C043" w14:textId="6586E5D3" w:rsidR="005579D5" w:rsidRPr="00381014" w:rsidDel="00FC0E8D" w:rsidRDefault="005579D5" w:rsidP="005579D5">
      <w:pPr>
        <w:spacing w:after="0" w:line="240" w:lineRule="exact"/>
        <w:rPr>
          <w:del w:id="8395" w:author="Yann Bourdeau" w:date="2014-02-06T16:29:00Z"/>
          <w:rFonts w:ascii="MS Reference Sans Serif" w:hAnsi="MS Reference Sans Serif"/>
          <w:lang w:val="en-CA"/>
        </w:rPr>
      </w:pPr>
      <w:del w:id="8396" w:author="Yann Bourdeau" w:date="2014-02-06T16:29:00Z">
        <w:r w:rsidRPr="00381014" w:rsidDel="00FC0E8D">
          <w:rPr>
            <w:rFonts w:ascii="MS Reference Sans Serif" w:hAnsi="MS Reference Sans Serif"/>
            <w:lang w:val="en-CA"/>
          </w:rPr>
          <w:delText>{</w:delText>
        </w:r>
      </w:del>
    </w:p>
    <w:p w14:paraId="0136BB7C" w14:textId="3FF7B714" w:rsidR="005579D5" w:rsidRPr="00381014" w:rsidDel="00FC0E8D" w:rsidRDefault="005579D5" w:rsidP="005579D5">
      <w:pPr>
        <w:spacing w:after="0" w:line="240" w:lineRule="exact"/>
        <w:rPr>
          <w:del w:id="8397" w:author="Yann Bourdeau" w:date="2014-02-06T16:29:00Z"/>
          <w:rFonts w:ascii="MS Reference Sans Serif" w:hAnsi="MS Reference Sans Serif"/>
          <w:lang w:val="en-CA"/>
        </w:rPr>
      </w:pPr>
      <w:del w:id="8398" w:author="Yann Bourdeau" w:date="2014-02-06T16:29:00Z">
        <w:r w:rsidRPr="00381014" w:rsidDel="00FC0E8D">
          <w:rPr>
            <w:rFonts w:ascii="MS Reference Sans Serif" w:hAnsi="MS Reference Sans Serif"/>
            <w:lang w:val="en-CA"/>
          </w:rPr>
          <w:delText>public:</w:delText>
        </w:r>
      </w:del>
    </w:p>
    <w:p w14:paraId="2BC3422A" w14:textId="7034E660" w:rsidR="005579D5" w:rsidRPr="00381014" w:rsidDel="00FC0E8D" w:rsidRDefault="005579D5" w:rsidP="005579D5">
      <w:pPr>
        <w:spacing w:after="0" w:line="240" w:lineRule="exact"/>
        <w:rPr>
          <w:del w:id="8399" w:author="Yann Bourdeau" w:date="2014-02-06T16:29:00Z"/>
          <w:rFonts w:ascii="MS Reference Sans Serif" w:hAnsi="MS Reference Sans Serif"/>
          <w:lang w:val="en-CA"/>
        </w:rPr>
      </w:pPr>
      <w:del w:id="8400" w:author="Yann Bourdeau" w:date="2014-02-06T16:29:00Z">
        <w:r w:rsidRPr="00381014" w:rsidDel="00FC0E8D">
          <w:rPr>
            <w:rFonts w:ascii="MS Reference Sans Serif" w:hAnsi="MS Reference Sans Serif"/>
            <w:lang w:val="en-CA"/>
          </w:rPr>
          <w:delText xml:space="preserve">  // Constructor</w:delText>
        </w:r>
      </w:del>
    </w:p>
    <w:p w14:paraId="7CCE0EFC" w14:textId="4464D0F3" w:rsidR="005579D5" w:rsidRPr="00381014" w:rsidDel="00FC0E8D" w:rsidRDefault="005579D5" w:rsidP="005579D5">
      <w:pPr>
        <w:spacing w:after="0" w:line="240" w:lineRule="exact"/>
        <w:rPr>
          <w:del w:id="8401" w:author="Yann Bourdeau" w:date="2014-02-06T16:29:00Z"/>
          <w:rFonts w:ascii="MS Reference Sans Serif" w:hAnsi="MS Reference Sans Serif"/>
          <w:lang w:val="en-CA"/>
        </w:rPr>
      </w:pPr>
      <w:del w:id="8402" w:author="Yann Bourdeau" w:date="2014-02-06T16:29:00Z">
        <w:r w:rsidRPr="00381014" w:rsidDel="00FC0E8D">
          <w:rPr>
            <w:rFonts w:ascii="MS Reference Sans Serif" w:hAnsi="MS Reference Sans Serif"/>
            <w:lang w:val="en-CA"/>
          </w:rPr>
          <w:delText xml:space="preserve">  HostnameTestCase(std::string name): TestCase(name) {}</w:delText>
        </w:r>
      </w:del>
    </w:p>
    <w:p w14:paraId="0821DB10" w14:textId="1B818330" w:rsidR="005579D5" w:rsidRPr="00381014" w:rsidDel="00FC0E8D" w:rsidRDefault="005579D5" w:rsidP="005579D5">
      <w:pPr>
        <w:spacing w:after="0" w:line="240" w:lineRule="exact"/>
        <w:rPr>
          <w:del w:id="8403" w:author="Yann Bourdeau" w:date="2014-02-06T16:29:00Z"/>
          <w:rFonts w:ascii="MS Reference Sans Serif" w:hAnsi="MS Reference Sans Serif"/>
          <w:lang w:val="en-CA"/>
        </w:rPr>
      </w:pPr>
      <w:del w:id="8404" w:author="Yann Bourdeau" w:date="2014-02-06T16:29:00Z">
        <w:r w:rsidRPr="00381014" w:rsidDel="00FC0E8D">
          <w:rPr>
            <w:rFonts w:ascii="MS Reference Sans Serif" w:hAnsi="MS Reference Sans Serif"/>
            <w:lang w:val="en-CA"/>
          </w:rPr>
          <w:delText xml:space="preserve">  HostnameTestCase() {}</w:delText>
        </w:r>
      </w:del>
    </w:p>
    <w:p w14:paraId="15DDBA46" w14:textId="529280C8" w:rsidR="005579D5" w:rsidRPr="00381014" w:rsidDel="00FC0E8D" w:rsidRDefault="005579D5" w:rsidP="005579D5">
      <w:pPr>
        <w:spacing w:after="0" w:line="240" w:lineRule="exact"/>
        <w:rPr>
          <w:del w:id="8405" w:author="Yann Bourdeau" w:date="2014-02-06T16:29:00Z"/>
          <w:rFonts w:ascii="MS Reference Sans Serif" w:hAnsi="MS Reference Sans Serif"/>
          <w:lang w:val="en-CA"/>
        </w:rPr>
      </w:pPr>
    </w:p>
    <w:p w14:paraId="763FD183" w14:textId="55CA7C7E" w:rsidR="005579D5" w:rsidRPr="00381014" w:rsidDel="00FC0E8D" w:rsidRDefault="005579D5" w:rsidP="005579D5">
      <w:pPr>
        <w:spacing w:after="0" w:line="240" w:lineRule="exact"/>
        <w:rPr>
          <w:del w:id="8406" w:author="Yann Bourdeau" w:date="2014-02-06T16:29:00Z"/>
          <w:rFonts w:ascii="MS Reference Sans Serif" w:hAnsi="MS Reference Sans Serif"/>
          <w:lang w:val="en-CA"/>
        </w:rPr>
      </w:pPr>
      <w:del w:id="8407" w:author="Yann Bourdeau" w:date="2014-02-06T16:29:00Z">
        <w:r w:rsidRPr="00381014" w:rsidDel="00FC0E8D">
          <w:rPr>
            <w:rFonts w:ascii="MS Reference Sans Serif" w:hAnsi="MS Reference Sans Serif"/>
            <w:lang w:val="en-CA"/>
          </w:rPr>
          <w:delText xml:space="preserve">  //Method to test</w:delText>
        </w:r>
      </w:del>
    </w:p>
    <w:p w14:paraId="095596BD" w14:textId="0ADD4DBA" w:rsidR="005579D5" w:rsidRPr="00381014" w:rsidDel="00FC0E8D" w:rsidRDefault="005579D5" w:rsidP="005579D5">
      <w:pPr>
        <w:spacing w:after="0" w:line="240" w:lineRule="exact"/>
        <w:rPr>
          <w:del w:id="8408" w:author="Yann Bourdeau" w:date="2014-02-06T16:29:00Z"/>
          <w:rFonts w:ascii="MS Reference Sans Serif" w:hAnsi="MS Reference Sans Serif"/>
          <w:lang w:val="en-CA"/>
        </w:rPr>
      </w:pPr>
      <w:del w:id="8409" w:author="Yann Bourdeau" w:date="2014-02-06T16:29:00Z">
        <w:r w:rsidRPr="00381014" w:rsidDel="00FC0E8D">
          <w:rPr>
            <w:rFonts w:ascii="MS Reference Sans Serif" w:hAnsi="MS Reference Sans Serif"/>
            <w:lang w:val="en-CA"/>
          </w:rPr>
          <w:delText xml:space="preserve">  void testParse();</w:delText>
        </w:r>
      </w:del>
    </w:p>
    <w:p w14:paraId="338485C9" w14:textId="59A60C23" w:rsidR="005579D5" w:rsidRPr="00381014" w:rsidDel="00FC0E8D" w:rsidRDefault="005579D5" w:rsidP="005579D5">
      <w:pPr>
        <w:spacing w:after="0" w:line="240" w:lineRule="exact"/>
        <w:rPr>
          <w:del w:id="8410" w:author="Yann Bourdeau" w:date="2014-02-06T16:29:00Z"/>
          <w:rFonts w:ascii="MS Reference Sans Serif" w:hAnsi="MS Reference Sans Serif"/>
          <w:lang w:val="en-CA"/>
        </w:rPr>
      </w:pPr>
      <w:del w:id="8411" w:author="Yann Bourdeau" w:date="2014-02-06T16:29:00Z">
        <w:r w:rsidRPr="00381014" w:rsidDel="00FC0E8D">
          <w:rPr>
            <w:rFonts w:ascii="MS Reference Sans Serif" w:hAnsi="MS Reference Sans Serif"/>
            <w:lang w:val="en-CA"/>
          </w:rPr>
          <w:delText xml:space="preserve">  static Test *suite();</w:delText>
        </w:r>
      </w:del>
    </w:p>
    <w:p w14:paraId="7E0D418A" w14:textId="0EA87B73" w:rsidR="005579D5" w:rsidRPr="00381014" w:rsidDel="00FC0E8D" w:rsidRDefault="005579D5" w:rsidP="005579D5">
      <w:pPr>
        <w:spacing w:after="0" w:line="240" w:lineRule="exact"/>
        <w:rPr>
          <w:del w:id="8412" w:author="Yann Bourdeau" w:date="2014-02-06T16:29:00Z"/>
          <w:rFonts w:ascii="MS Reference Sans Serif" w:hAnsi="MS Reference Sans Serif"/>
          <w:lang w:val="en-CA"/>
        </w:rPr>
      </w:pPr>
      <w:del w:id="8413" w:author="Yann Bourdeau" w:date="2014-02-06T16:29:00Z">
        <w:r w:rsidRPr="00381014" w:rsidDel="00FC0E8D">
          <w:rPr>
            <w:rFonts w:ascii="MS Reference Sans Serif" w:hAnsi="MS Reference Sans Serif"/>
            <w:lang w:val="en-CA"/>
          </w:rPr>
          <w:delText>};</w:delText>
        </w:r>
      </w:del>
    </w:p>
    <w:p w14:paraId="5D983CF3" w14:textId="1350D537" w:rsidR="005579D5" w:rsidRPr="00381014" w:rsidDel="00FC0E8D" w:rsidRDefault="005579D5" w:rsidP="005579D5">
      <w:pPr>
        <w:spacing w:after="0" w:line="240" w:lineRule="exact"/>
        <w:rPr>
          <w:del w:id="8414" w:author="Yann Bourdeau" w:date="2014-02-06T16:29:00Z"/>
          <w:rFonts w:ascii="MS Reference Sans Serif" w:hAnsi="MS Reference Sans Serif"/>
          <w:lang w:val="en-CA"/>
        </w:rPr>
      </w:pPr>
      <w:del w:id="8415" w:author="Yann Bourdeau" w:date="2014-02-06T16:29:00Z">
        <w:r w:rsidRPr="00381014" w:rsidDel="00FC0E8D">
          <w:rPr>
            <w:rFonts w:ascii="MS Reference Sans Serif" w:hAnsi="MS Reference Sans Serif"/>
            <w:lang w:val="en-CA"/>
          </w:rPr>
          <w:delText xml:space="preserve">#endif   </w:delText>
        </w:r>
      </w:del>
    </w:p>
    <w:p w14:paraId="7174B6DB" w14:textId="523D8CE5" w:rsidR="00010F2C" w:rsidRPr="00381014" w:rsidDel="00FC0E8D" w:rsidRDefault="00010F2C">
      <w:pPr>
        <w:spacing w:after="0" w:line="240" w:lineRule="auto"/>
        <w:ind w:firstLine="0"/>
        <w:jc w:val="left"/>
        <w:rPr>
          <w:del w:id="8416" w:author="Yann Bourdeau" w:date="2014-02-06T16:29:00Z"/>
          <w:rFonts w:asciiTheme="majorHAnsi" w:eastAsiaTheme="majorEastAsia" w:hAnsiTheme="majorHAnsi" w:cstheme="majorBidi"/>
          <w:b/>
          <w:bCs/>
          <w:color w:val="4F81BD" w:themeColor="accent1"/>
          <w:lang w:val="en-CA"/>
        </w:rPr>
      </w:pPr>
      <w:del w:id="8417" w:author="Yann Bourdeau" w:date="2014-02-06T16:29:00Z">
        <w:r w:rsidRPr="00381014" w:rsidDel="00FC0E8D">
          <w:rPr>
            <w:lang w:val="en-CA"/>
          </w:rPr>
          <w:br w:type="page"/>
        </w:r>
      </w:del>
    </w:p>
    <w:p w14:paraId="34670CD2" w14:textId="7601A461" w:rsidR="005579D5" w:rsidRPr="00AF4897" w:rsidDel="00FC0E8D" w:rsidRDefault="005579D5" w:rsidP="00AF4897">
      <w:pPr>
        <w:rPr>
          <w:del w:id="8418" w:author="Yann Bourdeau" w:date="2014-02-06T16:29:00Z"/>
          <w:b/>
          <w:lang w:val="en-CA"/>
        </w:rPr>
      </w:pPr>
      <w:del w:id="8419" w:author="Yann Bourdeau" w:date="2014-02-06T16:29:00Z">
        <w:r w:rsidRPr="00AF4897" w:rsidDel="00FC0E8D">
          <w:rPr>
            <w:b/>
            <w:lang w:val="en-CA"/>
          </w:rPr>
          <w:delText>TestHostname.cxx</w:delText>
        </w:r>
      </w:del>
    </w:p>
    <w:p w14:paraId="7063A642" w14:textId="4473428E" w:rsidR="005579D5" w:rsidRPr="00381014" w:rsidDel="00FC0E8D" w:rsidRDefault="005579D5" w:rsidP="005579D5">
      <w:pPr>
        <w:spacing w:after="0" w:line="240" w:lineRule="exact"/>
        <w:rPr>
          <w:del w:id="8420" w:author="Yann Bourdeau" w:date="2014-02-06T16:29:00Z"/>
          <w:rFonts w:ascii="MS Reference Sans Serif" w:hAnsi="MS Reference Sans Serif"/>
          <w:lang w:val="en-CA"/>
        </w:rPr>
      </w:pPr>
      <w:del w:id="8421" w:author="Yann Bourdeau" w:date="2014-02-06T16:29:00Z">
        <w:r w:rsidRPr="00381014" w:rsidDel="00FC0E8D">
          <w:rPr>
            <w:rFonts w:ascii="MS Reference Sans Serif" w:hAnsi="MS Reference Sans Serif"/>
            <w:lang w:val="en-CA"/>
          </w:rPr>
          <w:delText>//TestHostname.cxx</w:delText>
        </w:r>
      </w:del>
    </w:p>
    <w:p w14:paraId="39EE273D" w14:textId="1C850C0E" w:rsidR="005579D5" w:rsidRPr="00381014" w:rsidDel="00FC0E8D" w:rsidRDefault="005579D5" w:rsidP="005579D5">
      <w:pPr>
        <w:spacing w:after="0" w:line="240" w:lineRule="exact"/>
        <w:rPr>
          <w:del w:id="8422" w:author="Yann Bourdeau" w:date="2014-02-06T16:29:00Z"/>
          <w:rFonts w:ascii="MS Reference Sans Serif" w:hAnsi="MS Reference Sans Serif"/>
          <w:lang w:val="en-CA"/>
        </w:rPr>
      </w:pPr>
      <w:del w:id="8423" w:author="Yann Bourdeau" w:date="2014-02-06T16:29:00Z">
        <w:r w:rsidRPr="00381014" w:rsidDel="00FC0E8D">
          <w:rPr>
            <w:rFonts w:ascii="MS Reference Sans Serif" w:hAnsi="MS Reference Sans Serif"/>
            <w:lang w:val="en-CA"/>
          </w:rPr>
          <w:delText>#include "TestHostname.h"</w:delText>
        </w:r>
      </w:del>
    </w:p>
    <w:p w14:paraId="00643358" w14:textId="36FFACC0" w:rsidR="005579D5" w:rsidRPr="00381014" w:rsidDel="00FC0E8D" w:rsidRDefault="005579D5" w:rsidP="005579D5">
      <w:pPr>
        <w:spacing w:after="0" w:line="240" w:lineRule="exact"/>
        <w:rPr>
          <w:del w:id="8424" w:author="Yann Bourdeau" w:date="2014-02-06T16:29:00Z"/>
          <w:rFonts w:ascii="MS Reference Sans Serif" w:hAnsi="MS Reference Sans Serif"/>
          <w:lang w:val="en-CA"/>
        </w:rPr>
      </w:pPr>
      <w:del w:id="8425" w:author="Yann Bourdeau" w:date="2014-02-06T16:29:00Z">
        <w:r w:rsidRPr="00381014" w:rsidDel="00FC0E8D">
          <w:rPr>
            <w:rFonts w:ascii="MS Reference Sans Serif" w:hAnsi="MS Reference Sans Serif"/>
            <w:lang w:val="en-CA"/>
          </w:rPr>
          <w:delText>#include &lt;cppunit/CompilerOutputter.h&gt;</w:delText>
        </w:r>
      </w:del>
    </w:p>
    <w:p w14:paraId="1F1264D4" w14:textId="68070A86" w:rsidR="005579D5" w:rsidRPr="00381014" w:rsidDel="00FC0E8D" w:rsidRDefault="005579D5" w:rsidP="005579D5">
      <w:pPr>
        <w:spacing w:after="0" w:line="240" w:lineRule="exact"/>
        <w:rPr>
          <w:del w:id="8426" w:author="Yann Bourdeau" w:date="2014-02-06T16:29:00Z"/>
          <w:rFonts w:ascii="MS Reference Sans Serif" w:hAnsi="MS Reference Sans Serif"/>
          <w:lang w:val="en-CA"/>
        </w:rPr>
      </w:pPr>
      <w:del w:id="8427" w:author="Yann Bourdeau" w:date="2014-02-06T16:29:00Z">
        <w:r w:rsidRPr="00381014" w:rsidDel="00FC0E8D">
          <w:rPr>
            <w:rFonts w:ascii="MS Reference Sans Serif" w:hAnsi="MS Reference Sans Serif"/>
            <w:lang w:val="en-CA"/>
          </w:rPr>
          <w:delText>#include &lt;cppunit/TestResult.h&gt;</w:delText>
        </w:r>
      </w:del>
    </w:p>
    <w:p w14:paraId="1FB2D2CA" w14:textId="2F906D46" w:rsidR="005579D5" w:rsidRPr="00381014" w:rsidDel="00FC0E8D" w:rsidRDefault="005579D5" w:rsidP="005579D5">
      <w:pPr>
        <w:spacing w:after="0" w:line="240" w:lineRule="exact"/>
        <w:rPr>
          <w:del w:id="8428" w:author="Yann Bourdeau" w:date="2014-02-06T16:29:00Z"/>
          <w:rFonts w:ascii="MS Reference Sans Serif" w:hAnsi="MS Reference Sans Serif"/>
          <w:lang w:val="en-CA"/>
        </w:rPr>
      </w:pPr>
      <w:del w:id="8429" w:author="Yann Bourdeau" w:date="2014-02-06T16:29:00Z">
        <w:r w:rsidRPr="00381014" w:rsidDel="00FC0E8D">
          <w:rPr>
            <w:rFonts w:ascii="MS Reference Sans Serif" w:hAnsi="MS Reference Sans Serif"/>
            <w:lang w:val="en-CA"/>
          </w:rPr>
          <w:delText>#include &lt;cppunit/TestResultCollector.h&gt;</w:delText>
        </w:r>
      </w:del>
    </w:p>
    <w:p w14:paraId="2A4D52F8" w14:textId="33D36A54" w:rsidR="005579D5" w:rsidRPr="00381014" w:rsidDel="00FC0E8D" w:rsidRDefault="005579D5" w:rsidP="005579D5">
      <w:pPr>
        <w:spacing w:after="0" w:line="240" w:lineRule="exact"/>
        <w:rPr>
          <w:del w:id="8430" w:author="Yann Bourdeau" w:date="2014-02-06T16:29:00Z"/>
          <w:rFonts w:ascii="MS Reference Sans Serif" w:hAnsi="MS Reference Sans Serif"/>
          <w:lang w:val="en-CA"/>
        </w:rPr>
      </w:pPr>
      <w:del w:id="8431" w:author="Yann Bourdeau" w:date="2014-02-06T16:29:00Z">
        <w:r w:rsidRPr="00381014" w:rsidDel="00FC0E8D">
          <w:rPr>
            <w:rFonts w:ascii="MS Reference Sans Serif" w:hAnsi="MS Reference Sans Serif"/>
            <w:lang w:val="en-CA"/>
          </w:rPr>
          <w:delText>#include &lt;cppunit/TestRunner.h&gt;</w:delText>
        </w:r>
      </w:del>
    </w:p>
    <w:p w14:paraId="7374C7C9" w14:textId="13E83960" w:rsidR="005579D5" w:rsidRPr="00381014" w:rsidDel="00FC0E8D" w:rsidRDefault="005579D5" w:rsidP="005579D5">
      <w:pPr>
        <w:spacing w:after="0" w:line="240" w:lineRule="exact"/>
        <w:rPr>
          <w:del w:id="8432" w:author="Yann Bourdeau" w:date="2014-02-06T16:29:00Z"/>
          <w:rFonts w:ascii="MS Reference Sans Serif" w:hAnsi="MS Reference Sans Serif"/>
          <w:lang w:val="en-CA"/>
        </w:rPr>
      </w:pPr>
      <w:del w:id="8433" w:author="Yann Bourdeau" w:date="2014-02-06T16:29:00Z">
        <w:r w:rsidRPr="00381014" w:rsidDel="00FC0E8D">
          <w:rPr>
            <w:rFonts w:ascii="MS Reference Sans Serif" w:hAnsi="MS Reference Sans Serif"/>
            <w:lang w:val="en-CA"/>
          </w:rPr>
          <w:delText>#include &lt;cppunit/TextTestProgressListener.h&gt;</w:delText>
        </w:r>
      </w:del>
    </w:p>
    <w:p w14:paraId="62216619" w14:textId="305179FB" w:rsidR="005579D5" w:rsidRPr="00381014" w:rsidDel="00FC0E8D" w:rsidRDefault="005579D5" w:rsidP="005579D5">
      <w:pPr>
        <w:spacing w:after="0" w:line="240" w:lineRule="exact"/>
        <w:rPr>
          <w:del w:id="8434" w:author="Yann Bourdeau" w:date="2014-02-06T16:29:00Z"/>
          <w:rFonts w:ascii="MS Reference Sans Serif" w:hAnsi="MS Reference Sans Serif"/>
          <w:lang w:val="en-CA"/>
        </w:rPr>
      </w:pPr>
      <w:del w:id="8435" w:author="Yann Bourdeau" w:date="2014-02-06T16:29:00Z">
        <w:r w:rsidRPr="00381014" w:rsidDel="00FC0E8D">
          <w:rPr>
            <w:rFonts w:ascii="MS Reference Sans Serif" w:hAnsi="MS Reference Sans Serif"/>
            <w:lang w:val="en-CA"/>
          </w:rPr>
          <w:delText>#include &lt;cppunit/BriefTestProgressListener.h&gt;</w:delText>
        </w:r>
      </w:del>
    </w:p>
    <w:p w14:paraId="3656C57E" w14:textId="533B0350" w:rsidR="005579D5" w:rsidRPr="00381014" w:rsidDel="00FC0E8D" w:rsidRDefault="005579D5" w:rsidP="005579D5">
      <w:pPr>
        <w:spacing w:after="0" w:line="240" w:lineRule="exact"/>
        <w:rPr>
          <w:del w:id="8436" w:author="Yann Bourdeau" w:date="2014-02-06T16:29:00Z"/>
          <w:rFonts w:ascii="MS Reference Sans Serif" w:hAnsi="MS Reference Sans Serif"/>
          <w:lang w:val="en-CA"/>
        </w:rPr>
      </w:pPr>
      <w:del w:id="8437" w:author="Yann Bourdeau" w:date="2014-02-06T16:29:00Z">
        <w:r w:rsidRPr="00381014" w:rsidDel="00FC0E8D">
          <w:rPr>
            <w:rFonts w:ascii="MS Reference Sans Serif" w:hAnsi="MS Reference Sans Serif"/>
            <w:lang w:val="en-CA"/>
          </w:rPr>
          <w:delText>#include &lt;cppunit/XmlOutputter.h&gt;</w:delText>
        </w:r>
      </w:del>
    </w:p>
    <w:p w14:paraId="39E348A4" w14:textId="4CE40D4D" w:rsidR="005579D5" w:rsidRPr="00381014" w:rsidDel="00FC0E8D" w:rsidRDefault="005579D5" w:rsidP="005579D5">
      <w:pPr>
        <w:spacing w:after="0" w:line="240" w:lineRule="exact"/>
        <w:rPr>
          <w:del w:id="8438" w:author="Yann Bourdeau" w:date="2014-02-06T16:29:00Z"/>
          <w:rFonts w:ascii="MS Reference Sans Serif" w:hAnsi="MS Reference Sans Serif"/>
          <w:lang w:val="en-CA"/>
        </w:rPr>
      </w:pPr>
      <w:del w:id="8439" w:author="Yann Bourdeau" w:date="2014-02-06T16:29:00Z">
        <w:r w:rsidRPr="00381014" w:rsidDel="00FC0E8D">
          <w:rPr>
            <w:rFonts w:ascii="MS Reference Sans Serif" w:hAnsi="MS Reference Sans Serif"/>
            <w:lang w:val="en-CA"/>
          </w:rPr>
          <w:delText>#include &lt;cppunit/extensions/TestFactoryRegistry.h&gt;</w:delText>
        </w:r>
      </w:del>
    </w:p>
    <w:p w14:paraId="5F669B8F" w14:textId="033B73E6" w:rsidR="005579D5" w:rsidRPr="00381014" w:rsidDel="00FC0E8D" w:rsidRDefault="005579D5" w:rsidP="005579D5">
      <w:pPr>
        <w:spacing w:after="0" w:line="240" w:lineRule="exact"/>
        <w:rPr>
          <w:del w:id="8440" w:author="Yann Bourdeau" w:date="2014-02-06T16:29:00Z"/>
          <w:rFonts w:ascii="MS Reference Sans Serif" w:hAnsi="MS Reference Sans Serif"/>
          <w:lang w:val="en-CA"/>
        </w:rPr>
      </w:pPr>
      <w:del w:id="8441" w:author="Yann Bourdeau" w:date="2014-02-06T16:29:00Z">
        <w:r w:rsidRPr="00381014" w:rsidDel="00FC0E8D">
          <w:rPr>
            <w:rFonts w:ascii="MS Reference Sans Serif" w:hAnsi="MS Reference Sans Serif"/>
            <w:lang w:val="en-CA"/>
          </w:rPr>
          <w:delText>#include &lt;stdexcept&gt;</w:delText>
        </w:r>
      </w:del>
    </w:p>
    <w:p w14:paraId="7E6AB0EF" w14:textId="37AAFD1F" w:rsidR="005579D5" w:rsidRPr="00381014" w:rsidDel="00FC0E8D" w:rsidRDefault="005579D5" w:rsidP="005579D5">
      <w:pPr>
        <w:spacing w:after="0" w:line="240" w:lineRule="exact"/>
        <w:rPr>
          <w:del w:id="8442" w:author="Yann Bourdeau" w:date="2014-02-06T16:29:00Z"/>
          <w:rFonts w:ascii="MS Reference Sans Serif" w:hAnsi="MS Reference Sans Serif"/>
          <w:lang w:val="en-CA"/>
        </w:rPr>
      </w:pPr>
      <w:del w:id="8443" w:author="Yann Bourdeau" w:date="2014-02-06T16:29:00Z">
        <w:r w:rsidRPr="00381014" w:rsidDel="00FC0E8D">
          <w:rPr>
            <w:rFonts w:ascii="MS Reference Sans Serif" w:hAnsi="MS Reference Sans Serif"/>
            <w:lang w:val="en-CA"/>
          </w:rPr>
          <w:delText>#include &lt;fstream&gt;</w:delText>
        </w:r>
      </w:del>
    </w:p>
    <w:p w14:paraId="5E12C7EB" w14:textId="3ECDF96D" w:rsidR="005579D5" w:rsidRPr="00381014" w:rsidDel="00FC0E8D" w:rsidRDefault="005579D5" w:rsidP="005579D5">
      <w:pPr>
        <w:spacing w:after="0" w:line="240" w:lineRule="exact"/>
        <w:rPr>
          <w:del w:id="8444" w:author="Yann Bourdeau" w:date="2014-02-06T16:29:00Z"/>
          <w:rFonts w:ascii="MS Reference Sans Serif" w:hAnsi="MS Reference Sans Serif"/>
          <w:lang w:val="en-CA"/>
        </w:rPr>
      </w:pPr>
      <w:del w:id="8445" w:author="Yann Bourdeau" w:date="2014-02-06T16:29:00Z">
        <w:r w:rsidRPr="00381014" w:rsidDel="00FC0E8D">
          <w:rPr>
            <w:rFonts w:ascii="MS Reference Sans Serif" w:hAnsi="MS Reference Sans Serif"/>
            <w:lang w:val="en-CA"/>
          </w:rPr>
          <w:delText>#include &lt;string&gt;</w:delText>
        </w:r>
      </w:del>
    </w:p>
    <w:p w14:paraId="118C6F65" w14:textId="72C05D07" w:rsidR="005579D5" w:rsidRPr="00381014" w:rsidDel="00FC0E8D" w:rsidRDefault="005579D5" w:rsidP="005579D5">
      <w:pPr>
        <w:spacing w:after="0" w:line="240" w:lineRule="exact"/>
        <w:rPr>
          <w:del w:id="8446" w:author="Yann Bourdeau" w:date="2014-02-06T16:29:00Z"/>
          <w:rFonts w:ascii="MS Reference Sans Serif" w:hAnsi="MS Reference Sans Serif"/>
          <w:lang w:val="en-CA"/>
        </w:rPr>
      </w:pPr>
      <w:del w:id="8447" w:author="Yann Bourdeau" w:date="2014-02-06T16:29:00Z">
        <w:r w:rsidRPr="00381014" w:rsidDel="00FC0E8D">
          <w:rPr>
            <w:rFonts w:ascii="MS Reference Sans Serif" w:hAnsi="MS Reference Sans Serif"/>
            <w:lang w:val="en-CA"/>
          </w:rPr>
          <w:delText>#include &lt;stdio.h&gt;</w:delText>
        </w:r>
      </w:del>
    </w:p>
    <w:p w14:paraId="539A342E" w14:textId="0367ED0A" w:rsidR="005579D5" w:rsidRPr="00381014" w:rsidDel="00FC0E8D" w:rsidRDefault="005579D5" w:rsidP="005579D5">
      <w:pPr>
        <w:spacing w:after="0" w:line="240" w:lineRule="exact"/>
        <w:rPr>
          <w:del w:id="8448" w:author="Yann Bourdeau" w:date="2014-02-06T16:29:00Z"/>
          <w:rFonts w:ascii="MS Reference Sans Serif" w:hAnsi="MS Reference Sans Serif"/>
          <w:lang w:val="en-CA"/>
        </w:rPr>
      </w:pPr>
      <w:del w:id="8449" w:author="Yann Bourdeau" w:date="2014-02-06T16:29:00Z">
        <w:r w:rsidRPr="00381014" w:rsidDel="00FC0E8D">
          <w:rPr>
            <w:rFonts w:ascii="MS Reference Sans Serif" w:hAnsi="MS Reference Sans Serif"/>
            <w:lang w:val="en-CA"/>
          </w:rPr>
          <w:delText>#include &lt;stdlib.h&gt;</w:delText>
        </w:r>
      </w:del>
    </w:p>
    <w:p w14:paraId="5DD0B548" w14:textId="4191E00C" w:rsidR="005579D5" w:rsidRPr="00381014" w:rsidDel="00FC0E8D" w:rsidRDefault="005579D5" w:rsidP="005579D5">
      <w:pPr>
        <w:spacing w:after="0" w:line="240" w:lineRule="exact"/>
        <w:rPr>
          <w:del w:id="8450" w:author="Yann Bourdeau" w:date="2014-02-06T16:29:00Z"/>
          <w:rFonts w:ascii="MS Reference Sans Serif" w:hAnsi="MS Reference Sans Serif"/>
          <w:lang w:val="en-CA"/>
        </w:rPr>
      </w:pPr>
      <w:del w:id="8451" w:author="Yann Bourdeau" w:date="2014-02-06T16:29:00Z">
        <w:r w:rsidRPr="00381014" w:rsidDel="00FC0E8D">
          <w:rPr>
            <w:rFonts w:ascii="MS Reference Sans Serif" w:hAnsi="MS Reference Sans Serif"/>
            <w:lang w:val="en-CA"/>
          </w:rPr>
          <w:delText>using namespace CppUnit;</w:delText>
        </w:r>
      </w:del>
    </w:p>
    <w:p w14:paraId="2AC76C91" w14:textId="144CFC16" w:rsidR="005579D5" w:rsidRPr="00381014" w:rsidDel="00FC0E8D" w:rsidRDefault="005579D5" w:rsidP="005579D5">
      <w:pPr>
        <w:spacing w:after="0" w:line="240" w:lineRule="exact"/>
        <w:rPr>
          <w:del w:id="8452" w:author="Yann Bourdeau" w:date="2014-02-06T16:29:00Z"/>
          <w:rFonts w:ascii="MS Reference Sans Serif" w:hAnsi="MS Reference Sans Serif"/>
          <w:lang w:val="en-CA"/>
        </w:rPr>
      </w:pPr>
    </w:p>
    <w:p w14:paraId="3F9CAF3F" w14:textId="2B50E739" w:rsidR="005579D5" w:rsidRPr="00381014" w:rsidDel="00FC0E8D" w:rsidRDefault="005579D5" w:rsidP="005579D5">
      <w:pPr>
        <w:spacing w:after="0" w:line="240" w:lineRule="exact"/>
        <w:rPr>
          <w:del w:id="8453" w:author="Yann Bourdeau" w:date="2014-02-06T16:29:00Z"/>
          <w:rFonts w:ascii="MS Reference Sans Serif" w:hAnsi="MS Reference Sans Serif"/>
          <w:lang w:val="en-CA"/>
        </w:rPr>
      </w:pPr>
      <w:del w:id="8454" w:author="Yann Bourdeau" w:date="2014-02-06T16:29:00Z">
        <w:r w:rsidRPr="00381014" w:rsidDel="00FC0E8D">
          <w:rPr>
            <w:rFonts w:ascii="MS Reference Sans Serif" w:hAnsi="MS Reference Sans Serif"/>
            <w:lang w:val="en-CA"/>
          </w:rPr>
          <w:delText>void HostnameTestCase::testParse()</w:delText>
        </w:r>
      </w:del>
    </w:p>
    <w:p w14:paraId="78FBE30B" w14:textId="34F4DDDA" w:rsidR="005579D5" w:rsidRPr="00381014" w:rsidDel="00FC0E8D" w:rsidRDefault="005579D5" w:rsidP="005579D5">
      <w:pPr>
        <w:spacing w:after="0" w:line="240" w:lineRule="exact"/>
        <w:rPr>
          <w:del w:id="8455" w:author="Yann Bourdeau" w:date="2014-02-06T16:29:00Z"/>
          <w:rFonts w:ascii="MS Reference Sans Serif" w:hAnsi="MS Reference Sans Serif"/>
          <w:lang w:val="en-CA"/>
        </w:rPr>
      </w:pPr>
      <w:del w:id="8456" w:author="Yann Bourdeau" w:date="2014-02-06T16:29:00Z">
        <w:r w:rsidRPr="00381014" w:rsidDel="00FC0E8D">
          <w:rPr>
            <w:rFonts w:ascii="MS Reference Sans Serif" w:hAnsi="MS Reference Sans Serif"/>
            <w:lang w:val="en-CA"/>
          </w:rPr>
          <w:delText>{</w:delText>
        </w:r>
      </w:del>
    </w:p>
    <w:p w14:paraId="7242110F" w14:textId="78673BF8" w:rsidR="005579D5" w:rsidRPr="00381014" w:rsidDel="00FC0E8D" w:rsidRDefault="005579D5" w:rsidP="005579D5">
      <w:pPr>
        <w:spacing w:after="0" w:line="240" w:lineRule="exact"/>
        <w:rPr>
          <w:del w:id="8457" w:author="Yann Bourdeau" w:date="2014-02-06T16:29:00Z"/>
          <w:rFonts w:ascii="MS Reference Sans Serif" w:hAnsi="MS Reference Sans Serif"/>
          <w:lang w:val="en-CA"/>
        </w:rPr>
      </w:pPr>
      <w:del w:id="8458" w:author="Yann Bourdeau" w:date="2014-02-06T16:29:00Z">
        <w:r w:rsidRPr="00381014" w:rsidDel="00FC0E8D">
          <w:rPr>
            <w:rFonts w:ascii="MS Reference Sans Serif" w:hAnsi="MS Reference Sans Serif"/>
            <w:lang w:val="en-CA"/>
          </w:rPr>
          <w:tab/>
          <w:delText>HostName hn;</w:delText>
        </w:r>
      </w:del>
    </w:p>
    <w:p w14:paraId="6B955439" w14:textId="2FF0CF66" w:rsidR="005579D5" w:rsidRPr="00381014" w:rsidDel="00FC0E8D" w:rsidRDefault="005579D5" w:rsidP="005579D5">
      <w:pPr>
        <w:spacing w:after="0" w:line="240" w:lineRule="exact"/>
        <w:rPr>
          <w:del w:id="8459" w:author="Yann Bourdeau" w:date="2014-02-06T16:29:00Z"/>
          <w:rFonts w:ascii="MS Reference Sans Serif" w:hAnsi="MS Reference Sans Serif"/>
          <w:lang w:val="en-CA"/>
        </w:rPr>
      </w:pPr>
      <w:del w:id="8460" w:author="Yann Bourdeau" w:date="2014-02-06T16:29:00Z">
        <w:r w:rsidRPr="00381014" w:rsidDel="00FC0E8D">
          <w:rPr>
            <w:rFonts w:ascii="MS Reference Sans Serif" w:hAnsi="MS Reference Sans Serif"/>
            <w:lang w:val="en-CA"/>
          </w:rPr>
          <w:tab/>
          <w:delText>std::string nai;</w:delText>
        </w:r>
      </w:del>
    </w:p>
    <w:p w14:paraId="5ACCFE93" w14:textId="7E4DAFE3" w:rsidR="005579D5" w:rsidRPr="00381014" w:rsidDel="00FC0E8D" w:rsidRDefault="005579D5" w:rsidP="005579D5">
      <w:pPr>
        <w:spacing w:after="0" w:line="240" w:lineRule="exact"/>
        <w:rPr>
          <w:del w:id="8461" w:author="Yann Bourdeau" w:date="2014-02-06T16:29:00Z"/>
          <w:rFonts w:ascii="MS Reference Sans Serif" w:hAnsi="MS Reference Sans Serif"/>
          <w:lang w:val="en-CA"/>
        </w:rPr>
      </w:pPr>
      <w:del w:id="8462" w:author="Yann Bourdeau" w:date="2014-02-06T16:29:00Z">
        <w:r w:rsidRPr="00381014" w:rsidDel="00FC0E8D">
          <w:rPr>
            <w:rFonts w:ascii="MS Reference Sans Serif" w:hAnsi="MS Reference Sans Serif"/>
            <w:lang w:val="en-CA"/>
          </w:rPr>
          <w:tab/>
          <w:delText>nai="bob";</w:delText>
        </w:r>
      </w:del>
    </w:p>
    <w:p w14:paraId="054F2E97" w14:textId="0BE4AE38" w:rsidR="005579D5" w:rsidRPr="00381014" w:rsidDel="00FC0E8D" w:rsidRDefault="005579D5" w:rsidP="005579D5">
      <w:pPr>
        <w:spacing w:after="0" w:line="240" w:lineRule="exact"/>
        <w:rPr>
          <w:del w:id="8463" w:author="Yann Bourdeau" w:date="2014-02-06T16:29:00Z"/>
          <w:rFonts w:ascii="MS Reference Sans Serif" w:hAnsi="MS Reference Sans Serif"/>
          <w:lang w:val="en-CA"/>
        </w:rPr>
      </w:pPr>
      <w:del w:id="8464" w:author="Yann Bourdeau" w:date="2014-02-06T16:29:00Z">
        <w:r w:rsidRPr="00381014" w:rsidDel="00FC0E8D">
          <w:rPr>
            <w:rFonts w:ascii="MS Reference Sans Serif" w:hAnsi="MS Reference Sans Serif"/>
            <w:lang w:val="en-CA"/>
          </w:rPr>
          <w:tab/>
          <w:delText>CPPUNIT_ASSERT_EQUAL(hn.isValidNAI(nai),true);</w:delText>
        </w:r>
      </w:del>
    </w:p>
    <w:p w14:paraId="49BAFA85" w14:textId="113C57B6" w:rsidR="005579D5" w:rsidRPr="00381014" w:rsidDel="00FC0E8D" w:rsidRDefault="005579D5" w:rsidP="005579D5">
      <w:pPr>
        <w:spacing w:after="0" w:line="240" w:lineRule="exact"/>
        <w:rPr>
          <w:del w:id="8465" w:author="Yann Bourdeau" w:date="2014-02-06T16:29:00Z"/>
          <w:rFonts w:ascii="MS Reference Sans Serif" w:hAnsi="MS Reference Sans Serif"/>
          <w:lang w:val="en-CA"/>
        </w:rPr>
      </w:pPr>
      <w:del w:id="8466" w:author="Yann Bourdeau" w:date="2014-02-06T16:29:00Z">
        <w:r w:rsidRPr="00381014" w:rsidDel="00FC0E8D">
          <w:rPr>
            <w:rFonts w:ascii="MS Reference Sans Serif" w:hAnsi="MS Reference Sans Serif"/>
            <w:lang w:val="en-CA"/>
          </w:rPr>
          <w:tab/>
          <w:delText>nai="joe@example.com";</w:delText>
        </w:r>
      </w:del>
    </w:p>
    <w:p w14:paraId="2529ABD7" w14:textId="68EC1257" w:rsidR="005579D5" w:rsidRPr="00381014" w:rsidDel="00FC0E8D" w:rsidRDefault="005579D5" w:rsidP="005579D5">
      <w:pPr>
        <w:spacing w:after="0" w:line="240" w:lineRule="exact"/>
        <w:rPr>
          <w:del w:id="8467" w:author="Yann Bourdeau" w:date="2014-02-06T16:29:00Z"/>
          <w:rFonts w:ascii="MS Reference Sans Serif" w:hAnsi="MS Reference Sans Serif"/>
          <w:lang w:val="en-CA"/>
        </w:rPr>
      </w:pPr>
      <w:del w:id="8468" w:author="Yann Bourdeau" w:date="2014-02-06T16:29:00Z">
        <w:r w:rsidRPr="00381014" w:rsidDel="00FC0E8D">
          <w:rPr>
            <w:rFonts w:ascii="MS Reference Sans Serif" w:hAnsi="MS Reference Sans Serif"/>
            <w:lang w:val="en-CA"/>
          </w:rPr>
          <w:tab/>
          <w:delText>CPPUNIT_ASSERT_EQUAL(hn.isValidNAI(nai),true);</w:delText>
        </w:r>
      </w:del>
    </w:p>
    <w:p w14:paraId="4AB223AF" w14:textId="6792F547" w:rsidR="005579D5" w:rsidRPr="00381014" w:rsidDel="00FC0E8D" w:rsidRDefault="005579D5" w:rsidP="005579D5">
      <w:pPr>
        <w:spacing w:after="0" w:line="240" w:lineRule="exact"/>
        <w:rPr>
          <w:del w:id="8469" w:author="Yann Bourdeau" w:date="2014-02-06T16:29:00Z"/>
          <w:rFonts w:ascii="MS Reference Sans Serif" w:hAnsi="MS Reference Sans Serif"/>
          <w:lang w:val="en-CA"/>
        </w:rPr>
      </w:pPr>
      <w:del w:id="8470" w:author="Yann Bourdeau" w:date="2014-02-06T16:29:00Z">
        <w:r w:rsidRPr="00381014" w:rsidDel="00FC0E8D">
          <w:rPr>
            <w:rFonts w:ascii="MS Reference Sans Serif" w:hAnsi="MS Reference Sans Serif"/>
            <w:lang w:val="en-CA"/>
          </w:rPr>
          <w:tab/>
          <w:delText>nai="fred@foo-9.example.com";</w:delText>
        </w:r>
      </w:del>
    </w:p>
    <w:p w14:paraId="2F0FBC7A" w14:textId="4FF4FDE8" w:rsidR="005579D5" w:rsidRPr="00381014" w:rsidDel="00FC0E8D" w:rsidRDefault="005579D5" w:rsidP="005579D5">
      <w:pPr>
        <w:spacing w:after="0" w:line="240" w:lineRule="exact"/>
        <w:rPr>
          <w:del w:id="8471" w:author="Yann Bourdeau" w:date="2014-02-06T16:29:00Z"/>
          <w:rFonts w:ascii="MS Reference Sans Serif" w:hAnsi="MS Reference Sans Serif"/>
          <w:lang w:val="en-CA"/>
        </w:rPr>
      </w:pPr>
      <w:del w:id="8472" w:author="Yann Bourdeau" w:date="2014-02-06T16:29:00Z">
        <w:r w:rsidRPr="00381014" w:rsidDel="00FC0E8D">
          <w:rPr>
            <w:rFonts w:ascii="MS Reference Sans Serif" w:hAnsi="MS Reference Sans Serif"/>
            <w:lang w:val="en-CA"/>
          </w:rPr>
          <w:tab/>
          <w:delText>CPPUNIT_ASSERT_EQUAL(hn.isValidNAI(nai),true);</w:delText>
        </w:r>
      </w:del>
    </w:p>
    <w:p w14:paraId="09BE6E3D" w14:textId="7520CB80" w:rsidR="005579D5" w:rsidRPr="00381014" w:rsidDel="00FC0E8D" w:rsidRDefault="005579D5" w:rsidP="005579D5">
      <w:pPr>
        <w:spacing w:after="0" w:line="240" w:lineRule="exact"/>
        <w:rPr>
          <w:del w:id="8473" w:author="Yann Bourdeau" w:date="2014-02-06T16:29:00Z"/>
          <w:rFonts w:ascii="MS Reference Sans Serif" w:hAnsi="MS Reference Sans Serif"/>
          <w:lang w:val="en-CA"/>
        </w:rPr>
      </w:pPr>
      <w:del w:id="8474" w:author="Yann Bourdeau" w:date="2014-02-06T16:29:00Z">
        <w:r w:rsidRPr="00381014" w:rsidDel="00FC0E8D">
          <w:rPr>
            <w:rFonts w:ascii="MS Reference Sans Serif" w:hAnsi="MS Reference Sans Serif"/>
            <w:lang w:val="en-CA"/>
          </w:rPr>
          <w:tab/>
          <w:delText>nai="jack@3rd.depts.example.com";</w:delText>
        </w:r>
      </w:del>
    </w:p>
    <w:p w14:paraId="6997CC6F" w14:textId="5DEEE846" w:rsidR="005579D5" w:rsidRPr="00381014" w:rsidDel="00FC0E8D" w:rsidRDefault="005579D5" w:rsidP="005579D5">
      <w:pPr>
        <w:spacing w:after="0" w:line="240" w:lineRule="exact"/>
        <w:rPr>
          <w:del w:id="8475" w:author="Yann Bourdeau" w:date="2014-02-06T16:29:00Z"/>
          <w:rFonts w:ascii="MS Reference Sans Serif" w:hAnsi="MS Reference Sans Serif"/>
          <w:lang w:val="en-CA"/>
        </w:rPr>
      </w:pPr>
      <w:del w:id="8476" w:author="Yann Bourdeau" w:date="2014-02-06T16:29:00Z">
        <w:r w:rsidRPr="00381014" w:rsidDel="00FC0E8D">
          <w:rPr>
            <w:rFonts w:ascii="MS Reference Sans Serif" w:hAnsi="MS Reference Sans Serif"/>
            <w:lang w:val="en-CA"/>
          </w:rPr>
          <w:tab/>
          <w:delText>CPPUNIT_ASSERT_EQUAL(hn.isValidNAI(nai),true);</w:delText>
        </w:r>
      </w:del>
    </w:p>
    <w:p w14:paraId="7F8AB9F4" w14:textId="26D5E385" w:rsidR="005579D5" w:rsidRPr="00381014" w:rsidDel="00FC0E8D" w:rsidRDefault="005579D5" w:rsidP="005579D5">
      <w:pPr>
        <w:spacing w:after="0" w:line="240" w:lineRule="exact"/>
        <w:rPr>
          <w:del w:id="8477" w:author="Yann Bourdeau" w:date="2014-02-06T16:29:00Z"/>
          <w:rFonts w:ascii="MS Reference Sans Serif" w:hAnsi="MS Reference Sans Serif"/>
          <w:lang w:val="en-CA"/>
        </w:rPr>
      </w:pPr>
      <w:del w:id="8478" w:author="Yann Bourdeau" w:date="2014-02-06T16:29:00Z">
        <w:r w:rsidRPr="00381014" w:rsidDel="00FC0E8D">
          <w:rPr>
            <w:rFonts w:ascii="MS Reference Sans Serif" w:hAnsi="MS Reference Sans Serif"/>
            <w:lang w:val="en-CA"/>
          </w:rPr>
          <w:tab/>
          <w:delText>nai="fred.smith@example.com";</w:delText>
        </w:r>
      </w:del>
    </w:p>
    <w:p w14:paraId="080CBA9C" w14:textId="14C7AF03" w:rsidR="005579D5" w:rsidRPr="00381014" w:rsidDel="00FC0E8D" w:rsidRDefault="005579D5" w:rsidP="005579D5">
      <w:pPr>
        <w:spacing w:after="0" w:line="240" w:lineRule="exact"/>
        <w:rPr>
          <w:del w:id="8479" w:author="Yann Bourdeau" w:date="2014-02-06T16:29:00Z"/>
          <w:rFonts w:ascii="MS Reference Sans Serif" w:hAnsi="MS Reference Sans Serif"/>
          <w:lang w:val="en-CA"/>
        </w:rPr>
      </w:pPr>
      <w:del w:id="8480" w:author="Yann Bourdeau" w:date="2014-02-06T16:29:00Z">
        <w:r w:rsidRPr="00381014" w:rsidDel="00FC0E8D">
          <w:rPr>
            <w:rFonts w:ascii="MS Reference Sans Serif" w:hAnsi="MS Reference Sans Serif"/>
            <w:lang w:val="en-CA"/>
          </w:rPr>
          <w:tab/>
          <w:delText>CPPUNIT_ASSERT_EQUAL(hn.isValidNAI(nai),true);</w:delText>
        </w:r>
      </w:del>
    </w:p>
    <w:p w14:paraId="6B5F949D" w14:textId="31073BA9" w:rsidR="005579D5" w:rsidRPr="00381014" w:rsidDel="00FC0E8D" w:rsidRDefault="005579D5" w:rsidP="005579D5">
      <w:pPr>
        <w:spacing w:after="0" w:line="240" w:lineRule="exact"/>
        <w:rPr>
          <w:del w:id="8481" w:author="Yann Bourdeau" w:date="2014-02-06T16:29:00Z"/>
          <w:rFonts w:ascii="MS Reference Sans Serif" w:hAnsi="MS Reference Sans Serif"/>
          <w:lang w:val="en-CA"/>
        </w:rPr>
      </w:pPr>
      <w:del w:id="8482" w:author="Yann Bourdeau" w:date="2014-02-06T16:29:00Z">
        <w:r w:rsidRPr="00381014" w:rsidDel="00FC0E8D">
          <w:rPr>
            <w:rFonts w:ascii="MS Reference Sans Serif" w:hAnsi="MS Reference Sans Serif"/>
            <w:lang w:val="en-CA"/>
          </w:rPr>
          <w:tab/>
          <w:delText>nai="fred_smith@example.com";</w:delText>
        </w:r>
      </w:del>
    </w:p>
    <w:p w14:paraId="4CD52FBD" w14:textId="2A3B2950" w:rsidR="005579D5" w:rsidRPr="00381014" w:rsidDel="00FC0E8D" w:rsidRDefault="005579D5" w:rsidP="005579D5">
      <w:pPr>
        <w:spacing w:after="0" w:line="240" w:lineRule="exact"/>
        <w:rPr>
          <w:del w:id="8483" w:author="Yann Bourdeau" w:date="2014-02-06T16:29:00Z"/>
          <w:rFonts w:ascii="MS Reference Sans Serif" w:hAnsi="MS Reference Sans Serif"/>
          <w:lang w:val="en-CA"/>
        </w:rPr>
      </w:pPr>
      <w:del w:id="8484" w:author="Yann Bourdeau" w:date="2014-02-06T16:29:00Z">
        <w:r w:rsidRPr="00381014" w:rsidDel="00FC0E8D">
          <w:rPr>
            <w:rFonts w:ascii="MS Reference Sans Serif" w:hAnsi="MS Reference Sans Serif"/>
            <w:lang w:val="en-CA"/>
          </w:rPr>
          <w:tab/>
          <w:delText>CPPUNIT_ASSERT_EQUAL(hn.isValidNAI(nai),true);</w:delText>
        </w:r>
      </w:del>
    </w:p>
    <w:p w14:paraId="2995444C" w14:textId="0FBCDE13" w:rsidR="005579D5" w:rsidRPr="00381014" w:rsidDel="00FC0E8D" w:rsidRDefault="005579D5" w:rsidP="005579D5">
      <w:pPr>
        <w:spacing w:after="0" w:line="240" w:lineRule="exact"/>
        <w:rPr>
          <w:del w:id="8485" w:author="Yann Bourdeau" w:date="2014-02-06T16:29:00Z"/>
          <w:rFonts w:ascii="MS Reference Sans Serif" w:hAnsi="MS Reference Sans Serif"/>
          <w:lang w:val="en-CA"/>
        </w:rPr>
      </w:pPr>
      <w:del w:id="8486" w:author="Yann Bourdeau" w:date="2014-02-06T16:29:00Z">
        <w:r w:rsidRPr="00381014" w:rsidDel="00FC0E8D">
          <w:rPr>
            <w:rFonts w:ascii="MS Reference Sans Serif" w:hAnsi="MS Reference Sans Serif"/>
            <w:lang w:val="en-CA"/>
          </w:rPr>
          <w:tab/>
          <w:delText>nai="fred$@example.com";</w:delText>
        </w:r>
      </w:del>
    </w:p>
    <w:p w14:paraId="5E69DAE5" w14:textId="2EEF9FED" w:rsidR="005579D5" w:rsidRPr="00381014" w:rsidDel="00FC0E8D" w:rsidRDefault="005579D5" w:rsidP="005579D5">
      <w:pPr>
        <w:spacing w:after="0" w:line="240" w:lineRule="exact"/>
        <w:rPr>
          <w:del w:id="8487" w:author="Yann Bourdeau" w:date="2014-02-06T16:29:00Z"/>
          <w:rFonts w:ascii="MS Reference Sans Serif" w:hAnsi="MS Reference Sans Serif"/>
          <w:lang w:val="en-CA"/>
        </w:rPr>
      </w:pPr>
      <w:del w:id="8488" w:author="Yann Bourdeau" w:date="2014-02-06T16:29:00Z">
        <w:r w:rsidRPr="00381014" w:rsidDel="00FC0E8D">
          <w:rPr>
            <w:rFonts w:ascii="MS Reference Sans Serif" w:hAnsi="MS Reference Sans Serif"/>
            <w:lang w:val="en-CA"/>
          </w:rPr>
          <w:tab/>
          <w:delText>CPPUNIT_ASSERT_EQUAL(hn.isValidNAI(nai),true);</w:delText>
        </w:r>
      </w:del>
    </w:p>
    <w:p w14:paraId="1DFF6161" w14:textId="08DE997D" w:rsidR="005579D5" w:rsidRPr="00381014" w:rsidDel="00FC0E8D" w:rsidRDefault="005579D5" w:rsidP="005579D5">
      <w:pPr>
        <w:spacing w:after="0" w:line="240" w:lineRule="exact"/>
        <w:rPr>
          <w:del w:id="8489" w:author="Yann Bourdeau" w:date="2014-02-06T16:29:00Z"/>
          <w:rFonts w:ascii="MS Reference Sans Serif" w:hAnsi="MS Reference Sans Serif"/>
          <w:lang w:val="en-CA"/>
        </w:rPr>
      </w:pPr>
      <w:del w:id="8490" w:author="Yann Bourdeau" w:date="2014-02-06T16:29:00Z">
        <w:r w:rsidRPr="00381014" w:rsidDel="00FC0E8D">
          <w:rPr>
            <w:rFonts w:ascii="MS Reference Sans Serif" w:hAnsi="MS Reference Sans Serif"/>
            <w:lang w:val="en-CA"/>
          </w:rPr>
          <w:tab/>
          <w:delText>nai="fred=?#$&amp;*+-/^smith@example.com";</w:delText>
        </w:r>
      </w:del>
    </w:p>
    <w:p w14:paraId="69478613" w14:textId="16D6940D" w:rsidR="005579D5" w:rsidRPr="00381014" w:rsidDel="00FC0E8D" w:rsidRDefault="005579D5" w:rsidP="005579D5">
      <w:pPr>
        <w:spacing w:after="0" w:line="240" w:lineRule="exact"/>
        <w:rPr>
          <w:del w:id="8491" w:author="Yann Bourdeau" w:date="2014-02-06T16:29:00Z"/>
          <w:rFonts w:ascii="MS Reference Sans Serif" w:hAnsi="MS Reference Sans Serif"/>
          <w:lang w:val="en-CA"/>
        </w:rPr>
      </w:pPr>
      <w:del w:id="8492" w:author="Yann Bourdeau" w:date="2014-02-06T16:29:00Z">
        <w:r w:rsidRPr="00381014" w:rsidDel="00FC0E8D">
          <w:rPr>
            <w:rFonts w:ascii="MS Reference Sans Serif" w:hAnsi="MS Reference Sans Serif"/>
            <w:lang w:val="en-CA"/>
          </w:rPr>
          <w:tab/>
          <w:delText>CPPUNIT_ASSERT_EQUAL(hn.isValidNAI(nai),true);</w:delText>
        </w:r>
      </w:del>
    </w:p>
    <w:p w14:paraId="77EF7DCF" w14:textId="62A36E5E" w:rsidR="005579D5" w:rsidRPr="00381014" w:rsidDel="00FC0E8D" w:rsidRDefault="005579D5" w:rsidP="005579D5">
      <w:pPr>
        <w:spacing w:after="0" w:line="240" w:lineRule="exact"/>
        <w:rPr>
          <w:del w:id="8493" w:author="Yann Bourdeau" w:date="2014-02-06T16:29:00Z"/>
          <w:rFonts w:ascii="MS Reference Sans Serif" w:hAnsi="MS Reference Sans Serif"/>
          <w:lang w:val="en-CA"/>
        </w:rPr>
      </w:pPr>
      <w:del w:id="8494" w:author="Yann Bourdeau" w:date="2014-02-06T16:29:00Z">
        <w:r w:rsidRPr="00381014" w:rsidDel="00FC0E8D">
          <w:rPr>
            <w:rFonts w:ascii="MS Reference Sans Serif" w:hAnsi="MS Reference Sans Serif"/>
            <w:lang w:val="en-CA"/>
          </w:rPr>
          <w:tab/>
          <w:delText>nai="nancy@eng.example.net";</w:delText>
        </w:r>
      </w:del>
    </w:p>
    <w:p w14:paraId="39BA7884" w14:textId="0D1F7762" w:rsidR="005579D5" w:rsidRPr="00381014" w:rsidDel="00FC0E8D" w:rsidRDefault="005579D5" w:rsidP="005579D5">
      <w:pPr>
        <w:spacing w:after="0" w:line="240" w:lineRule="exact"/>
        <w:rPr>
          <w:del w:id="8495" w:author="Yann Bourdeau" w:date="2014-02-06T16:29:00Z"/>
          <w:rFonts w:ascii="MS Reference Sans Serif" w:hAnsi="MS Reference Sans Serif"/>
          <w:lang w:val="en-CA"/>
        </w:rPr>
      </w:pPr>
      <w:del w:id="8496" w:author="Yann Bourdeau" w:date="2014-02-06T16:29:00Z">
        <w:r w:rsidRPr="00381014" w:rsidDel="00FC0E8D">
          <w:rPr>
            <w:rFonts w:ascii="MS Reference Sans Serif" w:hAnsi="MS Reference Sans Serif"/>
            <w:lang w:val="en-CA"/>
          </w:rPr>
          <w:tab/>
          <w:delText>CPPUNIT_ASSERT_EQUAL(hn.isValidNAI(nai),true);</w:delText>
        </w:r>
      </w:del>
    </w:p>
    <w:p w14:paraId="41AE45C8" w14:textId="5538E2F7" w:rsidR="005579D5" w:rsidRPr="00381014" w:rsidDel="00FC0E8D" w:rsidRDefault="005579D5" w:rsidP="005579D5">
      <w:pPr>
        <w:spacing w:after="0" w:line="240" w:lineRule="exact"/>
        <w:rPr>
          <w:del w:id="8497" w:author="Yann Bourdeau" w:date="2014-02-06T16:29:00Z"/>
          <w:rFonts w:ascii="MS Reference Sans Serif" w:hAnsi="MS Reference Sans Serif"/>
          <w:lang w:val="en-CA"/>
        </w:rPr>
      </w:pPr>
      <w:del w:id="8498" w:author="Yann Bourdeau" w:date="2014-02-06T16:29:00Z">
        <w:r w:rsidRPr="00381014" w:rsidDel="00FC0E8D">
          <w:rPr>
            <w:rFonts w:ascii="MS Reference Sans Serif" w:hAnsi="MS Reference Sans Serif"/>
            <w:lang w:val="en-CA"/>
          </w:rPr>
          <w:tab/>
          <w:delText>nai="eng.example.net!nancy@example.net";</w:delText>
        </w:r>
      </w:del>
    </w:p>
    <w:p w14:paraId="55B7DDBA" w14:textId="6971CF22" w:rsidR="005579D5" w:rsidRPr="00381014" w:rsidDel="00FC0E8D" w:rsidRDefault="005579D5" w:rsidP="005579D5">
      <w:pPr>
        <w:spacing w:after="0" w:line="240" w:lineRule="exact"/>
        <w:rPr>
          <w:del w:id="8499" w:author="Yann Bourdeau" w:date="2014-02-06T16:29:00Z"/>
          <w:rFonts w:ascii="MS Reference Sans Serif" w:hAnsi="MS Reference Sans Serif"/>
          <w:lang w:val="en-CA"/>
        </w:rPr>
      </w:pPr>
      <w:del w:id="8500" w:author="Yann Bourdeau" w:date="2014-02-06T16:29:00Z">
        <w:r w:rsidRPr="00381014" w:rsidDel="00FC0E8D">
          <w:rPr>
            <w:rFonts w:ascii="MS Reference Sans Serif" w:hAnsi="MS Reference Sans Serif"/>
            <w:lang w:val="en-CA"/>
          </w:rPr>
          <w:tab/>
          <w:delText>CPPUNIT_ASSERT_EQUAL(hn.isValidNAI(nai),true);</w:delText>
        </w:r>
      </w:del>
    </w:p>
    <w:p w14:paraId="09C1FAC5" w14:textId="5CADC639" w:rsidR="005579D5" w:rsidRPr="00381014" w:rsidDel="00FC0E8D" w:rsidRDefault="005579D5" w:rsidP="005579D5">
      <w:pPr>
        <w:spacing w:after="0" w:line="240" w:lineRule="exact"/>
        <w:rPr>
          <w:del w:id="8501" w:author="Yann Bourdeau" w:date="2014-02-06T16:29:00Z"/>
          <w:rFonts w:ascii="MS Reference Sans Serif" w:hAnsi="MS Reference Sans Serif"/>
          <w:lang w:val="en-CA"/>
        </w:rPr>
      </w:pPr>
      <w:del w:id="8502" w:author="Yann Bourdeau" w:date="2014-02-06T16:29:00Z">
        <w:r w:rsidRPr="00381014" w:rsidDel="00FC0E8D">
          <w:rPr>
            <w:rFonts w:ascii="MS Reference Sans Serif" w:hAnsi="MS Reference Sans Serif"/>
            <w:lang w:val="en-CA"/>
          </w:rPr>
          <w:tab/>
          <w:delText>nai="eng%nancy@example.net";</w:delText>
        </w:r>
      </w:del>
    </w:p>
    <w:p w14:paraId="71BE1501" w14:textId="6AB37BA1" w:rsidR="005579D5" w:rsidRPr="00381014" w:rsidDel="00FC0E8D" w:rsidRDefault="005579D5" w:rsidP="005579D5">
      <w:pPr>
        <w:spacing w:after="0" w:line="240" w:lineRule="exact"/>
        <w:rPr>
          <w:del w:id="8503" w:author="Yann Bourdeau" w:date="2014-02-06T16:29:00Z"/>
          <w:rFonts w:ascii="MS Reference Sans Serif" w:hAnsi="MS Reference Sans Serif"/>
          <w:lang w:val="en-CA"/>
        </w:rPr>
      </w:pPr>
      <w:del w:id="8504" w:author="Yann Bourdeau" w:date="2014-02-06T16:29:00Z">
        <w:r w:rsidRPr="00381014" w:rsidDel="00FC0E8D">
          <w:rPr>
            <w:rFonts w:ascii="MS Reference Sans Serif" w:hAnsi="MS Reference Sans Serif"/>
            <w:lang w:val="en-CA"/>
          </w:rPr>
          <w:tab/>
          <w:delText>CPPUNIT_ASSERT_EQUAL(hn.isValidNAI(nai),true);</w:delText>
        </w:r>
      </w:del>
    </w:p>
    <w:p w14:paraId="2438C578" w14:textId="06136284" w:rsidR="005579D5" w:rsidRPr="00381014" w:rsidDel="00FC0E8D" w:rsidRDefault="005579D5" w:rsidP="005579D5">
      <w:pPr>
        <w:spacing w:after="0" w:line="240" w:lineRule="exact"/>
        <w:rPr>
          <w:del w:id="8505" w:author="Yann Bourdeau" w:date="2014-02-06T16:29:00Z"/>
          <w:rFonts w:ascii="MS Reference Sans Serif" w:hAnsi="MS Reference Sans Serif"/>
          <w:lang w:val="en-CA"/>
        </w:rPr>
      </w:pPr>
      <w:del w:id="8506" w:author="Yann Bourdeau" w:date="2014-02-06T16:29:00Z">
        <w:r w:rsidRPr="00381014" w:rsidDel="00FC0E8D">
          <w:rPr>
            <w:rFonts w:ascii="MS Reference Sans Serif" w:hAnsi="MS Reference Sans Serif"/>
            <w:lang w:val="en-CA"/>
          </w:rPr>
          <w:tab/>
          <w:delText>nai="@privatecorp.example.net";</w:delText>
        </w:r>
      </w:del>
    </w:p>
    <w:p w14:paraId="30FC5B0B" w14:textId="3E01145E" w:rsidR="005579D5" w:rsidRPr="00381014" w:rsidDel="00FC0E8D" w:rsidRDefault="005579D5" w:rsidP="005579D5">
      <w:pPr>
        <w:spacing w:after="0" w:line="240" w:lineRule="exact"/>
        <w:rPr>
          <w:del w:id="8507" w:author="Yann Bourdeau" w:date="2014-02-06T16:29:00Z"/>
          <w:rFonts w:ascii="MS Reference Sans Serif" w:hAnsi="MS Reference Sans Serif"/>
          <w:lang w:val="en-CA"/>
        </w:rPr>
      </w:pPr>
      <w:del w:id="8508" w:author="Yann Bourdeau" w:date="2014-02-06T16:29:00Z">
        <w:r w:rsidRPr="00381014" w:rsidDel="00FC0E8D">
          <w:rPr>
            <w:rFonts w:ascii="MS Reference Sans Serif" w:hAnsi="MS Reference Sans Serif"/>
            <w:lang w:val="en-CA"/>
          </w:rPr>
          <w:tab/>
          <w:delText>CPPUNIT_ASSERT_EQUAL(hn.isValidNAI(nai),true);</w:delText>
        </w:r>
      </w:del>
    </w:p>
    <w:p w14:paraId="5C3D95A7" w14:textId="59CD45AF" w:rsidR="005579D5" w:rsidRPr="00381014" w:rsidDel="00FC0E8D" w:rsidRDefault="005579D5" w:rsidP="005579D5">
      <w:pPr>
        <w:spacing w:after="0" w:line="240" w:lineRule="exact"/>
        <w:rPr>
          <w:del w:id="8509" w:author="Yann Bourdeau" w:date="2014-02-06T16:29:00Z"/>
          <w:rFonts w:ascii="MS Reference Sans Serif" w:hAnsi="MS Reference Sans Serif"/>
          <w:lang w:val="en-CA"/>
        </w:rPr>
      </w:pPr>
      <w:del w:id="8510" w:author="Yann Bourdeau" w:date="2014-02-06T16:29:00Z">
        <w:r w:rsidRPr="00381014" w:rsidDel="00FC0E8D">
          <w:rPr>
            <w:rFonts w:ascii="MS Reference Sans Serif" w:hAnsi="MS Reference Sans Serif"/>
            <w:lang w:val="en-CA"/>
          </w:rPr>
          <w:tab/>
          <w:delText>nai="alice@xn--tmonesimerkki-bfbb.example.net";</w:delText>
        </w:r>
      </w:del>
    </w:p>
    <w:p w14:paraId="41A30DA5" w14:textId="517E62AD" w:rsidR="005579D5" w:rsidRPr="00381014" w:rsidDel="00FC0E8D" w:rsidRDefault="005579D5" w:rsidP="005579D5">
      <w:pPr>
        <w:spacing w:after="0" w:line="240" w:lineRule="exact"/>
        <w:rPr>
          <w:del w:id="8511" w:author="Yann Bourdeau" w:date="2014-02-06T16:29:00Z"/>
          <w:rFonts w:ascii="MS Reference Sans Serif" w:hAnsi="MS Reference Sans Serif"/>
          <w:lang w:val="en-CA"/>
        </w:rPr>
      </w:pPr>
      <w:del w:id="8512" w:author="Yann Bourdeau" w:date="2014-02-06T16:29:00Z">
        <w:r w:rsidRPr="00381014" w:rsidDel="00FC0E8D">
          <w:rPr>
            <w:rFonts w:ascii="MS Reference Sans Serif" w:hAnsi="MS Reference Sans Serif"/>
            <w:lang w:val="en-CA"/>
          </w:rPr>
          <w:tab/>
          <w:delText>CPPUNIT_ASSERT_EQUAL(hn.isValidNAI(nai),true);</w:delText>
        </w:r>
      </w:del>
    </w:p>
    <w:p w14:paraId="274F54F3" w14:textId="21449C7A" w:rsidR="005579D5" w:rsidRPr="00381014" w:rsidDel="00FC0E8D" w:rsidRDefault="005579D5" w:rsidP="005579D5">
      <w:pPr>
        <w:spacing w:after="0" w:line="240" w:lineRule="exact"/>
        <w:rPr>
          <w:del w:id="8513" w:author="Yann Bourdeau" w:date="2014-02-06T16:29:00Z"/>
          <w:rFonts w:ascii="MS Reference Sans Serif" w:hAnsi="MS Reference Sans Serif"/>
          <w:lang w:val="en-CA"/>
        </w:rPr>
      </w:pPr>
      <w:del w:id="8514" w:author="Yann Bourdeau" w:date="2014-02-06T16:29:00Z">
        <w:r w:rsidRPr="00381014" w:rsidDel="00FC0E8D">
          <w:rPr>
            <w:rFonts w:ascii="MS Reference Sans Serif" w:hAnsi="MS Reference Sans Serif"/>
            <w:lang w:val="en-CA"/>
          </w:rPr>
          <w:tab/>
          <w:delText>nai="me@camiant.1-ABC.com";</w:delText>
        </w:r>
      </w:del>
    </w:p>
    <w:p w14:paraId="297AB83C" w14:textId="38D00DBF" w:rsidR="005579D5" w:rsidRPr="00381014" w:rsidDel="00FC0E8D" w:rsidRDefault="005579D5" w:rsidP="005579D5">
      <w:pPr>
        <w:spacing w:after="0" w:line="240" w:lineRule="exact"/>
        <w:rPr>
          <w:del w:id="8515" w:author="Yann Bourdeau" w:date="2014-02-06T16:29:00Z"/>
          <w:rFonts w:ascii="MS Reference Sans Serif" w:hAnsi="MS Reference Sans Serif"/>
          <w:lang w:val="en-CA"/>
        </w:rPr>
      </w:pPr>
      <w:del w:id="8516" w:author="Yann Bourdeau" w:date="2014-02-06T16:29:00Z">
        <w:r w:rsidRPr="00381014" w:rsidDel="00FC0E8D">
          <w:rPr>
            <w:rFonts w:ascii="MS Reference Sans Serif" w:hAnsi="MS Reference Sans Serif"/>
            <w:lang w:val="en-CA"/>
          </w:rPr>
          <w:tab/>
          <w:delText>CPPUNIT_ASSERT_EQUAL(hn.isValidNAI(nai),true);</w:delText>
        </w:r>
      </w:del>
    </w:p>
    <w:p w14:paraId="63FA93FC" w14:textId="20AC372C" w:rsidR="005579D5" w:rsidRPr="00381014" w:rsidDel="00FC0E8D" w:rsidRDefault="005579D5" w:rsidP="005579D5">
      <w:pPr>
        <w:spacing w:after="0" w:line="240" w:lineRule="exact"/>
        <w:rPr>
          <w:del w:id="8517" w:author="Yann Bourdeau" w:date="2014-02-06T16:29:00Z"/>
          <w:rFonts w:ascii="MS Reference Sans Serif" w:hAnsi="MS Reference Sans Serif"/>
          <w:lang w:val="en-CA"/>
        </w:rPr>
      </w:pPr>
    </w:p>
    <w:p w14:paraId="1F0C219C" w14:textId="278A1B33" w:rsidR="005579D5" w:rsidRPr="00381014" w:rsidDel="00FC0E8D" w:rsidRDefault="005579D5" w:rsidP="005579D5">
      <w:pPr>
        <w:spacing w:after="0" w:line="240" w:lineRule="exact"/>
        <w:rPr>
          <w:del w:id="8518" w:author="Yann Bourdeau" w:date="2014-02-06T16:29:00Z"/>
          <w:rFonts w:ascii="MS Reference Sans Serif" w:hAnsi="MS Reference Sans Serif"/>
          <w:lang w:val="en-CA"/>
        </w:rPr>
      </w:pPr>
      <w:del w:id="8519" w:author="Yann Bourdeau" w:date="2014-02-06T16:29:00Z">
        <w:r w:rsidRPr="00381014" w:rsidDel="00FC0E8D">
          <w:rPr>
            <w:rFonts w:ascii="MS Reference Sans Serif" w:hAnsi="MS Reference Sans Serif"/>
            <w:lang w:val="en-CA"/>
          </w:rPr>
          <w:tab/>
          <w:delText>nai="fred@example";</w:delText>
        </w:r>
      </w:del>
    </w:p>
    <w:p w14:paraId="2F722933" w14:textId="19724C9A" w:rsidR="005579D5" w:rsidRPr="00381014" w:rsidDel="00FC0E8D" w:rsidRDefault="005579D5" w:rsidP="005579D5">
      <w:pPr>
        <w:spacing w:after="0" w:line="240" w:lineRule="exact"/>
        <w:rPr>
          <w:del w:id="8520" w:author="Yann Bourdeau" w:date="2014-02-06T16:29:00Z"/>
          <w:rFonts w:ascii="MS Reference Sans Serif" w:hAnsi="MS Reference Sans Serif"/>
          <w:lang w:val="en-CA"/>
        </w:rPr>
      </w:pPr>
      <w:del w:id="8521" w:author="Yann Bourdeau" w:date="2014-02-06T16:29:00Z">
        <w:r w:rsidRPr="00381014" w:rsidDel="00FC0E8D">
          <w:rPr>
            <w:rFonts w:ascii="MS Reference Sans Serif" w:hAnsi="MS Reference Sans Serif"/>
            <w:lang w:val="en-CA"/>
          </w:rPr>
          <w:tab/>
          <w:delText>CPPUNIT_ASSERT_EQUAL(hn.isValidNAI(nai),false);</w:delText>
        </w:r>
      </w:del>
    </w:p>
    <w:p w14:paraId="49A366F6" w14:textId="5AE130FA" w:rsidR="005579D5" w:rsidRPr="00381014" w:rsidDel="00FC0E8D" w:rsidRDefault="005579D5" w:rsidP="005579D5">
      <w:pPr>
        <w:spacing w:after="0" w:line="240" w:lineRule="exact"/>
        <w:rPr>
          <w:del w:id="8522" w:author="Yann Bourdeau" w:date="2014-02-06T16:29:00Z"/>
          <w:rFonts w:ascii="MS Reference Sans Serif" w:hAnsi="MS Reference Sans Serif"/>
          <w:lang w:val="en-CA"/>
        </w:rPr>
      </w:pPr>
      <w:del w:id="8523" w:author="Yann Bourdeau" w:date="2014-02-06T16:29:00Z">
        <w:r w:rsidRPr="00381014" w:rsidDel="00FC0E8D">
          <w:rPr>
            <w:rFonts w:ascii="MS Reference Sans Serif" w:hAnsi="MS Reference Sans Serif"/>
            <w:lang w:val="en-CA"/>
          </w:rPr>
          <w:tab/>
          <w:delText>nai="fred@example_9.com";</w:delText>
        </w:r>
      </w:del>
    </w:p>
    <w:p w14:paraId="1CB1D89D" w14:textId="634ED9BE" w:rsidR="005579D5" w:rsidRPr="00381014" w:rsidDel="00FC0E8D" w:rsidRDefault="005579D5" w:rsidP="005579D5">
      <w:pPr>
        <w:spacing w:after="0" w:line="240" w:lineRule="exact"/>
        <w:rPr>
          <w:del w:id="8524" w:author="Yann Bourdeau" w:date="2014-02-06T16:29:00Z"/>
          <w:rFonts w:ascii="MS Reference Sans Serif" w:hAnsi="MS Reference Sans Serif"/>
          <w:lang w:val="en-CA"/>
        </w:rPr>
      </w:pPr>
      <w:del w:id="8525" w:author="Yann Bourdeau" w:date="2014-02-06T16:29:00Z">
        <w:r w:rsidRPr="00381014" w:rsidDel="00FC0E8D">
          <w:rPr>
            <w:rFonts w:ascii="MS Reference Sans Serif" w:hAnsi="MS Reference Sans Serif"/>
            <w:lang w:val="en-CA"/>
          </w:rPr>
          <w:tab/>
          <w:delText>CPPUNIT_ASSERT_EQUAL(hn.isValidNAI(nai),false);</w:delText>
        </w:r>
      </w:del>
    </w:p>
    <w:p w14:paraId="6DCFD26E" w14:textId="317CFAD4" w:rsidR="005579D5" w:rsidRPr="00381014" w:rsidDel="00FC0E8D" w:rsidRDefault="005579D5" w:rsidP="005579D5">
      <w:pPr>
        <w:spacing w:after="0" w:line="240" w:lineRule="exact"/>
        <w:rPr>
          <w:del w:id="8526" w:author="Yann Bourdeau" w:date="2014-02-06T16:29:00Z"/>
          <w:rFonts w:ascii="MS Reference Sans Serif" w:hAnsi="MS Reference Sans Serif"/>
          <w:lang w:val="en-CA"/>
        </w:rPr>
      </w:pPr>
      <w:del w:id="8527" w:author="Yann Bourdeau" w:date="2014-02-06T16:29:00Z">
        <w:r w:rsidRPr="00381014" w:rsidDel="00FC0E8D">
          <w:rPr>
            <w:rFonts w:ascii="MS Reference Sans Serif" w:hAnsi="MS Reference Sans Serif"/>
            <w:lang w:val="en-CA"/>
          </w:rPr>
          <w:tab/>
          <w:delText>nai="fred@example.net@example.net";</w:delText>
        </w:r>
      </w:del>
    </w:p>
    <w:p w14:paraId="58C8A62B" w14:textId="3ED9FB1F" w:rsidR="005579D5" w:rsidRPr="00381014" w:rsidDel="00FC0E8D" w:rsidRDefault="005579D5" w:rsidP="005579D5">
      <w:pPr>
        <w:spacing w:after="0" w:line="240" w:lineRule="exact"/>
        <w:rPr>
          <w:del w:id="8528" w:author="Yann Bourdeau" w:date="2014-02-06T16:29:00Z"/>
          <w:rFonts w:ascii="MS Reference Sans Serif" w:hAnsi="MS Reference Sans Serif"/>
          <w:lang w:val="en-CA"/>
        </w:rPr>
      </w:pPr>
      <w:del w:id="8529" w:author="Yann Bourdeau" w:date="2014-02-06T16:29:00Z">
        <w:r w:rsidRPr="00381014" w:rsidDel="00FC0E8D">
          <w:rPr>
            <w:rFonts w:ascii="MS Reference Sans Serif" w:hAnsi="MS Reference Sans Serif"/>
            <w:lang w:val="en-CA"/>
          </w:rPr>
          <w:tab/>
          <w:delText>CPPUNIT_ASSERT_EQUAL(hn.isValidNAI(nai),false);</w:delText>
        </w:r>
      </w:del>
    </w:p>
    <w:p w14:paraId="249BA227" w14:textId="13176B83" w:rsidR="005579D5" w:rsidRPr="00381014" w:rsidDel="00FC0E8D" w:rsidRDefault="005579D5" w:rsidP="005579D5">
      <w:pPr>
        <w:spacing w:after="0" w:line="240" w:lineRule="exact"/>
        <w:rPr>
          <w:del w:id="8530" w:author="Yann Bourdeau" w:date="2014-02-06T16:29:00Z"/>
          <w:rFonts w:ascii="MS Reference Sans Serif" w:hAnsi="MS Reference Sans Serif"/>
          <w:lang w:val="en-CA"/>
        </w:rPr>
      </w:pPr>
      <w:del w:id="8531" w:author="Yann Bourdeau" w:date="2014-02-06T16:29:00Z">
        <w:r w:rsidRPr="00381014" w:rsidDel="00FC0E8D">
          <w:rPr>
            <w:rFonts w:ascii="MS Reference Sans Serif" w:hAnsi="MS Reference Sans Serif"/>
            <w:lang w:val="en-CA"/>
          </w:rPr>
          <w:tab/>
          <w:delText>nai=".fred@example.net";</w:delText>
        </w:r>
      </w:del>
    </w:p>
    <w:p w14:paraId="01A8868B" w14:textId="60245275" w:rsidR="005579D5" w:rsidRPr="00381014" w:rsidDel="00FC0E8D" w:rsidRDefault="005579D5" w:rsidP="005579D5">
      <w:pPr>
        <w:spacing w:after="0" w:line="240" w:lineRule="exact"/>
        <w:rPr>
          <w:del w:id="8532" w:author="Yann Bourdeau" w:date="2014-02-06T16:29:00Z"/>
          <w:rFonts w:ascii="MS Reference Sans Serif" w:hAnsi="MS Reference Sans Serif"/>
          <w:lang w:val="en-CA"/>
        </w:rPr>
      </w:pPr>
      <w:del w:id="8533" w:author="Yann Bourdeau" w:date="2014-02-06T16:29:00Z">
        <w:r w:rsidRPr="00381014" w:rsidDel="00FC0E8D">
          <w:rPr>
            <w:rFonts w:ascii="MS Reference Sans Serif" w:hAnsi="MS Reference Sans Serif"/>
            <w:lang w:val="en-CA"/>
          </w:rPr>
          <w:tab/>
          <w:delText>CPPUNIT_ASSERT_EQUAL(hn.isValidNAI(nai),false);</w:delText>
        </w:r>
      </w:del>
    </w:p>
    <w:p w14:paraId="393E23D7" w14:textId="3899C490" w:rsidR="005579D5" w:rsidRPr="00381014" w:rsidDel="00FC0E8D" w:rsidRDefault="005579D5" w:rsidP="005579D5">
      <w:pPr>
        <w:spacing w:after="0" w:line="240" w:lineRule="exact"/>
        <w:rPr>
          <w:del w:id="8534" w:author="Yann Bourdeau" w:date="2014-02-06T16:29:00Z"/>
          <w:rFonts w:ascii="MS Reference Sans Serif" w:hAnsi="MS Reference Sans Serif"/>
          <w:lang w:val="en-CA"/>
        </w:rPr>
      </w:pPr>
      <w:del w:id="8535" w:author="Yann Bourdeau" w:date="2014-02-06T16:29:00Z">
        <w:r w:rsidRPr="00381014" w:rsidDel="00FC0E8D">
          <w:rPr>
            <w:rFonts w:ascii="MS Reference Sans Serif" w:hAnsi="MS Reference Sans Serif"/>
            <w:lang w:val="en-CA"/>
          </w:rPr>
          <w:tab/>
          <w:delText>nai="fred.@example.net";</w:delText>
        </w:r>
      </w:del>
    </w:p>
    <w:p w14:paraId="1FF1C26E" w14:textId="44CD8A0C" w:rsidR="005579D5" w:rsidRPr="00381014" w:rsidDel="00FC0E8D" w:rsidRDefault="005579D5" w:rsidP="005579D5">
      <w:pPr>
        <w:spacing w:after="0" w:line="240" w:lineRule="exact"/>
        <w:rPr>
          <w:del w:id="8536" w:author="Yann Bourdeau" w:date="2014-02-06T16:29:00Z"/>
          <w:rFonts w:ascii="MS Reference Sans Serif" w:hAnsi="MS Reference Sans Serif"/>
          <w:lang w:val="en-CA"/>
        </w:rPr>
      </w:pPr>
      <w:del w:id="8537" w:author="Yann Bourdeau" w:date="2014-02-06T16:29:00Z">
        <w:r w:rsidRPr="00381014" w:rsidDel="00FC0E8D">
          <w:rPr>
            <w:rFonts w:ascii="MS Reference Sans Serif" w:hAnsi="MS Reference Sans Serif"/>
            <w:lang w:val="en-CA"/>
          </w:rPr>
          <w:tab/>
          <w:delText>CPPUNIT_ASSERT_EQUAL(hn.isValidNAI(nai),false);</w:delText>
        </w:r>
      </w:del>
    </w:p>
    <w:p w14:paraId="18BCB44E" w14:textId="5728945F" w:rsidR="005579D5" w:rsidRPr="00381014" w:rsidDel="00FC0E8D" w:rsidRDefault="005579D5" w:rsidP="005579D5">
      <w:pPr>
        <w:spacing w:after="0" w:line="240" w:lineRule="exact"/>
        <w:rPr>
          <w:del w:id="8538" w:author="Yann Bourdeau" w:date="2014-02-06T16:29:00Z"/>
          <w:rFonts w:ascii="MS Reference Sans Serif" w:hAnsi="MS Reference Sans Serif"/>
          <w:lang w:val="en-CA"/>
        </w:rPr>
      </w:pPr>
      <w:del w:id="8539" w:author="Yann Bourdeau" w:date="2014-02-06T16:29:00Z">
        <w:r w:rsidRPr="00381014" w:rsidDel="00FC0E8D">
          <w:rPr>
            <w:rFonts w:ascii="MS Reference Sans Serif" w:hAnsi="MS Reference Sans Serif"/>
            <w:lang w:val="en-CA"/>
          </w:rPr>
          <w:tab/>
          <w:delText>nai="eng:nancy@example.net";</w:delText>
        </w:r>
      </w:del>
    </w:p>
    <w:p w14:paraId="1A5DCC9C" w14:textId="4852CC02" w:rsidR="005579D5" w:rsidRPr="00381014" w:rsidDel="00FC0E8D" w:rsidRDefault="005579D5" w:rsidP="005579D5">
      <w:pPr>
        <w:spacing w:after="0" w:line="240" w:lineRule="exact"/>
        <w:rPr>
          <w:del w:id="8540" w:author="Yann Bourdeau" w:date="2014-02-06T16:29:00Z"/>
          <w:rFonts w:ascii="MS Reference Sans Serif" w:hAnsi="MS Reference Sans Serif"/>
          <w:lang w:val="en-CA"/>
        </w:rPr>
      </w:pPr>
      <w:del w:id="8541" w:author="Yann Bourdeau" w:date="2014-02-06T16:29:00Z">
        <w:r w:rsidRPr="00381014" w:rsidDel="00FC0E8D">
          <w:rPr>
            <w:rFonts w:ascii="MS Reference Sans Serif" w:hAnsi="MS Reference Sans Serif"/>
            <w:lang w:val="en-CA"/>
          </w:rPr>
          <w:tab/>
          <w:delText>CPPUNIT_ASSERT_EQUAL(hn.isValidNAI(nai),false);</w:delText>
        </w:r>
      </w:del>
    </w:p>
    <w:p w14:paraId="1B7F3FF6" w14:textId="7E319D1B" w:rsidR="005579D5" w:rsidRPr="00381014" w:rsidDel="00FC0E8D" w:rsidRDefault="005579D5" w:rsidP="005579D5">
      <w:pPr>
        <w:spacing w:after="0" w:line="240" w:lineRule="exact"/>
        <w:rPr>
          <w:del w:id="8542" w:author="Yann Bourdeau" w:date="2014-02-06T16:29:00Z"/>
          <w:rFonts w:ascii="MS Reference Sans Serif" w:hAnsi="MS Reference Sans Serif"/>
          <w:lang w:val="en-CA"/>
        </w:rPr>
      </w:pPr>
      <w:del w:id="8543" w:author="Yann Bourdeau" w:date="2014-02-06T16:29:00Z">
        <w:r w:rsidRPr="00381014" w:rsidDel="00FC0E8D">
          <w:rPr>
            <w:rFonts w:ascii="MS Reference Sans Serif" w:hAnsi="MS Reference Sans Serif"/>
            <w:lang w:val="en-CA"/>
          </w:rPr>
          <w:tab/>
          <w:delText>nai="eng;nancy@example.net";</w:delText>
        </w:r>
      </w:del>
    </w:p>
    <w:p w14:paraId="7BC5782F" w14:textId="5048ACD2" w:rsidR="005579D5" w:rsidRPr="00381014" w:rsidDel="00FC0E8D" w:rsidRDefault="005579D5" w:rsidP="005579D5">
      <w:pPr>
        <w:spacing w:after="0" w:line="240" w:lineRule="exact"/>
        <w:rPr>
          <w:del w:id="8544" w:author="Yann Bourdeau" w:date="2014-02-06T16:29:00Z"/>
          <w:rFonts w:ascii="MS Reference Sans Serif" w:hAnsi="MS Reference Sans Serif"/>
          <w:lang w:val="en-CA"/>
        </w:rPr>
      </w:pPr>
      <w:del w:id="8545" w:author="Yann Bourdeau" w:date="2014-02-06T16:29:00Z">
        <w:r w:rsidRPr="00381014" w:rsidDel="00FC0E8D">
          <w:rPr>
            <w:rFonts w:ascii="MS Reference Sans Serif" w:hAnsi="MS Reference Sans Serif"/>
            <w:lang w:val="en-CA"/>
          </w:rPr>
          <w:tab/>
          <w:delText>CPPUNIT_ASSERT_EQUAL(hn.isValidNAI(nai),false);</w:delText>
        </w:r>
      </w:del>
    </w:p>
    <w:p w14:paraId="61A0AFA3" w14:textId="12377B9A" w:rsidR="005579D5" w:rsidRPr="00381014" w:rsidDel="00FC0E8D" w:rsidRDefault="005579D5" w:rsidP="005579D5">
      <w:pPr>
        <w:spacing w:after="0" w:line="240" w:lineRule="exact"/>
        <w:rPr>
          <w:del w:id="8546" w:author="Yann Bourdeau" w:date="2014-02-06T16:29:00Z"/>
          <w:rFonts w:ascii="MS Reference Sans Serif" w:hAnsi="MS Reference Sans Serif"/>
          <w:lang w:val="en-CA"/>
        </w:rPr>
      </w:pPr>
      <w:del w:id="8547" w:author="Yann Bourdeau" w:date="2014-02-06T16:29:00Z">
        <w:r w:rsidRPr="00381014" w:rsidDel="00FC0E8D">
          <w:rPr>
            <w:rFonts w:ascii="MS Reference Sans Serif" w:hAnsi="MS Reference Sans Serif"/>
            <w:lang w:val="en-CA"/>
          </w:rPr>
          <w:tab/>
          <w:delText>nai="(user)@example.net";</w:delText>
        </w:r>
      </w:del>
    </w:p>
    <w:p w14:paraId="6C7EF720" w14:textId="4759402E" w:rsidR="005579D5" w:rsidRPr="00381014" w:rsidDel="00FC0E8D" w:rsidRDefault="005579D5" w:rsidP="005579D5">
      <w:pPr>
        <w:spacing w:after="0" w:line="240" w:lineRule="exact"/>
        <w:rPr>
          <w:del w:id="8548" w:author="Yann Bourdeau" w:date="2014-02-06T16:29:00Z"/>
          <w:rFonts w:ascii="MS Reference Sans Serif" w:hAnsi="MS Reference Sans Serif"/>
          <w:lang w:val="en-CA"/>
        </w:rPr>
      </w:pPr>
      <w:del w:id="8549" w:author="Yann Bourdeau" w:date="2014-02-06T16:29:00Z">
        <w:r w:rsidRPr="00381014" w:rsidDel="00FC0E8D">
          <w:rPr>
            <w:rFonts w:ascii="MS Reference Sans Serif" w:hAnsi="MS Reference Sans Serif"/>
            <w:lang w:val="en-CA"/>
          </w:rPr>
          <w:tab/>
          <w:delText>CPPUNIT_ASSERT_EQUAL(hn.isValidNAI(nai),false);</w:delText>
        </w:r>
      </w:del>
    </w:p>
    <w:p w14:paraId="5DDB6A94" w14:textId="0820210C" w:rsidR="005579D5" w:rsidRPr="00381014" w:rsidDel="00FC0E8D" w:rsidRDefault="005579D5" w:rsidP="005579D5">
      <w:pPr>
        <w:spacing w:after="0" w:line="240" w:lineRule="exact"/>
        <w:rPr>
          <w:del w:id="8550" w:author="Yann Bourdeau" w:date="2014-02-06T16:29:00Z"/>
          <w:rFonts w:ascii="MS Reference Sans Serif" w:hAnsi="MS Reference Sans Serif"/>
          <w:lang w:val="en-CA"/>
        </w:rPr>
      </w:pPr>
      <w:del w:id="8551" w:author="Yann Bourdeau" w:date="2014-02-06T16:29:00Z">
        <w:r w:rsidRPr="00381014" w:rsidDel="00FC0E8D">
          <w:rPr>
            <w:rFonts w:ascii="MS Reference Sans Serif" w:hAnsi="MS Reference Sans Serif"/>
            <w:lang w:val="en-CA"/>
          </w:rPr>
          <w:tab/>
          <w:delText>nai="&lt;nancy&gt;@example.net";</w:delText>
        </w:r>
      </w:del>
    </w:p>
    <w:p w14:paraId="45949598" w14:textId="4D7A9F94" w:rsidR="005579D5" w:rsidRPr="00381014" w:rsidDel="00FC0E8D" w:rsidRDefault="005579D5" w:rsidP="005579D5">
      <w:pPr>
        <w:spacing w:after="0" w:line="240" w:lineRule="exact"/>
        <w:rPr>
          <w:del w:id="8552" w:author="Yann Bourdeau" w:date="2014-02-06T16:29:00Z"/>
          <w:rFonts w:ascii="MS Reference Sans Serif" w:hAnsi="MS Reference Sans Serif"/>
          <w:lang w:val="en-CA"/>
        </w:rPr>
      </w:pPr>
      <w:del w:id="8553" w:author="Yann Bourdeau" w:date="2014-02-06T16:29:00Z">
        <w:r w:rsidRPr="00381014" w:rsidDel="00FC0E8D">
          <w:rPr>
            <w:rFonts w:ascii="MS Reference Sans Serif" w:hAnsi="MS Reference Sans Serif"/>
            <w:lang w:val="en-CA"/>
          </w:rPr>
          <w:tab/>
          <w:delText>CPPUNIT_ASSERT_EQUAL(hn.isValidNAI(nai),false);</w:delText>
        </w:r>
      </w:del>
    </w:p>
    <w:p w14:paraId="703BBC49" w14:textId="7448DA90" w:rsidR="005579D5" w:rsidRPr="00381014" w:rsidDel="00FC0E8D" w:rsidRDefault="005579D5" w:rsidP="005579D5">
      <w:pPr>
        <w:spacing w:after="0" w:line="240" w:lineRule="exact"/>
        <w:rPr>
          <w:del w:id="8554" w:author="Yann Bourdeau" w:date="2014-02-06T16:29:00Z"/>
          <w:rFonts w:ascii="MS Reference Sans Serif" w:hAnsi="MS Reference Sans Serif"/>
          <w:lang w:val="en-CA"/>
        </w:rPr>
      </w:pPr>
    </w:p>
    <w:p w14:paraId="3EB33514" w14:textId="51CB2A5C" w:rsidR="005579D5" w:rsidRPr="00381014" w:rsidDel="00FC0E8D" w:rsidRDefault="005579D5" w:rsidP="005579D5">
      <w:pPr>
        <w:spacing w:after="0" w:line="240" w:lineRule="exact"/>
        <w:rPr>
          <w:del w:id="8555" w:author="Yann Bourdeau" w:date="2014-02-06T16:29:00Z"/>
          <w:rFonts w:ascii="MS Reference Sans Serif" w:hAnsi="MS Reference Sans Serif"/>
          <w:lang w:val="en-CA"/>
        </w:rPr>
      </w:pPr>
      <w:del w:id="8556" w:author="Yann Bourdeau" w:date="2014-02-06T16:29:00Z">
        <w:r w:rsidRPr="00381014" w:rsidDel="00FC0E8D">
          <w:rPr>
            <w:rFonts w:ascii="MS Reference Sans Serif" w:hAnsi="MS Reference Sans Serif"/>
            <w:lang w:val="en-CA"/>
          </w:rPr>
          <w:delText>}</w:delText>
        </w:r>
      </w:del>
    </w:p>
    <w:p w14:paraId="7C082424" w14:textId="7A24E3AF" w:rsidR="005579D5" w:rsidRPr="00381014" w:rsidDel="00FC0E8D" w:rsidRDefault="005579D5" w:rsidP="005579D5">
      <w:pPr>
        <w:spacing w:after="0" w:line="240" w:lineRule="exact"/>
        <w:rPr>
          <w:del w:id="8557" w:author="Yann Bourdeau" w:date="2014-02-06T16:29:00Z"/>
          <w:rFonts w:ascii="MS Reference Sans Serif" w:hAnsi="MS Reference Sans Serif"/>
          <w:lang w:val="en-CA"/>
        </w:rPr>
      </w:pPr>
    </w:p>
    <w:p w14:paraId="5F5F7E26" w14:textId="743FAFBA" w:rsidR="005579D5" w:rsidRPr="00381014" w:rsidDel="00FC0E8D" w:rsidRDefault="005579D5" w:rsidP="005579D5">
      <w:pPr>
        <w:spacing w:after="0" w:line="240" w:lineRule="exact"/>
        <w:rPr>
          <w:del w:id="8558" w:author="Yann Bourdeau" w:date="2014-02-06T16:29:00Z"/>
          <w:rFonts w:ascii="MS Reference Sans Serif" w:hAnsi="MS Reference Sans Serif"/>
          <w:lang w:val="en-CA"/>
        </w:rPr>
      </w:pPr>
    </w:p>
    <w:p w14:paraId="6D77686B" w14:textId="60FB5998" w:rsidR="005579D5" w:rsidRPr="00381014" w:rsidDel="00FC0E8D" w:rsidRDefault="005579D5" w:rsidP="005579D5">
      <w:pPr>
        <w:spacing w:after="0" w:line="240" w:lineRule="exact"/>
        <w:rPr>
          <w:del w:id="8559" w:author="Yann Bourdeau" w:date="2014-02-06T16:29:00Z"/>
          <w:rFonts w:ascii="MS Reference Sans Serif" w:hAnsi="MS Reference Sans Serif"/>
          <w:lang w:val="en-CA"/>
        </w:rPr>
      </w:pPr>
      <w:del w:id="8560" w:author="Yann Bourdeau" w:date="2014-02-06T16:29:00Z">
        <w:r w:rsidRPr="00381014" w:rsidDel="00FC0E8D">
          <w:rPr>
            <w:rFonts w:ascii="MS Reference Sans Serif" w:hAnsi="MS Reference Sans Serif"/>
            <w:lang w:val="en-CA"/>
          </w:rPr>
          <w:delText>Test *HostnameTestCase::suite()</w:delText>
        </w:r>
      </w:del>
    </w:p>
    <w:p w14:paraId="18EDD14D" w14:textId="619AA517" w:rsidR="005579D5" w:rsidRPr="00381014" w:rsidDel="00FC0E8D" w:rsidRDefault="005579D5" w:rsidP="005579D5">
      <w:pPr>
        <w:spacing w:after="0" w:line="240" w:lineRule="exact"/>
        <w:rPr>
          <w:del w:id="8561" w:author="Yann Bourdeau" w:date="2014-02-06T16:29:00Z"/>
          <w:rFonts w:ascii="MS Reference Sans Serif" w:hAnsi="MS Reference Sans Serif"/>
          <w:lang w:val="en-CA"/>
        </w:rPr>
      </w:pPr>
      <w:del w:id="8562" w:author="Yann Bourdeau" w:date="2014-02-06T16:29:00Z">
        <w:r w:rsidRPr="00381014" w:rsidDel="00FC0E8D">
          <w:rPr>
            <w:rFonts w:ascii="MS Reference Sans Serif" w:hAnsi="MS Reference Sans Serif"/>
            <w:lang w:val="en-CA"/>
          </w:rPr>
          <w:delText>{</w:delText>
        </w:r>
      </w:del>
    </w:p>
    <w:p w14:paraId="76833755" w14:textId="44F493CB" w:rsidR="005579D5" w:rsidRPr="00381014" w:rsidDel="00FC0E8D" w:rsidRDefault="005579D5" w:rsidP="005579D5">
      <w:pPr>
        <w:spacing w:after="0" w:line="240" w:lineRule="exact"/>
        <w:rPr>
          <w:del w:id="8563" w:author="Yann Bourdeau" w:date="2014-02-06T16:29:00Z"/>
          <w:rFonts w:ascii="MS Reference Sans Serif" w:hAnsi="MS Reference Sans Serif"/>
          <w:lang w:val="en-CA"/>
        </w:rPr>
      </w:pPr>
      <w:del w:id="8564" w:author="Yann Bourdeau" w:date="2014-02-06T16:29:00Z">
        <w:r w:rsidRPr="00381014" w:rsidDel="00FC0E8D">
          <w:rPr>
            <w:rFonts w:ascii="MS Reference Sans Serif" w:hAnsi="MS Reference Sans Serif"/>
            <w:lang w:val="en-CA"/>
          </w:rPr>
          <w:delText xml:space="preserve">  TestSuite *testSuite = new TestSuite ("HostnameTestCase");</w:delText>
        </w:r>
      </w:del>
    </w:p>
    <w:p w14:paraId="22EEB935" w14:textId="2C6231FC" w:rsidR="005579D5" w:rsidRPr="00381014" w:rsidDel="00FC0E8D" w:rsidRDefault="005579D5" w:rsidP="005579D5">
      <w:pPr>
        <w:spacing w:after="0" w:line="240" w:lineRule="exact"/>
        <w:rPr>
          <w:del w:id="8565" w:author="Yann Bourdeau" w:date="2014-02-06T16:29:00Z"/>
          <w:rFonts w:ascii="MS Reference Sans Serif" w:hAnsi="MS Reference Sans Serif"/>
          <w:lang w:val="en-CA"/>
        </w:rPr>
      </w:pPr>
      <w:del w:id="8566" w:author="Yann Bourdeau" w:date="2014-02-06T16:29:00Z">
        <w:r w:rsidRPr="00381014" w:rsidDel="00FC0E8D">
          <w:rPr>
            <w:rFonts w:ascii="MS Reference Sans Serif" w:hAnsi="MS Reference Sans Serif"/>
            <w:lang w:val="en-CA"/>
          </w:rPr>
          <w:delText xml:space="preserve">  Test *t=new TestCaller &lt;HostnameTestCase &gt; ("testParse",&amp;HostnameTestCase::testParse);</w:delText>
        </w:r>
      </w:del>
    </w:p>
    <w:p w14:paraId="3B43ED83" w14:textId="6557520A" w:rsidR="005579D5" w:rsidRPr="00381014" w:rsidDel="00FC0E8D" w:rsidRDefault="005579D5" w:rsidP="005579D5">
      <w:pPr>
        <w:spacing w:after="0" w:line="240" w:lineRule="exact"/>
        <w:rPr>
          <w:del w:id="8567" w:author="Yann Bourdeau" w:date="2014-02-06T16:29:00Z"/>
          <w:rFonts w:ascii="MS Reference Sans Serif" w:hAnsi="MS Reference Sans Serif"/>
          <w:lang w:val="en-CA"/>
        </w:rPr>
      </w:pPr>
      <w:del w:id="8568" w:author="Yann Bourdeau" w:date="2014-02-06T16:29:00Z">
        <w:r w:rsidRPr="00381014" w:rsidDel="00FC0E8D">
          <w:rPr>
            <w:rFonts w:ascii="MS Reference Sans Serif" w:hAnsi="MS Reference Sans Serif"/>
            <w:lang w:val="en-CA"/>
          </w:rPr>
          <w:delText xml:space="preserve">  testSuite-&gt;addTest (t);</w:delText>
        </w:r>
      </w:del>
    </w:p>
    <w:p w14:paraId="37FB8A77" w14:textId="4D394A5A" w:rsidR="005579D5" w:rsidRPr="00381014" w:rsidDel="00FC0E8D" w:rsidRDefault="005579D5" w:rsidP="005579D5">
      <w:pPr>
        <w:spacing w:after="0" w:line="240" w:lineRule="exact"/>
        <w:rPr>
          <w:del w:id="8569" w:author="Yann Bourdeau" w:date="2014-02-06T16:29:00Z"/>
          <w:rFonts w:ascii="MS Reference Sans Serif" w:hAnsi="MS Reference Sans Serif"/>
          <w:lang w:val="en-CA"/>
        </w:rPr>
      </w:pPr>
      <w:del w:id="8570" w:author="Yann Bourdeau" w:date="2014-02-06T16:29:00Z">
        <w:r w:rsidRPr="00381014" w:rsidDel="00FC0E8D">
          <w:rPr>
            <w:rFonts w:ascii="MS Reference Sans Serif" w:hAnsi="MS Reference Sans Serif"/>
            <w:lang w:val="en-CA"/>
          </w:rPr>
          <w:delText xml:space="preserve">  return testSuite;</w:delText>
        </w:r>
      </w:del>
    </w:p>
    <w:p w14:paraId="47FBC2D5" w14:textId="038629BE" w:rsidR="005579D5" w:rsidRPr="00381014" w:rsidDel="00FC0E8D" w:rsidRDefault="005579D5" w:rsidP="005579D5">
      <w:pPr>
        <w:spacing w:after="0" w:line="240" w:lineRule="exact"/>
        <w:rPr>
          <w:del w:id="8571" w:author="Yann Bourdeau" w:date="2014-02-06T16:29:00Z"/>
          <w:rFonts w:ascii="MS Reference Sans Serif" w:hAnsi="MS Reference Sans Serif"/>
          <w:lang w:val="en-CA"/>
        </w:rPr>
      </w:pPr>
      <w:del w:id="8572" w:author="Yann Bourdeau" w:date="2014-02-06T16:29:00Z">
        <w:r w:rsidRPr="00381014" w:rsidDel="00FC0E8D">
          <w:rPr>
            <w:rFonts w:ascii="MS Reference Sans Serif" w:hAnsi="MS Reference Sans Serif"/>
            <w:lang w:val="en-CA"/>
          </w:rPr>
          <w:delText>}</w:delText>
        </w:r>
      </w:del>
    </w:p>
    <w:p w14:paraId="206E49C9" w14:textId="4CFC11E0" w:rsidR="005579D5" w:rsidRPr="00381014" w:rsidDel="00FC0E8D" w:rsidRDefault="005579D5" w:rsidP="005579D5">
      <w:pPr>
        <w:spacing w:after="0" w:line="240" w:lineRule="exact"/>
        <w:rPr>
          <w:del w:id="8573" w:author="Yann Bourdeau" w:date="2014-02-06T16:29:00Z"/>
          <w:rFonts w:ascii="MS Reference Sans Serif" w:hAnsi="MS Reference Sans Serif"/>
          <w:lang w:val="en-CA"/>
        </w:rPr>
      </w:pPr>
    </w:p>
    <w:p w14:paraId="421166C8" w14:textId="1689DBD4" w:rsidR="005579D5" w:rsidRPr="00381014" w:rsidDel="00FC0E8D" w:rsidRDefault="005579D5" w:rsidP="005579D5">
      <w:pPr>
        <w:spacing w:after="0" w:line="240" w:lineRule="exact"/>
        <w:rPr>
          <w:del w:id="8574" w:author="Yann Bourdeau" w:date="2014-02-06T16:29:00Z"/>
          <w:rFonts w:ascii="MS Reference Sans Serif" w:hAnsi="MS Reference Sans Serif"/>
          <w:lang w:val="en-CA"/>
        </w:rPr>
      </w:pPr>
      <w:del w:id="8575" w:author="Yann Bourdeau" w:date="2014-02-06T16:29:00Z">
        <w:r w:rsidRPr="00381014" w:rsidDel="00FC0E8D">
          <w:rPr>
            <w:rFonts w:ascii="MS Reference Sans Serif" w:hAnsi="MS Reference Sans Serif"/>
            <w:lang w:val="en-CA"/>
          </w:rPr>
          <w:delText>int main(int argc, char *argv[])</w:delText>
        </w:r>
      </w:del>
    </w:p>
    <w:p w14:paraId="30A0DA6D" w14:textId="76530CC8" w:rsidR="005579D5" w:rsidRPr="00381014" w:rsidDel="00FC0E8D" w:rsidRDefault="005579D5" w:rsidP="005579D5">
      <w:pPr>
        <w:spacing w:after="0" w:line="240" w:lineRule="exact"/>
        <w:rPr>
          <w:del w:id="8576" w:author="Yann Bourdeau" w:date="2014-02-06T16:29:00Z"/>
          <w:rFonts w:ascii="MS Reference Sans Serif" w:hAnsi="MS Reference Sans Serif"/>
          <w:lang w:val="en-CA"/>
        </w:rPr>
      </w:pPr>
      <w:del w:id="8577" w:author="Yann Bourdeau" w:date="2014-02-06T16:29:00Z">
        <w:r w:rsidRPr="00381014" w:rsidDel="00FC0E8D">
          <w:rPr>
            <w:rFonts w:ascii="MS Reference Sans Serif" w:hAnsi="MS Reference Sans Serif"/>
            <w:lang w:val="en-CA"/>
          </w:rPr>
          <w:delText>{</w:delText>
        </w:r>
      </w:del>
    </w:p>
    <w:p w14:paraId="25E86449" w14:textId="04291F01" w:rsidR="005579D5" w:rsidRPr="00381014" w:rsidDel="00FC0E8D" w:rsidRDefault="005579D5" w:rsidP="005579D5">
      <w:pPr>
        <w:spacing w:after="0" w:line="240" w:lineRule="exact"/>
        <w:rPr>
          <w:del w:id="8578" w:author="Yann Bourdeau" w:date="2014-02-06T16:29:00Z"/>
          <w:rFonts w:ascii="MS Reference Sans Serif" w:hAnsi="MS Reference Sans Serif"/>
          <w:lang w:val="en-CA"/>
        </w:rPr>
      </w:pPr>
      <w:del w:id="8579" w:author="Yann Bourdeau" w:date="2014-02-06T16:29:00Z">
        <w:r w:rsidRPr="00381014" w:rsidDel="00FC0E8D">
          <w:rPr>
            <w:rFonts w:ascii="MS Reference Sans Serif" w:hAnsi="MS Reference Sans Serif"/>
            <w:lang w:val="en-CA"/>
          </w:rPr>
          <w:delText xml:space="preserve">  std::string testPath = (argc &gt; 1) ? std::string(argv[1]) : std::string("");</w:delText>
        </w:r>
      </w:del>
    </w:p>
    <w:p w14:paraId="5F5C1272" w14:textId="38970C35" w:rsidR="005579D5" w:rsidRPr="00381014" w:rsidDel="00FC0E8D" w:rsidRDefault="005579D5" w:rsidP="005579D5">
      <w:pPr>
        <w:spacing w:after="0" w:line="240" w:lineRule="exact"/>
        <w:rPr>
          <w:del w:id="8580" w:author="Yann Bourdeau" w:date="2014-02-06T16:29:00Z"/>
          <w:rFonts w:ascii="MS Reference Sans Serif" w:hAnsi="MS Reference Sans Serif"/>
          <w:lang w:val="en-CA"/>
        </w:rPr>
      </w:pPr>
    </w:p>
    <w:p w14:paraId="6A3C75A7" w14:textId="7CB036C8" w:rsidR="005579D5" w:rsidRPr="00381014" w:rsidDel="00FC0E8D" w:rsidRDefault="005579D5" w:rsidP="005579D5">
      <w:pPr>
        <w:spacing w:after="0" w:line="240" w:lineRule="exact"/>
        <w:rPr>
          <w:del w:id="8581" w:author="Yann Bourdeau" w:date="2014-02-06T16:29:00Z"/>
          <w:rFonts w:ascii="MS Reference Sans Serif" w:hAnsi="MS Reference Sans Serif"/>
          <w:lang w:val="en-CA"/>
        </w:rPr>
      </w:pPr>
      <w:del w:id="8582" w:author="Yann Bourdeau" w:date="2014-02-06T16:29:00Z">
        <w:r w:rsidRPr="00381014" w:rsidDel="00FC0E8D">
          <w:rPr>
            <w:rFonts w:ascii="MS Reference Sans Serif" w:hAnsi="MS Reference Sans Serif"/>
            <w:lang w:val="en-CA"/>
          </w:rPr>
          <w:delText xml:space="preserve">  // Create the event manager and test controller</w:delText>
        </w:r>
      </w:del>
    </w:p>
    <w:p w14:paraId="2C7A8A7F" w14:textId="22E946A3" w:rsidR="005579D5" w:rsidRPr="00381014" w:rsidDel="00FC0E8D" w:rsidRDefault="005579D5" w:rsidP="005579D5">
      <w:pPr>
        <w:spacing w:after="0" w:line="240" w:lineRule="exact"/>
        <w:rPr>
          <w:del w:id="8583" w:author="Yann Bourdeau" w:date="2014-02-06T16:29:00Z"/>
          <w:rFonts w:ascii="MS Reference Sans Serif" w:hAnsi="MS Reference Sans Serif"/>
          <w:lang w:val="en-CA"/>
        </w:rPr>
      </w:pPr>
      <w:del w:id="8584" w:author="Yann Bourdeau" w:date="2014-02-06T16:29:00Z">
        <w:r w:rsidRPr="00381014" w:rsidDel="00FC0E8D">
          <w:rPr>
            <w:rFonts w:ascii="MS Reference Sans Serif" w:hAnsi="MS Reference Sans Serif"/>
            <w:lang w:val="en-CA"/>
          </w:rPr>
          <w:delText xml:space="preserve">  CPPUNIT_NS::TestResult controller;</w:delText>
        </w:r>
      </w:del>
    </w:p>
    <w:p w14:paraId="741FE328" w14:textId="6A479A9A" w:rsidR="005579D5" w:rsidRPr="00381014" w:rsidDel="00FC0E8D" w:rsidRDefault="005579D5" w:rsidP="005579D5">
      <w:pPr>
        <w:spacing w:after="0" w:line="240" w:lineRule="exact"/>
        <w:rPr>
          <w:del w:id="8585" w:author="Yann Bourdeau" w:date="2014-02-06T16:29:00Z"/>
          <w:rFonts w:ascii="MS Reference Sans Serif" w:hAnsi="MS Reference Sans Serif"/>
          <w:lang w:val="en-CA"/>
        </w:rPr>
      </w:pPr>
    </w:p>
    <w:p w14:paraId="065A5824" w14:textId="05270777" w:rsidR="005579D5" w:rsidRPr="00381014" w:rsidDel="00FC0E8D" w:rsidRDefault="005579D5" w:rsidP="005579D5">
      <w:pPr>
        <w:spacing w:after="0" w:line="240" w:lineRule="exact"/>
        <w:rPr>
          <w:del w:id="8586" w:author="Yann Bourdeau" w:date="2014-02-06T16:29:00Z"/>
          <w:rFonts w:ascii="MS Reference Sans Serif" w:hAnsi="MS Reference Sans Serif"/>
          <w:lang w:val="en-CA"/>
        </w:rPr>
      </w:pPr>
      <w:del w:id="8587" w:author="Yann Bourdeau" w:date="2014-02-06T16:29:00Z">
        <w:r w:rsidRPr="00381014" w:rsidDel="00FC0E8D">
          <w:rPr>
            <w:rFonts w:ascii="MS Reference Sans Serif" w:hAnsi="MS Reference Sans Serif"/>
            <w:lang w:val="en-CA"/>
          </w:rPr>
          <w:delText xml:space="preserve">  // Add a listener that colllects test result</w:delText>
        </w:r>
      </w:del>
    </w:p>
    <w:p w14:paraId="52F4120D" w14:textId="13AEC7E0" w:rsidR="005579D5" w:rsidRPr="00381014" w:rsidDel="00FC0E8D" w:rsidRDefault="005579D5" w:rsidP="005579D5">
      <w:pPr>
        <w:spacing w:after="0" w:line="240" w:lineRule="exact"/>
        <w:rPr>
          <w:del w:id="8588" w:author="Yann Bourdeau" w:date="2014-02-06T16:29:00Z"/>
          <w:rFonts w:ascii="MS Reference Sans Serif" w:hAnsi="MS Reference Sans Serif"/>
          <w:lang w:val="en-CA"/>
        </w:rPr>
      </w:pPr>
      <w:del w:id="8589" w:author="Yann Bourdeau" w:date="2014-02-06T16:29:00Z">
        <w:r w:rsidRPr="00381014" w:rsidDel="00FC0E8D">
          <w:rPr>
            <w:rFonts w:ascii="MS Reference Sans Serif" w:hAnsi="MS Reference Sans Serif"/>
            <w:lang w:val="en-CA"/>
          </w:rPr>
          <w:delText xml:space="preserve">  CPPUNIT_NS::TestResultCollector result;</w:delText>
        </w:r>
      </w:del>
    </w:p>
    <w:p w14:paraId="786566AB" w14:textId="50982017" w:rsidR="005579D5" w:rsidRPr="00381014" w:rsidDel="00FC0E8D" w:rsidRDefault="005579D5" w:rsidP="005579D5">
      <w:pPr>
        <w:spacing w:after="0" w:line="240" w:lineRule="exact"/>
        <w:rPr>
          <w:del w:id="8590" w:author="Yann Bourdeau" w:date="2014-02-06T16:29:00Z"/>
          <w:rFonts w:ascii="MS Reference Sans Serif" w:hAnsi="MS Reference Sans Serif"/>
          <w:lang w:val="en-CA"/>
        </w:rPr>
      </w:pPr>
      <w:del w:id="8591" w:author="Yann Bourdeau" w:date="2014-02-06T16:29:00Z">
        <w:r w:rsidRPr="00381014" w:rsidDel="00FC0E8D">
          <w:rPr>
            <w:rFonts w:ascii="MS Reference Sans Serif" w:hAnsi="MS Reference Sans Serif"/>
            <w:lang w:val="en-CA"/>
          </w:rPr>
          <w:delText xml:space="preserve">  controller.addListener( &amp;result );</w:delText>
        </w:r>
      </w:del>
    </w:p>
    <w:p w14:paraId="6520A82D" w14:textId="7713E7B2" w:rsidR="005579D5" w:rsidRPr="00381014" w:rsidDel="00FC0E8D" w:rsidRDefault="005579D5" w:rsidP="005579D5">
      <w:pPr>
        <w:spacing w:after="0" w:line="240" w:lineRule="exact"/>
        <w:rPr>
          <w:del w:id="8592" w:author="Yann Bourdeau" w:date="2014-02-06T16:29:00Z"/>
          <w:rFonts w:ascii="MS Reference Sans Serif" w:hAnsi="MS Reference Sans Serif"/>
          <w:lang w:val="en-CA"/>
        </w:rPr>
      </w:pPr>
    </w:p>
    <w:p w14:paraId="30E0C281" w14:textId="64A718D7" w:rsidR="005579D5" w:rsidRPr="00381014" w:rsidDel="00FC0E8D" w:rsidRDefault="005579D5" w:rsidP="005579D5">
      <w:pPr>
        <w:spacing w:after="0" w:line="240" w:lineRule="exact"/>
        <w:rPr>
          <w:del w:id="8593" w:author="Yann Bourdeau" w:date="2014-02-06T16:29:00Z"/>
          <w:rFonts w:ascii="MS Reference Sans Serif" w:hAnsi="MS Reference Sans Serif"/>
          <w:lang w:val="en-CA"/>
        </w:rPr>
      </w:pPr>
      <w:del w:id="8594" w:author="Yann Bourdeau" w:date="2014-02-06T16:29:00Z">
        <w:r w:rsidRPr="00381014" w:rsidDel="00FC0E8D">
          <w:rPr>
            <w:rFonts w:ascii="MS Reference Sans Serif" w:hAnsi="MS Reference Sans Serif"/>
            <w:lang w:val="en-CA"/>
          </w:rPr>
          <w:delText xml:space="preserve">  // Add a listener that print dots as test run.</w:delText>
        </w:r>
      </w:del>
    </w:p>
    <w:p w14:paraId="3992A7E1" w14:textId="79BA9B28" w:rsidR="005579D5" w:rsidRPr="00381014" w:rsidDel="00FC0E8D" w:rsidRDefault="005579D5" w:rsidP="005579D5">
      <w:pPr>
        <w:spacing w:after="0" w:line="240" w:lineRule="exact"/>
        <w:rPr>
          <w:del w:id="8595" w:author="Yann Bourdeau" w:date="2014-02-06T16:29:00Z"/>
          <w:rFonts w:ascii="MS Reference Sans Serif" w:hAnsi="MS Reference Sans Serif"/>
          <w:lang w:val="en-CA"/>
        </w:rPr>
      </w:pPr>
      <w:del w:id="8596" w:author="Yann Bourdeau" w:date="2014-02-06T16:29:00Z">
        <w:r w:rsidRPr="00381014" w:rsidDel="00FC0E8D">
          <w:rPr>
            <w:rFonts w:ascii="MS Reference Sans Serif" w:hAnsi="MS Reference Sans Serif"/>
            <w:lang w:val="en-CA"/>
          </w:rPr>
          <w:delText xml:space="preserve">  CPPUNIT_NS::BriefTestProgressListener progress;</w:delText>
        </w:r>
      </w:del>
    </w:p>
    <w:p w14:paraId="4A3F347C" w14:textId="3F0F3E8C" w:rsidR="005579D5" w:rsidRPr="00381014" w:rsidDel="00FC0E8D" w:rsidRDefault="005579D5" w:rsidP="005579D5">
      <w:pPr>
        <w:spacing w:after="0" w:line="240" w:lineRule="exact"/>
        <w:rPr>
          <w:del w:id="8597" w:author="Yann Bourdeau" w:date="2014-02-06T16:29:00Z"/>
          <w:rFonts w:ascii="MS Reference Sans Serif" w:hAnsi="MS Reference Sans Serif"/>
          <w:lang w:val="en-CA"/>
        </w:rPr>
      </w:pPr>
      <w:del w:id="8598" w:author="Yann Bourdeau" w:date="2014-02-06T16:29:00Z">
        <w:r w:rsidRPr="00381014" w:rsidDel="00FC0E8D">
          <w:rPr>
            <w:rFonts w:ascii="MS Reference Sans Serif" w:hAnsi="MS Reference Sans Serif"/>
            <w:lang w:val="en-CA"/>
          </w:rPr>
          <w:delText xml:space="preserve">  controller.addListener( &amp;progress );</w:delText>
        </w:r>
      </w:del>
    </w:p>
    <w:p w14:paraId="75CD5967" w14:textId="46DF43B2" w:rsidR="005579D5" w:rsidRPr="00381014" w:rsidDel="00FC0E8D" w:rsidRDefault="005579D5" w:rsidP="005579D5">
      <w:pPr>
        <w:spacing w:after="0" w:line="240" w:lineRule="exact"/>
        <w:rPr>
          <w:del w:id="8599" w:author="Yann Bourdeau" w:date="2014-02-06T16:29:00Z"/>
          <w:rFonts w:ascii="MS Reference Sans Serif" w:hAnsi="MS Reference Sans Serif"/>
          <w:lang w:val="en-CA"/>
        </w:rPr>
      </w:pPr>
    </w:p>
    <w:p w14:paraId="61EBB4E2" w14:textId="4D44EDFC" w:rsidR="005579D5" w:rsidRPr="00381014" w:rsidDel="00FC0E8D" w:rsidRDefault="005579D5" w:rsidP="005579D5">
      <w:pPr>
        <w:spacing w:after="0" w:line="240" w:lineRule="exact"/>
        <w:rPr>
          <w:del w:id="8600" w:author="Yann Bourdeau" w:date="2014-02-06T16:29:00Z"/>
          <w:rFonts w:ascii="MS Reference Sans Serif" w:hAnsi="MS Reference Sans Serif"/>
          <w:lang w:val="en-CA"/>
        </w:rPr>
      </w:pPr>
      <w:del w:id="8601" w:author="Yann Bourdeau" w:date="2014-02-06T16:29:00Z">
        <w:r w:rsidRPr="00381014" w:rsidDel="00FC0E8D">
          <w:rPr>
            <w:rFonts w:ascii="MS Reference Sans Serif" w:hAnsi="MS Reference Sans Serif"/>
            <w:lang w:val="en-CA"/>
          </w:rPr>
          <w:delText xml:space="preserve">  // Add the top suite to the test runner</w:delText>
        </w:r>
      </w:del>
    </w:p>
    <w:p w14:paraId="2A8734AB" w14:textId="5F2ED94B" w:rsidR="005579D5" w:rsidRPr="00381014" w:rsidDel="00FC0E8D" w:rsidRDefault="005579D5" w:rsidP="005579D5">
      <w:pPr>
        <w:spacing w:after="0" w:line="240" w:lineRule="exact"/>
        <w:rPr>
          <w:del w:id="8602" w:author="Yann Bourdeau" w:date="2014-02-06T16:29:00Z"/>
          <w:rFonts w:ascii="MS Reference Sans Serif" w:hAnsi="MS Reference Sans Serif"/>
          <w:lang w:val="en-CA"/>
        </w:rPr>
      </w:pPr>
      <w:del w:id="8603" w:author="Yann Bourdeau" w:date="2014-02-06T16:29:00Z">
        <w:r w:rsidRPr="00381014" w:rsidDel="00FC0E8D">
          <w:rPr>
            <w:rFonts w:ascii="MS Reference Sans Serif" w:hAnsi="MS Reference Sans Serif"/>
            <w:lang w:val="en-CA"/>
          </w:rPr>
          <w:delText xml:space="preserve">  CPPUNIT_NS::TestRunner runner;</w:delText>
        </w:r>
      </w:del>
    </w:p>
    <w:p w14:paraId="1FFC538C" w14:textId="410984B7" w:rsidR="005579D5" w:rsidRPr="00381014" w:rsidDel="00FC0E8D" w:rsidRDefault="005579D5" w:rsidP="005579D5">
      <w:pPr>
        <w:spacing w:after="0" w:line="240" w:lineRule="exact"/>
        <w:rPr>
          <w:del w:id="8604" w:author="Yann Bourdeau" w:date="2014-02-06T16:29:00Z"/>
          <w:rFonts w:ascii="MS Reference Sans Serif" w:hAnsi="MS Reference Sans Serif"/>
          <w:lang w:val="en-CA"/>
        </w:rPr>
      </w:pPr>
      <w:del w:id="8605" w:author="Yann Bourdeau" w:date="2014-02-06T16:29:00Z">
        <w:r w:rsidRPr="00381014" w:rsidDel="00FC0E8D">
          <w:rPr>
            <w:rFonts w:ascii="MS Reference Sans Serif" w:hAnsi="MS Reference Sans Serif"/>
            <w:lang w:val="en-CA"/>
          </w:rPr>
          <w:delText xml:space="preserve">  runner.addTest( HostnameTestCase::suite() );</w:delText>
        </w:r>
      </w:del>
    </w:p>
    <w:p w14:paraId="2E1DEA04" w14:textId="03A9C8E2" w:rsidR="005579D5" w:rsidRPr="00381014" w:rsidDel="00FC0E8D" w:rsidRDefault="005579D5" w:rsidP="005579D5">
      <w:pPr>
        <w:spacing w:after="0" w:line="240" w:lineRule="exact"/>
        <w:rPr>
          <w:del w:id="8606" w:author="Yann Bourdeau" w:date="2014-02-06T16:29:00Z"/>
          <w:rFonts w:ascii="MS Reference Sans Serif" w:hAnsi="MS Reference Sans Serif"/>
          <w:lang w:val="en-CA"/>
        </w:rPr>
      </w:pPr>
      <w:del w:id="8607" w:author="Yann Bourdeau" w:date="2014-02-06T16:29:00Z">
        <w:r w:rsidRPr="00381014" w:rsidDel="00FC0E8D">
          <w:rPr>
            <w:rFonts w:ascii="MS Reference Sans Serif" w:hAnsi="MS Reference Sans Serif"/>
            <w:lang w:val="en-CA"/>
          </w:rPr>
          <w:delText xml:space="preserve">  try</w:delText>
        </w:r>
      </w:del>
    </w:p>
    <w:p w14:paraId="4CA77238" w14:textId="542B0437" w:rsidR="005579D5" w:rsidRPr="00381014" w:rsidDel="00FC0E8D" w:rsidRDefault="005579D5" w:rsidP="005579D5">
      <w:pPr>
        <w:spacing w:after="0" w:line="240" w:lineRule="exact"/>
        <w:rPr>
          <w:del w:id="8608" w:author="Yann Bourdeau" w:date="2014-02-06T16:29:00Z"/>
          <w:rFonts w:ascii="MS Reference Sans Serif" w:hAnsi="MS Reference Sans Serif"/>
          <w:lang w:val="en-CA"/>
        </w:rPr>
      </w:pPr>
      <w:del w:id="8609" w:author="Yann Bourdeau" w:date="2014-02-06T16:29:00Z">
        <w:r w:rsidRPr="00381014" w:rsidDel="00FC0E8D">
          <w:rPr>
            <w:rFonts w:ascii="MS Reference Sans Serif" w:hAnsi="MS Reference Sans Serif"/>
            <w:lang w:val="en-CA"/>
          </w:rPr>
          <w:delText xml:space="preserve">  {</w:delText>
        </w:r>
      </w:del>
    </w:p>
    <w:p w14:paraId="4ED5B538" w14:textId="44D33982" w:rsidR="005579D5" w:rsidRPr="00381014" w:rsidDel="00FC0E8D" w:rsidRDefault="005579D5" w:rsidP="005579D5">
      <w:pPr>
        <w:spacing w:after="0" w:line="240" w:lineRule="exact"/>
        <w:rPr>
          <w:del w:id="8610" w:author="Yann Bourdeau" w:date="2014-02-06T16:29:00Z"/>
          <w:rFonts w:ascii="MS Reference Sans Serif" w:hAnsi="MS Reference Sans Serif"/>
          <w:lang w:val="en-CA"/>
        </w:rPr>
      </w:pPr>
      <w:del w:id="8611" w:author="Yann Bourdeau" w:date="2014-02-06T16:29:00Z">
        <w:r w:rsidRPr="00381014" w:rsidDel="00FC0E8D">
          <w:rPr>
            <w:rFonts w:ascii="MS Reference Sans Serif" w:hAnsi="MS Reference Sans Serif"/>
            <w:lang w:val="en-CA"/>
          </w:rPr>
          <w:delText xml:space="preserve">    CPPUNIT_NS::stdCOut() &lt;&lt; "Running "  &lt;&lt;  testPath;</w:delText>
        </w:r>
      </w:del>
    </w:p>
    <w:p w14:paraId="77960E3E" w14:textId="454D54DB" w:rsidR="005579D5" w:rsidRPr="00381014" w:rsidDel="00FC0E8D" w:rsidRDefault="005579D5" w:rsidP="005579D5">
      <w:pPr>
        <w:spacing w:after="0" w:line="240" w:lineRule="exact"/>
        <w:rPr>
          <w:del w:id="8612" w:author="Yann Bourdeau" w:date="2014-02-06T16:29:00Z"/>
          <w:rFonts w:ascii="MS Reference Sans Serif" w:hAnsi="MS Reference Sans Serif"/>
          <w:lang w:val="en-CA"/>
        </w:rPr>
      </w:pPr>
      <w:del w:id="8613" w:author="Yann Bourdeau" w:date="2014-02-06T16:29:00Z">
        <w:r w:rsidRPr="00381014" w:rsidDel="00FC0E8D">
          <w:rPr>
            <w:rFonts w:ascii="MS Reference Sans Serif" w:hAnsi="MS Reference Sans Serif"/>
            <w:lang w:val="en-CA"/>
          </w:rPr>
          <w:delText xml:space="preserve">    runner.run( controller, testPath );</w:delText>
        </w:r>
      </w:del>
    </w:p>
    <w:p w14:paraId="52AD45C0" w14:textId="42BD2A01" w:rsidR="005579D5" w:rsidRPr="00381014" w:rsidDel="00FC0E8D" w:rsidRDefault="005579D5" w:rsidP="005579D5">
      <w:pPr>
        <w:spacing w:after="0" w:line="240" w:lineRule="exact"/>
        <w:rPr>
          <w:del w:id="8614" w:author="Yann Bourdeau" w:date="2014-02-06T16:29:00Z"/>
          <w:rFonts w:ascii="MS Reference Sans Serif" w:hAnsi="MS Reference Sans Serif"/>
          <w:lang w:val="en-CA"/>
        </w:rPr>
      </w:pPr>
    </w:p>
    <w:p w14:paraId="5C59BFDF" w14:textId="3FA949D5" w:rsidR="005579D5" w:rsidRPr="00381014" w:rsidDel="00FC0E8D" w:rsidRDefault="005579D5" w:rsidP="005579D5">
      <w:pPr>
        <w:spacing w:after="0" w:line="240" w:lineRule="exact"/>
        <w:rPr>
          <w:del w:id="8615" w:author="Yann Bourdeau" w:date="2014-02-06T16:29:00Z"/>
          <w:rFonts w:ascii="MS Reference Sans Serif" w:hAnsi="MS Reference Sans Serif"/>
          <w:lang w:val="en-CA"/>
        </w:rPr>
      </w:pPr>
      <w:del w:id="8616" w:author="Yann Bourdeau" w:date="2014-02-06T16:29:00Z">
        <w:r w:rsidRPr="00381014" w:rsidDel="00FC0E8D">
          <w:rPr>
            <w:rFonts w:ascii="MS Reference Sans Serif" w:hAnsi="MS Reference Sans Serif"/>
            <w:lang w:val="en-CA"/>
          </w:rPr>
          <w:delText xml:space="preserve">    CPPUNIT_NS::stdCOut() &lt;&lt; "\n";</w:delText>
        </w:r>
      </w:del>
    </w:p>
    <w:p w14:paraId="7A22C824" w14:textId="5C824A11" w:rsidR="005579D5" w:rsidRPr="00381014" w:rsidDel="00FC0E8D" w:rsidRDefault="005579D5" w:rsidP="005579D5">
      <w:pPr>
        <w:spacing w:after="0" w:line="240" w:lineRule="exact"/>
        <w:rPr>
          <w:del w:id="8617" w:author="Yann Bourdeau" w:date="2014-02-06T16:29:00Z"/>
          <w:rFonts w:ascii="MS Reference Sans Serif" w:hAnsi="MS Reference Sans Serif"/>
          <w:lang w:val="en-CA"/>
        </w:rPr>
      </w:pPr>
    </w:p>
    <w:p w14:paraId="23651021" w14:textId="44275710" w:rsidR="005579D5" w:rsidRPr="00381014" w:rsidDel="00FC0E8D" w:rsidRDefault="005579D5" w:rsidP="005579D5">
      <w:pPr>
        <w:spacing w:after="0" w:line="240" w:lineRule="exact"/>
        <w:rPr>
          <w:del w:id="8618" w:author="Yann Bourdeau" w:date="2014-02-06T16:29:00Z"/>
          <w:rFonts w:ascii="MS Reference Sans Serif" w:hAnsi="MS Reference Sans Serif"/>
          <w:lang w:val="en-CA"/>
        </w:rPr>
      </w:pPr>
      <w:del w:id="8619" w:author="Yann Bourdeau" w:date="2014-02-06T16:29:00Z">
        <w:r w:rsidRPr="00381014" w:rsidDel="00FC0E8D">
          <w:rPr>
            <w:rFonts w:ascii="MS Reference Sans Serif" w:hAnsi="MS Reference Sans Serif"/>
            <w:lang w:val="en-CA"/>
          </w:rPr>
          <w:delText xml:space="preserve">    // Print test in a compiler compatible format.</w:delText>
        </w:r>
      </w:del>
    </w:p>
    <w:p w14:paraId="77288FFC" w14:textId="284DBFAE" w:rsidR="005579D5" w:rsidRPr="00381014" w:rsidDel="00FC0E8D" w:rsidRDefault="005579D5" w:rsidP="005579D5">
      <w:pPr>
        <w:spacing w:after="0" w:line="240" w:lineRule="exact"/>
        <w:rPr>
          <w:del w:id="8620" w:author="Yann Bourdeau" w:date="2014-02-06T16:29:00Z"/>
          <w:rFonts w:ascii="MS Reference Sans Serif" w:hAnsi="MS Reference Sans Serif"/>
          <w:lang w:val="en-CA"/>
        </w:rPr>
      </w:pPr>
      <w:del w:id="8621" w:author="Yann Bourdeau" w:date="2014-02-06T16:29:00Z">
        <w:r w:rsidRPr="00381014" w:rsidDel="00FC0E8D">
          <w:rPr>
            <w:rFonts w:ascii="MS Reference Sans Serif" w:hAnsi="MS Reference Sans Serif"/>
            <w:lang w:val="en-CA"/>
          </w:rPr>
          <w:delText xml:space="preserve">    CPPUNIT_NS::CompilerOutputter outputter( &amp;result, CPPUNIT_NS::stdCOut() );</w:delText>
        </w:r>
      </w:del>
    </w:p>
    <w:p w14:paraId="6A28BA1E" w14:textId="49C84768" w:rsidR="005579D5" w:rsidRPr="00381014" w:rsidDel="00FC0E8D" w:rsidRDefault="005579D5" w:rsidP="005579D5">
      <w:pPr>
        <w:spacing w:after="0" w:line="240" w:lineRule="exact"/>
        <w:rPr>
          <w:del w:id="8622" w:author="Yann Bourdeau" w:date="2014-02-06T16:29:00Z"/>
          <w:rFonts w:ascii="MS Reference Sans Serif" w:hAnsi="MS Reference Sans Serif"/>
          <w:lang w:val="en-CA"/>
        </w:rPr>
      </w:pPr>
      <w:del w:id="8623" w:author="Yann Bourdeau" w:date="2014-02-06T16:29:00Z">
        <w:r w:rsidRPr="00381014" w:rsidDel="00FC0E8D">
          <w:rPr>
            <w:rFonts w:ascii="MS Reference Sans Serif" w:hAnsi="MS Reference Sans Serif"/>
            <w:lang w:val="en-CA"/>
          </w:rPr>
          <w:delText xml:space="preserve">    outputter.write();</w:delText>
        </w:r>
      </w:del>
    </w:p>
    <w:p w14:paraId="37790F9A" w14:textId="23683228" w:rsidR="005579D5" w:rsidRPr="00381014" w:rsidDel="00FC0E8D" w:rsidRDefault="005579D5" w:rsidP="005579D5">
      <w:pPr>
        <w:spacing w:after="0" w:line="240" w:lineRule="exact"/>
        <w:rPr>
          <w:del w:id="8624" w:author="Yann Bourdeau" w:date="2014-02-06T16:29:00Z"/>
          <w:rFonts w:ascii="MS Reference Sans Serif" w:hAnsi="MS Reference Sans Serif"/>
          <w:lang w:val="en-CA"/>
        </w:rPr>
      </w:pPr>
    </w:p>
    <w:p w14:paraId="3A5866B4" w14:textId="456031CB" w:rsidR="005579D5" w:rsidRPr="00381014" w:rsidDel="00FC0E8D" w:rsidRDefault="005579D5" w:rsidP="005579D5">
      <w:pPr>
        <w:spacing w:after="0" w:line="240" w:lineRule="exact"/>
        <w:rPr>
          <w:del w:id="8625" w:author="Yann Bourdeau" w:date="2014-02-06T16:29:00Z"/>
          <w:rFonts w:ascii="MS Reference Sans Serif" w:hAnsi="MS Reference Sans Serif"/>
          <w:lang w:val="en-CA"/>
        </w:rPr>
      </w:pPr>
      <w:del w:id="8626" w:author="Yann Bourdeau" w:date="2014-02-06T16:29:00Z">
        <w:r w:rsidRPr="00381014" w:rsidDel="00FC0E8D">
          <w:rPr>
            <w:rFonts w:ascii="MS Reference Sans Serif" w:hAnsi="MS Reference Sans Serif"/>
            <w:lang w:val="en-CA"/>
          </w:rPr>
          <w:delText xml:space="preserve">    std::ofstream file( "../../../../rescppunit/TestHostname.xml" );</w:delText>
        </w:r>
      </w:del>
    </w:p>
    <w:p w14:paraId="6C68E679" w14:textId="71D575C6" w:rsidR="005579D5" w:rsidRPr="00381014" w:rsidDel="00FC0E8D" w:rsidRDefault="005579D5" w:rsidP="005579D5">
      <w:pPr>
        <w:spacing w:after="0" w:line="240" w:lineRule="exact"/>
        <w:rPr>
          <w:del w:id="8627" w:author="Yann Bourdeau" w:date="2014-02-06T16:29:00Z"/>
          <w:rFonts w:ascii="MS Reference Sans Serif" w:hAnsi="MS Reference Sans Serif"/>
          <w:lang w:val="en-CA"/>
        </w:rPr>
      </w:pPr>
      <w:del w:id="8628" w:author="Yann Bourdeau" w:date="2014-02-06T16:29:00Z">
        <w:r w:rsidRPr="00381014" w:rsidDel="00FC0E8D">
          <w:rPr>
            <w:rFonts w:ascii="MS Reference Sans Serif" w:hAnsi="MS Reference Sans Serif"/>
            <w:lang w:val="en-CA"/>
          </w:rPr>
          <w:delText xml:space="preserve">    CPPUNIT_NS::XmlOutputter xml( &amp;result, file );</w:delText>
        </w:r>
      </w:del>
    </w:p>
    <w:p w14:paraId="0F5E9D0E" w14:textId="1028B924" w:rsidR="005579D5" w:rsidRPr="00381014" w:rsidDel="00FC0E8D" w:rsidRDefault="005579D5" w:rsidP="005579D5">
      <w:pPr>
        <w:spacing w:after="0" w:line="240" w:lineRule="exact"/>
        <w:rPr>
          <w:del w:id="8629" w:author="Yann Bourdeau" w:date="2014-02-06T16:29:00Z"/>
          <w:rFonts w:ascii="MS Reference Sans Serif" w:hAnsi="MS Reference Sans Serif"/>
          <w:lang w:val="en-CA"/>
        </w:rPr>
      </w:pPr>
      <w:del w:id="8630" w:author="Yann Bourdeau" w:date="2014-02-06T16:29:00Z">
        <w:r w:rsidRPr="00381014" w:rsidDel="00FC0E8D">
          <w:rPr>
            <w:rFonts w:ascii="MS Reference Sans Serif" w:hAnsi="MS Reference Sans Serif"/>
            <w:lang w:val="en-CA"/>
          </w:rPr>
          <w:delText xml:space="preserve">    xml.write();</w:delText>
        </w:r>
      </w:del>
    </w:p>
    <w:p w14:paraId="3BBBE78C" w14:textId="69E11A97" w:rsidR="005579D5" w:rsidRPr="00381014" w:rsidDel="00FC0E8D" w:rsidRDefault="005579D5" w:rsidP="005579D5">
      <w:pPr>
        <w:spacing w:after="0" w:line="240" w:lineRule="exact"/>
        <w:rPr>
          <w:del w:id="8631" w:author="Yann Bourdeau" w:date="2014-02-06T16:29:00Z"/>
          <w:rFonts w:ascii="MS Reference Sans Serif" w:hAnsi="MS Reference Sans Serif"/>
          <w:lang w:val="en-CA"/>
        </w:rPr>
      </w:pPr>
      <w:del w:id="8632" w:author="Yann Bourdeau" w:date="2014-02-06T16:29:00Z">
        <w:r w:rsidRPr="00381014" w:rsidDel="00FC0E8D">
          <w:rPr>
            <w:rFonts w:ascii="MS Reference Sans Serif" w:hAnsi="MS Reference Sans Serif"/>
            <w:lang w:val="en-CA"/>
          </w:rPr>
          <w:delText xml:space="preserve">    file.close();</w:delText>
        </w:r>
      </w:del>
    </w:p>
    <w:p w14:paraId="32AEA7F3" w14:textId="74FC047A" w:rsidR="005579D5" w:rsidRPr="00381014" w:rsidDel="00FC0E8D" w:rsidRDefault="005579D5" w:rsidP="005579D5">
      <w:pPr>
        <w:spacing w:after="0" w:line="240" w:lineRule="exact"/>
        <w:rPr>
          <w:del w:id="8633" w:author="Yann Bourdeau" w:date="2014-02-06T16:29:00Z"/>
          <w:rFonts w:ascii="MS Reference Sans Serif" w:hAnsi="MS Reference Sans Serif"/>
          <w:lang w:val="en-CA"/>
        </w:rPr>
      </w:pPr>
      <w:del w:id="8634" w:author="Yann Bourdeau" w:date="2014-02-06T16:29:00Z">
        <w:r w:rsidRPr="00381014" w:rsidDel="00FC0E8D">
          <w:rPr>
            <w:rFonts w:ascii="MS Reference Sans Serif" w:hAnsi="MS Reference Sans Serif"/>
            <w:lang w:val="en-CA"/>
          </w:rPr>
          <w:tab/>
          <w:delText>std::string cmd("java -jar /home/ybourdea/saxon/saxon9he.jar -s:");</w:delText>
        </w:r>
      </w:del>
    </w:p>
    <w:p w14:paraId="716DD0B1" w14:textId="3CDDA125" w:rsidR="005579D5" w:rsidRPr="00381014" w:rsidDel="00FC0E8D" w:rsidRDefault="005579D5" w:rsidP="005579D5">
      <w:pPr>
        <w:spacing w:after="0" w:line="240" w:lineRule="exact"/>
        <w:rPr>
          <w:del w:id="8635" w:author="Yann Bourdeau" w:date="2014-02-06T16:29:00Z"/>
          <w:rFonts w:ascii="MS Reference Sans Serif" w:hAnsi="MS Reference Sans Serif"/>
          <w:lang w:val="en-CA"/>
        </w:rPr>
      </w:pPr>
      <w:del w:id="8636" w:author="Yann Bourdeau" w:date="2014-02-06T16:29:00Z">
        <w:r w:rsidRPr="00381014" w:rsidDel="00FC0E8D">
          <w:rPr>
            <w:rFonts w:ascii="MS Reference Sans Serif" w:hAnsi="MS Reference Sans Serif"/>
            <w:lang w:val="en-CA"/>
          </w:rPr>
          <w:tab/>
          <w:delText>cmd+="../../../../rescppunit/TestHostname.xml";</w:delText>
        </w:r>
      </w:del>
    </w:p>
    <w:p w14:paraId="1CEC1814" w14:textId="31071F79" w:rsidR="005579D5" w:rsidRPr="00381014" w:rsidDel="00FC0E8D" w:rsidRDefault="005579D5" w:rsidP="005579D5">
      <w:pPr>
        <w:spacing w:after="0" w:line="240" w:lineRule="exact"/>
        <w:rPr>
          <w:del w:id="8637" w:author="Yann Bourdeau" w:date="2014-02-06T16:29:00Z"/>
          <w:rFonts w:ascii="MS Reference Sans Serif" w:hAnsi="MS Reference Sans Serif"/>
          <w:lang w:val="en-CA"/>
        </w:rPr>
      </w:pPr>
      <w:del w:id="8638" w:author="Yann Bourdeau" w:date="2014-02-06T16:29:00Z">
        <w:r w:rsidRPr="00381014" w:rsidDel="00FC0E8D">
          <w:rPr>
            <w:rFonts w:ascii="MS Reference Sans Serif" w:hAnsi="MS Reference Sans Serif"/>
            <w:lang w:val="en-CA"/>
          </w:rPr>
          <w:tab/>
          <w:delText>cmd+=" -xsl:cppunit.xsl -o:";</w:delText>
        </w:r>
      </w:del>
    </w:p>
    <w:p w14:paraId="286481D2" w14:textId="6DBC05B7" w:rsidR="005579D5" w:rsidRPr="00381014" w:rsidDel="00FC0E8D" w:rsidRDefault="005579D5" w:rsidP="005579D5">
      <w:pPr>
        <w:spacing w:after="0" w:line="240" w:lineRule="exact"/>
        <w:rPr>
          <w:del w:id="8639" w:author="Yann Bourdeau" w:date="2014-02-06T16:29:00Z"/>
          <w:rFonts w:ascii="MS Reference Sans Serif" w:hAnsi="MS Reference Sans Serif"/>
          <w:lang w:val="en-CA"/>
        </w:rPr>
      </w:pPr>
      <w:del w:id="8640" w:author="Yann Bourdeau" w:date="2014-02-06T16:29:00Z">
        <w:r w:rsidRPr="00381014" w:rsidDel="00FC0E8D">
          <w:rPr>
            <w:rFonts w:ascii="MS Reference Sans Serif" w:hAnsi="MS Reference Sans Serif"/>
            <w:lang w:val="en-CA"/>
          </w:rPr>
          <w:tab/>
          <w:delText>cmd+="../../../../res/TestHostname.xml";</w:delText>
        </w:r>
      </w:del>
    </w:p>
    <w:p w14:paraId="32D524DD" w14:textId="278EE99B" w:rsidR="005579D5" w:rsidRPr="00381014" w:rsidDel="00FC0E8D" w:rsidRDefault="005579D5" w:rsidP="005579D5">
      <w:pPr>
        <w:spacing w:after="0" w:line="240" w:lineRule="exact"/>
        <w:rPr>
          <w:del w:id="8641" w:author="Yann Bourdeau" w:date="2014-02-06T16:29:00Z"/>
          <w:rFonts w:ascii="MS Reference Sans Serif" w:hAnsi="MS Reference Sans Serif"/>
          <w:lang w:val="en-CA"/>
        </w:rPr>
      </w:pPr>
      <w:del w:id="8642" w:author="Yann Bourdeau" w:date="2014-02-06T16:29:00Z">
        <w:r w:rsidRPr="00381014" w:rsidDel="00FC0E8D">
          <w:rPr>
            <w:rFonts w:ascii="MS Reference Sans Serif" w:hAnsi="MS Reference Sans Serif"/>
            <w:lang w:val="en-CA"/>
          </w:rPr>
          <w:tab/>
          <w:delText>std::cout &lt;&lt; "cmd:" &lt;&lt; cmd &lt;&lt; std::endl;</w:delText>
        </w:r>
      </w:del>
    </w:p>
    <w:p w14:paraId="35F40861" w14:textId="37157E5F" w:rsidR="005579D5" w:rsidRPr="00381014" w:rsidDel="00FC0E8D" w:rsidRDefault="005579D5" w:rsidP="005579D5">
      <w:pPr>
        <w:spacing w:after="0" w:line="240" w:lineRule="exact"/>
        <w:rPr>
          <w:del w:id="8643" w:author="Yann Bourdeau" w:date="2014-02-06T16:29:00Z"/>
          <w:rFonts w:ascii="MS Reference Sans Serif" w:hAnsi="MS Reference Sans Serif"/>
          <w:lang w:val="en-CA"/>
        </w:rPr>
      </w:pPr>
      <w:del w:id="8644" w:author="Yann Bourdeau" w:date="2014-02-06T16:29:00Z">
        <w:r w:rsidRPr="00381014" w:rsidDel="00FC0E8D">
          <w:rPr>
            <w:rFonts w:ascii="MS Reference Sans Serif" w:hAnsi="MS Reference Sans Serif"/>
            <w:lang w:val="en-CA"/>
          </w:rPr>
          <w:tab/>
          <w:delText>system(cmd.c_str());</w:delText>
        </w:r>
      </w:del>
    </w:p>
    <w:p w14:paraId="6DF23FC3" w14:textId="4E9DC7BF" w:rsidR="005579D5" w:rsidRPr="00381014" w:rsidDel="00FC0E8D" w:rsidRDefault="005579D5" w:rsidP="005579D5">
      <w:pPr>
        <w:spacing w:after="0" w:line="240" w:lineRule="exact"/>
        <w:rPr>
          <w:del w:id="8645" w:author="Yann Bourdeau" w:date="2014-02-06T16:29:00Z"/>
          <w:rFonts w:ascii="MS Reference Sans Serif" w:hAnsi="MS Reference Sans Serif"/>
          <w:lang w:val="en-CA"/>
        </w:rPr>
      </w:pPr>
    </w:p>
    <w:p w14:paraId="01850378" w14:textId="4EF7419B" w:rsidR="005579D5" w:rsidRPr="00381014" w:rsidDel="00FC0E8D" w:rsidRDefault="005579D5" w:rsidP="005579D5">
      <w:pPr>
        <w:spacing w:after="0" w:line="240" w:lineRule="exact"/>
        <w:rPr>
          <w:del w:id="8646" w:author="Yann Bourdeau" w:date="2014-02-06T16:29:00Z"/>
          <w:rFonts w:ascii="MS Reference Sans Serif" w:hAnsi="MS Reference Sans Serif"/>
          <w:lang w:val="en-CA"/>
        </w:rPr>
      </w:pPr>
      <w:del w:id="8647" w:author="Yann Bourdeau" w:date="2014-02-06T16:29:00Z">
        <w:r w:rsidRPr="00381014" w:rsidDel="00FC0E8D">
          <w:rPr>
            <w:rFonts w:ascii="MS Reference Sans Serif" w:hAnsi="MS Reference Sans Serif"/>
            <w:lang w:val="en-CA"/>
          </w:rPr>
          <w:delText xml:space="preserve">  }</w:delText>
        </w:r>
      </w:del>
    </w:p>
    <w:p w14:paraId="66E2CE29" w14:textId="5C560FB3" w:rsidR="005579D5" w:rsidRPr="00381014" w:rsidDel="00FC0E8D" w:rsidRDefault="005579D5" w:rsidP="005579D5">
      <w:pPr>
        <w:spacing w:after="0" w:line="240" w:lineRule="exact"/>
        <w:rPr>
          <w:del w:id="8648" w:author="Yann Bourdeau" w:date="2014-02-06T16:29:00Z"/>
          <w:rFonts w:ascii="MS Reference Sans Serif" w:hAnsi="MS Reference Sans Serif"/>
          <w:lang w:val="en-CA"/>
        </w:rPr>
      </w:pPr>
      <w:del w:id="8649" w:author="Yann Bourdeau" w:date="2014-02-06T16:29:00Z">
        <w:r w:rsidRPr="00381014" w:rsidDel="00FC0E8D">
          <w:rPr>
            <w:rFonts w:ascii="MS Reference Sans Serif" w:hAnsi="MS Reference Sans Serif"/>
            <w:lang w:val="en-CA"/>
          </w:rPr>
          <w:delText xml:space="preserve">  catch ( std::invalid_argument &amp;e )  // Test path not resolved</w:delText>
        </w:r>
      </w:del>
    </w:p>
    <w:p w14:paraId="260BE43F" w14:textId="17BE4290" w:rsidR="005579D5" w:rsidRPr="00381014" w:rsidDel="00FC0E8D" w:rsidRDefault="005579D5" w:rsidP="005579D5">
      <w:pPr>
        <w:spacing w:after="0" w:line="240" w:lineRule="exact"/>
        <w:rPr>
          <w:del w:id="8650" w:author="Yann Bourdeau" w:date="2014-02-06T16:29:00Z"/>
          <w:rFonts w:ascii="MS Reference Sans Serif" w:hAnsi="MS Reference Sans Serif"/>
          <w:lang w:val="en-CA"/>
        </w:rPr>
      </w:pPr>
      <w:del w:id="8651" w:author="Yann Bourdeau" w:date="2014-02-06T16:29:00Z">
        <w:r w:rsidRPr="00381014" w:rsidDel="00FC0E8D">
          <w:rPr>
            <w:rFonts w:ascii="MS Reference Sans Serif" w:hAnsi="MS Reference Sans Serif"/>
            <w:lang w:val="en-CA"/>
          </w:rPr>
          <w:delText xml:space="preserve">  {</w:delText>
        </w:r>
      </w:del>
    </w:p>
    <w:p w14:paraId="314012AA" w14:textId="68D689D0" w:rsidR="005579D5" w:rsidRPr="00381014" w:rsidDel="00FC0E8D" w:rsidRDefault="005579D5" w:rsidP="005579D5">
      <w:pPr>
        <w:spacing w:after="0" w:line="240" w:lineRule="exact"/>
        <w:rPr>
          <w:del w:id="8652" w:author="Yann Bourdeau" w:date="2014-02-06T16:29:00Z"/>
          <w:rFonts w:ascii="MS Reference Sans Serif" w:hAnsi="MS Reference Sans Serif"/>
          <w:lang w:val="en-CA"/>
        </w:rPr>
      </w:pPr>
      <w:del w:id="8653" w:author="Yann Bourdeau" w:date="2014-02-06T16:29:00Z">
        <w:r w:rsidRPr="00381014" w:rsidDel="00FC0E8D">
          <w:rPr>
            <w:rFonts w:ascii="MS Reference Sans Serif" w:hAnsi="MS Reference Sans Serif"/>
            <w:lang w:val="en-CA"/>
          </w:rPr>
          <w:delText xml:space="preserve">    CPPUNIT_NS::stdCOut()  &lt;&lt;  "\n"</w:delText>
        </w:r>
      </w:del>
    </w:p>
    <w:p w14:paraId="0218CC11" w14:textId="704022A0" w:rsidR="005579D5" w:rsidRPr="00381014" w:rsidDel="00FC0E8D" w:rsidRDefault="005579D5" w:rsidP="005579D5">
      <w:pPr>
        <w:spacing w:after="0" w:line="240" w:lineRule="exact"/>
        <w:rPr>
          <w:del w:id="8654" w:author="Yann Bourdeau" w:date="2014-02-06T16:29:00Z"/>
          <w:rFonts w:ascii="MS Reference Sans Serif" w:hAnsi="MS Reference Sans Serif"/>
          <w:lang w:val="en-CA"/>
        </w:rPr>
      </w:pPr>
      <w:del w:id="8655" w:author="Yann Bourdeau" w:date="2014-02-06T16:29:00Z">
        <w:r w:rsidRPr="00381014" w:rsidDel="00FC0E8D">
          <w:rPr>
            <w:rFonts w:ascii="MS Reference Sans Serif" w:hAnsi="MS Reference Sans Serif"/>
            <w:lang w:val="en-CA"/>
          </w:rPr>
          <w:delText xml:space="preserve">                            &lt;&lt;  "ERROR: "  &lt;&lt;  e.what()</w:delText>
        </w:r>
      </w:del>
    </w:p>
    <w:p w14:paraId="0C596685" w14:textId="4E3E4A81" w:rsidR="005579D5" w:rsidRPr="00381014" w:rsidDel="00FC0E8D" w:rsidRDefault="005579D5" w:rsidP="005579D5">
      <w:pPr>
        <w:spacing w:after="0" w:line="240" w:lineRule="exact"/>
        <w:rPr>
          <w:del w:id="8656" w:author="Yann Bourdeau" w:date="2014-02-06T16:29:00Z"/>
          <w:rFonts w:ascii="MS Reference Sans Serif" w:hAnsi="MS Reference Sans Serif"/>
          <w:lang w:val="en-CA"/>
        </w:rPr>
      </w:pPr>
      <w:del w:id="8657" w:author="Yann Bourdeau" w:date="2014-02-06T16:29:00Z">
        <w:r w:rsidRPr="00381014" w:rsidDel="00FC0E8D">
          <w:rPr>
            <w:rFonts w:ascii="MS Reference Sans Serif" w:hAnsi="MS Reference Sans Serif"/>
            <w:lang w:val="en-CA"/>
          </w:rPr>
          <w:delText xml:space="preserve">                            &lt;&lt; "\n";</w:delText>
        </w:r>
      </w:del>
    </w:p>
    <w:p w14:paraId="5CBEB497" w14:textId="619D93E0" w:rsidR="005579D5" w:rsidRPr="00381014" w:rsidDel="00FC0E8D" w:rsidRDefault="005579D5" w:rsidP="005579D5">
      <w:pPr>
        <w:spacing w:after="0" w:line="240" w:lineRule="exact"/>
        <w:rPr>
          <w:del w:id="8658" w:author="Yann Bourdeau" w:date="2014-02-06T16:29:00Z"/>
          <w:rFonts w:ascii="MS Reference Sans Serif" w:hAnsi="MS Reference Sans Serif"/>
          <w:lang w:val="en-CA"/>
        </w:rPr>
      </w:pPr>
      <w:del w:id="8659" w:author="Yann Bourdeau" w:date="2014-02-06T16:29:00Z">
        <w:r w:rsidRPr="00381014" w:rsidDel="00FC0E8D">
          <w:rPr>
            <w:rFonts w:ascii="MS Reference Sans Serif" w:hAnsi="MS Reference Sans Serif"/>
            <w:lang w:val="en-CA"/>
          </w:rPr>
          <w:delText xml:space="preserve">    return 0;</w:delText>
        </w:r>
      </w:del>
    </w:p>
    <w:p w14:paraId="1B22DF23" w14:textId="089A1C8F" w:rsidR="005579D5" w:rsidRPr="00381014" w:rsidDel="00FC0E8D" w:rsidRDefault="005579D5" w:rsidP="005579D5">
      <w:pPr>
        <w:spacing w:after="0" w:line="240" w:lineRule="exact"/>
        <w:rPr>
          <w:del w:id="8660" w:author="Yann Bourdeau" w:date="2014-02-06T16:29:00Z"/>
          <w:rFonts w:ascii="MS Reference Sans Serif" w:hAnsi="MS Reference Sans Serif"/>
          <w:lang w:val="en-CA"/>
        </w:rPr>
      </w:pPr>
      <w:del w:id="8661" w:author="Yann Bourdeau" w:date="2014-02-06T16:29:00Z">
        <w:r w:rsidRPr="00381014" w:rsidDel="00FC0E8D">
          <w:rPr>
            <w:rFonts w:ascii="MS Reference Sans Serif" w:hAnsi="MS Reference Sans Serif"/>
            <w:lang w:val="en-CA"/>
          </w:rPr>
          <w:delText xml:space="preserve">  }</w:delText>
        </w:r>
      </w:del>
    </w:p>
    <w:p w14:paraId="23D7078D" w14:textId="1B464689" w:rsidR="005579D5" w:rsidRPr="00381014" w:rsidDel="00FC0E8D" w:rsidRDefault="005579D5" w:rsidP="005579D5">
      <w:pPr>
        <w:spacing w:after="0" w:line="240" w:lineRule="exact"/>
        <w:rPr>
          <w:del w:id="8662" w:author="Yann Bourdeau" w:date="2014-02-06T16:29:00Z"/>
          <w:rFonts w:ascii="MS Reference Sans Serif" w:hAnsi="MS Reference Sans Serif"/>
          <w:lang w:val="en-CA"/>
        </w:rPr>
      </w:pPr>
    </w:p>
    <w:p w14:paraId="0B496ACB" w14:textId="6B35C283" w:rsidR="005579D5" w:rsidRPr="00381014" w:rsidDel="00FC0E8D" w:rsidRDefault="005579D5" w:rsidP="005579D5">
      <w:pPr>
        <w:spacing w:after="0" w:line="240" w:lineRule="exact"/>
        <w:rPr>
          <w:del w:id="8663" w:author="Yann Bourdeau" w:date="2014-02-06T16:29:00Z"/>
          <w:rFonts w:ascii="MS Reference Sans Serif" w:hAnsi="MS Reference Sans Serif"/>
          <w:lang w:val="en-CA"/>
        </w:rPr>
      </w:pPr>
      <w:del w:id="8664" w:author="Yann Bourdeau" w:date="2014-02-06T16:29:00Z">
        <w:r w:rsidRPr="00381014" w:rsidDel="00FC0E8D">
          <w:rPr>
            <w:rFonts w:ascii="MS Reference Sans Serif" w:hAnsi="MS Reference Sans Serif"/>
            <w:lang w:val="en-CA"/>
          </w:rPr>
          <w:delText xml:space="preserve">  return result.wasSuccessful() ? 0 : 1;</w:delText>
        </w:r>
      </w:del>
    </w:p>
    <w:p w14:paraId="1A929490" w14:textId="6835D9AF" w:rsidR="005579D5" w:rsidRPr="00381014" w:rsidDel="00FC0E8D" w:rsidRDefault="005579D5" w:rsidP="005579D5">
      <w:pPr>
        <w:spacing w:after="0" w:line="240" w:lineRule="exact"/>
        <w:rPr>
          <w:del w:id="8665" w:author="Yann Bourdeau" w:date="2014-02-06T16:29:00Z"/>
          <w:rFonts w:ascii="MS Reference Sans Serif" w:hAnsi="MS Reference Sans Serif"/>
          <w:lang w:val="en-CA"/>
        </w:rPr>
      </w:pPr>
      <w:del w:id="8666" w:author="Yann Bourdeau" w:date="2014-02-06T16:29:00Z">
        <w:r w:rsidRPr="00381014" w:rsidDel="00FC0E8D">
          <w:rPr>
            <w:rFonts w:ascii="MS Reference Sans Serif" w:hAnsi="MS Reference Sans Serif"/>
            <w:lang w:val="en-CA"/>
          </w:rPr>
          <w:delText>}</w:delText>
        </w:r>
      </w:del>
    </w:p>
    <w:p w14:paraId="25E62DDF" w14:textId="4057D3C6" w:rsidR="00010F2C" w:rsidRPr="00381014" w:rsidDel="00FC0E8D" w:rsidRDefault="00010F2C">
      <w:pPr>
        <w:spacing w:after="0" w:line="240" w:lineRule="auto"/>
        <w:ind w:firstLine="0"/>
        <w:jc w:val="left"/>
        <w:rPr>
          <w:del w:id="8667" w:author="Yann Bourdeau" w:date="2014-02-06T16:29:00Z"/>
          <w:lang w:val="en-CA"/>
        </w:rPr>
      </w:pPr>
      <w:del w:id="8668" w:author="Yann Bourdeau" w:date="2014-02-06T16:29:00Z">
        <w:r w:rsidRPr="00381014" w:rsidDel="00FC0E8D">
          <w:rPr>
            <w:lang w:val="en-CA"/>
          </w:rPr>
          <w:br w:type="page"/>
        </w:r>
      </w:del>
    </w:p>
    <w:p w14:paraId="045A0F3D" w14:textId="1221D2B9" w:rsidR="005579D5" w:rsidRPr="00AF4897" w:rsidDel="00FC0E8D" w:rsidRDefault="005579D5" w:rsidP="00AF4897">
      <w:pPr>
        <w:rPr>
          <w:del w:id="8669" w:author="Yann Bourdeau" w:date="2014-02-06T16:29:00Z"/>
          <w:b/>
          <w:lang w:val="en-CA"/>
        </w:rPr>
      </w:pPr>
      <w:del w:id="8670" w:author="Yann Bourdeau" w:date="2014-02-06T16:29:00Z">
        <w:r w:rsidRPr="00AF4897" w:rsidDel="00FC0E8D">
          <w:rPr>
            <w:b/>
            <w:lang w:val="en-CA"/>
          </w:rPr>
          <w:delText>TestProfile.h</w:delText>
        </w:r>
      </w:del>
    </w:p>
    <w:p w14:paraId="0E07501C" w14:textId="5EAC4442" w:rsidR="005579D5" w:rsidRPr="00381014" w:rsidDel="00FC0E8D" w:rsidRDefault="005579D5" w:rsidP="005579D5">
      <w:pPr>
        <w:spacing w:after="0" w:line="240" w:lineRule="exact"/>
        <w:rPr>
          <w:del w:id="8671" w:author="Yann Bourdeau" w:date="2014-02-06T16:29:00Z"/>
          <w:rFonts w:ascii="MS Reference Sans Serif" w:hAnsi="MS Reference Sans Serif"/>
          <w:lang w:val="en-CA"/>
        </w:rPr>
      </w:pPr>
      <w:del w:id="8672" w:author="Yann Bourdeau" w:date="2014-02-06T16:29:00Z">
        <w:r w:rsidRPr="00381014" w:rsidDel="00FC0E8D">
          <w:rPr>
            <w:rFonts w:ascii="MS Reference Sans Serif" w:hAnsi="MS Reference Sans Serif"/>
            <w:lang w:val="en-CA"/>
          </w:rPr>
          <w:delText>#ifndef TestError_H__</w:delText>
        </w:r>
      </w:del>
    </w:p>
    <w:p w14:paraId="4998F772" w14:textId="13791F03" w:rsidR="005579D5" w:rsidRPr="00381014" w:rsidDel="00FC0E8D" w:rsidRDefault="005579D5" w:rsidP="005579D5">
      <w:pPr>
        <w:spacing w:after="0" w:line="240" w:lineRule="exact"/>
        <w:rPr>
          <w:del w:id="8673" w:author="Yann Bourdeau" w:date="2014-02-06T16:29:00Z"/>
          <w:rFonts w:ascii="MS Reference Sans Serif" w:hAnsi="MS Reference Sans Serif"/>
          <w:lang w:val="en-CA"/>
        </w:rPr>
      </w:pPr>
      <w:del w:id="8674" w:author="Yann Bourdeau" w:date="2014-02-06T16:29:00Z">
        <w:r w:rsidRPr="00381014" w:rsidDel="00FC0E8D">
          <w:rPr>
            <w:rFonts w:ascii="MS Reference Sans Serif" w:hAnsi="MS Reference Sans Serif"/>
            <w:lang w:val="en-CA"/>
          </w:rPr>
          <w:delText>#define TestError_H__</w:delText>
        </w:r>
      </w:del>
    </w:p>
    <w:p w14:paraId="0C59AFE0" w14:textId="28A7781A" w:rsidR="005579D5" w:rsidRPr="00381014" w:rsidDel="00FC0E8D" w:rsidRDefault="005579D5" w:rsidP="005579D5">
      <w:pPr>
        <w:spacing w:after="0" w:line="240" w:lineRule="exact"/>
        <w:rPr>
          <w:del w:id="8675" w:author="Yann Bourdeau" w:date="2014-02-06T16:29:00Z"/>
          <w:rFonts w:ascii="MS Reference Sans Serif" w:hAnsi="MS Reference Sans Serif"/>
          <w:lang w:val="en-CA"/>
        </w:rPr>
      </w:pPr>
    </w:p>
    <w:p w14:paraId="67BCE795" w14:textId="03C1BB84" w:rsidR="005579D5" w:rsidRPr="00381014" w:rsidDel="00FC0E8D" w:rsidRDefault="005579D5" w:rsidP="005579D5">
      <w:pPr>
        <w:spacing w:after="0" w:line="240" w:lineRule="exact"/>
        <w:rPr>
          <w:del w:id="8676" w:author="Yann Bourdeau" w:date="2014-02-06T16:29:00Z"/>
          <w:rFonts w:ascii="MS Reference Sans Serif" w:hAnsi="MS Reference Sans Serif"/>
          <w:lang w:val="en-CA"/>
        </w:rPr>
      </w:pPr>
      <w:del w:id="8677" w:author="Yann Bourdeau" w:date="2014-02-06T16:29:00Z">
        <w:r w:rsidRPr="00381014" w:rsidDel="00FC0E8D">
          <w:rPr>
            <w:rFonts w:ascii="MS Reference Sans Serif" w:hAnsi="MS Reference Sans Serif"/>
            <w:lang w:val="en-CA"/>
          </w:rPr>
          <w:delText>#include &lt;iostream&gt;</w:delText>
        </w:r>
      </w:del>
    </w:p>
    <w:p w14:paraId="550D3CB5" w14:textId="60EBE017" w:rsidR="005579D5" w:rsidRPr="00381014" w:rsidDel="00FC0E8D" w:rsidRDefault="005579D5" w:rsidP="005579D5">
      <w:pPr>
        <w:spacing w:after="0" w:line="240" w:lineRule="exact"/>
        <w:rPr>
          <w:del w:id="8678" w:author="Yann Bourdeau" w:date="2014-02-06T16:29:00Z"/>
          <w:rFonts w:ascii="MS Reference Sans Serif" w:hAnsi="MS Reference Sans Serif"/>
          <w:lang w:val="en-CA"/>
        </w:rPr>
      </w:pPr>
      <w:del w:id="8679" w:author="Yann Bourdeau" w:date="2014-02-06T16:29:00Z">
        <w:r w:rsidRPr="00381014" w:rsidDel="00FC0E8D">
          <w:rPr>
            <w:rFonts w:ascii="MS Reference Sans Serif" w:hAnsi="MS Reference Sans Serif"/>
            <w:lang w:val="en-CA"/>
          </w:rPr>
          <w:delText>#include &lt;string&gt;</w:delText>
        </w:r>
      </w:del>
    </w:p>
    <w:p w14:paraId="77DED613" w14:textId="5400C55F" w:rsidR="005579D5" w:rsidRPr="00381014" w:rsidDel="00FC0E8D" w:rsidRDefault="005579D5" w:rsidP="005579D5">
      <w:pPr>
        <w:spacing w:after="0" w:line="240" w:lineRule="exact"/>
        <w:rPr>
          <w:del w:id="8680" w:author="Yann Bourdeau" w:date="2014-02-06T16:29:00Z"/>
          <w:rFonts w:ascii="MS Reference Sans Serif" w:hAnsi="MS Reference Sans Serif"/>
          <w:lang w:val="en-CA"/>
        </w:rPr>
      </w:pPr>
    </w:p>
    <w:p w14:paraId="3AC78D71" w14:textId="7935A564" w:rsidR="005579D5" w:rsidRPr="00381014" w:rsidDel="00FC0E8D" w:rsidRDefault="005579D5" w:rsidP="005579D5">
      <w:pPr>
        <w:spacing w:after="0" w:line="240" w:lineRule="exact"/>
        <w:rPr>
          <w:del w:id="8681" w:author="Yann Bourdeau" w:date="2014-02-06T16:29:00Z"/>
          <w:rFonts w:ascii="MS Reference Sans Serif" w:hAnsi="MS Reference Sans Serif"/>
          <w:lang w:val="en-CA"/>
        </w:rPr>
      </w:pPr>
      <w:del w:id="8682" w:author="Yann Bourdeau" w:date="2014-02-06T16:29:00Z">
        <w:r w:rsidRPr="00381014" w:rsidDel="00FC0E8D">
          <w:rPr>
            <w:rFonts w:ascii="MS Reference Sans Serif" w:hAnsi="MS Reference Sans Serif"/>
            <w:lang w:val="en-CA"/>
          </w:rPr>
          <w:delText>#include &lt;cppunit/TestCase.h&gt;</w:delText>
        </w:r>
      </w:del>
    </w:p>
    <w:p w14:paraId="1489E951" w14:textId="7C83AD7F" w:rsidR="005579D5" w:rsidRPr="00381014" w:rsidDel="00FC0E8D" w:rsidRDefault="005579D5" w:rsidP="005579D5">
      <w:pPr>
        <w:spacing w:after="0" w:line="240" w:lineRule="exact"/>
        <w:rPr>
          <w:del w:id="8683" w:author="Yann Bourdeau" w:date="2014-02-06T16:29:00Z"/>
          <w:rFonts w:ascii="MS Reference Sans Serif" w:hAnsi="MS Reference Sans Serif"/>
          <w:lang w:val="en-CA"/>
        </w:rPr>
      </w:pPr>
      <w:del w:id="8684" w:author="Yann Bourdeau" w:date="2014-02-06T16:29:00Z">
        <w:r w:rsidRPr="00381014" w:rsidDel="00FC0E8D">
          <w:rPr>
            <w:rFonts w:ascii="MS Reference Sans Serif" w:hAnsi="MS Reference Sans Serif"/>
            <w:lang w:val="en-CA"/>
          </w:rPr>
          <w:delText>#include "cppunit/TestSuite.h"</w:delText>
        </w:r>
      </w:del>
    </w:p>
    <w:p w14:paraId="09C883EC" w14:textId="4502AD2D" w:rsidR="005579D5" w:rsidRPr="00381014" w:rsidDel="00FC0E8D" w:rsidRDefault="005579D5" w:rsidP="005579D5">
      <w:pPr>
        <w:spacing w:after="0" w:line="240" w:lineRule="exact"/>
        <w:rPr>
          <w:del w:id="8685" w:author="Yann Bourdeau" w:date="2014-02-06T16:29:00Z"/>
          <w:rFonts w:ascii="MS Reference Sans Serif" w:hAnsi="MS Reference Sans Serif"/>
          <w:lang w:val="en-CA"/>
        </w:rPr>
      </w:pPr>
      <w:del w:id="8686" w:author="Yann Bourdeau" w:date="2014-02-06T16:29:00Z">
        <w:r w:rsidRPr="00381014" w:rsidDel="00FC0E8D">
          <w:rPr>
            <w:rFonts w:ascii="MS Reference Sans Serif" w:hAnsi="MS Reference Sans Serif"/>
            <w:lang w:val="en-CA"/>
          </w:rPr>
          <w:delText>#include "cppunit/TestCaller.h"</w:delText>
        </w:r>
      </w:del>
    </w:p>
    <w:p w14:paraId="6C79B0C0" w14:textId="159DAFB9" w:rsidR="005579D5" w:rsidRPr="00381014" w:rsidDel="00FC0E8D" w:rsidRDefault="005579D5" w:rsidP="005579D5">
      <w:pPr>
        <w:spacing w:after="0" w:line="240" w:lineRule="exact"/>
        <w:rPr>
          <w:del w:id="8687" w:author="Yann Bourdeau" w:date="2014-02-06T16:29:00Z"/>
          <w:rFonts w:ascii="MS Reference Sans Serif" w:hAnsi="MS Reference Sans Serif"/>
          <w:lang w:val="en-CA"/>
        </w:rPr>
      </w:pPr>
      <w:del w:id="8688" w:author="Yann Bourdeau" w:date="2014-02-06T16:29:00Z">
        <w:r w:rsidRPr="00381014" w:rsidDel="00FC0E8D">
          <w:rPr>
            <w:rFonts w:ascii="MS Reference Sans Serif" w:hAnsi="MS Reference Sans Serif"/>
            <w:lang w:val="en-CA"/>
          </w:rPr>
          <w:delText>#include "cppunit/TestRunner.h"</w:delText>
        </w:r>
      </w:del>
    </w:p>
    <w:p w14:paraId="137EA28D" w14:textId="5D6B193B" w:rsidR="005579D5" w:rsidRPr="00381014" w:rsidDel="00FC0E8D" w:rsidRDefault="005579D5" w:rsidP="005579D5">
      <w:pPr>
        <w:spacing w:after="0" w:line="240" w:lineRule="exact"/>
        <w:rPr>
          <w:del w:id="8689" w:author="Yann Bourdeau" w:date="2014-02-06T16:29:00Z"/>
          <w:rFonts w:ascii="MS Reference Sans Serif" w:hAnsi="MS Reference Sans Serif"/>
          <w:lang w:val="en-CA"/>
        </w:rPr>
      </w:pPr>
    </w:p>
    <w:p w14:paraId="7C2EA4CE" w14:textId="3FF78CFE" w:rsidR="005579D5" w:rsidRPr="00381014" w:rsidDel="00FC0E8D" w:rsidRDefault="005579D5" w:rsidP="005579D5">
      <w:pPr>
        <w:spacing w:after="0" w:line="240" w:lineRule="exact"/>
        <w:rPr>
          <w:del w:id="8690" w:author="Yann Bourdeau" w:date="2014-02-06T16:29:00Z"/>
          <w:rFonts w:ascii="MS Reference Sans Serif" w:hAnsi="MS Reference Sans Serif"/>
          <w:lang w:val="en-CA"/>
        </w:rPr>
      </w:pPr>
      <w:del w:id="8691" w:author="Yann Bourdeau" w:date="2014-02-06T16:29:00Z">
        <w:r w:rsidRPr="00381014" w:rsidDel="00FC0E8D">
          <w:rPr>
            <w:rFonts w:ascii="MS Reference Sans Serif" w:hAnsi="MS Reference Sans Serif"/>
            <w:lang w:val="en-CA"/>
          </w:rPr>
          <w:delText>#include "Profile.h"</w:delText>
        </w:r>
      </w:del>
    </w:p>
    <w:p w14:paraId="24756BC6" w14:textId="7B331622" w:rsidR="005579D5" w:rsidRPr="00381014" w:rsidDel="00FC0E8D" w:rsidRDefault="005579D5" w:rsidP="005579D5">
      <w:pPr>
        <w:spacing w:after="0" w:line="240" w:lineRule="exact"/>
        <w:rPr>
          <w:del w:id="8692" w:author="Yann Bourdeau" w:date="2014-02-06T16:29:00Z"/>
          <w:rFonts w:ascii="MS Reference Sans Serif" w:hAnsi="MS Reference Sans Serif"/>
          <w:lang w:val="en-CA"/>
        </w:rPr>
      </w:pPr>
      <w:del w:id="8693" w:author="Yann Bourdeau" w:date="2014-02-06T16:29:00Z">
        <w:r w:rsidRPr="00381014" w:rsidDel="00FC0E8D">
          <w:rPr>
            <w:rFonts w:ascii="MS Reference Sans Serif" w:hAnsi="MS Reference Sans Serif"/>
            <w:lang w:val="en-CA"/>
          </w:rPr>
          <w:delText>using namespace CppUnit;</w:delText>
        </w:r>
      </w:del>
    </w:p>
    <w:p w14:paraId="47B44500" w14:textId="7E2BC57B" w:rsidR="005579D5" w:rsidRPr="00381014" w:rsidDel="00FC0E8D" w:rsidRDefault="005579D5" w:rsidP="005579D5">
      <w:pPr>
        <w:spacing w:after="0" w:line="240" w:lineRule="exact"/>
        <w:rPr>
          <w:del w:id="8694" w:author="Yann Bourdeau" w:date="2014-02-06T16:29:00Z"/>
          <w:rFonts w:ascii="MS Reference Sans Serif" w:hAnsi="MS Reference Sans Serif"/>
          <w:lang w:val="en-CA"/>
        </w:rPr>
      </w:pPr>
      <w:del w:id="8695" w:author="Yann Bourdeau" w:date="2014-02-06T16:29:00Z">
        <w:r w:rsidRPr="00381014" w:rsidDel="00FC0E8D">
          <w:rPr>
            <w:rFonts w:ascii="MS Reference Sans Serif" w:hAnsi="MS Reference Sans Serif"/>
            <w:lang w:val="en-CA"/>
          </w:rPr>
          <w:delText>class ProfileTestCase : public TestCase</w:delText>
        </w:r>
      </w:del>
    </w:p>
    <w:p w14:paraId="69C7E212" w14:textId="7DBC2230" w:rsidR="005579D5" w:rsidRPr="00381014" w:rsidDel="00FC0E8D" w:rsidRDefault="005579D5" w:rsidP="005579D5">
      <w:pPr>
        <w:spacing w:after="0" w:line="240" w:lineRule="exact"/>
        <w:rPr>
          <w:del w:id="8696" w:author="Yann Bourdeau" w:date="2014-02-06T16:29:00Z"/>
          <w:rFonts w:ascii="MS Reference Sans Serif" w:hAnsi="MS Reference Sans Serif"/>
          <w:lang w:val="en-CA"/>
        </w:rPr>
      </w:pPr>
      <w:del w:id="8697" w:author="Yann Bourdeau" w:date="2014-02-06T16:29:00Z">
        <w:r w:rsidRPr="00381014" w:rsidDel="00FC0E8D">
          <w:rPr>
            <w:rFonts w:ascii="MS Reference Sans Serif" w:hAnsi="MS Reference Sans Serif"/>
            <w:lang w:val="en-CA"/>
          </w:rPr>
          <w:delText>{</w:delText>
        </w:r>
      </w:del>
    </w:p>
    <w:p w14:paraId="3438BAE9" w14:textId="6CDCA0F6" w:rsidR="005579D5" w:rsidRPr="00381014" w:rsidDel="00FC0E8D" w:rsidRDefault="005579D5" w:rsidP="005579D5">
      <w:pPr>
        <w:spacing w:after="0" w:line="240" w:lineRule="exact"/>
        <w:rPr>
          <w:del w:id="8698" w:author="Yann Bourdeau" w:date="2014-02-06T16:29:00Z"/>
          <w:rFonts w:ascii="MS Reference Sans Serif" w:hAnsi="MS Reference Sans Serif"/>
          <w:lang w:val="en-CA"/>
        </w:rPr>
      </w:pPr>
      <w:del w:id="8699" w:author="Yann Bourdeau" w:date="2014-02-06T16:29:00Z">
        <w:r w:rsidRPr="00381014" w:rsidDel="00FC0E8D">
          <w:rPr>
            <w:rFonts w:ascii="MS Reference Sans Serif" w:hAnsi="MS Reference Sans Serif"/>
            <w:lang w:val="en-CA"/>
          </w:rPr>
          <w:delText>public:</w:delText>
        </w:r>
      </w:del>
    </w:p>
    <w:p w14:paraId="7F674579" w14:textId="1AD2A4F8" w:rsidR="005579D5" w:rsidRPr="00381014" w:rsidDel="00FC0E8D" w:rsidRDefault="005579D5" w:rsidP="005579D5">
      <w:pPr>
        <w:spacing w:after="0" w:line="240" w:lineRule="exact"/>
        <w:rPr>
          <w:del w:id="8700" w:author="Yann Bourdeau" w:date="2014-02-06T16:29:00Z"/>
          <w:rFonts w:ascii="MS Reference Sans Serif" w:hAnsi="MS Reference Sans Serif"/>
          <w:lang w:val="en-CA"/>
        </w:rPr>
      </w:pPr>
      <w:del w:id="8701" w:author="Yann Bourdeau" w:date="2014-02-06T16:29:00Z">
        <w:r w:rsidRPr="00381014" w:rsidDel="00FC0E8D">
          <w:rPr>
            <w:rFonts w:ascii="MS Reference Sans Serif" w:hAnsi="MS Reference Sans Serif"/>
            <w:lang w:val="en-CA"/>
          </w:rPr>
          <w:delText xml:space="preserve">  // Constructor</w:delText>
        </w:r>
      </w:del>
    </w:p>
    <w:p w14:paraId="37E12214" w14:textId="52FD4EC5" w:rsidR="005579D5" w:rsidRPr="00381014" w:rsidDel="00FC0E8D" w:rsidRDefault="005579D5" w:rsidP="005579D5">
      <w:pPr>
        <w:spacing w:after="0" w:line="240" w:lineRule="exact"/>
        <w:rPr>
          <w:del w:id="8702" w:author="Yann Bourdeau" w:date="2014-02-06T16:29:00Z"/>
          <w:rFonts w:ascii="MS Reference Sans Serif" w:hAnsi="MS Reference Sans Serif"/>
          <w:lang w:val="en-CA"/>
        </w:rPr>
      </w:pPr>
      <w:del w:id="8703" w:author="Yann Bourdeau" w:date="2014-02-06T16:29:00Z">
        <w:r w:rsidRPr="00381014" w:rsidDel="00FC0E8D">
          <w:rPr>
            <w:rFonts w:ascii="MS Reference Sans Serif" w:hAnsi="MS Reference Sans Serif"/>
            <w:lang w:val="en-CA"/>
          </w:rPr>
          <w:delText xml:space="preserve">  ProfileTestCase(std::string name): TestCase(name) {}</w:delText>
        </w:r>
      </w:del>
    </w:p>
    <w:p w14:paraId="52E51B20" w14:textId="20978E04" w:rsidR="005579D5" w:rsidRPr="00381014" w:rsidDel="00FC0E8D" w:rsidRDefault="005579D5" w:rsidP="005579D5">
      <w:pPr>
        <w:spacing w:after="0" w:line="240" w:lineRule="exact"/>
        <w:rPr>
          <w:del w:id="8704" w:author="Yann Bourdeau" w:date="2014-02-06T16:29:00Z"/>
          <w:rFonts w:ascii="MS Reference Sans Serif" w:hAnsi="MS Reference Sans Serif"/>
          <w:lang w:val="en-CA"/>
        </w:rPr>
      </w:pPr>
      <w:del w:id="8705" w:author="Yann Bourdeau" w:date="2014-02-06T16:29:00Z">
        <w:r w:rsidRPr="00381014" w:rsidDel="00FC0E8D">
          <w:rPr>
            <w:rFonts w:ascii="MS Reference Sans Serif" w:hAnsi="MS Reference Sans Serif"/>
            <w:lang w:val="en-CA"/>
          </w:rPr>
          <w:delText xml:space="preserve">  ProfileTestCase() {}</w:delText>
        </w:r>
      </w:del>
    </w:p>
    <w:p w14:paraId="3A4E8DDE" w14:textId="712FFA3B" w:rsidR="005579D5" w:rsidRPr="00381014" w:rsidDel="00FC0E8D" w:rsidRDefault="005579D5" w:rsidP="005579D5">
      <w:pPr>
        <w:spacing w:after="0" w:line="240" w:lineRule="exact"/>
        <w:rPr>
          <w:del w:id="8706" w:author="Yann Bourdeau" w:date="2014-02-06T16:29:00Z"/>
          <w:rFonts w:ascii="MS Reference Sans Serif" w:hAnsi="MS Reference Sans Serif"/>
          <w:lang w:val="en-CA"/>
        </w:rPr>
      </w:pPr>
    </w:p>
    <w:p w14:paraId="72A53F0F" w14:textId="7C1413CF" w:rsidR="005579D5" w:rsidRPr="00381014" w:rsidDel="00FC0E8D" w:rsidRDefault="005579D5" w:rsidP="005579D5">
      <w:pPr>
        <w:spacing w:after="0" w:line="240" w:lineRule="exact"/>
        <w:rPr>
          <w:del w:id="8707" w:author="Yann Bourdeau" w:date="2014-02-06T16:29:00Z"/>
          <w:rFonts w:ascii="MS Reference Sans Serif" w:hAnsi="MS Reference Sans Serif"/>
          <w:lang w:val="en-CA"/>
        </w:rPr>
      </w:pPr>
      <w:del w:id="8708" w:author="Yann Bourdeau" w:date="2014-02-06T16:29:00Z">
        <w:r w:rsidRPr="00381014" w:rsidDel="00FC0E8D">
          <w:rPr>
            <w:rFonts w:ascii="MS Reference Sans Serif" w:hAnsi="MS Reference Sans Serif"/>
            <w:lang w:val="en-CA"/>
          </w:rPr>
          <w:delText xml:space="preserve">  //Method to test</w:delText>
        </w:r>
      </w:del>
    </w:p>
    <w:p w14:paraId="4871123E" w14:textId="2948E92E" w:rsidR="005579D5" w:rsidRPr="00381014" w:rsidDel="00FC0E8D" w:rsidRDefault="005579D5" w:rsidP="005579D5">
      <w:pPr>
        <w:spacing w:after="0" w:line="240" w:lineRule="exact"/>
        <w:rPr>
          <w:del w:id="8709" w:author="Yann Bourdeau" w:date="2014-02-06T16:29:00Z"/>
          <w:rFonts w:ascii="MS Reference Sans Serif" w:hAnsi="MS Reference Sans Serif"/>
          <w:lang w:val="en-CA"/>
        </w:rPr>
      </w:pPr>
    </w:p>
    <w:p w14:paraId="34D5AEAA" w14:textId="74A36B72" w:rsidR="005579D5" w:rsidRPr="00381014" w:rsidDel="00FC0E8D" w:rsidRDefault="005579D5" w:rsidP="005579D5">
      <w:pPr>
        <w:spacing w:after="0" w:line="240" w:lineRule="exact"/>
        <w:rPr>
          <w:del w:id="8710" w:author="Yann Bourdeau" w:date="2014-02-06T16:29:00Z"/>
          <w:rFonts w:ascii="MS Reference Sans Serif" w:hAnsi="MS Reference Sans Serif"/>
          <w:lang w:val="en-CA"/>
        </w:rPr>
      </w:pPr>
      <w:del w:id="8711" w:author="Yann Bourdeau" w:date="2014-02-06T16:29:00Z">
        <w:r w:rsidRPr="00381014" w:rsidDel="00FC0E8D">
          <w:rPr>
            <w:rFonts w:ascii="MS Reference Sans Serif" w:hAnsi="MS Reference Sans Serif"/>
            <w:lang w:val="en-CA"/>
          </w:rPr>
          <w:delText xml:space="preserve">  void testParse();</w:delText>
        </w:r>
      </w:del>
    </w:p>
    <w:p w14:paraId="049A76F2" w14:textId="775C52BC" w:rsidR="005579D5" w:rsidRPr="00381014" w:rsidDel="00FC0E8D" w:rsidRDefault="005579D5" w:rsidP="005579D5">
      <w:pPr>
        <w:spacing w:after="0" w:line="240" w:lineRule="exact"/>
        <w:rPr>
          <w:del w:id="8712" w:author="Yann Bourdeau" w:date="2014-02-06T16:29:00Z"/>
          <w:rFonts w:ascii="MS Reference Sans Serif" w:hAnsi="MS Reference Sans Serif"/>
          <w:lang w:val="en-CA"/>
        </w:rPr>
      </w:pPr>
      <w:del w:id="8713" w:author="Yann Bourdeau" w:date="2014-02-06T16:29:00Z">
        <w:r w:rsidRPr="00381014" w:rsidDel="00FC0E8D">
          <w:rPr>
            <w:rFonts w:ascii="MS Reference Sans Serif" w:hAnsi="MS Reference Sans Serif"/>
            <w:lang w:val="en-CA"/>
          </w:rPr>
          <w:delText xml:space="preserve">  void testGenerate();</w:delText>
        </w:r>
      </w:del>
    </w:p>
    <w:p w14:paraId="34D1C475" w14:textId="21EB921C" w:rsidR="005579D5" w:rsidRPr="00381014" w:rsidDel="00FC0E8D" w:rsidRDefault="005579D5" w:rsidP="005579D5">
      <w:pPr>
        <w:spacing w:after="0" w:line="240" w:lineRule="exact"/>
        <w:rPr>
          <w:del w:id="8714" w:author="Yann Bourdeau" w:date="2014-02-06T16:29:00Z"/>
          <w:rFonts w:ascii="MS Reference Sans Serif" w:hAnsi="MS Reference Sans Serif"/>
          <w:lang w:val="en-CA"/>
        </w:rPr>
      </w:pPr>
      <w:del w:id="8715" w:author="Yann Bourdeau" w:date="2014-02-06T16:29:00Z">
        <w:r w:rsidRPr="00381014" w:rsidDel="00FC0E8D">
          <w:rPr>
            <w:rFonts w:ascii="MS Reference Sans Serif" w:hAnsi="MS Reference Sans Serif"/>
            <w:lang w:val="en-CA"/>
          </w:rPr>
          <w:delText xml:space="preserve">  static Test *suite();</w:delText>
        </w:r>
      </w:del>
    </w:p>
    <w:p w14:paraId="6E6A8C3A" w14:textId="718CF0DB" w:rsidR="005579D5" w:rsidRPr="00381014" w:rsidDel="00FC0E8D" w:rsidRDefault="005579D5" w:rsidP="005579D5">
      <w:pPr>
        <w:spacing w:after="0" w:line="240" w:lineRule="exact"/>
        <w:rPr>
          <w:del w:id="8716" w:author="Yann Bourdeau" w:date="2014-02-06T16:29:00Z"/>
          <w:rFonts w:ascii="MS Reference Sans Serif" w:hAnsi="MS Reference Sans Serif"/>
          <w:lang w:val="en-CA"/>
        </w:rPr>
      </w:pPr>
      <w:del w:id="8717" w:author="Yann Bourdeau" w:date="2014-02-06T16:29:00Z">
        <w:r w:rsidRPr="00381014" w:rsidDel="00FC0E8D">
          <w:rPr>
            <w:rFonts w:ascii="MS Reference Sans Serif" w:hAnsi="MS Reference Sans Serif"/>
            <w:lang w:val="en-CA"/>
          </w:rPr>
          <w:delText>};</w:delText>
        </w:r>
      </w:del>
    </w:p>
    <w:p w14:paraId="0892711A" w14:textId="0AEFDB90" w:rsidR="005579D5" w:rsidRPr="00381014" w:rsidDel="00FC0E8D" w:rsidRDefault="005579D5" w:rsidP="005579D5">
      <w:pPr>
        <w:spacing w:after="0" w:line="240" w:lineRule="exact"/>
        <w:rPr>
          <w:del w:id="8718" w:author="Yann Bourdeau" w:date="2014-02-06T16:29:00Z"/>
          <w:rFonts w:ascii="MS Reference Sans Serif" w:hAnsi="MS Reference Sans Serif"/>
          <w:lang w:val="en-CA"/>
        </w:rPr>
      </w:pPr>
      <w:del w:id="8719" w:author="Yann Bourdeau" w:date="2014-02-06T16:29:00Z">
        <w:r w:rsidRPr="00381014" w:rsidDel="00FC0E8D">
          <w:rPr>
            <w:rFonts w:ascii="MS Reference Sans Serif" w:hAnsi="MS Reference Sans Serif"/>
            <w:lang w:val="en-CA"/>
          </w:rPr>
          <w:delText>#endif</w:delText>
        </w:r>
      </w:del>
    </w:p>
    <w:p w14:paraId="01086371" w14:textId="1B170CFC" w:rsidR="00010F2C" w:rsidRPr="00381014" w:rsidDel="00FC0E8D" w:rsidRDefault="00010F2C">
      <w:pPr>
        <w:spacing w:after="0" w:line="240" w:lineRule="auto"/>
        <w:ind w:firstLine="0"/>
        <w:jc w:val="left"/>
        <w:rPr>
          <w:del w:id="8720" w:author="Yann Bourdeau" w:date="2014-02-06T16:29:00Z"/>
          <w:lang w:val="en-CA"/>
        </w:rPr>
      </w:pPr>
      <w:del w:id="8721" w:author="Yann Bourdeau" w:date="2014-02-06T16:29:00Z">
        <w:r w:rsidRPr="00381014" w:rsidDel="00FC0E8D">
          <w:rPr>
            <w:lang w:val="en-CA"/>
          </w:rPr>
          <w:br w:type="page"/>
        </w:r>
      </w:del>
    </w:p>
    <w:p w14:paraId="7509B8CD" w14:textId="36354809" w:rsidR="005579D5" w:rsidRPr="00AF4897" w:rsidDel="00FC0E8D" w:rsidRDefault="005579D5" w:rsidP="00AF4897">
      <w:pPr>
        <w:rPr>
          <w:del w:id="8722" w:author="Yann Bourdeau" w:date="2014-02-06T16:29:00Z"/>
          <w:b/>
          <w:lang w:val="en-CA"/>
        </w:rPr>
      </w:pPr>
      <w:del w:id="8723" w:author="Yann Bourdeau" w:date="2014-02-06T16:29:00Z">
        <w:r w:rsidRPr="00AF4897" w:rsidDel="00FC0E8D">
          <w:rPr>
            <w:b/>
            <w:lang w:val="en-CA"/>
          </w:rPr>
          <w:delText>TestProfile.cxx</w:delText>
        </w:r>
      </w:del>
    </w:p>
    <w:p w14:paraId="11037FD2" w14:textId="2692CC53" w:rsidR="005579D5" w:rsidRPr="00381014" w:rsidDel="00FC0E8D" w:rsidRDefault="005579D5" w:rsidP="005579D5">
      <w:pPr>
        <w:spacing w:after="0" w:line="240" w:lineRule="exact"/>
        <w:rPr>
          <w:del w:id="8724" w:author="Yann Bourdeau" w:date="2014-02-06T16:29:00Z"/>
          <w:rFonts w:ascii="MS Reference Sans Serif" w:hAnsi="MS Reference Sans Serif"/>
          <w:lang w:val="en-CA"/>
        </w:rPr>
      </w:pPr>
      <w:del w:id="8725" w:author="Yann Bourdeau" w:date="2014-02-06T16:29:00Z">
        <w:r w:rsidRPr="00381014" w:rsidDel="00FC0E8D">
          <w:rPr>
            <w:rFonts w:ascii="MS Reference Sans Serif" w:hAnsi="MS Reference Sans Serif"/>
            <w:lang w:val="en-CA"/>
          </w:rPr>
          <w:delText>#include "TestProfile.h"</w:delText>
        </w:r>
      </w:del>
    </w:p>
    <w:p w14:paraId="4E4B4BC4" w14:textId="256A38DE" w:rsidR="005579D5" w:rsidRPr="00381014" w:rsidDel="00FC0E8D" w:rsidRDefault="005579D5" w:rsidP="005579D5">
      <w:pPr>
        <w:spacing w:after="0" w:line="240" w:lineRule="exact"/>
        <w:rPr>
          <w:del w:id="8726" w:author="Yann Bourdeau" w:date="2014-02-06T16:29:00Z"/>
          <w:rFonts w:ascii="MS Reference Sans Serif" w:hAnsi="MS Reference Sans Serif"/>
          <w:lang w:val="en-CA"/>
        </w:rPr>
      </w:pPr>
      <w:del w:id="8727" w:author="Yann Bourdeau" w:date="2014-02-06T16:29:00Z">
        <w:r w:rsidRPr="00381014" w:rsidDel="00FC0E8D">
          <w:rPr>
            <w:rFonts w:ascii="MS Reference Sans Serif" w:hAnsi="MS Reference Sans Serif"/>
            <w:lang w:val="en-CA"/>
          </w:rPr>
          <w:delText>#include &lt;cppunit/CompilerOutputter.h&gt;</w:delText>
        </w:r>
      </w:del>
    </w:p>
    <w:p w14:paraId="39A68C0C" w14:textId="63E7CF8D" w:rsidR="005579D5" w:rsidRPr="00381014" w:rsidDel="00FC0E8D" w:rsidRDefault="005579D5" w:rsidP="005579D5">
      <w:pPr>
        <w:spacing w:after="0" w:line="240" w:lineRule="exact"/>
        <w:rPr>
          <w:del w:id="8728" w:author="Yann Bourdeau" w:date="2014-02-06T16:29:00Z"/>
          <w:rFonts w:ascii="MS Reference Sans Serif" w:hAnsi="MS Reference Sans Serif"/>
          <w:lang w:val="en-CA"/>
        </w:rPr>
      </w:pPr>
      <w:del w:id="8729" w:author="Yann Bourdeau" w:date="2014-02-06T16:29:00Z">
        <w:r w:rsidRPr="00381014" w:rsidDel="00FC0E8D">
          <w:rPr>
            <w:rFonts w:ascii="MS Reference Sans Serif" w:hAnsi="MS Reference Sans Serif"/>
            <w:lang w:val="en-CA"/>
          </w:rPr>
          <w:delText>#include &lt;cppunit/TestResult.h&gt;</w:delText>
        </w:r>
      </w:del>
    </w:p>
    <w:p w14:paraId="45578D23" w14:textId="091BDADD" w:rsidR="005579D5" w:rsidRPr="00381014" w:rsidDel="00FC0E8D" w:rsidRDefault="005579D5" w:rsidP="005579D5">
      <w:pPr>
        <w:spacing w:after="0" w:line="240" w:lineRule="exact"/>
        <w:rPr>
          <w:del w:id="8730" w:author="Yann Bourdeau" w:date="2014-02-06T16:29:00Z"/>
          <w:rFonts w:ascii="MS Reference Sans Serif" w:hAnsi="MS Reference Sans Serif"/>
          <w:lang w:val="en-CA"/>
        </w:rPr>
      </w:pPr>
      <w:del w:id="8731" w:author="Yann Bourdeau" w:date="2014-02-06T16:29:00Z">
        <w:r w:rsidRPr="00381014" w:rsidDel="00FC0E8D">
          <w:rPr>
            <w:rFonts w:ascii="MS Reference Sans Serif" w:hAnsi="MS Reference Sans Serif"/>
            <w:lang w:val="en-CA"/>
          </w:rPr>
          <w:delText>#include &lt;cppunit/TestResultCollector.h&gt;</w:delText>
        </w:r>
      </w:del>
    </w:p>
    <w:p w14:paraId="4ACE5D51" w14:textId="27A1BF1D" w:rsidR="005579D5" w:rsidRPr="00381014" w:rsidDel="00FC0E8D" w:rsidRDefault="005579D5" w:rsidP="005579D5">
      <w:pPr>
        <w:spacing w:after="0" w:line="240" w:lineRule="exact"/>
        <w:rPr>
          <w:del w:id="8732" w:author="Yann Bourdeau" w:date="2014-02-06T16:29:00Z"/>
          <w:rFonts w:ascii="MS Reference Sans Serif" w:hAnsi="MS Reference Sans Serif"/>
          <w:lang w:val="en-CA"/>
        </w:rPr>
      </w:pPr>
      <w:del w:id="8733" w:author="Yann Bourdeau" w:date="2014-02-06T16:29:00Z">
        <w:r w:rsidRPr="00381014" w:rsidDel="00FC0E8D">
          <w:rPr>
            <w:rFonts w:ascii="MS Reference Sans Serif" w:hAnsi="MS Reference Sans Serif"/>
            <w:lang w:val="en-CA"/>
          </w:rPr>
          <w:delText>#include &lt;cppunit/TestRunner.h&gt;</w:delText>
        </w:r>
      </w:del>
    </w:p>
    <w:p w14:paraId="69DED1F4" w14:textId="0369FC59" w:rsidR="005579D5" w:rsidRPr="00381014" w:rsidDel="00FC0E8D" w:rsidRDefault="005579D5" w:rsidP="005579D5">
      <w:pPr>
        <w:spacing w:after="0" w:line="240" w:lineRule="exact"/>
        <w:rPr>
          <w:del w:id="8734" w:author="Yann Bourdeau" w:date="2014-02-06T16:29:00Z"/>
          <w:rFonts w:ascii="MS Reference Sans Serif" w:hAnsi="MS Reference Sans Serif"/>
          <w:lang w:val="en-CA"/>
        </w:rPr>
      </w:pPr>
      <w:del w:id="8735" w:author="Yann Bourdeau" w:date="2014-02-06T16:29:00Z">
        <w:r w:rsidRPr="00381014" w:rsidDel="00FC0E8D">
          <w:rPr>
            <w:rFonts w:ascii="MS Reference Sans Serif" w:hAnsi="MS Reference Sans Serif"/>
            <w:lang w:val="en-CA"/>
          </w:rPr>
          <w:delText>#include &lt;cppunit/TextTestProgressListener.h&gt;</w:delText>
        </w:r>
      </w:del>
    </w:p>
    <w:p w14:paraId="24295C34" w14:textId="437640A4" w:rsidR="005579D5" w:rsidRPr="00381014" w:rsidDel="00FC0E8D" w:rsidRDefault="005579D5" w:rsidP="005579D5">
      <w:pPr>
        <w:spacing w:after="0" w:line="240" w:lineRule="exact"/>
        <w:rPr>
          <w:del w:id="8736" w:author="Yann Bourdeau" w:date="2014-02-06T16:29:00Z"/>
          <w:rFonts w:ascii="MS Reference Sans Serif" w:hAnsi="MS Reference Sans Serif"/>
          <w:lang w:val="en-CA"/>
        </w:rPr>
      </w:pPr>
      <w:del w:id="8737" w:author="Yann Bourdeau" w:date="2014-02-06T16:29:00Z">
        <w:r w:rsidRPr="00381014" w:rsidDel="00FC0E8D">
          <w:rPr>
            <w:rFonts w:ascii="MS Reference Sans Serif" w:hAnsi="MS Reference Sans Serif"/>
            <w:lang w:val="en-CA"/>
          </w:rPr>
          <w:delText>#include &lt;cppunit/BriefTestProgressListener.h&gt;</w:delText>
        </w:r>
      </w:del>
    </w:p>
    <w:p w14:paraId="61C2F335" w14:textId="0853E22B" w:rsidR="005579D5" w:rsidRPr="00381014" w:rsidDel="00FC0E8D" w:rsidRDefault="005579D5" w:rsidP="005579D5">
      <w:pPr>
        <w:spacing w:after="0" w:line="240" w:lineRule="exact"/>
        <w:rPr>
          <w:del w:id="8738" w:author="Yann Bourdeau" w:date="2014-02-06T16:29:00Z"/>
          <w:rFonts w:ascii="MS Reference Sans Serif" w:hAnsi="MS Reference Sans Serif"/>
          <w:lang w:val="en-CA"/>
        </w:rPr>
      </w:pPr>
      <w:del w:id="8739" w:author="Yann Bourdeau" w:date="2014-02-06T16:29:00Z">
        <w:r w:rsidRPr="00381014" w:rsidDel="00FC0E8D">
          <w:rPr>
            <w:rFonts w:ascii="MS Reference Sans Serif" w:hAnsi="MS Reference Sans Serif"/>
            <w:lang w:val="en-CA"/>
          </w:rPr>
          <w:delText>#include &lt;cppunit/XmlOutputter.h&gt;</w:delText>
        </w:r>
      </w:del>
    </w:p>
    <w:p w14:paraId="0EF91A90" w14:textId="31512163" w:rsidR="005579D5" w:rsidRPr="00381014" w:rsidDel="00FC0E8D" w:rsidRDefault="005579D5" w:rsidP="005579D5">
      <w:pPr>
        <w:spacing w:after="0" w:line="240" w:lineRule="exact"/>
        <w:rPr>
          <w:del w:id="8740" w:author="Yann Bourdeau" w:date="2014-02-06T16:29:00Z"/>
          <w:rFonts w:ascii="MS Reference Sans Serif" w:hAnsi="MS Reference Sans Serif"/>
          <w:lang w:val="en-CA"/>
        </w:rPr>
      </w:pPr>
      <w:del w:id="8741" w:author="Yann Bourdeau" w:date="2014-02-06T16:29:00Z">
        <w:r w:rsidRPr="00381014" w:rsidDel="00FC0E8D">
          <w:rPr>
            <w:rFonts w:ascii="MS Reference Sans Serif" w:hAnsi="MS Reference Sans Serif"/>
            <w:lang w:val="en-CA"/>
          </w:rPr>
          <w:delText>#include &lt;cppunit/extensions/TestFactoryRegistry.h&gt;</w:delText>
        </w:r>
      </w:del>
    </w:p>
    <w:p w14:paraId="057CC5C8" w14:textId="4DF3849E" w:rsidR="005579D5" w:rsidRPr="00381014" w:rsidDel="00FC0E8D" w:rsidRDefault="005579D5" w:rsidP="005579D5">
      <w:pPr>
        <w:spacing w:after="0" w:line="240" w:lineRule="exact"/>
        <w:rPr>
          <w:del w:id="8742" w:author="Yann Bourdeau" w:date="2014-02-06T16:29:00Z"/>
          <w:rFonts w:ascii="MS Reference Sans Serif" w:hAnsi="MS Reference Sans Serif"/>
          <w:lang w:val="en-CA"/>
        </w:rPr>
      </w:pPr>
      <w:del w:id="8743" w:author="Yann Bourdeau" w:date="2014-02-06T16:29:00Z">
        <w:r w:rsidRPr="00381014" w:rsidDel="00FC0E8D">
          <w:rPr>
            <w:rFonts w:ascii="MS Reference Sans Serif" w:hAnsi="MS Reference Sans Serif"/>
            <w:lang w:val="en-CA"/>
          </w:rPr>
          <w:delText>#include &lt;stdexcept&gt;</w:delText>
        </w:r>
      </w:del>
    </w:p>
    <w:p w14:paraId="1EBC375D" w14:textId="5E8CA7FE" w:rsidR="005579D5" w:rsidRPr="00381014" w:rsidDel="00FC0E8D" w:rsidRDefault="005579D5" w:rsidP="005579D5">
      <w:pPr>
        <w:spacing w:after="0" w:line="240" w:lineRule="exact"/>
        <w:rPr>
          <w:del w:id="8744" w:author="Yann Bourdeau" w:date="2014-02-06T16:29:00Z"/>
          <w:rFonts w:ascii="MS Reference Sans Serif" w:hAnsi="MS Reference Sans Serif"/>
          <w:lang w:val="en-CA"/>
        </w:rPr>
      </w:pPr>
      <w:del w:id="8745" w:author="Yann Bourdeau" w:date="2014-02-06T16:29:00Z">
        <w:r w:rsidRPr="00381014" w:rsidDel="00FC0E8D">
          <w:rPr>
            <w:rFonts w:ascii="MS Reference Sans Serif" w:hAnsi="MS Reference Sans Serif"/>
            <w:lang w:val="en-CA"/>
          </w:rPr>
          <w:delText>#include &lt;fstream&gt;</w:delText>
        </w:r>
      </w:del>
    </w:p>
    <w:p w14:paraId="35A4BCFC" w14:textId="38372902" w:rsidR="005579D5" w:rsidRPr="00381014" w:rsidDel="00FC0E8D" w:rsidRDefault="005579D5" w:rsidP="005579D5">
      <w:pPr>
        <w:spacing w:after="0" w:line="240" w:lineRule="exact"/>
        <w:rPr>
          <w:del w:id="8746" w:author="Yann Bourdeau" w:date="2014-02-06T16:29:00Z"/>
          <w:rFonts w:ascii="MS Reference Sans Serif" w:hAnsi="MS Reference Sans Serif"/>
          <w:lang w:val="en-CA"/>
        </w:rPr>
      </w:pPr>
      <w:del w:id="8747" w:author="Yann Bourdeau" w:date="2014-02-06T16:29:00Z">
        <w:r w:rsidRPr="00381014" w:rsidDel="00FC0E8D">
          <w:rPr>
            <w:rFonts w:ascii="MS Reference Sans Serif" w:hAnsi="MS Reference Sans Serif"/>
            <w:lang w:val="en-CA"/>
          </w:rPr>
          <w:delText>#include &lt;string&gt;</w:delText>
        </w:r>
      </w:del>
    </w:p>
    <w:p w14:paraId="0BF2CCFE" w14:textId="5710209D" w:rsidR="005579D5" w:rsidRPr="00381014" w:rsidDel="00FC0E8D" w:rsidRDefault="005579D5" w:rsidP="005579D5">
      <w:pPr>
        <w:spacing w:after="0" w:line="240" w:lineRule="exact"/>
        <w:rPr>
          <w:del w:id="8748" w:author="Yann Bourdeau" w:date="2014-02-06T16:29:00Z"/>
          <w:rFonts w:ascii="MS Reference Sans Serif" w:hAnsi="MS Reference Sans Serif"/>
          <w:lang w:val="en-CA"/>
        </w:rPr>
      </w:pPr>
      <w:del w:id="8749" w:author="Yann Bourdeau" w:date="2014-02-06T16:29:00Z">
        <w:r w:rsidRPr="00381014" w:rsidDel="00FC0E8D">
          <w:rPr>
            <w:rFonts w:ascii="MS Reference Sans Serif" w:hAnsi="MS Reference Sans Serif"/>
            <w:lang w:val="en-CA"/>
          </w:rPr>
          <w:delText>#include &lt;boost/foreach.hpp&gt;</w:delText>
        </w:r>
      </w:del>
    </w:p>
    <w:p w14:paraId="7CAEDDA6" w14:textId="0158BE44" w:rsidR="005579D5" w:rsidRPr="00381014" w:rsidDel="00FC0E8D" w:rsidRDefault="005579D5" w:rsidP="005579D5">
      <w:pPr>
        <w:spacing w:after="0" w:line="240" w:lineRule="exact"/>
        <w:rPr>
          <w:del w:id="8750" w:author="Yann Bourdeau" w:date="2014-02-06T16:29:00Z"/>
          <w:rFonts w:ascii="MS Reference Sans Serif" w:hAnsi="MS Reference Sans Serif"/>
          <w:lang w:val="en-CA"/>
        </w:rPr>
      </w:pPr>
      <w:del w:id="8751" w:author="Yann Bourdeau" w:date="2014-02-06T16:29:00Z">
        <w:r w:rsidRPr="00381014" w:rsidDel="00FC0E8D">
          <w:rPr>
            <w:rFonts w:ascii="MS Reference Sans Serif" w:hAnsi="MS Reference Sans Serif"/>
            <w:lang w:val="en-CA"/>
          </w:rPr>
          <w:delText>#include &lt;stdio.h&gt;</w:delText>
        </w:r>
      </w:del>
    </w:p>
    <w:p w14:paraId="5B7A1E0B" w14:textId="2D43D77B" w:rsidR="005579D5" w:rsidRPr="00381014" w:rsidDel="00FC0E8D" w:rsidRDefault="005579D5" w:rsidP="005579D5">
      <w:pPr>
        <w:spacing w:after="0" w:line="240" w:lineRule="exact"/>
        <w:rPr>
          <w:del w:id="8752" w:author="Yann Bourdeau" w:date="2014-02-06T16:29:00Z"/>
          <w:rFonts w:ascii="MS Reference Sans Serif" w:hAnsi="MS Reference Sans Serif"/>
          <w:lang w:val="en-CA"/>
        </w:rPr>
      </w:pPr>
      <w:del w:id="8753" w:author="Yann Bourdeau" w:date="2014-02-06T16:29:00Z">
        <w:r w:rsidRPr="00381014" w:rsidDel="00FC0E8D">
          <w:rPr>
            <w:rFonts w:ascii="MS Reference Sans Serif" w:hAnsi="MS Reference Sans Serif"/>
            <w:lang w:val="en-CA"/>
          </w:rPr>
          <w:delText>#include &lt;stdlib.h&gt;</w:delText>
        </w:r>
      </w:del>
    </w:p>
    <w:p w14:paraId="76DF65D5" w14:textId="2080BC22" w:rsidR="005579D5" w:rsidRPr="00381014" w:rsidDel="00FC0E8D" w:rsidRDefault="005579D5" w:rsidP="005579D5">
      <w:pPr>
        <w:spacing w:after="0" w:line="240" w:lineRule="exact"/>
        <w:rPr>
          <w:del w:id="8754" w:author="Yann Bourdeau" w:date="2014-02-06T16:29:00Z"/>
          <w:rFonts w:ascii="MS Reference Sans Serif" w:hAnsi="MS Reference Sans Serif"/>
          <w:lang w:val="en-CA"/>
        </w:rPr>
      </w:pPr>
      <w:del w:id="8755" w:author="Yann Bourdeau" w:date="2014-02-06T16:29:00Z">
        <w:r w:rsidRPr="00381014" w:rsidDel="00FC0E8D">
          <w:rPr>
            <w:rFonts w:ascii="MS Reference Sans Serif" w:hAnsi="MS Reference Sans Serif"/>
            <w:lang w:val="en-CA"/>
          </w:rPr>
          <w:delText>using namespace CppUnit;</w:delText>
        </w:r>
      </w:del>
    </w:p>
    <w:p w14:paraId="73529469" w14:textId="6BD54CF5" w:rsidR="005579D5" w:rsidRPr="00381014" w:rsidDel="00FC0E8D" w:rsidRDefault="005579D5" w:rsidP="005579D5">
      <w:pPr>
        <w:spacing w:after="0" w:line="240" w:lineRule="exact"/>
        <w:rPr>
          <w:del w:id="8756" w:author="Yann Bourdeau" w:date="2014-02-06T16:29:00Z"/>
          <w:rFonts w:ascii="MS Reference Sans Serif" w:hAnsi="MS Reference Sans Serif"/>
          <w:lang w:val="en-CA"/>
        </w:rPr>
      </w:pPr>
      <w:del w:id="8757" w:author="Yann Bourdeau" w:date="2014-02-06T16:29:00Z">
        <w:r w:rsidRPr="00381014" w:rsidDel="00FC0E8D">
          <w:rPr>
            <w:rFonts w:ascii="MS Reference Sans Serif" w:hAnsi="MS Reference Sans Serif"/>
            <w:lang w:val="en-CA"/>
          </w:rPr>
          <w:delText>using namespace blueslice;</w:delText>
        </w:r>
      </w:del>
    </w:p>
    <w:p w14:paraId="4214800C" w14:textId="31E64C67" w:rsidR="005579D5" w:rsidRPr="00381014" w:rsidDel="00FC0E8D" w:rsidRDefault="005579D5" w:rsidP="005579D5">
      <w:pPr>
        <w:spacing w:after="0" w:line="240" w:lineRule="exact"/>
        <w:rPr>
          <w:del w:id="8758" w:author="Yann Bourdeau" w:date="2014-02-06T16:29:00Z"/>
          <w:rFonts w:ascii="MS Reference Sans Serif" w:hAnsi="MS Reference Sans Serif"/>
          <w:lang w:val="en-CA"/>
        </w:rPr>
      </w:pPr>
      <w:del w:id="8759" w:author="Yann Bourdeau" w:date="2014-02-06T16:29:00Z">
        <w:r w:rsidRPr="00381014" w:rsidDel="00FC0E8D">
          <w:rPr>
            <w:rFonts w:ascii="MS Reference Sans Serif" w:hAnsi="MS Reference Sans Serif"/>
            <w:lang w:val="en-CA"/>
          </w:rPr>
          <w:delText>using namespace policy::profile;</w:delText>
        </w:r>
      </w:del>
    </w:p>
    <w:p w14:paraId="27812899" w14:textId="7C7B81E8" w:rsidR="005579D5" w:rsidRPr="00381014" w:rsidDel="00FC0E8D" w:rsidRDefault="005579D5" w:rsidP="005579D5">
      <w:pPr>
        <w:spacing w:after="0" w:line="240" w:lineRule="exact"/>
        <w:rPr>
          <w:del w:id="8760" w:author="Yann Bourdeau" w:date="2014-02-06T16:29:00Z"/>
          <w:rFonts w:ascii="MS Reference Sans Serif" w:hAnsi="MS Reference Sans Serif"/>
          <w:lang w:val="en-CA"/>
        </w:rPr>
      </w:pPr>
      <w:del w:id="8761" w:author="Yann Bourdeau" w:date="2014-02-06T16:29:00Z">
        <w:r w:rsidRPr="00381014" w:rsidDel="00FC0E8D">
          <w:rPr>
            <w:rFonts w:ascii="MS Reference Sans Serif" w:hAnsi="MS Reference Sans Serif"/>
            <w:lang w:val="en-CA"/>
          </w:rPr>
          <w:delText>void ProfileTestCase::testParse()</w:delText>
        </w:r>
      </w:del>
    </w:p>
    <w:p w14:paraId="20FF4010" w14:textId="397CA9C3" w:rsidR="005579D5" w:rsidRPr="00381014" w:rsidDel="00FC0E8D" w:rsidRDefault="005579D5" w:rsidP="005579D5">
      <w:pPr>
        <w:spacing w:after="0" w:line="240" w:lineRule="exact"/>
        <w:rPr>
          <w:del w:id="8762" w:author="Yann Bourdeau" w:date="2014-02-06T16:29:00Z"/>
          <w:rFonts w:ascii="MS Reference Sans Serif" w:hAnsi="MS Reference Sans Serif"/>
          <w:lang w:val="en-CA"/>
        </w:rPr>
      </w:pPr>
      <w:del w:id="8763" w:author="Yann Bourdeau" w:date="2014-02-06T16:29:00Z">
        <w:r w:rsidRPr="00381014" w:rsidDel="00FC0E8D">
          <w:rPr>
            <w:rFonts w:ascii="MS Reference Sans Serif" w:hAnsi="MS Reference Sans Serif"/>
            <w:lang w:val="en-CA"/>
          </w:rPr>
          <w:delText>{</w:delText>
        </w:r>
      </w:del>
    </w:p>
    <w:p w14:paraId="7B496E6A" w14:textId="79C14B64" w:rsidR="005579D5" w:rsidRPr="00381014" w:rsidDel="00FC0E8D" w:rsidRDefault="005579D5" w:rsidP="005579D5">
      <w:pPr>
        <w:spacing w:after="0" w:line="240" w:lineRule="exact"/>
        <w:rPr>
          <w:del w:id="8764" w:author="Yann Bourdeau" w:date="2014-02-06T16:29:00Z"/>
          <w:rFonts w:ascii="MS Reference Sans Serif" w:hAnsi="MS Reference Sans Serif"/>
          <w:lang w:val="en-CA"/>
        </w:rPr>
      </w:pPr>
      <w:del w:id="8765" w:author="Yann Bourdeau" w:date="2014-02-06T16:29:00Z">
        <w:r w:rsidRPr="00381014" w:rsidDel="00FC0E8D">
          <w:rPr>
            <w:rFonts w:ascii="MS Reference Sans Serif" w:hAnsi="MS Reference Sans Serif"/>
            <w:lang w:val="en-CA"/>
          </w:rPr>
          <w:tab/>
          <w:delText>policy::profile::FieldInformation fi;</w:delText>
        </w:r>
      </w:del>
    </w:p>
    <w:p w14:paraId="4B1DD916" w14:textId="5B417FE6" w:rsidR="005579D5" w:rsidRPr="00381014" w:rsidDel="00FC0E8D" w:rsidRDefault="005579D5" w:rsidP="005579D5">
      <w:pPr>
        <w:spacing w:after="0" w:line="240" w:lineRule="exact"/>
        <w:rPr>
          <w:del w:id="8766" w:author="Yann Bourdeau" w:date="2014-02-06T16:29:00Z"/>
          <w:rFonts w:ascii="MS Reference Sans Serif" w:hAnsi="MS Reference Sans Serif"/>
          <w:lang w:val="en-CA"/>
        </w:rPr>
      </w:pPr>
      <w:del w:id="8767" w:author="Yann Bourdeau" w:date="2014-02-06T16:29:00Z">
        <w:r w:rsidRPr="00381014" w:rsidDel="00FC0E8D">
          <w:rPr>
            <w:rFonts w:ascii="MS Reference Sans Serif" w:hAnsi="MS Reference Sans Serif"/>
            <w:lang w:val="en-CA"/>
          </w:rPr>
          <w:tab/>
          <w:delText>fi.insert</w:delText>
        </w:r>
      </w:del>
    </w:p>
    <w:p w14:paraId="531DEF24" w14:textId="42CD0083" w:rsidR="005579D5" w:rsidRPr="00381014" w:rsidDel="00FC0E8D" w:rsidRDefault="005579D5" w:rsidP="005579D5">
      <w:pPr>
        <w:spacing w:after="0" w:line="240" w:lineRule="exact"/>
        <w:rPr>
          <w:del w:id="8768" w:author="Yann Bourdeau" w:date="2014-02-06T16:29:00Z"/>
          <w:rFonts w:ascii="MS Reference Sans Serif" w:hAnsi="MS Reference Sans Serif"/>
          <w:lang w:val="en-CA"/>
        </w:rPr>
      </w:pPr>
      <w:del w:id="8769" w:author="Yann Bourdeau" w:date="2014-02-06T16:29:00Z">
        <w:r w:rsidRPr="00381014" w:rsidDel="00FC0E8D">
          <w:rPr>
            <w:rFonts w:ascii="MS Reference Sans Serif" w:hAnsi="MS Reference Sans Serif"/>
            <w:lang w:val="en-CA"/>
          </w:rPr>
          <w:delText xml:space="preserve">        (blueslice::policy::profile::FieldInfo</w:delText>
        </w:r>
      </w:del>
    </w:p>
    <w:p w14:paraId="3E6C233A" w14:textId="12BC8CAC" w:rsidR="005579D5" w:rsidRPr="00381014" w:rsidDel="00FC0E8D" w:rsidRDefault="005579D5" w:rsidP="005579D5">
      <w:pPr>
        <w:spacing w:after="0" w:line="240" w:lineRule="exact"/>
        <w:rPr>
          <w:del w:id="8770" w:author="Yann Bourdeau" w:date="2014-02-06T16:29:00Z"/>
          <w:rFonts w:ascii="MS Reference Sans Serif" w:hAnsi="MS Reference Sans Serif"/>
          <w:lang w:val="en-CA"/>
        </w:rPr>
      </w:pPr>
      <w:del w:id="8771" w:author="Yann Bourdeau" w:date="2014-02-06T16:29:00Z">
        <w:r w:rsidRPr="00381014" w:rsidDel="00FC0E8D">
          <w:rPr>
            <w:rFonts w:ascii="MS Reference Sans Serif" w:hAnsi="MS Reference Sans Serif"/>
            <w:lang w:val="en-CA"/>
          </w:rPr>
          <w:delText xml:space="preserve">         ((EAttribute)1, "name1",</w:delText>
        </w:r>
      </w:del>
    </w:p>
    <w:p w14:paraId="5590382B" w14:textId="0D4DBB9C" w:rsidR="005579D5" w:rsidRPr="00381014" w:rsidDel="00FC0E8D" w:rsidRDefault="005579D5" w:rsidP="005579D5">
      <w:pPr>
        <w:spacing w:after="0" w:line="240" w:lineRule="exact"/>
        <w:rPr>
          <w:del w:id="8772" w:author="Yann Bourdeau" w:date="2014-02-06T16:29:00Z"/>
          <w:rFonts w:ascii="MS Reference Sans Serif" w:hAnsi="MS Reference Sans Serif"/>
          <w:lang w:val="en-CA"/>
        </w:rPr>
      </w:pPr>
      <w:del w:id="8773" w:author="Yann Bourdeau" w:date="2014-02-06T16:29:00Z">
        <w:r w:rsidRPr="00381014" w:rsidDel="00FC0E8D">
          <w:rPr>
            <w:rFonts w:ascii="MS Reference Sans Serif" w:hAnsi="MS Reference Sans Serif"/>
            <w:lang w:val="en-CA"/>
          </w:rPr>
          <w:delText xml:space="preserve">          false,</w:delText>
        </w:r>
      </w:del>
    </w:p>
    <w:p w14:paraId="18C7AA22" w14:textId="2C539972" w:rsidR="005579D5" w:rsidRPr="00381014" w:rsidDel="00FC0E8D" w:rsidRDefault="005579D5" w:rsidP="005579D5">
      <w:pPr>
        <w:spacing w:after="0" w:line="240" w:lineRule="exact"/>
        <w:rPr>
          <w:del w:id="8774" w:author="Yann Bourdeau" w:date="2014-02-06T16:29:00Z"/>
          <w:rFonts w:ascii="MS Reference Sans Serif" w:hAnsi="MS Reference Sans Serif"/>
          <w:lang w:val="en-CA"/>
        </w:rPr>
      </w:pPr>
      <w:del w:id="8775" w:author="Yann Bourdeau" w:date="2014-02-06T16:29:00Z">
        <w:r w:rsidRPr="00381014" w:rsidDel="00FC0E8D">
          <w:rPr>
            <w:rFonts w:ascii="MS Reference Sans Serif" w:hAnsi="MS Reference Sans Serif"/>
            <w:lang w:val="en-CA"/>
          </w:rPr>
          <w:delText xml:space="preserve">          false,</w:delText>
        </w:r>
      </w:del>
    </w:p>
    <w:p w14:paraId="3ED68C08" w14:textId="0E0C3CB6" w:rsidR="005579D5" w:rsidRPr="00381014" w:rsidDel="00FC0E8D" w:rsidRDefault="005579D5" w:rsidP="005579D5">
      <w:pPr>
        <w:spacing w:after="0" w:line="240" w:lineRule="exact"/>
        <w:rPr>
          <w:del w:id="8776" w:author="Yann Bourdeau" w:date="2014-02-06T16:29:00Z"/>
          <w:rFonts w:ascii="MS Reference Sans Serif" w:hAnsi="MS Reference Sans Serif"/>
          <w:lang w:val="en-CA"/>
        </w:rPr>
      </w:pPr>
      <w:del w:id="8777" w:author="Yann Bourdeau" w:date="2014-02-06T16:29:00Z">
        <w:r w:rsidRPr="00381014" w:rsidDel="00FC0E8D">
          <w:rPr>
            <w:rFonts w:ascii="MS Reference Sans Serif" w:hAnsi="MS Reference Sans Serif"/>
            <w:lang w:val="en-CA"/>
          </w:rPr>
          <w:delText xml:space="preserve">          false,</w:delText>
        </w:r>
      </w:del>
    </w:p>
    <w:p w14:paraId="47C6D2CB" w14:textId="39B47ED8" w:rsidR="005579D5" w:rsidRPr="00381014" w:rsidDel="00FC0E8D" w:rsidRDefault="005579D5" w:rsidP="005579D5">
      <w:pPr>
        <w:spacing w:after="0" w:line="240" w:lineRule="exact"/>
        <w:rPr>
          <w:del w:id="8778" w:author="Yann Bourdeau" w:date="2014-02-06T16:29:00Z"/>
          <w:rFonts w:ascii="MS Reference Sans Serif" w:hAnsi="MS Reference Sans Serif"/>
          <w:lang w:val="en-CA"/>
        </w:rPr>
      </w:pPr>
      <w:del w:id="8779" w:author="Yann Bourdeau" w:date="2014-02-06T16:29:00Z">
        <w:r w:rsidRPr="00381014" w:rsidDel="00FC0E8D">
          <w:rPr>
            <w:rFonts w:ascii="MS Reference Sans Serif" w:hAnsi="MS Reference Sans Serif"/>
            <w:lang w:val="en-CA"/>
          </w:rPr>
          <w:delText xml:space="preserve">          false,</w:delText>
        </w:r>
      </w:del>
    </w:p>
    <w:p w14:paraId="31917EF4" w14:textId="3F1216B9" w:rsidR="005579D5" w:rsidRPr="00381014" w:rsidDel="00FC0E8D" w:rsidRDefault="005579D5" w:rsidP="005579D5">
      <w:pPr>
        <w:spacing w:after="0" w:line="240" w:lineRule="exact"/>
        <w:rPr>
          <w:del w:id="8780" w:author="Yann Bourdeau" w:date="2014-02-06T16:29:00Z"/>
          <w:rFonts w:ascii="MS Reference Sans Serif" w:hAnsi="MS Reference Sans Serif"/>
          <w:lang w:val="en-CA"/>
        </w:rPr>
      </w:pPr>
      <w:del w:id="8781" w:author="Yann Bourdeau" w:date="2014-02-06T16:29:00Z">
        <w:r w:rsidRPr="00381014" w:rsidDel="00FC0E8D">
          <w:rPr>
            <w:rFonts w:ascii="MS Reference Sans Serif" w:hAnsi="MS Reference Sans Serif"/>
            <w:lang w:val="en-CA"/>
          </w:rPr>
          <w:delText xml:space="preserve">          false,</w:delText>
        </w:r>
      </w:del>
    </w:p>
    <w:p w14:paraId="35C01BE0" w14:textId="23E13B12" w:rsidR="005579D5" w:rsidRPr="00381014" w:rsidDel="00FC0E8D" w:rsidRDefault="005579D5" w:rsidP="005579D5">
      <w:pPr>
        <w:spacing w:after="0" w:line="240" w:lineRule="exact"/>
        <w:rPr>
          <w:del w:id="8782" w:author="Yann Bourdeau" w:date="2014-02-06T16:29:00Z"/>
          <w:rFonts w:ascii="MS Reference Sans Serif" w:hAnsi="MS Reference Sans Serif"/>
          <w:lang w:val="en-CA"/>
        </w:rPr>
      </w:pPr>
      <w:del w:id="8783" w:author="Yann Bourdeau" w:date="2014-02-06T16:29:00Z">
        <w:r w:rsidRPr="00381014" w:rsidDel="00FC0E8D">
          <w:rPr>
            <w:rFonts w:ascii="MS Reference Sans Serif" w:hAnsi="MS Reference Sans Serif"/>
            <w:lang w:val="en-CA"/>
          </w:rPr>
          <w:delText xml:space="preserve">          false,</w:delText>
        </w:r>
      </w:del>
    </w:p>
    <w:p w14:paraId="25FA33EC" w14:textId="336EDDC5" w:rsidR="005579D5" w:rsidRPr="00381014" w:rsidDel="00FC0E8D" w:rsidRDefault="005579D5" w:rsidP="005579D5">
      <w:pPr>
        <w:spacing w:after="0" w:line="240" w:lineRule="exact"/>
        <w:rPr>
          <w:del w:id="8784" w:author="Yann Bourdeau" w:date="2014-02-06T16:29:00Z"/>
          <w:rFonts w:ascii="MS Reference Sans Serif" w:hAnsi="MS Reference Sans Serif"/>
          <w:lang w:val="en-CA"/>
        </w:rPr>
      </w:pPr>
      <w:del w:id="8785" w:author="Yann Bourdeau" w:date="2014-02-06T16:29:00Z">
        <w:r w:rsidRPr="00381014" w:rsidDel="00FC0E8D">
          <w:rPr>
            <w:rFonts w:ascii="MS Reference Sans Serif" w:hAnsi="MS Reference Sans Serif"/>
            <w:lang w:val="en-CA"/>
          </w:rPr>
          <w:delText xml:space="preserve">          "defaultvalue",</w:delText>
        </w:r>
      </w:del>
    </w:p>
    <w:p w14:paraId="0AA6AC85" w14:textId="622E4B2F" w:rsidR="005579D5" w:rsidRPr="00381014" w:rsidDel="00FC0E8D" w:rsidRDefault="005579D5" w:rsidP="005579D5">
      <w:pPr>
        <w:spacing w:after="0" w:line="240" w:lineRule="exact"/>
        <w:rPr>
          <w:del w:id="8786" w:author="Yann Bourdeau" w:date="2014-02-06T16:29:00Z"/>
          <w:rFonts w:ascii="MS Reference Sans Serif" w:hAnsi="MS Reference Sans Serif"/>
          <w:lang w:val="en-CA"/>
        </w:rPr>
      </w:pPr>
      <w:del w:id="8787" w:author="Yann Bourdeau" w:date="2014-02-06T16:29:00Z">
        <w:r w:rsidRPr="00381014" w:rsidDel="00FC0E8D">
          <w:rPr>
            <w:rFonts w:ascii="MS Reference Sans Serif" w:hAnsi="MS Reference Sans Serif"/>
            <w:lang w:val="en-CA"/>
          </w:rPr>
          <w:delText xml:space="preserve">          false,</w:delText>
        </w:r>
      </w:del>
    </w:p>
    <w:p w14:paraId="37351E3E" w14:textId="20861C53" w:rsidR="005579D5" w:rsidRPr="00381014" w:rsidDel="00FC0E8D" w:rsidRDefault="005579D5" w:rsidP="005579D5">
      <w:pPr>
        <w:spacing w:after="0" w:line="240" w:lineRule="exact"/>
        <w:rPr>
          <w:del w:id="8788" w:author="Yann Bourdeau" w:date="2014-02-06T16:29:00Z"/>
          <w:rFonts w:ascii="MS Reference Sans Serif" w:hAnsi="MS Reference Sans Serif"/>
          <w:lang w:val="en-CA"/>
        </w:rPr>
      </w:pPr>
      <w:del w:id="8789" w:author="Yann Bourdeau" w:date="2014-02-06T16:29:00Z">
        <w:r w:rsidRPr="00381014" w:rsidDel="00FC0E8D">
          <w:rPr>
            <w:rFonts w:ascii="MS Reference Sans Serif" w:hAnsi="MS Reference Sans Serif"/>
            <w:lang w:val="en-CA"/>
          </w:rPr>
          <w:delText xml:space="preserve">          0,</w:delText>
        </w:r>
      </w:del>
    </w:p>
    <w:p w14:paraId="0BD605A5" w14:textId="21E8DD33" w:rsidR="005579D5" w:rsidRPr="00381014" w:rsidDel="00FC0E8D" w:rsidRDefault="005579D5" w:rsidP="005579D5">
      <w:pPr>
        <w:spacing w:after="0" w:line="240" w:lineRule="exact"/>
        <w:rPr>
          <w:del w:id="8790" w:author="Yann Bourdeau" w:date="2014-02-06T16:29:00Z"/>
          <w:rFonts w:ascii="MS Reference Sans Serif" w:hAnsi="MS Reference Sans Serif"/>
          <w:lang w:val="en-CA"/>
        </w:rPr>
      </w:pPr>
      <w:del w:id="8791" w:author="Yann Bourdeau" w:date="2014-02-06T16:29:00Z">
        <w:r w:rsidRPr="00381014" w:rsidDel="00FC0E8D">
          <w:rPr>
            <w:rFonts w:ascii="MS Reference Sans Serif" w:hAnsi="MS Reference Sans Serif"/>
            <w:lang w:val="en-CA"/>
          </w:rPr>
          <w:delText xml:space="preserve">          0,</w:delText>
        </w:r>
      </w:del>
    </w:p>
    <w:p w14:paraId="2CA34B9B" w14:textId="69116066" w:rsidR="005579D5" w:rsidRPr="00381014" w:rsidDel="00FC0E8D" w:rsidRDefault="005579D5" w:rsidP="005579D5">
      <w:pPr>
        <w:spacing w:after="0" w:line="240" w:lineRule="exact"/>
        <w:rPr>
          <w:del w:id="8792" w:author="Yann Bourdeau" w:date="2014-02-06T16:29:00Z"/>
          <w:rFonts w:ascii="MS Reference Sans Serif" w:hAnsi="MS Reference Sans Serif"/>
          <w:lang w:val="en-CA"/>
        </w:rPr>
      </w:pPr>
      <w:del w:id="8793" w:author="Yann Bourdeau" w:date="2014-02-06T16:29:00Z">
        <w:r w:rsidRPr="00381014" w:rsidDel="00FC0E8D">
          <w:rPr>
            <w:rFonts w:ascii="MS Reference Sans Serif" w:hAnsi="MS Reference Sans Serif"/>
            <w:lang w:val="en-CA"/>
          </w:rPr>
          <w:delText xml:space="preserve">          0));</w:delText>
        </w:r>
      </w:del>
    </w:p>
    <w:p w14:paraId="0F9849C9" w14:textId="5AAC0D3C" w:rsidR="005579D5" w:rsidRPr="00381014" w:rsidDel="00FC0E8D" w:rsidRDefault="005579D5" w:rsidP="005579D5">
      <w:pPr>
        <w:spacing w:after="0" w:line="240" w:lineRule="exact"/>
        <w:rPr>
          <w:del w:id="8794" w:author="Yann Bourdeau" w:date="2014-02-06T16:29:00Z"/>
          <w:rFonts w:ascii="MS Reference Sans Serif" w:hAnsi="MS Reference Sans Serif"/>
          <w:lang w:val="en-CA"/>
        </w:rPr>
      </w:pPr>
    </w:p>
    <w:p w14:paraId="60535AA4" w14:textId="18D5F897" w:rsidR="005579D5" w:rsidRPr="00381014" w:rsidDel="00FC0E8D" w:rsidRDefault="005579D5" w:rsidP="005579D5">
      <w:pPr>
        <w:spacing w:after="0" w:line="240" w:lineRule="exact"/>
        <w:rPr>
          <w:del w:id="8795" w:author="Yann Bourdeau" w:date="2014-02-06T16:29:00Z"/>
          <w:rFonts w:ascii="MS Reference Sans Serif" w:hAnsi="MS Reference Sans Serif"/>
          <w:lang w:val="en-CA"/>
        </w:rPr>
      </w:pPr>
      <w:del w:id="8796" w:author="Yann Bourdeau" w:date="2014-02-06T16:29:00Z">
        <w:r w:rsidRPr="00381014" w:rsidDel="00FC0E8D">
          <w:rPr>
            <w:rFonts w:ascii="MS Reference Sans Serif" w:hAnsi="MS Reference Sans Serif"/>
            <w:lang w:val="en-CA"/>
          </w:rPr>
          <w:tab/>
          <w:delText>fi.insert</w:delText>
        </w:r>
      </w:del>
    </w:p>
    <w:p w14:paraId="78C92F60" w14:textId="35C0E794" w:rsidR="005579D5" w:rsidRPr="00381014" w:rsidDel="00FC0E8D" w:rsidRDefault="005579D5" w:rsidP="005579D5">
      <w:pPr>
        <w:spacing w:after="0" w:line="240" w:lineRule="exact"/>
        <w:rPr>
          <w:del w:id="8797" w:author="Yann Bourdeau" w:date="2014-02-06T16:29:00Z"/>
          <w:rFonts w:ascii="MS Reference Sans Serif" w:hAnsi="MS Reference Sans Serif"/>
          <w:lang w:val="en-CA"/>
        </w:rPr>
      </w:pPr>
      <w:del w:id="8798" w:author="Yann Bourdeau" w:date="2014-02-06T16:29:00Z">
        <w:r w:rsidRPr="00381014" w:rsidDel="00FC0E8D">
          <w:rPr>
            <w:rFonts w:ascii="MS Reference Sans Serif" w:hAnsi="MS Reference Sans Serif"/>
            <w:lang w:val="en-CA"/>
          </w:rPr>
          <w:delText xml:space="preserve">        (blueslice::policy::profile::FieldInfo</w:delText>
        </w:r>
      </w:del>
    </w:p>
    <w:p w14:paraId="592B61FF" w14:textId="1F21F5ED" w:rsidR="005579D5" w:rsidRPr="00381014" w:rsidDel="00FC0E8D" w:rsidRDefault="005579D5" w:rsidP="005579D5">
      <w:pPr>
        <w:spacing w:after="0" w:line="240" w:lineRule="exact"/>
        <w:rPr>
          <w:del w:id="8799" w:author="Yann Bourdeau" w:date="2014-02-06T16:29:00Z"/>
          <w:rFonts w:ascii="MS Reference Sans Serif" w:hAnsi="MS Reference Sans Serif"/>
          <w:lang w:val="en-CA"/>
        </w:rPr>
      </w:pPr>
      <w:del w:id="8800" w:author="Yann Bourdeau" w:date="2014-02-06T16:29:00Z">
        <w:r w:rsidRPr="00381014" w:rsidDel="00FC0E8D">
          <w:rPr>
            <w:rFonts w:ascii="MS Reference Sans Serif" w:hAnsi="MS Reference Sans Serif"/>
            <w:lang w:val="en-CA"/>
          </w:rPr>
          <w:delText xml:space="preserve">         ((EAttribute)2, "name2",</w:delText>
        </w:r>
      </w:del>
    </w:p>
    <w:p w14:paraId="705B51AB" w14:textId="755AAE8B" w:rsidR="005579D5" w:rsidRPr="00381014" w:rsidDel="00FC0E8D" w:rsidRDefault="005579D5" w:rsidP="005579D5">
      <w:pPr>
        <w:spacing w:after="0" w:line="240" w:lineRule="exact"/>
        <w:rPr>
          <w:del w:id="8801" w:author="Yann Bourdeau" w:date="2014-02-06T16:29:00Z"/>
          <w:rFonts w:ascii="MS Reference Sans Serif" w:hAnsi="MS Reference Sans Serif"/>
          <w:lang w:val="en-CA"/>
        </w:rPr>
      </w:pPr>
      <w:del w:id="8802" w:author="Yann Bourdeau" w:date="2014-02-06T16:29:00Z">
        <w:r w:rsidRPr="00381014" w:rsidDel="00FC0E8D">
          <w:rPr>
            <w:rFonts w:ascii="MS Reference Sans Serif" w:hAnsi="MS Reference Sans Serif"/>
            <w:lang w:val="en-CA"/>
          </w:rPr>
          <w:delText xml:space="preserve">          true,</w:delText>
        </w:r>
      </w:del>
    </w:p>
    <w:p w14:paraId="7A590BBF" w14:textId="6098B48E" w:rsidR="005579D5" w:rsidRPr="00381014" w:rsidDel="00FC0E8D" w:rsidRDefault="005579D5" w:rsidP="005579D5">
      <w:pPr>
        <w:spacing w:after="0" w:line="240" w:lineRule="exact"/>
        <w:rPr>
          <w:del w:id="8803" w:author="Yann Bourdeau" w:date="2014-02-06T16:29:00Z"/>
          <w:rFonts w:ascii="MS Reference Sans Serif" w:hAnsi="MS Reference Sans Serif"/>
          <w:lang w:val="en-CA"/>
        </w:rPr>
      </w:pPr>
      <w:del w:id="8804" w:author="Yann Bourdeau" w:date="2014-02-06T16:29:00Z">
        <w:r w:rsidRPr="00381014" w:rsidDel="00FC0E8D">
          <w:rPr>
            <w:rFonts w:ascii="MS Reference Sans Serif" w:hAnsi="MS Reference Sans Serif"/>
            <w:lang w:val="en-CA"/>
          </w:rPr>
          <w:delText xml:space="preserve">          false,</w:delText>
        </w:r>
      </w:del>
    </w:p>
    <w:p w14:paraId="45249DB1" w14:textId="6954CB35" w:rsidR="005579D5" w:rsidRPr="00381014" w:rsidDel="00FC0E8D" w:rsidRDefault="005579D5" w:rsidP="005579D5">
      <w:pPr>
        <w:spacing w:after="0" w:line="240" w:lineRule="exact"/>
        <w:rPr>
          <w:del w:id="8805" w:author="Yann Bourdeau" w:date="2014-02-06T16:29:00Z"/>
          <w:rFonts w:ascii="MS Reference Sans Serif" w:hAnsi="MS Reference Sans Serif"/>
          <w:lang w:val="en-CA"/>
        </w:rPr>
      </w:pPr>
      <w:del w:id="8806" w:author="Yann Bourdeau" w:date="2014-02-06T16:29:00Z">
        <w:r w:rsidRPr="00381014" w:rsidDel="00FC0E8D">
          <w:rPr>
            <w:rFonts w:ascii="MS Reference Sans Serif" w:hAnsi="MS Reference Sans Serif"/>
            <w:lang w:val="en-CA"/>
          </w:rPr>
          <w:delText xml:space="preserve">          false,</w:delText>
        </w:r>
      </w:del>
    </w:p>
    <w:p w14:paraId="28C25A28" w14:textId="4AFEA335" w:rsidR="005579D5" w:rsidRPr="00381014" w:rsidDel="00FC0E8D" w:rsidRDefault="005579D5" w:rsidP="005579D5">
      <w:pPr>
        <w:spacing w:after="0" w:line="240" w:lineRule="exact"/>
        <w:rPr>
          <w:del w:id="8807" w:author="Yann Bourdeau" w:date="2014-02-06T16:29:00Z"/>
          <w:rFonts w:ascii="MS Reference Sans Serif" w:hAnsi="MS Reference Sans Serif"/>
          <w:lang w:val="en-CA"/>
        </w:rPr>
      </w:pPr>
      <w:del w:id="8808" w:author="Yann Bourdeau" w:date="2014-02-06T16:29:00Z">
        <w:r w:rsidRPr="00381014" w:rsidDel="00FC0E8D">
          <w:rPr>
            <w:rFonts w:ascii="MS Reference Sans Serif" w:hAnsi="MS Reference Sans Serif"/>
            <w:lang w:val="en-CA"/>
          </w:rPr>
          <w:delText xml:space="preserve">          false,</w:delText>
        </w:r>
      </w:del>
    </w:p>
    <w:p w14:paraId="4309759E" w14:textId="071BCC57" w:rsidR="005579D5" w:rsidRPr="00381014" w:rsidDel="00FC0E8D" w:rsidRDefault="005579D5" w:rsidP="005579D5">
      <w:pPr>
        <w:spacing w:after="0" w:line="240" w:lineRule="exact"/>
        <w:rPr>
          <w:del w:id="8809" w:author="Yann Bourdeau" w:date="2014-02-06T16:29:00Z"/>
          <w:rFonts w:ascii="MS Reference Sans Serif" w:hAnsi="MS Reference Sans Serif"/>
          <w:lang w:val="en-CA"/>
        </w:rPr>
      </w:pPr>
      <w:del w:id="8810" w:author="Yann Bourdeau" w:date="2014-02-06T16:29:00Z">
        <w:r w:rsidRPr="00381014" w:rsidDel="00FC0E8D">
          <w:rPr>
            <w:rFonts w:ascii="MS Reference Sans Serif" w:hAnsi="MS Reference Sans Serif"/>
            <w:lang w:val="en-CA"/>
          </w:rPr>
          <w:delText xml:space="preserve">          false,</w:delText>
        </w:r>
      </w:del>
    </w:p>
    <w:p w14:paraId="5CF1F401" w14:textId="13F24BC9" w:rsidR="005579D5" w:rsidRPr="00381014" w:rsidDel="00FC0E8D" w:rsidRDefault="005579D5" w:rsidP="005579D5">
      <w:pPr>
        <w:spacing w:after="0" w:line="240" w:lineRule="exact"/>
        <w:rPr>
          <w:del w:id="8811" w:author="Yann Bourdeau" w:date="2014-02-06T16:29:00Z"/>
          <w:rFonts w:ascii="MS Reference Sans Serif" w:hAnsi="MS Reference Sans Serif"/>
          <w:lang w:val="en-CA"/>
        </w:rPr>
      </w:pPr>
      <w:del w:id="8812" w:author="Yann Bourdeau" w:date="2014-02-06T16:29:00Z">
        <w:r w:rsidRPr="00381014" w:rsidDel="00FC0E8D">
          <w:rPr>
            <w:rFonts w:ascii="MS Reference Sans Serif" w:hAnsi="MS Reference Sans Serif"/>
            <w:lang w:val="en-CA"/>
          </w:rPr>
          <w:delText xml:space="preserve">          false,</w:delText>
        </w:r>
      </w:del>
    </w:p>
    <w:p w14:paraId="492AC0C0" w14:textId="57AC21D2" w:rsidR="005579D5" w:rsidRPr="00381014" w:rsidDel="00FC0E8D" w:rsidRDefault="005579D5" w:rsidP="005579D5">
      <w:pPr>
        <w:spacing w:after="0" w:line="240" w:lineRule="exact"/>
        <w:rPr>
          <w:del w:id="8813" w:author="Yann Bourdeau" w:date="2014-02-06T16:29:00Z"/>
          <w:rFonts w:ascii="MS Reference Sans Serif" w:hAnsi="MS Reference Sans Serif"/>
          <w:lang w:val="en-CA"/>
        </w:rPr>
      </w:pPr>
      <w:del w:id="8814" w:author="Yann Bourdeau" w:date="2014-02-06T16:29:00Z">
        <w:r w:rsidRPr="00381014" w:rsidDel="00FC0E8D">
          <w:rPr>
            <w:rFonts w:ascii="MS Reference Sans Serif" w:hAnsi="MS Reference Sans Serif"/>
            <w:lang w:val="en-CA"/>
          </w:rPr>
          <w:delText xml:space="preserve">          "defaultvalue",</w:delText>
        </w:r>
      </w:del>
    </w:p>
    <w:p w14:paraId="08315F4B" w14:textId="19616513" w:rsidR="005579D5" w:rsidRPr="00381014" w:rsidDel="00FC0E8D" w:rsidRDefault="005579D5" w:rsidP="005579D5">
      <w:pPr>
        <w:spacing w:after="0" w:line="240" w:lineRule="exact"/>
        <w:rPr>
          <w:del w:id="8815" w:author="Yann Bourdeau" w:date="2014-02-06T16:29:00Z"/>
          <w:rFonts w:ascii="MS Reference Sans Serif" w:hAnsi="MS Reference Sans Serif"/>
          <w:lang w:val="en-CA"/>
        </w:rPr>
      </w:pPr>
      <w:del w:id="8816" w:author="Yann Bourdeau" w:date="2014-02-06T16:29:00Z">
        <w:r w:rsidRPr="00381014" w:rsidDel="00FC0E8D">
          <w:rPr>
            <w:rFonts w:ascii="MS Reference Sans Serif" w:hAnsi="MS Reference Sans Serif"/>
            <w:lang w:val="en-CA"/>
          </w:rPr>
          <w:delText xml:space="preserve">          false,</w:delText>
        </w:r>
      </w:del>
    </w:p>
    <w:p w14:paraId="6921760B" w14:textId="70C03652" w:rsidR="005579D5" w:rsidRPr="00381014" w:rsidDel="00FC0E8D" w:rsidRDefault="005579D5" w:rsidP="005579D5">
      <w:pPr>
        <w:spacing w:after="0" w:line="240" w:lineRule="exact"/>
        <w:rPr>
          <w:del w:id="8817" w:author="Yann Bourdeau" w:date="2014-02-06T16:29:00Z"/>
          <w:rFonts w:ascii="MS Reference Sans Serif" w:hAnsi="MS Reference Sans Serif"/>
          <w:lang w:val="en-CA"/>
        </w:rPr>
      </w:pPr>
      <w:del w:id="8818" w:author="Yann Bourdeau" w:date="2014-02-06T16:29:00Z">
        <w:r w:rsidRPr="00381014" w:rsidDel="00FC0E8D">
          <w:rPr>
            <w:rFonts w:ascii="MS Reference Sans Serif" w:hAnsi="MS Reference Sans Serif"/>
            <w:lang w:val="en-CA"/>
          </w:rPr>
          <w:delText xml:space="preserve">          0,</w:delText>
        </w:r>
      </w:del>
    </w:p>
    <w:p w14:paraId="43BA6DDF" w14:textId="6A4C0C43" w:rsidR="005579D5" w:rsidRPr="00381014" w:rsidDel="00FC0E8D" w:rsidRDefault="005579D5" w:rsidP="005579D5">
      <w:pPr>
        <w:spacing w:after="0" w:line="240" w:lineRule="exact"/>
        <w:rPr>
          <w:del w:id="8819" w:author="Yann Bourdeau" w:date="2014-02-06T16:29:00Z"/>
          <w:rFonts w:ascii="MS Reference Sans Serif" w:hAnsi="MS Reference Sans Serif"/>
          <w:lang w:val="en-CA"/>
        </w:rPr>
      </w:pPr>
      <w:del w:id="8820" w:author="Yann Bourdeau" w:date="2014-02-06T16:29:00Z">
        <w:r w:rsidRPr="00381014" w:rsidDel="00FC0E8D">
          <w:rPr>
            <w:rFonts w:ascii="MS Reference Sans Serif" w:hAnsi="MS Reference Sans Serif"/>
            <w:lang w:val="en-CA"/>
          </w:rPr>
          <w:delText xml:space="preserve">          0,</w:delText>
        </w:r>
      </w:del>
    </w:p>
    <w:p w14:paraId="6215D0BD" w14:textId="682F8679" w:rsidR="005579D5" w:rsidRPr="00381014" w:rsidDel="00FC0E8D" w:rsidRDefault="005579D5" w:rsidP="005579D5">
      <w:pPr>
        <w:spacing w:after="0" w:line="240" w:lineRule="exact"/>
        <w:rPr>
          <w:del w:id="8821" w:author="Yann Bourdeau" w:date="2014-02-06T16:29:00Z"/>
          <w:rFonts w:ascii="MS Reference Sans Serif" w:hAnsi="MS Reference Sans Serif"/>
          <w:lang w:val="en-CA"/>
        </w:rPr>
      </w:pPr>
      <w:del w:id="8822" w:author="Yann Bourdeau" w:date="2014-02-06T16:29:00Z">
        <w:r w:rsidRPr="00381014" w:rsidDel="00FC0E8D">
          <w:rPr>
            <w:rFonts w:ascii="MS Reference Sans Serif" w:hAnsi="MS Reference Sans Serif"/>
            <w:lang w:val="en-CA"/>
          </w:rPr>
          <w:delText xml:space="preserve">          0));</w:delText>
        </w:r>
      </w:del>
    </w:p>
    <w:p w14:paraId="79F5BC7F" w14:textId="70620C70" w:rsidR="005579D5" w:rsidRPr="00381014" w:rsidDel="00FC0E8D" w:rsidRDefault="005579D5" w:rsidP="005579D5">
      <w:pPr>
        <w:spacing w:after="0" w:line="240" w:lineRule="exact"/>
        <w:rPr>
          <w:del w:id="8823" w:author="Yann Bourdeau" w:date="2014-02-06T16:29:00Z"/>
          <w:rFonts w:ascii="MS Reference Sans Serif" w:hAnsi="MS Reference Sans Serif"/>
          <w:lang w:val="en-CA"/>
        </w:rPr>
      </w:pPr>
      <w:del w:id="8824"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634D4C2C" w14:textId="75236084" w:rsidR="005579D5" w:rsidRPr="00381014" w:rsidDel="00FC0E8D" w:rsidRDefault="005579D5" w:rsidP="005579D5">
      <w:pPr>
        <w:spacing w:after="0" w:line="240" w:lineRule="exact"/>
        <w:rPr>
          <w:del w:id="8825" w:author="Yann Bourdeau" w:date="2014-02-06T16:29:00Z"/>
          <w:rFonts w:ascii="MS Reference Sans Serif" w:hAnsi="MS Reference Sans Serif"/>
          <w:lang w:val="en-CA"/>
        </w:rPr>
      </w:pPr>
      <w:del w:id="8826" w:author="Yann Bourdeau" w:date="2014-02-06T16:29:00Z">
        <w:r w:rsidRPr="00381014" w:rsidDel="00FC0E8D">
          <w:rPr>
            <w:rFonts w:ascii="MS Reference Sans Serif" w:hAnsi="MS Reference Sans Serif"/>
            <w:lang w:val="en-CA"/>
          </w:rPr>
          <w:tab/>
          <w:delText>fi.insert</w:delText>
        </w:r>
      </w:del>
    </w:p>
    <w:p w14:paraId="27700D87" w14:textId="0A0CDB63" w:rsidR="005579D5" w:rsidRPr="00381014" w:rsidDel="00FC0E8D" w:rsidRDefault="005579D5" w:rsidP="005579D5">
      <w:pPr>
        <w:spacing w:after="0" w:line="240" w:lineRule="exact"/>
        <w:rPr>
          <w:del w:id="8827" w:author="Yann Bourdeau" w:date="2014-02-06T16:29:00Z"/>
          <w:rFonts w:ascii="MS Reference Sans Serif" w:hAnsi="MS Reference Sans Serif"/>
          <w:lang w:val="en-CA"/>
        </w:rPr>
      </w:pPr>
      <w:del w:id="8828" w:author="Yann Bourdeau" w:date="2014-02-06T16:29:00Z">
        <w:r w:rsidRPr="00381014" w:rsidDel="00FC0E8D">
          <w:rPr>
            <w:rFonts w:ascii="MS Reference Sans Serif" w:hAnsi="MS Reference Sans Serif"/>
            <w:lang w:val="en-CA"/>
          </w:rPr>
          <w:delText xml:space="preserve">        (blueslice::policy::profile::FieldInfo</w:delText>
        </w:r>
      </w:del>
    </w:p>
    <w:p w14:paraId="10C3A9D8" w14:textId="4FC8A968" w:rsidR="005579D5" w:rsidRPr="00381014" w:rsidDel="00FC0E8D" w:rsidRDefault="005579D5" w:rsidP="005579D5">
      <w:pPr>
        <w:spacing w:after="0" w:line="240" w:lineRule="exact"/>
        <w:rPr>
          <w:del w:id="8829" w:author="Yann Bourdeau" w:date="2014-02-06T16:29:00Z"/>
          <w:rFonts w:ascii="MS Reference Sans Serif" w:hAnsi="MS Reference Sans Serif"/>
          <w:lang w:val="en-CA"/>
        </w:rPr>
      </w:pPr>
      <w:del w:id="8830" w:author="Yann Bourdeau" w:date="2014-02-06T16:29:00Z">
        <w:r w:rsidRPr="00381014" w:rsidDel="00FC0E8D">
          <w:rPr>
            <w:rFonts w:ascii="MS Reference Sans Serif" w:hAnsi="MS Reference Sans Serif"/>
            <w:lang w:val="en-CA"/>
          </w:rPr>
          <w:delText xml:space="preserve">         ((EAttribute)3, "name3",</w:delText>
        </w:r>
      </w:del>
    </w:p>
    <w:p w14:paraId="3D5786FB" w14:textId="0C6193A7" w:rsidR="005579D5" w:rsidRPr="00381014" w:rsidDel="00FC0E8D" w:rsidRDefault="005579D5" w:rsidP="005579D5">
      <w:pPr>
        <w:spacing w:after="0" w:line="240" w:lineRule="exact"/>
        <w:rPr>
          <w:del w:id="8831" w:author="Yann Bourdeau" w:date="2014-02-06T16:29:00Z"/>
          <w:rFonts w:ascii="MS Reference Sans Serif" w:hAnsi="MS Reference Sans Serif"/>
          <w:lang w:val="en-CA"/>
        </w:rPr>
      </w:pPr>
      <w:del w:id="8832" w:author="Yann Bourdeau" w:date="2014-02-06T16:29:00Z">
        <w:r w:rsidRPr="00381014" w:rsidDel="00FC0E8D">
          <w:rPr>
            <w:rFonts w:ascii="MS Reference Sans Serif" w:hAnsi="MS Reference Sans Serif"/>
            <w:lang w:val="en-CA"/>
          </w:rPr>
          <w:delText xml:space="preserve">          false,</w:delText>
        </w:r>
      </w:del>
    </w:p>
    <w:p w14:paraId="61E217E9" w14:textId="0340DAB1" w:rsidR="005579D5" w:rsidRPr="00381014" w:rsidDel="00FC0E8D" w:rsidRDefault="005579D5" w:rsidP="005579D5">
      <w:pPr>
        <w:spacing w:after="0" w:line="240" w:lineRule="exact"/>
        <w:rPr>
          <w:del w:id="8833" w:author="Yann Bourdeau" w:date="2014-02-06T16:29:00Z"/>
          <w:rFonts w:ascii="MS Reference Sans Serif" w:hAnsi="MS Reference Sans Serif"/>
          <w:lang w:val="en-CA"/>
        </w:rPr>
      </w:pPr>
      <w:del w:id="8834" w:author="Yann Bourdeau" w:date="2014-02-06T16:29:00Z">
        <w:r w:rsidRPr="00381014" w:rsidDel="00FC0E8D">
          <w:rPr>
            <w:rFonts w:ascii="MS Reference Sans Serif" w:hAnsi="MS Reference Sans Serif"/>
            <w:lang w:val="en-CA"/>
          </w:rPr>
          <w:delText xml:space="preserve">          true,</w:delText>
        </w:r>
      </w:del>
    </w:p>
    <w:p w14:paraId="39BC1F7C" w14:textId="1A1BC694" w:rsidR="005579D5" w:rsidRPr="00381014" w:rsidDel="00FC0E8D" w:rsidRDefault="005579D5" w:rsidP="005579D5">
      <w:pPr>
        <w:spacing w:after="0" w:line="240" w:lineRule="exact"/>
        <w:rPr>
          <w:del w:id="8835" w:author="Yann Bourdeau" w:date="2014-02-06T16:29:00Z"/>
          <w:rFonts w:ascii="MS Reference Sans Serif" w:hAnsi="MS Reference Sans Serif"/>
          <w:lang w:val="en-CA"/>
        </w:rPr>
      </w:pPr>
      <w:del w:id="8836" w:author="Yann Bourdeau" w:date="2014-02-06T16:29:00Z">
        <w:r w:rsidRPr="00381014" w:rsidDel="00FC0E8D">
          <w:rPr>
            <w:rFonts w:ascii="MS Reference Sans Serif" w:hAnsi="MS Reference Sans Serif"/>
            <w:lang w:val="en-CA"/>
          </w:rPr>
          <w:delText xml:space="preserve">          false,</w:delText>
        </w:r>
      </w:del>
    </w:p>
    <w:p w14:paraId="0110A9B9" w14:textId="5E7AB6D3" w:rsidR="005579D5" w:rsidRPr="00381014" w:rsidDel="00FC0E8D" w:rsidRDefault="005579D5" w:rsidP="005579D5">
      <w:pPr>
        <w:spacing w:after="0" w:line="240" w:lineRule="exact"/>
        <w:rPr>
          <w:del w:id="8837" w:author="Yann Bourdeau" w:date="2014-02-06T16:29:00Z"/>
          <w:rFonts w:ascii="MS Reference Sans Serif" w:hAnsi="MS Reference Sans Serif"/>
          <w:lang w:val="en-CA"/>
        </w:rPr>
      </w:pPr>
      <w:del w:id="8838" w:author="Yann Bourdeau" w:date="2014-02-06T16:29:00Z">
        <w:r w:rsidRPr="00381014" w:rsidDel="00FC0E8D">
          <w:rPr>
            <w:rFonts w:ascii="MS Reference Sans Serif" w:hAnsi="MS Reference Sans Serif"/>
            <w:lang w:val="en-CA"/>
          </w:rPr>
          <w:delText xml:space="preserve">          false,</w:delText>
        </w:r>
      </w:del>
    </w:p>
    <w:p w14:paraId="774BD13B" w14:textId="26AE3BDA" w:rsidR="005579D5" w:rsidRPr="00381014" w:rsidDel="00FC0E8D" w:rsidRDefault="005579D5" w:rsidP="005579D5">
      <w:pPr>
        <w:spacing w:after="0" w:line="240" w:lineRule="exact"/>
        <w:rPr>
          <w:del w:id="8839" w:author="Yann Bourdeau" w:date="2014-02-06T16:29:00Z"/>
          <w:rFonts w:ascii="MS Reference Sans Serif" w:hAnsi="MS Reference Sans Serif"/>
          <w:lang w:val="en-CA"/>
        </w:rPr>
      </w:pPr>
      <w:del w:id="8840" w:author="Yann Bourdeau" w:date="2014-02-06T16:29:00Z">
        <w:r w:rsidRPr="00381014" w:rsidDel="00FC0E8D">
          <w:rPr>
            <w:rFonts w:ascii="MS Reference Sans Serif" w:hAnsi="MS Reference Sans Serif"/>
            <w:lang w:val="en-CA"/>
          </w:rPr>
          <w:delText xml:space="preserve">          false,</w:delText>
        </w:r>
      </w:del>
    </w:p>
    <w:p w14:paraId="32A6B906" w14:textId="3C38EDEC" w:rsidR="005579D5" w:rsidRPr="00381014" w:rsidDel="00FC0E8D" w:rsidRDefault="005579D5" w:rsidP="005579D5">
      <w:pPr>
        <w:spacing w:after="0" w:line="240" w:lineRule="exact"/>
        <w:rPr>
          <w:del w:id="8841" w:author="Yann Bourdeau" w:date="2014-02-06T16:29:00Z"/>
          <w:rFonts w:ascii="MS Reference Sans Serif" w:hAnsi="MS Reference Sans Serif"/>
          <w:lang w:val="en-CA"/>
        </w:rPr>
      </w:pPr>
      <w:del w:id="8842" w:author="Yann Bourdeau" w:date="2014-02-06T16:29:00Z">
        <w:r w:rsidRPr="00381014" w:rsidDel="00FC0E8D">
          <w:rPr>
            <w:rFonts w:ascii="MS Reference Sans Serif" w:hAnsi="MS Reference Sans Serif"/>
            <w:lang w:val="en-CA"/>
          </w:rPr>
          <w:delText xml:space="preserve">          false,</w:delText>
        </w:r>
      </w:del>
    </w:p>
    <w:p w14:paraId="4114F279" w14:textId="48397507" w:rsidR="005579D5" w:rsidRPr="00381014" w:rsidDel="00FC0E8D" w:rsidRDefault="005579D5" w:rsidP="005579D5">
      <w:pPr>
        <w:spacing w:after="0" w:line="240" w:lineRule="exact"/>
        <w:rPr>
          <w:del w:id="8843" w:author="Yann Bourdeau" w:date="2014-02-06T16:29:00Z"/>
          <w:rFonts w:ascii="MS Reference Sans Serif" w:hAnsi="MS Reference Sans Serif"/>
          <w:lang w:val="en-CA"/>
        </w:rPr>
      </w:pPr>
      <w:del w:id="8844" w:author="Yann Bourdeau" w:date="2014-02-06T16:29:00Z">
        <w:r w:rsidRPr="00381014" w:rsidDel="00FC0E8D">
          <w:rPr>
            <w:rFonts w:ascii="MS Reference Sans Serif" w:hAnsi="MS Reference Sans Serif"/>
            <w:lang w:val="en-CA"/>
          </w:rPr>
          <w:delText xml:space="preserve">          "defaultvalue",</w:delText>
        </w:r>
      </w:del>
    </w:p>
    <w:p w14:paraId="5BA6D6E2" w14:textId="6CBE15C5" w:rsidR="005579D5" w:rsidRPr="00381014" w:rsidDel="00FC0E8D" w:rsidRDefault="005579D5" w:rsidP="005579D5">
      <w:pPr>
        <w:spacing w:after="0" w:line="240" w:lineRule="exact"/>
        <w:rPr>
          <w:del w:id="8845" w:author="Yann Bourdeau" w:date="2014-02-06T16:29:00Z"/>
          <w:rFonts w:ascii="MS Reference Sans Serif" w:hAnsi="MS Reference Sans Serif"/>
          <w:lang w:val="en-CA"/>
        </w:rPr>
      </w:pPr>
      <w:del w:id="8846" w:author="Yann Bourdeau" w:date="2014-02-06T16:29:00Z">
        <w:r w:rsidRPr="00381014" w:rsidDel="00FC0E8D">
          <w:rPr>
            <w:rFonts w:ascii="MS Reference Sans Serif" w:hAnsi="MS Reference Sans Serif"/>
            <w:lang w:val="en-CA"/>
          </w:rPr>
          <w:delText xml:space="preserve">          false,</w:delText>
        </w:r>
      </w:del>
    </w:p>
    <w:p w14:paraId="2A8E8E85" w14:textId="270F53DF" w:rsidR="005579D5" w:rsidRPr="00381014" w:rsidDel="00FC0E8D" w:rsidRDefault="005579D5" w:rsidP="005579D5">
      <w:pPr>
        <w:spacing w:after="0" w:line="240" w:lineRule="exact"/>
        <w:rPr>
          <w:del w:id="8847" w:author="Yann Bourdeau" w:date="2014-02-06T16:29:00Z"/>
          <w:rFonts w:ascii="MS Reference Sans Serif" w:hAnsi="MS Reference Sans Serif"/>
          <w:lang w:val="en-CA"/>
        </w:rPr>
      </w:pPr>
      <w:del w:id="8848" w:author="Yann Bourdeau" w:date="2014-02-06T16:29:00Z">
        <w:r w:rsidRPr="00381014" w:rsidDel="00FC0E8D">
          <w:rPr>
            <w:rFonts w:ascii="MS Reference Sans Serif" w:hAnsi="MS Reference Sans Serif"/>
            <w:lang w:val="en-CA"/>
          </w:rPr>
          <w:delText xml:space="preserve">          0,</w:delText>
        </w:r>
      </w:del>
    </w:p>
    <w:p w14:paraId="39FE45CE" w14:textId="407A8658" w:rsidR="005579D5" w:rsidRPr="00381014" w:rsidDel="00FC0E8D" w:rsidRDefault="005579D5" w:rsidP="005579D5">
      <w:pPr>
        <w:spacing w:after="0" w:line="240" w:lineRule="exact"/>
        <w:rPr>
          <w:del w:id="8849" w:author="Yann Bourdeau" w:date="2014-02-06T16:29:00Z"/>
          <w:rFonts w:ascii="MS Reference Sans Serif" w:hAnsi="MS Reference Sans Serif"/>
          <w:lang w:val="en-CA"/>
        </w:rPr>
      </w:pPr>
      <w:del w:id="8850" w:author="Yann Bourdeau" w:date="2014-02-06T16:29:00Z">
        <w:r w:rsidRPr="00381014" w:rsidDel="00FC0E8D">
          <w:rPr>
            <w:rFonts w:ascii="MS Reference Sans Serif" w:hAnsi="MS Reference Sans Serif"/>
            <w:lang w:val="en-CA"/>
          </w:rPr>
          <w:delText xml:space="preserve">          0,</w:delText>
        </w:r>
      </w:del>
    </w:p>
    <w:p w14:paraId="6AC8C03B" w14:textId="5E4F466F" w:rsidR="005579D5" w:rsidRPr="00381014" w:rsidDel="00FC0E8D" w:rsidRDefault="005579D5" w:rsidP="005579D5">
      <w:pPr>
        <w:spacing w:after="0" w:line="240" w:lineRule="exact"/>
        <w:rPr>
          <w:del w:id="8851" w:author="Yann Bourdeau" w:date="2014-02-06T16:29:00Z"/>
          <w:rFonts w:ascii="MS Reference Sans Serif" w:hAnsi="MS Reference Sans Serif"/>
          <w:lang w:val="en-CA"/>
        </w:rPr>
      </w:pPr>
      <w:del w:id="8852" w:author="Yann Bourdeau" w:date="2014-02-06T16:29:00Z">
        <w:r w:rsidRPr="00381014" w:rsidDel="00FC0E8D">
          <w:rPr>
            <w:rFonts w:ascii="MS Reference Sans Serif" w:hAnsi="MS Reference Sans Serif"/>
            <w:lang w:val="en-CA"/>
          </w:rPr>
          <w:delText xml:space="preserve">          0));</w:delText>
        </w:r>
      </w:del>
    </w:p>
    <w:p w14:paraId="328393D1" w14:textId="224DECCA" w:rsidR="005579D5" w:rsidRPr="00381014" w:rsidDel="00FC0E8D" w:rsidRDefault="005579D5" w:rsidP="005579D5">
      <w:pPr>
        <w:spacing w:after="0" w:line="240" w:lineRule="exact"/>
        <w:rPr>
          <w:del w:id="8853" w:author="Yann Bourdeau" w:date="2014-02-06T16:29:00Z"/>
          <w:rFonts w:ascii="MS Reference Sans Serif" w:hAnsi="MS Reference Sans Serif"/>
          <w:lang w:val="en-CA"/>
        </w:rPr>
      </w:pPr>
    </w:p>
    <w:p w14:paraId="7CCA807B" w14:textId="65D8E406" w:rsidR="005579D5" w:rsidRPr="00381014" w:rsidDel="00FC0E8D" w:rsidRDefault="005579D5" w:rsidP="005579D5">
      <w:pPr>
        <w:spacing w:after="0" w:line="240" w:lineRule="exact"/>
        <w:rPr>
          <w:del w:id="8854" w:author="Yann Bourdeau" w:date="2014-02-06T16:29:00Z"/>
          <w:rFonts w:ascii="MS Reference Sans Serif" w:hAnsi="MS Reference Sans Serif"/>
          <w:lang w:val="en-CA"/>
        </w:rPr>
      </w:pPr>
      <w:del w:id="8855" w:author="Yann Bourdeau" w:date="2014-02-06T16:29:00Z">
        <w:r w:rsidRPr="00381014" w:rsidDel="00FC0E8D">
          <w:rPr>
            <w:rFonts w:ascii="MS Reference Sans Serif" w:hAnsi="MS Reference Sans Serif"/>
            <w:lang w:val="en-CA"/>
          </w:rPr>
          <w:tab/>
          <w:delText>fi.insert</w:delText>
        </w:r>
      </w:del>
    </w:p>
    <w:p w14:paraId="7FAFDA6D" w14:textId="2D64D2E7" w:rsidR="005579D5" w:rsidRPr="00381014" w:rsidDel="00FC0E8D" w:rsidRDefault="005579D5" w:rsidP="005579D5">
      <w:pPr>
        <w:spacing w:after="0" w:line="240" w:lineRule="exact"/>
        <w:rPr>
          <w:del w:id="8856" w:author="Yann Bourdeau" w:date="2014-02-06T16:29:00Z"/>
          <w:rFonts w:ascii="MS Reference Sans Serif" w:hAnsi="MS Reference Sans Serif"/>
          <w:lang w:val="en-CA"/>
        </w:rPr>
      </w:pPr>
      <w:del w:id="8857" w:author="Yann Bourdeau" w:date="2014-02-06T16:29:00Z">
        <w:r w:rsidRPr="00381014" w:rsidDel="00FC0E8D">
          <w:rPr>
            <w:rFonts w:ascii="MS Reference Sans Serif" w:hAnsi="MS Reference Sans Serif"/>
            <w:lang w:val="en-CA"/>
          </w:rPr>
          <w:delText xml:space="preserve">        (blueslice::policy::profile::FieldInfo</w:delText>
        </w:r>
      </w:del>
    </w:p>
    <w:p w14:paraId="185B8F98" w14:textId="47594BC1" w:rsidR="005579D5" w:rsidRPr="00381014" w:rsidDel="00FC0E8D" w:rsidRDefault="005579D5" w:rsidP="005579D5">
      <w:pPr>
        <w:spacing w:after="0" w:line="240" w:lineRule="exact"/>
        <w:rPr>
          <w:del w:id="8858" w:author="Yann Bourdeau" w:date="2014-02-06T16:29:00Z"/>
          <w:rFonts w:ascii="MS Reference Sans Serif" w:hAnsi="MS Reference Sans Serif"/>
          <w:lang w:val="en-CA"/>
        </w:rPr>
      </w:pPr>
      <w:del w:id="8859" w:author="Yann Bourdeau" w:date="2014-02-06T16:29:00Z">
        <w:r w:rsidRPr="00381014" w:rsidDel="00FC0E8D">
          <w:rPr>
            <w:rFonts w:ascii="MS Reference Sans Serif" w:hAnsi="MS Reference Sans Serif"/>
            <w:lang w:val="en-CA"/>
          </w:rPr>
          <w:delText xml:space="preserve">         ((EAttribute)4, "name4",</w:delText>
        </w:r>
      </w:del>
    </w:p>
    <w:p w14:paraId="0BA087C6" w14:textId="11EBE3C4" w:rsidR="005579D5" w:rsidRPr="00381014" w:rsidDel="00FC0E8D" w:rsidRDefault="005579D5" w:rsidP="005579D5">
      <w:pPr>
        <w:spacing w:after="0" w:line="240" w:lineRule="exact"/>
        <w:rPr>
          <w:del w:id="8860" w:author="Yann Bourdeau" w:date="2014-02-06T16:29:00Z"/>
          <w:rFonts w:ascii="MS Reference Sans Serif" w:hAnsi="MS Reference Sans Serif"/>
          <w:lang w:val="en-CA"/>
        </w:rPr>
      </w:pPr>
      <w:del w:id="8861" w:author="Yann Bourdeau" w:date="2014-02-06T16:29:00Z">
        <w:r w:rsidRPr="00381014" w:rsidDel="00FC0E8D">
          <w:rPr>
            <w:rFonts w:ascii="MS Reference Sans Serif" w:hAnsi="MS Reference Sans Serif"/>
            <w:lang w:val="en-CA"/>
          </w:rPr>
          <w:delText xml:space="preserve">          false,</w:delText>
        </w:r>
      </w:del>
    </w:p>
    <w:p w14:paraId="28856A55" w14:textId="4ED35F47" w:rsidR="005579D5" w:rsidRPr="00381014" w:rsidDel="00FC0E8D" w:rsidRDefault="005579D5" w:rsidP="005579D5">
      <w:pPr>
        <w:spacing w:after="0" w:line="240" w:lineRule="exact"/>
        <w:rPr>
          <w:del w:id="8862" w:author="Yann Bourdeau" w:date="2014-02-06T16:29:00Z"/>
          <w:rFonts w:ascii="MS Reference Sans Serif" w:hAnsi="MS Reference Sans Serif"/>
          <w:lang w:val="en-CA"/>
        </w:rPr>
      </w:pPr>
      <w:del w:id="8863" w:author="Yann Bourdeau" w:date="2014-02-06T16:29:00Z">
        <w:r w:rsidRPr="00381014" w:rsidDel="00FC0E8D">
          <w:rPr>
            <w:rFonts w:ascii="MS Reference Sans Serif" w:hAnsi="MS Reference Sans Serif"/>
            <w:lang w:val="en-CA"/>
          </w:rPr>
          <w:delText xml:space="preserve">          false,</w:delText>
        </w:r>
      </w:del>
    </w:p>
    <w:p w14:paraId="214D0996" w14:textId="425C8CA0" w:rsidR="005579D5" w:rsidRPr="00381014" w:rsidDel="00FC0E8D" w:rsidRDefault="005579D5" w:rsidP="005579D5">
      <w:pPr>
        <w:spacing w:after="0" w:line="240" w:lineRule="exact"/>
        <w:rPr>
          <w:del w:id="8864" w:author="Yann Bourdeau" w:date="2014-02-06T16:29:00Z"/>
          <w:rFonts w:ascii="MS Reference Sans Serif" w:hAnsi="MS Reference Sans Serif"/>
          <w:lang w:val="en-CA"/>
        </w:rPr>
      </w:pPr>
      <w:del w:id="8865" w:author="Yann Bourdeau" w:date="2014-02-06T16:29:00Z">
        <w:r w:rsidRPr="00381014" w:rsidDel="00FC0E8D">
          <w:rPr>
            <w:rFonts w:ascii="MS Reference Sans Serif" w:hAnsi="MS Reference Sans Serif"/>
            <w:lang w:val="en-CA"/>
          </w:rPr>
          <w:delText xml:space="preserve">          true,</w:delText>
        </w:r>
      </w:del>
    </w:p>
    <w:p w14:paraId="237576A4" w14:textId="5185A16B" w:rsidR="005579D5" w:rsidRPr="00381014" w:rsidDel="00FC0E8D" w:rsidRDefault="005579D5" w:rsidP="005579D5">
      <w:pPr>
        <w:spacing w:after="0" w:line="240" w:lineRule="exact"/>
        <w:rPr>
          <w:del w:id="8866" w:author="Yann Bourdeau" w:date="2014-02-06T16:29:00Z"/>
          <w:rFonts w:ascii="MS Reference Sans Serif" w:hAnsi="MS Reference Sans Serif"/>
          <w:lang w:val="en-CA"/>
        </w:rPr>
      </w:pPr>
      <w:del w:id="8867" w:author="Yann Bourdeau" w:date="2014-02-06T16:29:00Z">
        <w:r w:rsidRPr="00381014" w:rsidDel="00FC0E8D">
          <w:rPr>
            <w:rFonts w:ascii="MS Reference Sans Serif" w:hAnsi="MS Reference Sans Serif"/>
            <w:lang w:val="en-CA"/>
          </w:rPr>
          <w:delText xml:space="preserve">          false,</w:delText>
        </w:r>
      </w:del>
    </w:p>
    <w:p w14:paraId="6C553F6D" w14:textId="080E8E61" w:rsidR="005579D5" w:rsidRPr="00381014" w:rsidDel="00FC0E8D" w:rsidRDefault="005579D5" w:rsidP="005579D5">
      <w:pPr>
        <w:spacing w:after="0" w:line="240" w:lineRule="exact"/>
        <w:rPr>
          <w:del w:id="8868" w:author="Yann Bourdeau" w:date="2014-02-06T16:29:00Z"/>
          <w:rFonts w:ascii="MS Reference Sans Serif" w:hAnsi="MS Reference Sans Serif"/>
          <w:lang w:val="en-CA"/>
        </w:rPr>
      </w:pPr>
      <w:del w:id="8869" w:author="Yann Bourdeau" w:date="2014-02-06T16:29:00Z">
        <w:r w:rsidRPr="00381014" w:rsidDel="00FC0E8D">
          <w:rPr>
            <w:rFonts w:ascii="MS Reference Sans Serif" w:hAnsi="MS Reference Sans Serif"/>
            <w:lang w:val="en-CA"/>
          </w:rPr>
          <w:delText xml:space="preserve">          false,</w:delText>
        </w:r>
      </w:del>
    </w:p>
    <w:p w14:paraId="1D6F2E3D" w14:textId="015B5DA0" w:rsidR="005579D5" w:rsidRPr="00381014" w:rsidDel="00FC0E8D" w:rsidRDefault="005579D5" w:rsidP="005579D5">
      <w:pPr>
        <w:spacing w:after="0" w:line="240" w:lineRule="exact"/>
        <w:rPr>
          <w:del w:id="8870" w:author="Yann Bourdeau" w:date="2014-02-06T16:29:00Z"/>
          <w:rFonts w:ascii="MS Reference Sans Serif" w:hAnsi="MS Reference Sans Serif"/>
          <w:lang w:val="en-CA"/>
        </w:rPr>
      </w:pPr>
      <w:del w:id="8871" w:author="Yann Bourdeau" w:date="2014-02-06T16:29:00Z">
        <w:r w:rsidRPr="00381014" w:rsidDel="00FC0E8D">
          <w:rPr>
            <w:rFonts w:ascii="MS Reference Sans Serif" w:hAnsi="MS Reference Sans Serif"/>
            <w:lang w:val="en-CA"/>
          </w:rPr>
          <w:delText xml:space="preserve">          false,</w:delText>
        </w:r>
      </w:del>
    </w:p>
    <w:p w14:paraId="4D4D9487" w14:textId="4F814F84" w:rsidR="005579D5" w:rsidRPr="00381014" w:rsidDel="00FC0E8D" w:rsidRDefault="005579D5" w:rsidP="005579D5">
      <w:pPr>
        <w:spacing w:after="0" w:line="240" w:lineRule="exact"/>
        <w:rPr>
          <w:del w:id="8872" w:author="Yann Bourdeau" w:date="2014-02-06T16:29:00Z"/>
          <w:rFonts w:ascii="MS Reference Sans Serif" w:hAnsi="MS Reference Sans Serif"/>
          <w:lang w:val="en-CA"/>
        </w:rPr>
      </w:pPr>
      <w:del w:id="8873" w:author="Yann Bourdeau" w:date="2014-02-06T16:29:00Z">
        <w:r w:rsidRPr="00381014" w:rsidDel="00FC0E8D">
          <w:rPr>
            <w:rFonts w:ascii="MS Reference Sans Serif" w:hAnsi="MS Reference Sans Serif"/>
            <w:lang w:val="en-CA"/>
          </w:rPr>
          <w:delText xml:space="preserve">          "defaultvalue",</w:delText>
        </w:r>
      </w:del>
    </w:p>
    <w:p w14:paraId="3447EBFD" w14:textId="23C14624" w:rsidR="005579D5" w:rsidRPr="00381014" w:rsidDel="00FC0E8D" w:rsidRDefault="005579D5" w:rsidP="005579D5">
      <w:pPr>
        <w:spacing w:after="0" w:line="240" w:lineRule="exact"/>
        <w:rPr>
          <w:del w:id="8874" w:author="Yann Bourdeau" w:date="2014-02-06T16:29:00Z"/>
          <w:rFonts w:ascii="MS Reference Sans Serif" w:hAnsi="MS Reference Sans Serif"/>
          <w:lang w:val="en-CA"/>
        </w:rPr>
      </w:pPr>
      <w:del w:id="8875" w:author="Yann Bourdeau" w:date="2014-02-06T16:29:00Z">
        <w:r w:rsidRPr="00381014" w:rsidDel="00FC0E8D">
          <w:rPr>
            <w:rFonts w:ascii="MS Reference Sans Serif" w:hAnsi="MS Reference Sans Serif"/>
            <w:lang w:val="en-CA"/>
          </w:rPr>
          <w:delText xml:space="preserve">          false,</w:delText>
        </w:r>
      </w:del>
    </w:p>
    <w:p w14:paraId="463526CC" w14:textId="219B1A41" w:rsidR="005579D5" w:rsidRPr="00381014" w:rsidDel="00FC0E8D" w:rsidRDefault="005579D5" w:rsidP="005579D5">
      <w:pPr>
        <w:spacing w:after="0" w:line="240" w:lineRule="exact"/>
        <w:rPr>
          <w:del w:id="8876" w:author="Yann Bourdeau" w:date="2014-02-06T16:29:00Z"/>
          <w:rFonts w:ascii="MS Reference Sans Serif" w:hAnsi="MS Reference Sans Serif"/>
          <w:lang w:val="en-CA"/>
        </w:rPr>
      </w:pPr>
      <w:del w:id="8877" w:author="Yann Bourdeau" w:date="2014-02-06T16:29:00Z">
        <w:r w:rsidRPr="00381014" w:rsidDel="00FC0E8D">
          <w:rPr>
            <w:rFonts w:ascii="MS Reference Sans Serif" w:hAnsi="MS Reference Sans Serif"/>
            <w:lang w:val="en-CA"/>
          </w:rPr>
          <w:delText xml:space="preserve">          0,</w:delText>
        </w:r>
      </w:del>
    </w:p>
    <w:p w14:paraId="001E2A71" w14:textId="1571D2F0" w:rsidR="005579D5" w:rsidRPr="00381014" w:rsidDel="00FC0E8D" w:rsidRDefault="005579D5" w:rsidP="005579D5">
      <w:pPr>
        <w:spacing w:after="0" w:line="240" w:lineRule="exact"/>
        <w:rPr>
          <w:del w:id="8878" w:author="Yann Bourdeau" w:date="2014-02-06T16:29:00Z"/>
          <w:rFonts w:ascii="MS Reference Sans Serif" w:hAnsi="MS Reference Sans Serif"/>
          <w:lang w:val="en-CA"/>
        </w:rPr>
      </w:pPr>
      <w:del w:id="8879" w:author="Yann Bourdeau" w:date="2014-02-06T16:29:00Z">
        <w:r w:rsidRPr="00381014" w:rsidDel="00FC0E8D">
          <w:rPr>
            <w:rFonts w:ascii="MS Reference Sans Serif" w:hAnsi="MS Reference Sans Serif"/>
            <w:lang w:val="en-CA"/>
          </w:rPr>
          <w:delText xml:space="preserve">          0,</w:delText>
        </w:r>
      </w:del>
    </w:p>
    <w:p w14:paraId="204EEBB9" w14:textId="456BC1E8" w:rsidR="005579D5" w:rsidRPr="00381014" w:rsidDel="00FC0E8D" w:rsidRDefault="005579D5" w:rsidP="005579D5">
      <w:pPr>
        <w:spacing w:after="0" w:line="240" w:lineRule="exact"/>
        <w:rPr>
          <w:del w:id="8880" w:author="Yann Bourdeau" w:date="2014-02-06T16:29:00Z"/>
          <w:rFonts w:ascii="MS Reference Sans Serif" w:hAnsi="MS Reference Sans Serif"/>
          <w:lang w:val="en-CA"/>
        </w:rPr>
      </w:pPr>
      <w:del w:id="8881" w:author="Yann Bourdeau" w:date="2014-02-06T16:29:00Z">
        <w:r w:rsidRPr="00381014" w:rsidDel="00FC0E8D">
          <w:rPr>
            <w:rFonts w:ascii="MS Reference Sans Serif" w:hAnsi="MS Reference Sans Serif"/>
            <w:lang w:val="en-CA"/>
          </w:rPr>
          <w:delText xml:space="preserve">          0));</w:delText>
        </w:r>
      </w:del>
    </w:p>
    <w:p w14:paraId="0EB5D44E" w14:textId="51FAC1DD" w:rsidR="005579D5" w:rsidRPr="00381014" w:rsidDel="00FC0E8D" w:rsidRDefault="005579D5" w:rsidP="005579D5">
      <w:pPr>
        <w:spacing w:after="0" w:line="240" w:lineRule="exact"/>
        <w:rPr>
          <w:del w:id="8882" w:author="Yann Bourdeau" w:date="2014-02-06T16:29:00Z"/>
          <w:rFonts w:ascii="MS Reference Sans Serif" w:hAnsi="MS Reference Sans Serif"/>
          <w:lang w:val="en-CA"/>
        </w:rPr>
      </w:pPr>
    </w:p>
    <w:p w14:paraId="709E69C2" w14:textId="4BB9955F" w:rsidR="005579D5" w:rsidRPr="00381014" w:rsidDel="00FC0E8D" w:rsidRDefault="005579D5" w:rsidP="005579D5">
      <w:pPr>
        <w:spacing w:after="0" w:line="240" w:lineRule="exact"/>
        <w:rPr>
          <w:del w:id="8883" w:author="Yann Bourdeau" w:date="2014-02-06T16:29:00Z"/>
          <w:rFonts w:ascii="MS Reference Sans Serif" w:hAnsi="MS Reference Sans Serif"/>
          <w:lang w:val="en-CA"/>
        </w:rPr>
      </w:pPr>
      <w:del w:id="8884" w:author="Yann Bourdeau" w:date="2014-02-06T16:29:00Z">
        <w:r w:rsidRPr="00381014" w:rsidDel="00FC0E8D">
          <w:rPr>
            <w:rFonts w:ascii="MS Reference Sans Serif" w:hAnsi="MS Reference Sans Serif"/>
            <w:lang w:val="en-CA"/>
          </w:rPr>
          <w:tab/>
          <w:delText>fi.insert</w:delText>
        </w:r>
      </w:del>
    </w:p>
    <w:p w14:paraId="084C24E0" w14:textId="1F3C4338" w:rsidR="005579D5" w:rsidRPr="00381014" w:rsidDel="00FC0E8D" w:rsidRDefault="005579D5" w:rsidP="005579D5">
      <w:pPr>
        <w:spacing w:after="0" w:line="240" w:lineRule="exact"/>
        <w:rPr>
          <w:del w:id="8885" w:author="Yann Bourdeau" w:date="2014-02-06T16:29:00Z"/>
          <w:rFonts w:ascii="MS Reference Sans Serif" w:hAnsi="MS Reference Sans Serif"/>
          <w:lang w:val="en-CA"/>
        </w:rPr>
      </w:pPr>
      <w:del w:id="8886" w:author="Yann Bourdeau" w:date="2014-02-06T16:29:00Z">
        <w:r w:rsidRPr="00381014" w:rsidDel="00FC0E8D">
          <w:rPr>
            <w:rFonts w:ascii="MS Reference Sans Serif" w:hAnsi="MS Reference Sans Serif"/>
            <w:lang w:val="en-CA"/>
          </w:rPr>
          <w:delText xml:space="preserve">        (blueslice::policy::profile::FieldInfo</w:delText>
        </w:r>
      </w:del>
    </w:p>
    <w:p w14:paraId="6C2F6057" w14:textId="15BF0C2D" w:rsidR="005579D5" w:rsidRPr="00381014" w:rsidDel="00FC0E8D" w:rsidRDefault="005579D5" w:rsidP="005579D5">
      <w:pPr>
        <w:spacing w:after="0" w:line="240" w:lineRule="exact"/>
        <w:rPr>
          <w:del w:id="8887" w:author="Yann Bourdeau" w:date="2014-02-06T16:29:00Z"/>
          <w:rFonts w:ascii="MS Reference Sans Serif" w:hAnsi="MS Reference Sans Serif"/>
          <w:lang w:val="en-CA"/>
        </w:rPr>
      </w:pPr>
      <w:del w:id="8888" w:author="Yann Bourdeau" w:date="2014-02-06T16:29:00Z">
        <w:r w:rsidRPr="00381014" w:rsidDel="00FC0E8D">
          <w:rPr>
            <w:rFonts w:ascii="MS Reference Sans Serif" w:hAnsi="MS Reference Sans Serif"/>
            <w:lang w:val="en-CA"/>
          </w:rPr>
          <w:delText xml:space="preserve">         ((EAttribute)5, "name5",</w:delText>
        </w:r>
      </w:del>
    </w:p>
    <w:p w14:paraId="708FE7EF" w14:textId="6A0C64B9" w:rsidR="005579D5" w:rsidRPr="00381014" w:rsidDel="00FC0E8D" w:rsidRDefault="005579D5" w:rsidP="005579D5">
      <w:pPr>
        <w:spacing w:after="0" w:line="240" w:lineRule="exact"/>
        <w:rPr>
          <w:del w:id="8889" w:author="Yann Bourdeau" w:date="2014-02-06T16:29:00Z"/>
          <w:rFonts w:ascii="MS Reference Sans Serif" w:hAnsi="MS Reference Sans Serif"/>
          <w:lang w:val="en-CA"/>
        </w:rPr>
      </w:pPr>
      <w:del w:id="8890" w:author="Yann Bourdeau" w:date="2014-02-06T16:29:00Z">
        <w:r w:rsidRPr="00381014" w:rsidDel="00FC0E8D">
          <w:rPr>
            <w:rFonts w:ascii="MS Reference Sans Serif" w:hAnsi="MS Reference Sans Serif"/>
            <w:lang w:val="en-CA"/>
          </w:rPr>
          <w:delText xml:space="preserve">          false,</w:delText>
        </w:r>
      </w:del>
    </w:p>
    <w:p w14:paraId="5BC19F41" w14:textId="078DC21C" w:rsidR="005579D5" w:rsidRPr="00381014" w:rsidDel="00FC0E8D" w:rsidRDefault="005579D5" w:rsidP="005579D5">
      <w:pPr>
        <w:spacing w:after="0" w:line="240" w:lineRule="exact"/>
        <w:rPr>
          <w:del w:id="8891" w:author="Yann Bourdeau" w:date="2014-02-06T16:29:00Z"/>
          <w:rFonts w:ascii="MS Reference Sans Serif" w:hAnsi="MS Reference Sans Serif"/>
          <w:lang w:val="en-CA"/>
        </w:rPr>
      </w:pPr>
      <w:del w:id="8892" w:author="Yann Bourdeau" w:date="2014-02-06T16:29:00Z">
        <w:r w:rsidRPr="00381014" w:rsidDel="00FC0E8D">
          <w:rPr>
            <w:rFonts w:ascii="MS Reference Sans Serif" w:hAnsi="MS Reference Sans Serif"/>
            <w:lang w:val="en-CA"/>
          </w:rPr>
          <w:delText xml:space="preserve">          false,</w:delText>
        </w:r>
      </w:del>
    </w:p>
    <w:p w14:paraId="2E075BF4" w14:textId="44D44BBD" w:rsidR="005579D5" w:rsidRPr="00381014" w:rsidDel="00FC0E8D" w:rsidRDefault="005579D5" w:rsidP="005579D5">
      <w:pPr>
        <w:spacing w:after="0" w:line="240" w:lineRule="exact"/>
        <w:rPr>
          <w:del w:id="8893" w:author="Yann Bourdeau" w:date="2014-02-06T16:29:00Z"/>
          <w:rFonts w:ascii="MS Reference Sans Serif" w:hAnsi="MS Reference Sans Serif"/>
          <w:lang w:val="en-CA"/>
        </w:rPr>
      </w:pPr>
      <w:del w:id="8894" w:author="Yann Bourdeau" w:date="2014-02-06T16:29:00Z">
        <w:r w:rsidRPr="00381014" w:rsidDel="00FC0E8D">
          <w:rPr>
            <w:rFonts w:ascii="MS Reference Sans Serif" w:hAnsi="MS Reference Sans Serif"/>
            <w:lang w:val="en-CA"/>
          </w:rPr>
          <w:delText xml:space="preserve">          false,</w:delText>
        </w:r>
      </w:del>
    </w:p>
    <w:p w14:paraId="6B5F6339" w14:textId="500FA628" w:rsidR="005579D5" w:rsidRPr="00381014" w:rsidDel="00FC0E8D" w:rsidRDefault="005579D5" w:rsidP="005579D5">
      <w:pPr>
        <w:spacing w:after="0" w:line="240" w:lineRule="exact"/>
        <w:rPr>
          <w:del w:id="8895" w:author="Yann Bourdeau" w:date="2014-02-06T16:29:00Z"/>
          <w:rFonts w:ascii="MS Reference Sans Serif" w:hAnsi="MS Reference Sans Serif"/>
          <w:lang w:val="en-CA"/>
        </w:rPr>
      </w:pPr>
      <w:del w:id="8896" w:author="Yann Bourdeau" w:date="2014-02-06T16:29:00Z">
        <w:r w:rsidRPr="00381014" w:rsidDel="00FC0E8D">
          <w:rPr>
            <w:rFonts w:ascii="MS Reference Sans Serif" w:hAnsi="MS Reference Sans Serif"/>
            <w:lang w:val="en-CA"/>
          </w:rPr>
          <w:delText xml:space="preserve">          true,</w:delText>
        </w:r>
      </w:del>
    </w:p>
    <w:p w14:paraId="456E7BC4" w14:textId="7FA46A26" w:rsidR="005579D5" w:rsidRPr="00381014" w:rsidDel="00FC0E8D" w:rsidRDefault="005579D5" w:rsidP="005579D5">
      <w:pPr>
        <w:spacing w:after="0" w:line="240" w:lineRule="exact"/>
        <w:rPr>
          <w:del w:id="8897" w:author="Yann Bourdeau" w:date="2014-02-06T16:29:00Z"/>
          <w:rFonts w:ascii="MS Reference Sans Serif" w:hAnsi="MS Reference Sans Serif"/>
          <w:lang w:val="en-CA"/>
        </w:rPr>
      </w:pPr>
      <w:del w:id="8898" w:author="Yann Bourdeau" w:date="2014-02-06T16:29:00Z">
        <w:r w:rsidRPr="00381014" w:rsidDel="00FC0E8D">
          <w:rPr>
            <w:rFonts w:ascii="MS Reference Sans Serif" w:hAnsi="MS Reference Sans Serif"/>
            <w:lang w:val="en-CA"/>
          </w:rPr>
          <w:delText xml:space="preserve">          false,</w:delText>
        </w:r>
      </w:del>
    </w:p>
    <w:p w14:paraId="3A8EE3FF" w14:textId="65415DA1" w:rsidR="005579D5" w:rsidRPr="00381014" w:rsidDel="00FC0E8D" w:rsidRDefault="005579D5" w:rsidP="005579D5">
      <w:pPr>
        <w:spacing w:after="0" w:line="240" w:lineRule="exact"/>
        <w:rPr>
          <w:del w:id="8899" w:author="Yann Bourdeau" w:date="2014-02-06T16:29:00Z"/>
          <w:rFonts w:ascii="MS Reference Sans Serif" w:hAnsi="MS Reference Sans Serif"/>
          <w:lang w:val="en-CA"/>
        </w:rPr>
      </w:pPr>
      <w:del w:id="8900" w:author="Yann Bourdeau" w:date="2014-02-06T16:29:00Z">
        <w:r w:rsidRPr="00381014" w:rsidDel="00FC0E8D">
          <w:rPr>
            <w:rFonts w:ascii="MS Reference Sans Serif" w:hAnsi="MS Reference Sans Serif"/>
            <w:lang w:val="en-CA"/>
          </w:rPr>
          <w:delText xml:space="preserve">          false,</w:delText>
        </w:r>
      </w:del>
    </w:p>
    <w:p w14:paraId="16CD86A8" w14:textId="1DCF6EF4" w:rsidR="005579D5" w:rsidRPr="00381014" w:rsidDel="00FC0E8D" w:rsidRDefault="005579D5" w:rsidP="005579D5">
      <w:pPr>
        <w:spacing w:after="0" w:line="240" w:lineRule="exact"/>
        <w:rPr>
          <w:del w:id="8901" w:author="Yann Bourdeau" w:date="2014-02-06T16:29:00Z"/>
          <w:rFonts w:ascii="MS Reference Sans Serif" w:hAnsi="MS Reference Sans Serif"/>
          <w:lang w:val="en-CA"/>
        </w:rPr>
      </w:pPr>
      <w:del w:id="8902" w:author="Yann Bourdeau" w:date="2014-02-06T16:29:00Z">
        <w:r w:rsidRPr="00381014" w:rsidDel="00FC0E8D">
          <w:rPr>
            <w:rFonts w:ascii="MS Reference Sans Serif" w:hAnsi="MS Reference Sans Serif"/>
            <w:lang w:val="en-CA"/>
          </w:rPr>
          <w:delText xml:space="preserve">          "defaultvalue",</w:delText>
        </w:r>
      </w:del>
    </w:p>
    <w:p w14:paraId="65B3866A" w14:textId="69AC87DF" w:rsidR="005579D5" w:rsidRPr="00381014" w:rsidDel="00FC0E8D" w:rsidRDefault="005579D5" w:rsidP="005579D5">
      <w:pPr>
        <w:spacing w:after="0" w:line="240" w:lineRule="exact"/>
        <w:rPr>
          <w:del w:id="8903" w:author="Yann Bourdeau" w:date="2014-02-06T16:29:00Z"/>
          <w:rFonts w:ascii="MS Reference Sans Serif" w:hAnsi="MS Reference Sans Serif"/>
          <w:lang w:val="en-CA"/>
        </w:rPr>
      </w:pPr>
      <w:del w:id="8904" w:author="Yann Bourdeau" w:date="2014-02-06T16:29:00Z">
        <w:r w:rsidRPr="00381014" w:rsidDel="00FC0E8D">
          <w:rPr>
            <w:rFonts w:ascii="MS Reference Sans Serif" w:hAnsi="MS Reference Sans Serif"/>
            <w:lang w:val="en-CA"/>
          </w:rPr>
          <w:delText xml:space="preserve">          false,</w:delText>
        </w:r>
      </w:del>
    </w:p>
    <w:p w14:paraId="333870DE" w14:textId="6C76F5DF" w:rsidR="005579D5" w:rsidRPr="00381014" w:rsidDel="00FC0E8D" w:rsidRDefault="005579D5" w:rsidP="005579D5">
      <w:pPr>
        <w:spacing w:after="0" w:line="240" w:lineRule="exact"/>
        <w:rPr>
          <w:del w:id="8905" w:author="Yann Bourdeau" w:date="2014-02-06T16:29:00Z"/>
          <w:rFonts w:ascii="MS Reference Sans Serif" w:hAnsi="MS Reference Sans Serif"/>
          <w:lang w:val="en-CA"/>
        </w:rPr>
      </w:pPr>
      <w:del w:id="8906" w:author="Yann Bourdeau" w:date="2014-02-06T16:29:00Z">
        <w:r w:rsidRPr="00381014" w:rsidDel="00FC0E8D">
          <w:rPr>
            <w:rFonts w:ascii="MS Reference Sans Serif" w:hAnsi="MS Reference Sans Serif"/>
            <w:lang w:val="en-CA"/>
          </w:rPr>
          <w:delText xml:space="preserve">          0,</w:delText>
        </w:r>
      </w:del>
    </w:p>
    <w:p w14:paraId="174EBEC1" w14:textId="22A313C4" w:rsidR="005579D5" w:rsidRPr="00381014" w:rsidDel="00FC0E8D" w:rsidRDefault="005579D5" w:rsidP="005579D5">
      <w:pPr>
        <w:spacing w:after="0" w:line="240" w:lineRule="exact"/>
        <w:rPr>
          <w:del w:id="8907" w:author="Yann Bourdeau" w:date="2014-02-06T16:29:00Z"/>
          <w:rFonts w:ascii="MS Reference Sans Serif" w:hAnsi="MS Reference Sans Serif"/>
          <w:lang w:val="en-CA"/>
        </w:rPr>
      </w:pPr>
      <w:del w:id="8908" w:author="Yann Bourdeau" w:date="2014-02-06T16:29:00Z">
        <w:r w:rsidRPr="00381014" w:rsidDel="00FC0E8D">
          <w:rPr>
            <w:rFonts w:ascii="MS Reference Sans Serif" w:hAnsi="MS Reference Sans Serif"/>
            <w:lang w:val="en-CA"/>
          </w:rPr>
          <w:delText xml:space="preserve">          0,</w:delText>
        </w:r>
      </w:del>
    </w:p>
    <w:p w14:paraId="42F8BE3E" w14:textId="7F4E55CC" w:rsidR="005579D5" w:rsidRPr="00381014" w:rsidDel="00FC0E8D" w:rsidRDefault="005579D5" w:rsidP="005579D5">
      <w:pPr>
        <w:spacing w:after="0" w:line="240" w:lineRule="exact"/>
        <w:rPr>
          <w:del w:id="8909" w:author="Yann Bourdeau" w:date="2014-02-06T16:29:00Z"/>
          <w:rFonts w:ascii="MS Reference Sans Serif" w:hAnsi="MS Reference Sans Serif"/>
          <w:lang w:val="en-CA"/>
        </w:rPr>
      </w:pPr>
      <w:del w:id="8910" w:author="Yann Bourdeau" w:date="2014-02-06T16:29:00Z">
        <w:r w:rsidRPr="00381014" w:rsidDel="00FC0E8D">
          <w:rPr>
            <w:rFonts w:ascii="MS Reference Sans Serif" w:hAnsi="MS Reference Sans Serif"/>
            <w:lang w:val="en-CA"/>
          </w:rPr>
          <w:delText xml:space="preserve">          0));</w:delText>
        </w:r>
      </w:del>
    </w:p>
    <w:p w14:paraId="5BA718FA" w14:textId="7B3E73FC" w:rsidR="005579D5" w:rsidRPr="00381014" w:rsidDel="00FC0E8D" w:rsidRDefault="005579D5" w:rsidP="005579D5">
      <w:pPr>
        <w:spacing w:after="0" w:line="240" w:lineRule="exact"/>
        <w:rPr>
          <w:del w:id="8911" w:author="Yann Bourdeau" w:date="2014-02-06T16:29:00Z"/>
          <w:rFonts w:ascii="MS Reference Sans Serif" w:hAnsi="MS Reference Sans Serif"/>
          <w:lang w:val="en-CA"/>
        </w:rPr>
      </w:pPr>
    </w:p>
    <w:p w14:paraId="34762176" w14:textId="2E28DFC7" w:rsidR="005579D5" w:rsidRPr="00381014" w:rsidDel="00FC0E8D" w:rsidRDefault="005579D5" w:rsidP="005579D5">
      <w:pPr>
        <w:spacing w:after="0" w:line="240" w:lineRule="exact"/>
        <w:rPr>
          <w:del w:id="8912" w:author="Yann Bourdeau" w:date="2014-02-06T16:29:00Z"/>
          <w:rFonts w:ascii="MS Reference Sans Serif" w:hAnsi="MS Reference Sans Serif"/>
          <w:lang w:val="en-CA"/>
        </w:rPr>
      </w:pPr>
      <w:del w:id="8913" w:author="Yann Bourdeau" w:date="2014-02-06T16:29:00Z">
        <w:r w:rsidRPr="00381014" w:rsidDel="00FC0E8D">
          <w:rPr>
            <w:rFonts w:ascii="MS Reference Sans Serif" w:hAnsi="MS Reference Sans Serif"/>
            <w:lang w:val="en-CA"/>
          </w:rPr>
          <w:tab/>
          <w:delText>fi.insert</w:delText>
        </w:r>
      </w:del>
    </w:p>
    <w:p w14:paraId="32EE8243" w14:textId="1AA39F39" w:rsidR="005579D5" w:rsidRPr="00381014" w:rsidDel="00FC0E8D" w:rsidRDefault="005579D5" w:rsidP="005579D5">
      <w:pPr>
        <w:spacing w:after="0" w:line="240" w:lineRule="exact"/>
        <w:rPr>
          <w:del w:id="8914" w:author="Yann Bourdeau" w:date="2014-02-06T16:29:00Z"/>
          <w:rFonts w:ascii="MS Reference Sans Serif" w:hAnsi="MS Reference Sans Serif"/>
          <w:lang w:val="en-CA"/>
        </w:rPr>
      </w:pPr>
      <w:del w:id="8915" w:author="Yann Bourdeau" w:date="2014-02-06T16:29:00Z">
        <w:r w:rsidRPr="00381014" w:rsidDel="00FC0E8D">
          <w:rPr>
            <w:rFonts w:ascii="MS Reference Sans Serif" w:hAnsi="MS Reference Sans Serif"/>
            <w:lang w:val="en-CA"/>
          </w:rPr>
          <w:delText xml:space="preserve">        (blueslice::policy::profile::FieldInfo</w:delText>
        </w:r>
      </w:del>
    </w:p>
    <w:p w14:paraId="03080861" w14:textId="758BC3AF" w:rsidR="005579D5" w:rsidRPr="00381014" w:rsidDel="00FC0E8D" w:rsidRDefault="005579D5" w:rsidP="005579D5">
      <w:pPr>
        <w:spacing w:after="0" w:line="240" w:lineRule="exact"/>
        <w:rPr>
          <w:del w:id="8916" w:author="Yann Bourdeau" w:date="2014-02-06T16:29:00Z"/>
          <w:rFonts w:ascii="MS Reference Sans Serif" w:hAnsi="MS Reference Sans Serif"/>
          <w:lang w:val="en-CA"/>
        </w:rPr>
      </w:pPr>
      <w:del w:id="8917" w:author="Yann Bourdeau" w:date="2014-02-06T16:29:00Z">
        <w:r w:rsidRPr="00381014" w:rsidDel="00FC0E8D">
          <w:rPr>
            <w:rFonts w:ascii="MS Reference Sans Serif" w:hAnsi="MS Reference Sans Serif"/>
            <w:lang w:val="en-CA"/>
          </w:rPr>
          <w:delText xml:space="preserve">         ((EAttribute)6, "name6",</w:delText>
        </w:r>
      </w:del>
    </w:p>
    <w:p w14:paraId="66362204" w14:textId="4211EE59" w:rsidR="005579D5" w:rsidRPr="00381014" w:rsidDel="00FC0E8D" w:rsidRDefault="005579D5" w:rsidP="005579D5">
      <w:pPr>
        <w:spacing w:after="0" w:line="240" w:lineRule="exact"/>
        <w:rPr>
          <w:del w:id="8918" w:author="Yann Bourdeau" w:date="2014-02-06T16:29:00Z"/>
          <w:rFonts w:ascii="MS Reference Sans Serif" w:hAnsi="MS Reference Sans Serif"/>
          <w:lang w:val="en-CA"/>
        </w:rPr>
      </w:pPr>
      <w:del w:id="8919" w:author="Yann Bourdeau" w:date="2014-02-06T16:29:00Z">
        <w:r w:rsidRPr="00381014" w:rsidDel="00FC0E8D">
          <w:rPr>
            <w:rFonts w:ascii="MS Reference Sans Serif" w:hAnsi="MS Reference Sans Serif"/>
            <w:lang w:val="en-CA"/>
          </w:rPr>
          <w:delText xml:space="preserve">          false,</w:delText>
        </w:r>
      </w:del>
    </w:p>
    <w:p w14:paraId="45C3D6CF" w14:textId="080D3A4E" w:rsidR="005579D5" w:rsidRPr="00381014" w:rsidDel="00FC0E8D" w:rsidRDefault="005579D5" w:rsidP="005579D5">
      <w:pPr>
        <w:spacing w:after="0" w:line="240" w:lineRule="exact"/>
        <w:rPr>
          <w:del w:id="8920" w:author="Yann Bourdeau" w:date="2014-02-06T16:29:00Z"/>
          <w:rFonts w:ascii="MS Reference Sans Serif" w:hAnsi="MS Reference Sans Serif"/>
          <w:lang w:val="en-CA"/>
        </w:rPr>
      </w:pPr>
      <w:del w:id="8921" w:author="Yann Bourdeau" w:date="2014-02-06T16:29:00Z">
        <w:r w:rsidRPr="00381014" w:rsidDel="00FC0E8D">
          <w:rPr>
            <w:rFonts w:ascii="MS Reference Sans Serif" w:hAnsi="MS Reference Sans Serif"/>
            <w:lang w:val="en-CA"/>
          </w:rPr>
          <w:delText xml:space="preserve">          false,</w:delText>
        </w:r>
      </w:del>
    </w:p>
    <w:p w14:paraId="0514AE80" w14:textId="6BA6F87C" w:rsidR="005579D5" w:rsidRPr="00381014" w:rsidDel="00FC0E8D" w:rsidRDefault="005579D5" w:rsidP="005579D5">
      <w:pPr>
        <w:spacing w:after="0" w:line="240" w:lineRule="exact"/>
        <w:rPr>
          <w:del w:id="8922" w:author="Yann Bourdeau" w:date="2014-02-06T16:29:00Z"/>
          <w:rFonts w:ascii="MS Reference Sans Serif" w:hAnsi="MS Reference Sans Serif"/>
          <w:lang w:val="en-CA"/>
        </w:rPr>
      </w:pPr>
      <w:del w:id="8923" w:author="Yann Bourdeau" w:date="2014-02-06T16:29:00Z">
        <w:r w:rsidRPr="00381014" w:rsidDel="00FC0E8D">
          <w:rPr>
            <w:rFonts w:ascii="MS Reference Sans Serif" w:hAnsi="MS Reference Sans Serif"/>
            <w:lang w:val="en-CA"/>
          </w:rPr>
          <w:delText xml:space="preserve">          false,</w:delText>
        </w:r>
      </w:del>
    </w:p>
    <w:p w14:paraId="05771C2D" w14:textId="77B34F72" w:rsidR="005579D5" w:rsidRPr="00381014" w:rsidDel="00FC0E8D" w:rsidRDefault="005579D5" w:rsidP="005579D5">
      <w:pPr>
        <w:spacing w:after="0" w:line="240" w:lineRule="exact"/>
        <w:rPr>
          <w:del w:id="8924" w:author="Yann Bourdeau" w:date="2014-02-06T16:29:00Z"/>
          <w:rFonts w:ascii="MS Reference Sans Serif" w:hAnsi="MS Reference Sans Serif"/>
          <w:lang w:val="en-CA"/>
        </w:rPr>
      </w:pPr>
      <w:del w:id="8925" w:author="Yann Bourdeau" w:date="2014-02-06T16:29:00Z">
        <w:r w:rsidRPr="00381014" w:rsidDel="00FC0E8D">
          <w:rPr>
            <w:rFonts w:ascii="MS Reference Sans Serif" w:hAnsi="MS Reference Sans Serif"/>
            <w:lang w:val="en-CA"/>
          </w:rPr>
          <w:delText xml:space="preserve">          false,</w:delText>
        </w:r>
      </w:del>
    </w:p>
    <w:p w14:paraId="45809C40" w14:textId="36865299" w:rsidR="005579D5" w:rsidRPr="00381014" w:rsidDel="00FC0E8D" w:rsidRDefault="005579D5" w:rsidP="005579D5">
      <w:pPr>
        <w:spacing w:after="0" w:line="240" w:lineRule="exact"/>
        <w:rPr>
          <w:del w:id="8926" w:author="Yann Bourdeau" w:date="2014-02-06T16:29:00Z"/>
          <w:rFonts w:ascii="MS Reference Sans Serif" w:hAnsi="MS Reference Sans Serif"/>
          <w:lang w:val="en-CA"/>
        </w:rPr>
      </w:pPr>
      <w:del w:id="8927" w:author="Yann Bourdeau" w:date="2014-02-06T16:29:00Z">
        <w:r w:rsidRPr="00381014" w:rsidDel="00FC0E8D">
          <w:rPr>
            <w:rFonts w:ascii="MS Reference Sans Serif" w:hAnsi="MS Reference Sans Serif"/>
            <w:lang w:val="en-CA"/>
          </w:rPr>
          <w:delText xml:space="preserve">          true,</w:delText>
        </w:r>
      </w:del>
    </w:p>
    <w:p w14:paraId="71F71C0A" w14:textId="702ABC72" w:rsidR="005579D5" w:rsidRPr="00381014" w:rsidDel="00FC0E8D" w:rsidRDefault="005579D5" w:rsidP="005579D5">
      <w:pPr>
        <w:spacing w:after="0" w:line="240" w:lineRule="exact"/>
        <w:rPr>
          <w:del w:id="8928" w:author="Yann Bourdeau" w:date="2014-02-06T16:29:00Z"/>
          <w:rFonts w:ascii="MS Reference Sans Serif" w:hAnsi="MS Reference Sans Serif"/>
          <w:lang w:val="en-CA"/>
        </w:rPr>
      </w:pPr>
      <w:del w:id="8929" w:author="Yann Bourdeau" w:date="2014-02-06T16:29:00Z">
        <w:r w:rsidRPr="00381014" w:rsidDel="00FC0E8D">
          <w:rPr>
            <w:rFonts w:ascii="MS Reference Sans Serif" w:hAnsi="MS Reference Sans Serif"/>
            <w:lang w:val="en-CA"/>
          </w:rPr>
          <w:delText xml:space="preserve">          false,</w:delText>
        </w:r>
      </w:del>
    </w:p>
    <w:p w14:paraId="2FFB8ED7" w14:textId="4B95BE15" w:rsidR="005579D5" w:rsidRPr="00381014" w:rsidDel="00FC0E8D" w:rsidRDefault="005579D5" w:rsidP="005579D5">
      <w:pPr>
        <w:spacing w:after="0" w:line="240" w:lineRule="exact"/>
        <w:rPr>
          <w:del w:id="8930" w:author="Yann Bourdeau" w:date="2014-02-06T16:29:00Z"/>
          <w:rFonts w:ascii="MS Reference Sans Serif" w:hAnsi="MS Reference Sans Serif"/>
          <w:lang w:val="en-CA"/>
        </w:rPr>
      </w:pPr>
      <w:del w:id="8931" w:author="Yann Bourdeau" w:date="2014-02-06T16:29:00Z">
        <w:r w:rsidRPr="00381014" w:rsidDel="00FC0E8D">
          <w:rPr>
            <w:rFonts w:ascii="MS Reference Sans Serif" w:hAnsi="MS Reference Sans Serif"/>
            <w:lang w:val="en-CA"/>
          </w:rPr>
          <w:delText xml:space="preserve">          "defaultvalue",</w:delText>
        </w:r>
      </w:del>
    </w:p>
    <w:p w14:paraId="60A39476" w14:textId="79022E5B" w:rsidR="005579D5" w:rsidRPr="00381014" w:rsidDel="00FC0E8D" w:rsidRDefault="005579D5" w:rsidP="005579D5">
      <w:pPr>
        <w:spacing w:after="0" w:line="240" w:lineRule="exact"/>
        <w:rPr>
          <w:del w:id="8932" w:author="Yann Bourdeau" w:date="2014-02-06T16:29:00Z"/>
          <w:rFonts w:ascii="MS Reference Sans Serif" w:hAnsi="MS Reference Sans Serif"/>
          <w:lang w:val="en-CA"/>
        </w:rPr>
      </w:pPr>
      <w:del w:id="8933" w:author="Yann Bourdeau" w:date="2014-02-06T16:29:00Z">
        <w:r w:rsidRPr="00381014" w:rsidDel="00FC0E8D">
          <w:rPr>
            <w:rFonts w:ascii="MS Reference Sans Serif" w:hAnsi="MS Reference Sans Serif"/>
            <w:lang w:val="en-CA"/>
          </w:rPr>
          <w:delText xml:space="preserve">          false,</w:delText>
        </w:r>
      </w:del>
    </w:p>
    <w:p w14:paraId="7E836235" w14:textId="57579FE2" w:rsidR="005579D5" w:rsidRPr="00381014" w:rsidDel="00FC0E8D" w:rsidRDefault="005579D5" w:rsidP="005579D5">
      <w:pPr>
        <w:spacing w:after="0" w:line="240" w:lineRule="exact"/>
        <w:rPr>
          <w:del w:id="8934" w:author="Yann Bourdeau" w:date="2014-02-06T16:29:00Z"/>
          <w:rFonts w:ascii="MS Reference Sans Serif" w:hAnsi="MS Reference Sans Serif"/>
          <w:lang w:val="en-CA"/>
        </w:rPr>
      </w:pPr>
      <w:del w:id="8935" w:author="Yann Bourdeau" w:date="2014-02-06T16:29:00Z">
        <w:r w:rsidRPr="00381014" w:rsidDel="00FC0E8D">
          <w:rPr>
            <w:rFonts w:ascii="MS Reference Sans Serif" w:hAnsi="MS Reference Sans Serif"/>
            <w:lang w:val="en-CA"/>
          </w:rPr>
          <w:delText xml:space="preserve">          0,</w:delText>
        </w:r>
      </w:del>
    </w:p>
    <w:p w14:paraId="115B8850" w14:textId="51794A97" w:rsidR="005579D5" w:rsidRPr="00381014" w:rsidDel="00FC0E8D" w:rsidRDefault="005579D5" w:rsidP="005579D5">
      <w:pPr>
        <w:spacing w:after="0" w:line="240" w:lineRule="exact"/>
        <w:rPr>
          <w:del w:id="8936" w:author="Yann Bourdeau" w:date="2014-02-06T16:29:00Z"/>
          <w:rFonts w:ascii="MS Reference Sans Serif" w:hAnsi="MS Reference Sans Serif"/>
          <w:lang w:val="en-CA"/>
        </w:rPr>
      </w:pPr>
      <w:del w:id="8937" w:author="Yann Bourdeau" w:date="2014-02-06T16:29:00Z">
        <w:r w:rsidRPr="00381014" w:rsidDel="00FC0E8D">
          <w:rPr>
            <w:rFonts w:ascii="MS Reference Sans Serif" w:hAnsi="MS Reference Sans Serif"/>
            <w:lang w:val="en-CA"/>
          </w:rPr>
          <w:delText xml:space="preserve">          0,</w:delText>
        </w:r>
      </w:del>
    </w:p>
    <w:p w14:paraId="7F891EAE" w14:textId="7AEFDE06" w:rsidR="005579D5" w:rsidRPr="00381014" w:rsidDel="00FC0E8D" w:rsidRDefault="005579D5" w:rsidP="005579D5">
      <w:pPr>
        <w:spacing w:after="0" w:line="240" w:lineRule="exact"/>
        <w:rPr>
          <w:del w:id="8938" w:author="Yann Bourdeau" w:date="2014-02-06T16:29:00Z"/>
          <w:rFonts w:ascii="MS Reference Sans Serif" w:hAnsi="MS Reference Sans Serif"/>
          <w:lang w:val="en-CA"/>
        </w:rPr>
      </w:pPr>
      <w:del w:id="8939" w:author="Yann Bourdeau" w:date="2014-02-06T16:29:00Z">
        <w:r w:rsidRPr="00381014" w:rsidDel="00FC0E8D">
          <w:rPr>
            <w:rFonts w:ascii="MS Reference Sans Serif" w:hAnsi="MS Reference Sans Serif"/>
            <w:lang w:val="en-CA"/>
          </w:rPr>
          <w:delText xml:space="preserve">          0));</w:delText>
        </w:r>
      </w:del>
    </w:p>
    <w:p w14:paraId="4A6AED33" w14:textId="5F257EE5" w:rsidR="005579D5" w:rsidRPr="00381014" w:rsidDel="00FC0E8D" w:rsidRDefault="005579D5" w:rsidP="005579D5">
      <w:pPr>
        <w:spacing w:after="0" w:line="240" w:lineRule="exact"/>
        <w:rPr>
          <w:del w:id="8940" w:author="Yann Bourdeau" w:date="2014-02-06T16:29:00Z"/>
          <w:rFonts w:ascii="MS Reference Sans Serif" w:hAnsi="MS Reference Sans Serif"/>
          <w:lang w:val="en-CA"/>
        </w:rPr>
      </w:pPr>
    </w:p>
    <w:p w14:paraId="031A9E44" w14:textId="60928B5E" w:rsidR="005579D5" w:rsidRPr="00381014" w:rsidDel="00FC0E8D" w:rsidRDefault="005579D5" w:rsidP="005579D5">
      <w:pPr>
        <w:spacing w:after="0" w:line="240" w:lineRule="exact"/>
        <w:rPr>
          <w:del w:id="8941" w:author="Yann Bourdeau" w:date="2014-02-06T16:29:00Z"/>
          <w:rFonts w:ascii="MS Reference Sans Serif" w:hAnsi="MS Reference Sans Serif"/>
          <w:lang w:val="en-CA"/>
        </w:rPr>
      </w:pPr>
      <w:del w:id="8942" w:author="Yann Bourdeau" w:date="2014-02-06T16:29:00Z">
        <w:r w:rsidRPr="00381014" w:rsidDel="00FC0E8D">
          <w:rPr>
            <w:rFonts w:ascii="MS Reference Sans Serif" w:hAnsi="MS Reference Sans Serif"/>
            <w:lang w:val="en-CA"/>
          </w:rPr>
          <w:tab/>
          <w:delText>fi.insert</w:delText>
        </w:r>
      </w:del>
    </w:p>
    <w:p w14:paraId="2F3636EC" w14:textId="30EC3A7E" w:rsidR="005579D5" w:rsidRPr="00381014" w:rsidDel="00FC0E8D" w:rsidRDefault="005579D5" w:rsidP="005579D5">
      <w:pPr>
        <w:spacing w:after="0" w:line="240" w:lineRule="exact"/>
        <w:rPr>
          <w:del w:id="8943" w:author="Yann Bourdeau" w:date="2014-02-06T16:29:00Z"/>
          <w:rFonts w:ascii="MS Reference Sans Serif" w:hAnsi="MS Reference Sans Serif"/>
          <w:lang w:val="en-CA"/>
        </w:rPr>
      </w:pPr>
      <w:del w:id="8944" w:author="Yann Bourdeau" w:date="2014-02-06T16:29:00Z">
        <w:r w:rsidRPr="00381014" w:rsidDel="00FC0E8D">
          <w:rPr>
            <w:rFonts w:ascii="MS Reference Sans Serif" w:hAnsi="MS Reference Sans Serif"/>
            <w:lang w:val="en-CA"/>
          </w:rPr>
          <w:delText xml:space="preserve">        (blueslice::policy::profile::FieldInfo</w:delText>
        </w:r>
      </w:del>
    </w:p>
    <w:p w14:paraId="4DE5D99F" w14:textId="3D4684EC" w:rsidR="005579D5" w:rsidRPr="00381014" w:rsidDel="00FC0E8D" w:rsidRDefault="005579D5" w:rsidP="005579D5">
      <w:pPr>
        <w:spacing w:after="0" w:line="240" w:lineRule="exact"/>
        <w:rPr>
          <w:del w:id="8945" w:author="Yann Bourdeau" w:date="2014-02-06T16:29:00Z"/>
          <w:rFonts w:ascii="MS Reference Sans Serif" w:hAnsi="MS Reference Sans Serif"/>
          <w:lang w:val="en-CA"/>
        </w:rPr>
      </w:pPr>
      <w:del w:id="8946" w:author="Yann Bourdeau" w:date="2014-02-06T16:29:00Z">
        <w:r w:rsidRPr="00381014" w:rsidDel="00FC0E8D">
          <w:rPr>
            <w:rFonts w:ascii="MS Reference Sans Serif" w:hAnsi="MS Reference Sans Serif"/>
            <w:lang w:val="en-CA"/>
          </w:rPr>
          <w:delText xml:space="preserve">         ((EAttribute)7, "name7",</w:delText>
        </w:r>
      </w:del>
    </w:p>
    <w:p w14:paraId="05DA8A19" w14:textId="48F0971D" w:rsidR="005579D5" w:rsidRPr="00381014" w:rsidDel="00FC0E8D" w:rsidRDefault="005579D5" w:rsidP="005579D5">
      <w:pPr>
        <w:spacing w:after="0" w:line="240" w:lineRule="exact"/>
        <w:rPr>
          <w:del w:id="8947" w:author="Yann Bourdeau" w:date="2014-02-06T16:29:00Z"/>
          <w:rFonts w:ascii="MS Reference Sans Serif" w:hAnsi="MS Reference Sans Serif"/>
          <w:lang w:val="en-CA"/>
        </w:rPr>
      </w:pPr>
      <w:del w:id="8948" w:author="Yann Bourdeau" w:date="2014-02-06T16:29:00Z">
        <w:r w:rsidRPr="00381014" w:rsidDel="00FC0E8D">
          <w:rPr>
            <w:rFonts w:ascii="MS Reference Sans Serif" w:hAnsi="MS Reference Sans Serif"/>
            <w:lang w:val="en-CA"/>
          </w:rPr>
          <w:delText xml:space="preserve">          false,</w:delText>
        </w:r>
      </w:del>
    </w:p>
    <w:p w14:paraId="2BF092B0" w14:textId="09D4BCD0" w:rsidR="005579D5" w:rsidRPr="00381014" w:rsidDel="00FC0E8D" w:rsidRDefault="005579D5" w:rsidP="005579D5">
      <w:pPr>
        <w:spacing w:after="0" w:line="240" w:lineRule="exact"/>
        <w:rPr>
          <w:del w:id="8949" w:author="Yann Bourdeau" w:date="2014-02-06T16:29:00Z"/>
          <w:rFonts w:ascii="MS Reference Sans Serif" w:hAnsi="MS Reference Sans Serif"/>
          <w:lang w:val="en-CA"/>
        </w:rPr>
      </w:pPr>
      <w:del w:id="8950" w:author="Yann Bourdeau" w:date="2014-02-06T16:29:00Z">
        <w:r w:rsidRPr="00381014" w:rsidDel="00FC0E8D">
          <w:rPr>
            <w:rFonts w:ascii="MS Reference Sans Serif" w:hAnsi="MS Reference Sans Serif"/>
            <w:lang w:val="en-CA"/>
          </w:rPr>
          <w:delText xml:space="preserve">          false,</w:delText>
        </w:r>
      </w:del>
    </w:p>
    <w:p w14:paraId="473826DB" w14:textId="05FD868D" w:rsidR="005579D5" w:rsidRPr="00381014" w:rsidDel="00FC0E8D" w:rsidRDefault="005579D5" w:rsidP="005579D5">
      <w:pPr>
        <w:spacing w:after="0" w:line="240" w:lineRule="exact"/>
        <w:rPr>
          <w:del w:id="8951" w:author="Yann Bourdeau" w:date="2014-02-06T16:29:00Z"/>
          <w:rFonts w:ascii="MS Reference Sans Serif" w:hAnsi="MS Reference Sans Serif"/>
          <w:lang w:val="en-CA"/>
        </w:rPr>
      </w:pPr>
      <w:del w:id="8952" w:author="Yann Bourdeau" w:date="2014-02-06T16:29:00Z">
        <w:r w:rsidRPr="00381014" w:rsidDel="00FC0E8D">
          <w:rPr>
            <w:rFonts w:ascii="MS Reference Sans Serif" w:hAnsi="MS Reference Sans Serif"/>
            <w:lang w:val="en-CA"/>
          </w:rPr>
          <w:delText xml:space="preserve">          false,</w:delText>
        </w:r>
      </w:del>
    </w:p>
    <w:p w14:paraId="50376CE2" w14:textId="5891FFEB" w:rsidR="005579D5" w:rsidRPr="00381014" w:rsidDel="00FC0E8D" w:rsidRDefault="005579D5" w:rsidP="005579D5">
      <w:pPr>
        <w:spacing w:after="0" w:line="240" w:lineRule="exact"/>
        <w:rPr>
          <w:del w:id="8953" w:author="Yann Bourdeau" w:date="2014-02-06T16:29:00Z"/>
          <w:rFonts w:ascii="MS Reference Sans Serif" w:hAnsi="MS Reference Sans Serif"/>
          <w:lang w:val="en-CA"/>
        </w:rPr>
      </w:pPr>
      <w:del w:id="8954" w:author="Yann Bourdeau" w:date="2014-02-06T16:29:00Z">
        <w:r w:rsidRPr="00381014" w:rsidDel="00FC0E8D">
          <w:rPr>
            <w:rFonts w:ascii="MS Reference Sans Serif" w:hAnsi="MS Reference Sans Serif"/>
            <w:lang w:val="en-CA"/>
          </w:rPr>
          <w:delText xml:space="preserve">          false,</w:delText>
        </w:r>
      </w:del>
    </w:p>
    <w:p w14:paraId="79590552" w14:textId="3562315B" w:rsidR="005579D5" w:rsidRPr="00381014" w:rsidDel="00FC0E8D" w:rsidRDefault="005579D5" w:rsidP="005579D5">
      <w:pPr>
        <w:spacing w:after="0" w:line="240" w:lineRule="exact"/>
        <w:rPr>
          <w:del w:id="8955" w:author="Yann Bourdeau" w:date="2014-02-06T16:29:00Z"/>
          <w:rFonts w:ascii="MS Reference Sans Serif" w:hAnsi="MS Reference Sans Serif"/>
          <w:lang w:val="en-CA"/>
        </w:rPr>
      </w:pPr>
      <w:del w:id="8956" w:author="Yann Bourdeau" w:date="2014-02-06T16:29:00Z">
        <w:r w:rsidRPr="00381014" w:rsidDel="00FC0E8D">
          <w:rPr>
            <w:rFonts w:ascii="MS Reference Sans Serif" w:hAnsi="MS Reference Sans Serif"/>
            <w:lang w:val="en-CA"/>
          </w:rPr>
          <w:delText xml:space="preserve">          false,</w:delText>
        </w:r>
      </w:del>
    </w:p>
    <w:p w14:paraId="672E1838" w14:textId="58455C31" w:rsidR="005579D5" w:rsidRPr="00381014" w:rsidDel="00FC0E8D" w:rsidRDefault="005579D5" w:rsidP="005579D5">
      <w:pPr>
        <w:spacing w:after="0" w:line="240" w:lineRule="exact"/>
        <w:rPr>
          <w:del w:id="8957" w:author="Yann Bourdeau" w:date="2014-02-06T16:29:00Z"/>
          <w:rFonts w:ascii="MS Reference Sans Serif" w:hAnsi="MS Reference Sans Serif"/>
          <w:lang w:val="en-CA"/>
        </w:rPr>
      </w:pPr>
      <w:del w:id="8958" w:author="Yann Bourdeau" w:date="2014-02-06T16:29:00Z">
        <w:r w:rsidRPr="00381014" w:rsidDel="00FC0E8D">
          <w:rPr>
            <w:rFonts w:ascii="MS Reference Sans Serif" w:hAnsi="MS Reference Sans Serif"/>
            <w:lang w:val="en-CA"/>
          </w:rPr>
          <w:delText xml:space="preserve">          true,</w:delText>
        </w:r>
      </w:del>
    </w:p>
    <w:p w14:paraId="6E63F8E1" w14:textId="1B868732" w:rsidR="005579D5" w:rsidRPr="00381014" w:rsidDel="00FC0E8D" w:rsidRDefault="005579D5" w:rsidP="005579D5">
      <w:pPr>
        <w:spacing w:after="0" w:line="240" w:lineRule="exact"/>
        <w:rPr>
          <w:del w:id="8959" w:author="Yann Bourdeau" w:date="2014-02-06T16:29:00Z"/>
          <w:rFonts w:ascii="MS Reference Sans Serif" w:hAnsi="MS Reference Sans Serif"/>
          <w:lang w:val="en-CA"/>
        </w:rPr>
      </w:pPr>
      <w:del w:id="8960" w:author="Yann Bourdeau" w:date="2014-02-06T16:29:00Z">
        <w:r w:rsidRPr="00381014" w:rsidDel="00FC0E8D">
          <w:rPr>
            <w:rFonts w:ascii="MS Reference Sans Serif" w:hAnsi="MS Reference Sans Serif"/>
            <w:lang w:val="en-CA"/>
          </w:rPr>
          <w:delText xml:space="preserve">          "defaultvalue",</w:delText>
        </w:r>
      </w:del>
    </w:p>
    <w:p w14:paraId="0C4FB618" w14:textId="1B310D0B" w:rsidR="005579D5" w:rsidRPr="00381014" w:rsidDel="00FC0E8D" w:rsidRDefault="005579D5" w:rsidP="005579D5">
      <w:pPr>
        <w:spacing w:after="0" w:line="240" w:lineRule="exact"/>
        <w:rPr>
          <w:del w:id="8961" w:author="Yann Bourdeau" w:date="2014-02-06T16:29:00Z"/>
          <w:rFonts w:ascii="MS Reference Sans Serif" w:hAnsi="MS Reference Sans Serif"/>
          <w:lang w:val="en-CA"/>
        </w:rPr>
      </w:pPr>
      <w:del w:id="8962" w:author="Yann Bourdeau" w:date="2014-02-06T16:29:00Z">
        <w:r w:rsidRPr="00381014" w:rsidDel="00FC0E8D">
          <w:rPr>
            <w:rFonts w:ascii="MS Reference Sans Serif" w:hAnsi="MS Reference Sans Serif"/>
            <w:lang w:val="en-CA"/>
          </w:rPr>
          <w:delText xml:space="preserve">          false,</w:delText>
        </w:r>
      </w:del>
    </w:p>
    <w:p w14:paraId="69096EFD" w14:textId="53234394" w:rsidR="005579D5" w:rsidRPr="00381014" w:rsidDel="00FC0E8D" w:rsidRDefault="005579D5" w:rsidP="005579D5">
      <w:pPr>
        <w:spacing w:after="0" w:line="240" w:lineRule="exact"/>
        <w:rPr>
          <w:del w:id="8963" w:author="Yann Bourdeau" w:date="2014-02-06T16:29:00Z"/>
          <w:rFonts w:ascii="MS Reference Sans Serif" w:hAnsi="MS Reference Sans Serif"/>
          <w:lang w:val="en-CA"/>
        </w:rPr>
      </w:pPr>
      <w:del w:id="8964" w:author="Yann Bourdeau" w:date="2014-02-06T16:29:00Z">
        <w:r w:rsidRPr="00381014" w:rsidDel="00FC0E8D">
          <w:rPr>
            <w:rFonts w:ascii="MS Reference Sans Serif" w:hAnsi="MS Reference Sans Serif"/>
            <w:lang w:val="en-CA"/>
          </w:rPr>
          <w:delText xml:space="preserve">          0,</w:delText>
        </w:r>
      </w:del>
    </w:p>
    <w:p w14:paraId="29F3C990" w14:textId="75A6B6A2" w:rsidR="005579D5" w:rsidRPr="00381014" w:rsidDel="00FC0E8D" w:rsidRDefault="005579D5" w:rsidP="005579D5">
      <w:pPr>
        <w:spacing w:after="0" w:line="240" w:lineRule="exact"/>
        <w:rPr>
          <w:del w:id="8965" w:author="Yann Bourdeau" w:date="2014-02-06T16:29:00Z"/>
          <w:rFonts w:ascii="MS Reference Sans Serif" w:hAnsi="MS Reference Sans Serif"/>
          <w:lang w:val="en-CA"/>
        </w:rPr>
      </w:pPr>
      <w:del w:id="8966" w:author="Yann Bourdeau" w:date="2014-02-06T16:29:00Z">
        <w:r w:rsidRPr="00381014" w:rsidDel="00FC0E8D">
          <w:rPr>
            <w:rFonts w:ascii="MS Reference Sans Serif" w:hAnsi="MS Reference Sans Serif"/>
            <w:lang w:val="en-CA"/>
          </w:rPr>
          <w:delText xml:space="preserve">          0,</w:delText>
        </w:r>
      </w:del>
    </w:p>
    <w:p w14:paraId="08885123" w14:textId="3D91E567" w:rsidR="005579D5" w:rsidRPr="00381014" w:rsidDel="00FC0E8D" w:rsidRDefault="005579D5" w:rsidP="005579D5">
      <w:pPr>
        <w:spacing w:after="0" w:line="240" w:lineRule="exact"/>
        <w:rPr>
          <w:del w:id="8967" w:author="Yann Bourdeau" w:date="2014-02-06T16:29:00Z"/>
          <w:rFonts w:ascii="MS Reference Sans Serif" w:hAnsi="MS Reference Sans Serif"/>
          <w:lang w:val="en-CA"/>
        </w:rPr>
      </w:pPr>
      <w:del w:id="8968" w:author="Yann Bourdeau" w:date="2014-02-06T16:29:00Z">
        <w:r w:rsidRPr="00381014" w:rsidDel="00FC0E8D">
          <w:rPr>
            <w:rFonts w:ascii="MS Reference Sans Serif" w:hAnsi="MS Reference Sans Serif"/>
            <w:lang w:val="en-CA"/>
          </w:rPr>
          <w:delText xml:space="preserve">          0));</w:delText>
        </w:r>
      </w:del>
    </w:p>
    <w:p w14:paraId="709D6B8D" w14:textId="211A7ED4" w:rsidR="005579D5" w:rsidRPr="00381014" w:rsidDel="00FC0E8D" w:rsidRDefault="005579D5" w:rsidP="005579D5">
      <w:pPr>
        <w:spacing w:after="0" w:line="240" w:lineRule="exact"/>
        <w:rPr>
          <w:del w:id="8969" w:author="Yann Bourdeau" w:date="2014-02-06T16:29:00Z"/>
          <w:rFonts w:ascii="MS Reference Sans Serif" w:hAnsi="MS Reference Sans Serif"/>
          <w:lang w:val="en-CA"/>
        </w:rPr>
      </w:pPr>
    </w:p>
    <w:p w14:paraId="6233F722" w14:textId="27E68007" w:rsidR="005579D5" w:rsidRPr="00381014" w:rsidDel="00FC0E8D" w:rsidRDefault="005579D5" w:rsidP="005579D5">
      <w:pPr>
        <w:spacing w:after="0" w:line="240" w:lineRule="exact"/>
        <w:rPr>
          <w:del w:id="8970" w:author="Yann Bourdeau" w:date="2014-02-06T16:29:00Z"/>
          <w:rFonts w:ascii="MS Reference Sans Serif" w:hAnsi="MS Reference Sans Serif"/>
          <w:lang w:val="en-CA"/>
        </w:rPr>
      </w:pPr>
      <w:del w:id="8971" w:author="Yann Bourdeau" w:date="2014-02-06T16:29:00Z">
        <w:r w:rsidRPr="00381014" w:rsidDel="00FC0E8D">
          <w:rPr>
            <w:rFonts w:ascii="MS Reference Sans Serif" w:hAnsi="MS Reference Sans Serif"/>
            <w:lang w:val="en-CA"/>
          </w:rPr>
          <w:tab/>
          <w:delText>fi.insert</w:delText>
        </w:r>
      </w:del>
    </w:p>
    <w:p w14:paraId="7E9CB761" w14:textId="7BB5FE16" w:rsidR="005579D5" w:rsidRPr="00381014" w:rsidDel="00FC0E8D" w:rsidRDefault="005579D5" w:rsidP="005579D5">
      <w:pPr>
        <w:spacing w:after="0" w:line="240" w:lineRule="exact"/>
        <w:rPr>
          <w:del w:id="8972" w:author="Yann Bourdeau" w:date="2014-02-06T16:29:00Z"/>
          <w:rFonts w:ascii="MS Reference Sans Serif" w:hAnsi="MS Reference Sans Serif"/>
          <w:lang w:val="en-CA"/>
        </w:rPr>
      </w:pPr>
      <w:del w:id="8973" w:author="Yann Bourdeau" w:date="2014-02-06T16:29:00Z">
        <w:r w:rsidRPr="00381014" w:rsidDel="00FC0E8D">
          <w:rPr>
            <w:rFonts w:ascii="MS Reference Sans Serif" w:hAnsi="MS Reference Sans Serif"/>
            <w:lang w:val="en-CA"/>
          </w:rPr>
          <w:delText xml:space="preserve">        (blueslice::policy::profile::FieldInfo</w:delText>
        </w:r>
      </w:del>
    </w:p>
    <w:p w14:paraId="5D33F0E2" w14:textId="5AFA6230" w:rsidR="005579D5" w:rsidRPr="00381014" w:rsidDel="00FC0E8D" w:rsidRDefault="005579D5" w:rsidP="005579D5">
      <w:pPr>
        <w:spacing w:after="0" w:line="240" w:lineRule="exact"/>
        <w:rPr>
          <w:del w:id="8974" w:author="Yann Bourdeau" w:date="2014-02-06T16:29:00Z"/>
          <w:rFonts w:ascii="MS Reference Sans Serif" w:hAnsi="MS Reference Sans Serif"/>
          <w:lang w:val="en-CA"/>
        </w:rPr>
      </w:pPr>
      <w:del w:id="8975" w:author="Yann Bourdeau" w:date="2014-02-06T16:29:00Z">
        <w:r w:rsidRPr="00381014" w:rsidDel="00FC0E8D">
          <w:rPr>
            <w:rFonts w:ascii="MS Reference Sans Serif" w:hAnsi="MS Reference Sans Serif"/>
            <w:lang w:val="en-CA"/>
          </w:rPr>
          <w:delText xml:space="preserve">         ((EAttribute)8, "name8",</w:delText>
        </w:r>
      </w:del>
    </w:p>
    <w:p w14:paraId="2CACF6A1" w14:textId="5234837D" w:rsidR="005579D5" w:rsidRPr="00381014" w:rsidDel="00FC0E8D" w:rsidRDefault="005579D5" w:rsidP="005579D5">
      <w:pPr>
        <w:spacing w:after="0" w:line="240" w:lineRule="exact"/>
        <w:rPr>
          <w:del w:id="8976" w:author="Yann Bourdeau" w:date="2014-02-06T16:29:00Z"/>
          <w:rFonts w:ascii="MS Reference Sans Serif" w:hAnsi="MS Reference Sans Serif"/>
          <w:lang w:val="en-CA"/>
        </w:rPr>
      </w:pPr>
      <w:del w:id="8977" w:author="Yann Bourdeau" w:date="2014-02-06T16:29:00Z">
        <w:r w:rsidRPr="00381014" w:rsidDel="00FC0E8D">
          <w:rPr>
            <w:rFonts w:ascii="MS Reference Sans Serif" w:hAnsi="MS Reference Sans Serif"/>
            <w:lang w:val="en-CA"/>
          </w:rPr>
          <w:delText xml:space="preserve">          false,</w:delText>
        </w:r>
      </w:del>
    </w:p>
    <w:p w14:paraId="027E40E1" w14:textId="359922A7" w:rsidR="005579D5" w:rsidRPr="00381014" w:rsidDel="00FC0E8D" w:rsidRDefault="005579D5" w:rsidP="005579D5">
      <w:pPr>
        <w:spacing w:after="0" w:line="240" w:lineRule="exact"/>
        <w:rPr>
          <w:del w:id="8978" w:author="Yann Bourdeau" w:date="2014-02-06T16:29:00Z"/>
          <w:rFonts w:ascii="MS Reference Sans Serif" w:hAnsi="MS Reference Sans Serif"/>
          <w:lang w:val="en-CA"/>
        </w:rPr>
      </w:pPr>
      <w:del w:id="8979" w:author="Yann Bourdeau" w:date="2014-02-06T16:29:00Z">
        <w:r w:rsidRPr="00381014" w:rsidDel="00FC0E8D">
          <w:rPr>
            <w:rFonts w:ascii="MS Reference Sans Serif" w:hAnsi="MS Reference Sans Serif"/>
            <w:lang w:val="en-CA"/>
          </w:rPr>
          <w:delText xml:space="preserve">          false,</w:delText>
        </w:r>
      </w:del>
    </w:p>
    <w:p w14:paraId="408BA8AB" w14:textId="15B81E96" w:rsidR="005579D5" w:rsidRPr="00381014" w:rsidDel="00FC0E8D" w:rsidRDefault="005579D5" w:rsidP="005579D5">
      <w:pPr>
        <w:spacing w:after="0" w:line="240" w:lineRule="exact"/>
        <w:rPr>
          <w:del w:id="8980" w:author="Yann Bourdeau" w:date="2014-02-06T16:29:00Z"/>
          <w:rFonts w:ascii="MS Reference Sans Serif" w:hAnsi="MS Reference Sans Serif"/>
          <w:lang w:val="en-CA"/>
        </w:rPr>
      </w:pPr>
      <w:del w:id="8981" w:author="Yann Bourdeau" w:date="2014-02-06T16:29:00Z">
        <w:r w:rsidRPr="00381014" w:rsidDel="00FC0E8D">
          <w:rPr>
            <w:rFonts w:ascii="MS Reference Sans Serif" w:hAnsi="MS Reference Sans Serif"/>
            <w:lang w:val="en-CA"/>
          </w:rPr>
          <w:delText xml:space="preserve">          false,</w:delText>
        </w:r>
      </w:del>
    </w:p>
    <w:p w14:paraId="48D2730D" w14:textId="0F202E77" w:rsidR="005579D5" w:rsidRPr="00381014" w:rsidDel="00FC0E8D" w:rsidRDefault="005579D5" w:rsidP="005579D5">
      <w:pPr>
        <w:spacing w:after="0" w:line="240" w:lineRule="exact"/>
        <w:rPr>
          <w:del w:id="8982" w:author="Yann Bourdeau" w:date="2014-02-06T16:29:00Z"/>
          <w:rFonts w:ascii="MS Reference Sans Serif" w:hAnsi="MS Reference Sans Serif"/>
          <w:lang w:val="en-CA"/>
        </w:rPr>
      </w:pPr>
      <w:del w:id="8983" w:author="Yann Bourdeau" w:date="2014-02-06T16:29:00Z">
        <w:r w:rsidRPr="00381014" w:rsidDel="00FC0E8D">
          <w:rPr>
            <w:rFonts w:ascii="MS Reference Sans Serif" w:hAnsi="MS Reference Sans Serif"/>
            <w:lang w:val="en-CA"/>
          </w:rPr>
          <w:delText xml:space="preserve">          false,</w:delText>
        </w:r>
      </w:del>
    </w:p>
    <w:p w14:paraId="4C949CC7" w14:textId="725E8F47" w:rsidR="005579D5" w:rsidRPr="00381014" w:rsidDel="00FC0E8D" w:rsidRDefault="005579D5" w:rsidP="005579D5">
      <w:pPr>
        <w:spacing w:after="0" w:line="240" w:lineRule="exact"/>
        <w:rPr>
          <w:del w:id="8984" w:author="Yann Bourdeau" w:date="2014-02-06T16:29:00Z"/>
          <w:rFonts w:ascii="MS Reference Sans Serif" w:hAnsi="MS Reference Sans Serif"/>
          <w:lang w:val="en-CA"/>
        </w:rPr>
      </w:pPr>
      <w:del w:id="8985" w:author="Yann Bourdeau" w:date="2014-02-06T16:29:00Z">
        <w:r w:rsidRPr="00381014" w:rsidDel="00FC0E8D">
          <w:rPr>
            <w:rFonts w:ascii="MS Reference Sans Serif" w:hAnsi="MS Reference Sans Serif"/>
            <w:lang w:val="en-CA"/>
          </w:rPr>
          <w:delText xml:space="preserve">          false,</w:delText>
        </w:r>
      </w:del>
    </w:p>
    <w:p w14:paraId="7C4F5D13" w14:textId="3D5199E9" w:rsidR="005579D5" w:rsidRPr="00381014" w:rsidDel="00FC0E8D" w:rsidRDefault="005579D5" w:rsidP="005579D5">
      <w:pPr>
        <w:spacing w:after="0" w:line="240" w:lineRule="exact"/>
        <w:rPr>
          <w:del w:id="8986" w:author="Yann Bourdeau" w:date="2014-02-06T16:29:00Z"/>
          <w:rFonts w:ascii="MS Reference Sans Serif" w:hAnsi="MS Reference Sans Serif"/>
          <w:lang w:val="en-CA"/>
        </w:rPr>
      </w:pPr>
      <w:del w:id="8987" w:author="Yann Bourdeau" w:date="2014-02-06T16:29:00Z">
        <w:r w:rsidRPr="00381014" w:rsidDel="00FC0E8D">
          <w:rPr>
            <w:rFonts w:ascii="MS Reference Sans Serif" w:hAnsi="MS Reference Sans Serif"/>
            <w:lang w:val="en-CA"/>
          </w:rPr>
          <w:delText xml:space="preserve">          false,</w:delText>
        </w:r>
      </w:del>
    </w:p>
    <w:p w14:paraId="0BB2997E" w14:textId="1BBA65AE" w:rsidR="005579D5" w:rsidRPr="00381014" w:rsidDel="00FC0E8D" w:rsidRDefault="005579D5" w:rsidP="005579D5">
      <w:pPr>
        <w:spacing w:after="0" w:line="240" w:lineRule="exact"/>
        <w:rPr>
          <w:del w:id="8988" w:author="Yann Bourdeau" w:date="2014-02-06T16:29:00Z"/>
          <w:rFonts w:ascii="MS Reference Sans Serif" w:hAnsi="MS Reference Sans Serif"/>
          <w:lang w:val="en-CA"/>
        </w:rPr>
      </w:pPr>
      <w:del w:id="8989" w:author="Yann Bourdeau" w:date="2014-02-06T16:29:00Z">
        <w:r w:rsidRPr="00381014" w:rsidDel="00FC0E8D">
          <w:rPr>
            <w:rFonts w:ascii="MS Reference Sans Serif" w:hAnsi="MS Reference Sans Serif"/>
            <w:lang w:val="en-CA"/>
          </w:rPr>
          <w:delText xml:space="preserve">          "defaultvalue",</w:delText>
        </w:r>
      </w:del>
    </w:p>
    <w:p w14:paraId="5DB7265A" w14:textId="780C9B47" w:rsidR="005579D5" w:rsidRPr="00381014" w:rsidDel="00FC0E8D" w:rsidRDefault="005579D5" w:rsidP="005579D5">
      <w:pPr>
        <w:spacing w:after="0" w:line="240" w:lineRule="exact"/>
        <w:rPr>
          <w:del w:id="8990" w:author="Yann Bourdeau" w:date="2014-02-06T16:29:00Z"/>
          <w:rFonts w:ascii="MS Reference Sans Serif" w:hAnsi="MS Reference Sans Serif"/>
          <w:lang w:val="en-CA"/>
        </w:rPr>
      </w:pPr>
      <w:del w:id="8991" w:author="Yann Bourdeau" w:date="2014-02-06T16:29:00Z">
        <w:r w:rsidRPr="00381014" w:rsidDel="00FC0E8D">
          <w:rPr>
            <w:rFonts w:ascii="MS Reference Sans Serif" w:hAnsi="MS Reference Sans Serif"/>
            <w:lang w:val="en-CA"/>
          </w:rPr>
          <w:delText xml:space="preserve">          true,</w:delText>
        </w:r>
      </w:del>
    </w:p>
    <w:p w14:paraId="564731A5" w14:textId="27FA0D49" w:rsidR="005579D5" w:rsidRPr="00381014" w:rsidDel="00FC0E8D" w:rsidRDefault="005579D5" w:rsidP="005579D5">
      <w:pPr>
        <w:spacing w:after="0" w:line="240" w:lineRule="exact"/>
        <w:rPr>
          <w:del w:id="8992" w:author="Yann Bourdeau" w:date="2014-02-06T16:29:00Z"/>
          <w:rFonts w:ascii="MS Reference Sans Serif" w:hAnsi="MS Reference Sans Serif"/>
          <w:lang w:val="en-CA"/>
        </w:rPr>
      </w:pPr>
      <w:del w:id="8993" w:author="Yann Bourdeau" w:date="2014-02-06T16:29:00Z">
        <w:r w:rsidRPr="00381014" w:rsidDel="00FC0E8D">
          <w:rPr>
            <w:rFonts w:ascii="MS Reference Sans Serif" w:hAnsi="MS Reference Sans Serif"/>
            <w:lang w:val="en-CA"/>
          </w:rPr>
          <w:delText xml:space="preserve">          0,</w:delText>
        </w:r>
      </w:del>
    </w:p>
    <w:p w14:paraId="044876D0" w14:textId="29DC724C" w:rsidR="005579D5" w:rsidRPr="00381014" w:rsidDel="00FC0E8D" w:rsidRDefault="005579D5" w:rsidP="005579D5">
      <w:pPr>
        <w:spacing w:after="0" w:line="240" w:lineRule="exact"/>
        <w:rPr>
          <w:del w:id="8994" w:author="Yann Bourdeau" w:date="2014-02-06T16:29:00Z"/>
          <w:rFonts w:ascii="MS Reference Sans Serif" w:hAnsi="MS Reference Sans Serif"/>
          <w:lang w:val="en-CA"/>
        </w:rPr>
      </w:pPr>
      <w:del w:id="8995" w:author="Yann Bourdeau" w:date="2014-02-06T16:29:00Z">
        <w:r w:rsidRPr="00381014" w:rsidDel="00FC0E8D">
          <w:rPr>
            <w:rFonts w:ascii="MS Reference Sans Serif" w:hAnsi="MS Reference Sans Serif"/>
            <w:lang w:val="en-CA"/>
          </w:rPr>
          <w:delText xml:space="preserve">          0,</w:delText>
        </w:r>
      </w:del>
    </w:p>
    <w:p w14:paraId="6B02C44E" w14:textId="36B5A9E9" w:rsidR="005579D5" w:rsidRPr="00381014" w:rsidDel="00FC0E8D" w:rsidRDefault="005579D5" w:rsidP="005579D5">
      <w:pPr>
        <w:spacing w:after="0" w:line="240" w:lineRule="exact"/>
        <w:rPr>
          <w:del w:id="8996" w:author="Yann Bourdeau" w:date="2014-02-06T16:29:00Z"/>
          <w:rFonts w:ascii="MS Reference Sans Serif" w:hAnsi="MS Reference Sans Serif"/>
          <w:lang w:val="en-CA"/>
        </w:rPr>
      </w:pPr>
      <w:del w:id="8997" w:author="Yann Bourdeau" w:date="2014-02-06T16:29:00Z">
        <w:r w:rsidRPr="00381014" w:rsidDel="00FC0E8D">
          <w:rPr>
            <w:rFonts w:ascii="MS Reference Sans Serif" w:hAnsi="MS Reference Sans Serif"/>
            <w:lang w:val="en-CA"/>
          </w:rPr>
          <w:delText xml:space="preserve">          0));</w:delText>
        </w:r>
      </w:del>
    </w:p>
    <w:p w14:paraId="6431CDC2" w14:textId="724415ED" w:rsidR="005579D5" w:rsidRPr="00381014" w:rsidDel="00FC0E8D" w:rsidRDefault="005579D5" w:rsidP="005579D5">
      <w:pPr>
        <w:spacing w:after="0" w:line="240" w:lineRule="exact"/>
        <w:rPr>
          <w:del w:id="8998" w:author="Yann Bourdeau" w:date="2014-02-06T16:29:00Z"/>
          <w:rFonts w:ascii="MS Reference Sans Serif" w:hAnsi="MS Reference Sans Serif"/>
          <w:lang w:val="en-CA"/>
        </w:rPr>
      </w:pPr>
    </w:p>
    <w:p w14:paraId="65AF7B31" w14:textId="51B3B5D8" w:rsidR="005579D5" w:rsidRPr="00381014" w:rsidDel="00FC0E8D" w:rsidRDefault="005579D5" w:rsidP="005579D5">
      <w:pPr>
        <w:spacing w:after="0" w:line="240" w:lineRule="exact"/>
        <w:rPr>
          <w:del w:id="8999" w:author="Yann Bourdeau" w:date="2014-02-06T16:29:00Z"/>
          <w:rFonts w:ascii="MS Reference Sans Serif" w:hAnsi="MS Reference Sans Serif"/>
          <w:lang w:val="en-CA"/>
        </w:rPr>
      </w:pPr>
      <w:del w:id="9000" w:author="Yann Bourdeau" w:date="2014-02-06T16:29:00Z">
        <w:r w:rsidRPr="00381014" w:rsidDel="00FC0E8D">
          <w:rPr>
            <w:rFonts w:ascii="MS Reference Sans Serif" w:hAnsi="MS Reference Sans Serif"/>
            <w:lang w:val="en-CA"/>
          </w:rPr>
          <w:tab/>
          <w:delText>fi.insert</w:delText>
        </w:r>
      </w:del>
    </w:p>
    <w:p w14:paraId="18160056" w14:textId="1075E785" w:rsidR="005579D5" w:rsidRPr="00381014" w:rsidDel="00FC0E8D" w:rsidRDefault="005579D5" w:rsidP="005579D5">
      <w:pPr>
        <w:spacing w:after="0" w:line="240" w:lineRule="exact"/>
        <w:rPr>
          <w:del w:id="9001" w:author="Yann Bourdeau" w:date="2014-02-06T16:29:00Z"/>
          <w:rFonts w:ascii="MS Reference Sans Serif" w:hAnsi="MS Reference Sans Serif"/>
          <w:lang w:val="en-CA"/>
        </w:rPr>
      </w:pPr>
      <w:del w:id="9002" w:author="Yann Bourdeau" w:date="2014-02-06T16:29:00Z">
        <w:r w:rsidRPr="00381014" w:rsidDel="00FC0E8D">
          <w:rPr>
            <w:rFonts w:ascii="MS Reference Sans Serif" w:hAnsi="MS Reference Sans Serif"/>
            <w:lang w:val="en-CA"/>
          </w:rPr>
          <w:delText xml:space="preserve">        (blueslice::policy::profile::FieldInfo</w:delText>
        </w:r>
      </w:del>
    </w:p>
    <w:p w14:paraId="1F17AE8C" w14:textId="1E17A449" w:rsidR="005579D5" w:rsidRPr="00381014" w:rsidDel="00FC0E8D" w:rsidRDefault="005579D5" w:rsidP="005579D5">
      <w:pPr>
        <w:spacing w:after="0" w:line="240" w:lineRule="exact"/>
        <w:rPr>
          <w:del w:id="9003" w:author="Yann Bourdeau" w:date="2014-02-06T16:29:00Z"/>
          <w:rFonts w:ascii="MS Reference Sans Serif" w:hAnsi="MS Reference Sans Serif"/>
          <w:lang w:val="en-CA"/>
        </w:rPr>
      </w:pPr>
      <w:del w:id="9004" w:author="Yann Bourdeau" w:date="2014-02-06T16:29:00Z">
        <w:r w:rsidRPr="00381014" w:rsidDel="00FC0E8D">
          <w:rPr>
            <w:rFonts w:ascii="MS Reference Sans Serif" w:hAnsi="MS Reference Sans Serif"/>
            <w:lang w:val="en-CA"/>
          </w:rPr>
          <w:delText xml:space="preserve">         ((EAttribute)9, "name9",</w:delText>
        </w:r>
      </w:del>
    </w:p>
    <w:p w14:paraId="6A8FF963" w14:textId="65B04288" w:rsidR="005579D5" w:rsidRPr="00381014" w:rsidDel="00FC0E8D" w:rsidRDefault="005579D5" w:rsidP="005579D5">
      <w:pPr>
        <w:spacing w:after="0" w:line="240" w:lineRule="exact"/>
        <w:rPr>
          <w:del w:id="9005" w:author="Yann Bourdeau" w:date="2014-02-06T16:29:00Z"/>
          <w:rFonts w:ascii="MS Reference Sans Serif" w:hAnsi="MS Reference Sans Serif"/>
          <w:lang w:val="en-CA"/>
        </w:rPr>
      </w:pPr>
      <w:del w:id="9006" w:author="Yann Bourdeau" w:date="2014-02-06T16:29:00Z">
        <w:r w:rsidRPr="00381014" w:rsidDel="00FC0E8D">
          <w:rPr>
            <w:rFonts w:ascii="MS Reference Sans Serif" w:hAnsi="MS Reference Sans Serif"/>
            <w:lang w:val="en-CA"/>
          </w:rPr>
          <w:delText xml:space="preserve">          false,</w:delText>
        </w:r>
      </w:del>
    </w:p>
    <w:p w14:paraId="305F4493" w14:textId="1D026CCD" w:rsidR="005579D5" w:rsidRPr="00381014" w:rsidDel="00FC0E8D" w:rsidRDefault="005579D5" w:rsidP="005579D5">
      <w:pPr>
        <w:spacing w:after="0" w:line="240" w:lineRule="exact"/>
        <w:rPr>
          <w:del w:id="9007" w:author="Yann Bourdeau" w:date="2014-02-06T16:29:00Z"/>
          <w:rFonts w:ascii="MS Reference Sans Serif" w:hAnsi="MS Reference Sans Serif"/>
          <w:lang w:val="en-CA"/>
        </w:rPr>
      </w:pPr>
      <w:del w:id="9008" w:author="Yann Bourdeau" w:date="2014-02-06T16:29:00Z">
        <w:r w:rsidRPr="00381014" w:rsidDel="00FC0E8D">
          <w:rPr>
            <w:rFonts w:ascii="MS Reference Sans Serif" w:hAnsi="MS Reference Sans Serif"/>
            <w:lang w:val="en-CA"/>
          </w:rPr>
          <w:delText xml:space="preserve">          false,</w:delText>
        </w:r>
      </w:del>
    </w:p>
    <w:p w14:paraId="51D68DAC" w14:textId="10F4A185" w:rsidR="005579D5" w:rsidRPr="00381014" w:rsidDel="00FC0E8D" w:rsidRDefault="005579D5" w:rsidP="005579D5">
      <w:pPr>
        <w:spacing w:after="0" w:line="240" w:lineRule="exact"/>
        <w:rPr>
          <w:del w:id="9009" w:author="Yann Bourdeau" w:date="2014-02-06T16:29:00Z"/>
          <w:rFonts w:ascii="MS Reference Sans Serif" w:hAnsi="MS Reference Sans Serif"/>
          <w:lang w:val="en-CA"/>
        </w:rPr>
      </w:pPr>
      <w:del w:id="9010" w:author="Yann Bourdeau" w:date="2014-02-06T16:29:00Z">
        <w:r w:rsidRPr="00381014" w:rsidDel="00FC0E8D">
          <w:rPr>
            <w:rFonts w:ascii="MS Reference Sans Serif" w:hAnsi="MS Reference Sans Serif"/>
            <w:lang w:val="en-CA"/>
          </w:rPr>
          <w:delText xml:space="preserve">          false,</w:delText>
        </w:r>
      </w:del>
    </w:p>
    <w:p w14:paraId="2F05EA42" w14:textId="5A988F5D" w:rsidR="005579D5" w:rsidRPr="00381014" w:rsidDel="00FC0E8D" w:rsidRDefault="005579D5" w:rsidP="005579D5">
      <w:pPr>
        <w:spacing w:after="0" w:line="240" w:lineRule="exact"/>
        <w:rPr>
          <w:del w:id="9011" w:author="Yann Bourdeau" w:date="2014-02-06T16:29:00Z"/>
          <w:rFonts w:ascii="MS Reference Sans Serif" w:hAnsi="MS Reference Sans Serif"/>
          <w:lang w:val="en-CA"/>
        </w:rPr>
      </w:pPr>
      <w:del w:id="9012" w:author="Yann Bourdeau" w:date="2014-02-06T16:29:00Z">
        <w:r w:rsidRPr="00381014" w:rsidDel="00FC0E8D">
          <w:rPr>
            <w:rFonts w:ascii="MS Reference Sans Serif" w:hAnsi="MS Reference Sans Serif"/>
            <w:lang w:val="en-CA"/>
          </w:rPr>
          <w:delText xml:space="preserve">          false,</w:delText>
        </w:r>
      </w:del>
    </w:p>
    <w:p w14:paraId="10F8B99A" w14:textId="62FB5D4B" w:rsidR="005579D5" w:rsidRPr="00381014" w:rsidDel="00FC0E8D" w:rsidRDefault="005579D5" w:rsidP="005579D5">
      <w:pPr>
        <w:spacing w:after="0" w:line="240" w:lineRule="exact"/>
        <w:rPr>
          <w:del w:id="9013" w:author="Yann Bourdeau" w:date="2014-02-06T16:29:00Z"/>
          <w:rFonts w:ascii="MS Reference Sans Serif" w:hAnsi="MS Reference Sans Serif"/>
          <w:lang w:val="en-CA"/>
        </w:rPr>
      </w:pPr>
      <w:del w:id="9014" w:author="Yann Bourdeau" w:date="2014-02-06T16:29:00Z">
        <w:r w:rsidRPr="00381014" w:rsidDel="00FC0E8D">
          <w:rPr>
            <w:rFonts w:ascii="MS Reference Sans Serif" w:hAnsi="MS Reference Sans Serif"/>
            <w:lang w:val="en-CA"/>
          </w:rPr>
          <w:delText xml:space="preserve">          false,</w:delText>
        </w:r>
      </w:del>
    </w:p>
    <w:p w14:paraId="30F4F155" w14:textId="361CA832" w:rsidR="005579D5" w:rsidRPr="00381014" w:rsidDel="00FC0E8D" w:rsidRDefault="005579D5" w:rsidP="005579D5">
      <w:pPr>
        <w:spacing w:after="0" w:line="240" w:lineRule="exact"/>
        <w:rPr>
          <w:del w:id="9015" w:author="Yann Bourdeau" w:date="2014-02-06T16:29:00Z"/>
          <w:rFonts w:ascii="MS Reference Sans Serif" w:hAnsi="MS Reference Sans Serif"/>
          <w:lang w:val="en-CA"/>
        </w:rPr>
      </w:pPr>
      <w:del w:id="9016" w:author="Yann Bourdeau" w:date="2014-02-06T16:29:00Z">
        <w:r w:rsidRPr="00381014" w:rsidDel="00FC0E8D">
          <w:rPr>
            <w:rFonts w:ascii="MS Reference Sans Serif" w:hAnsi="MS Reference Sans Serif"/>
            <w:lang w:val="en-CA"/>
          </w:rPr>
          <w:delText xml:space="preserve">          false,</w:delText>
        </w:r>
      </w:del>
    </w:p>
    <w:p w14:paraId="3FDB200C" w14:textId="73EECDB0" w:rsidR="005579D5" w:rsidRPr="00381014" w:rsidDel="00FC0E8D" w:rsidRDefault="005579D5" w:rsidP="005579D5">
      <w:pPr>
        <w:spacing w:after="0" w:line="240" w:lineRule="exact"/>
        <w:rPr>
          <w:del w:id="9017" w:author="Yann Bourdeau" w:date="2014-02-06T16:29:00Z"/>
          <w:rFonts w:ascii="MS Reference Sans Serif" w:hAnsi="MS Reference Sans Serif"/>
          <w:lang w:val="en-CA"/>
        </w:rPr>
      </w:pPr>
      <w:del w:id="9018" w:author="Yann Bourdeau" w:date="2014-02-06T16:29:00Z">
        <w:r w:rsidRPr="00381014" w:rsidDel="00FC0E8D">
          <w:rPr>
            <w:rFonts w:ascii="MS Reference Sans Serif" w:hAnsi="MS Reference Sans Serif"/>
            <w:lang w:val="en-CA"/>
          </w:rPr>
          <w:delText xml:space="preserve">          "defaultvalue",</w:delText>
        </w:r>
      </w:del>
    </w:p>
    <w:p w14:paraId="546941DA" w14:textId="13FCF3EB" w:rsidR="005579D5" w:rsidRPr="00381014" w:rsidDel="00FC0E8D" w:rsidRDefault="005579D5" w:rsidP="005579D5">
      <w:pPr>
        <w:spacing w:after="0" w:line="240" w:lineRule="exact"/>
        <w:rPr>
          <w:del w:id="9019" w:author="Yann Bourdeau" w:date="2014-02-06T16:29:00Z"/>
          <w:rFonts w:ascii="MS Reference Sans Serif" w:hAnsi="MS Reference Sans Serif"/>
          <w:lang w:val="en-CA"/>
        </w:rPr>
      </w:pPr>
      <w:del w:id="9020" w:author="Yann Bourdeau" w:date="2014-02-06T16:29:00Z">
        <w:r w:rsidRPr="00381014" w:rsidDel="00FC0E8D">
          <w:rPr>
            <w:rFonts w:ascii="MS Reference Sans Serif" w:hAnsi="MS Reference Sans Serif"/>
            <w:lang w:val="en-CA"/>
          </w:rPr>
          <w:delText xml:space="preserve">          false,</w:delText>
        </w:r>
      </w:del>
    </w:p>
    <w:p w14:paraId="65102BB3" w14:textId="5907E456" w:rsidR="005579D5" w:rsidRPr="00381014" w:rsidDel="00FC0E8D" w:rsidRDefault="005579D5" w:rsidP="005579D5">
      <w:pPr>
        <w:spacing w:after="0" w:line="240" w:lineRule="exact"/>
        <w:rPr>
          <w:del w:id="9021" w:author="Yann Bourdeau" w:date="2014-02-06T16:29:00Z"/>
          <w:rFonts w:ascii="MS Reference Sans Serif" w:hAnsi="MS Reference Sans Serif"/>
          <w:lang w:val="en-CA"/>
        </w:rPr>
      </w:pPr>
      <w:del w:id="9022" w:author="Yann Bourdeau" w:date="2014-02-06T16:29:00Z">
        <w:r w:rsidRPr="00381014" w:rsidDel="00FC0E8D">
          <w:rPr>
            <w:rFonts w:ascii="MS Reference Sans Serif" w:hAnsi="MS Reference Sans Serif"/>
            <w:lang w:val="en-CA"/>
          </w:rPr>
          <w:delText xml:space="preserve">          1,</w:delText>
        </w:r>
      </w:del>
    </w:p>
    <w:p w14:paraId="38695442" w14:textId="1C903DB5" w:rsidR="005579D5" w:rsidRPr="00381014" w:rsidDel="00FC0E8D" w:rsidRDefault="005579D5" w:rsidP="005579D5">
      <w:pPr>
        <w:spacing w:after="0" w:line="240" w:lineRule="exact"/>
        <w:rPr>
          <w:del w:id="9023" w:author="Yann Bourdeau" w:date="2014-02-06T16:29:00Z"/>
          <w:rFonts w:ascii="MS Reference Sans Serif" w:hAnsi="MS Reference Sans Serif"/>
          <w:lang w:val="en-CA"/>
        </w:rPr>
      </w:pPr>
      <w:del w:id="9024" w:author="Yann Bourdeau" w:date="2014-02-06T16:29:00Z">
        <w:r w:rsidRPr="00381014" w:rsidDel="00FC0E8D">
          <w:rPr>
            <w:rFonts w:ascii="MS Reference Sans Serif" w:hAnsi="MS Reference Sans Serif"/>
            <w:lang w:val="en-CA"/>
          </w:rPr>
          <w:delText xml:space="preserve">          0,</w:delText>
        </w:r>
      </w:del>
    </w:p>
    <w:p w14:paraId="3BD246D6" w14:textId="5216735A" w:rsidR="005579D5" w:rsidRPr="00381014" w:rsidDel="00FC0E8D" w:rsidRDefault="005579D5" w:rsidP="005579D5">
      <w:pPr>
        <w:spacing w:after="0" w:line="240" w:lineRule="exact"/>
        <w:rPr>
          <w:del w:id="9025" w:author="Yann Bourdeau" w:date="2014-02-06T16:29:00Z"/>
          <w:rFonts w:ascii="MS Reference Sans Serif" w:hAnsi="MS Reference Sans Serif"/>
          <w:lang w:val="en-CA"/>
        </w:rPr>
      </w:pPr>
      <w:del w:id="9026" w:author="Yann Bourdeau" w:date="2014-02-06T16:29:00Z">
        <w:r w:rsidRPr="00381014" w:rsidDel="00FC0E8D">
          <w:rPr>
            <w:rFonts w:ascii="MS Reference Sans Serif" w:hAnsi="MS Reference Sans Serif"/>
            <w:lang w:val="en-CA"/>
          </w:rPr>
          <w:delText xml:space="preserve">          0));</w:delText>
        </w:r>
      </w:del>
    </w:p>
    <w:p w14:paraId="0CF457F0" w14:textId="42541BA9" w:rsidR="005579D5" w:rsidRPr="00381014" w:rsidDel="00FC0E8D" w:rsidRDefault="005579D5" w:rsidP="005579D5">
      <w:pPr>
        <w:spacing w:after="0" w:line="240" w:lineRule="exact"/>
        <w:rPr>
          <w:del w:id="9027" w:author="Yann Bourdeau" w:date="2014-02-06T16:29:00Z"/>
          <w:rFonts w:ascii="MS Reference Sans Serif" w:hAnsi="MS Reference Sans Serif"/>
          <w:lang w:val="en-CA"/>
        </w:rPr>
      </w:pPr>
    </w:p>
    <w:p w14:paraId="14DE3DA6" w14:textId="75048B2C" w:rsidR="005579D5" w:rsidRPr="00381014" w:rsidDel="00FC0E8D" w:rsidRDefault="005579D5" w:rsidP="005579D5">
      <w:pPr>
        <w:spacing w:after="0" w:line="240" w:lineRule="exact"/>
        <w:rPr>
          <w:del w:id="9028" w:author="Yann Bourdeau" w:date="2014-02-06T16:29:00Z"/>
          <w:rFonts w:ascii="MS Reference Sans Serif" w:hAnsi="MS Reference Sans Serif"/>
          <w:lang w:val="en-CA"/>
        </w:rPr>
      </w:pPr>
      <w:del w:id="9029" w:author="Yann Bourdeau" w:date="2014-02-06T16:29:00Z">
        <w:r w:rsidRPr="00381014" w:rsidDel="00FC0E8D">
          <w:rPr>
            <w:rFonts w:ascii="MS Reference Sans Serif" w:hAnsi="MS Reference Sans Serif"/>
            <w:lang w:val="en-CA"/>
          </w:rPr>
          <w:tab/>
          <w:delText>fi.insert</w:delText>
        </w:r>
      </w:del>
    </w:p>
    <w:p w14:paraId="2CEFCA45" w14:textId="46CD8265" w:rsidR="005579D5" w:rsidRPr="00381014" w:rsidDel="00FC0E8D" w:rsidRDefault="005579D5" w:rsidP="005579D5">
      <w:pPr>
        <w:spacing w:after="0" w:line="240" w:lineRule="exact"/>
        <w:rPr>
          <w:del w:id="9030" w:author="Yann Bourdeau" w:date="2014-02-06T16:29:00Z"/>
          <w:rFonts w:ascii="MS Reference Sans Serif" w:hAnsi="MS Reference Sans Serif"/>
          <w:lang w:val="en-CA"/>
        </w:rPr>
      </w:pPr>
      <w:del w:id="9031" w:author="Yann Bourdeau" w:date="2014-02-06T16:29:00Z">
        <w:r w:rsidRPr="00381014" w:rsidDel="00FC0E8D">
          <w:rPr>
            <w:rFonts w:ascii="MS Reference Sans Serif" w:hAnsi="MS Reference Sans Serif"/>
            <w:lang w:val="en-CA"/>
          </w:rPr>
          <w:delText xml:space="preserve">        (blueslice::policy::profile::FieldInfo</w:delText>
        </w:r>
      </w:del>
    </w:p>
    <w:p w14:paraId="062F7F0E" w14:textId="6B75E0A7" w:rsidR="005579D5" w:rsidRPr="00381014" w:rsidDel="00FC0E8D" w:rsidRDefault="005579D5" w:rsidP="005579D5">
      <w:pPr>
        <w:spacing w:after="0" w:line="240" w:lineRule="exact"/>
        <w:rPr>
          <w:del w:id="9032" w:author="Yann Bourdeau" w:date="2014-02-06T16:29:00Z"/>
          <w:rFonts w:ascii="MS Reference Sans Serif" w:hAnsi="MS Reference Sans Serif"/>
          <w:lang w:val="en-CA"/>
        </w:rPr>
      </w:pPr>
      <w:del w:id="9033" w:author="Yann Bourdeau" w:date="2014-02-06T16:29:00Z">
        <w:r w:rsidRPr="00381014" w:rsidDel="00FC0E8D">
          <w:rPr>
            <w:rFonts w:ascii="MS Reference Sans Serif" w:hAnsi="MS Reference Sans Serif"/>
            <w:lang w:val="en-CA"/>
          </w:rPr>
          <w:delText xml:space="preserve">         ((EAttribute)10, "name10",</w:delText>
        </w:r>
      </w:del>
    </w:p>
    <w:p w14:paraId="6729E239" w14:textId="1F0C5603" w:rsidR="005579D5" w:rsidRPr="00381014" w:rsidDel="00FC0E8D" w:rsidRDefault="005579D5" w:rsidP="005579D5">
      <w:pPr>
        <w:spacing w:after="0" w:line="240" w:lineRule="exact"/>
        <w:rPr>
          <w:del w:id="9034" w:author="Yann Bourdeau" w:date="2014-02-06T16:29:00Z"/>
          <w:rFonts w:ascii="MS Reference Sans Serif" w:hAnsi="MS Reference Sans Serif"/>
          <w:lang w:val="en-CA"/>
        </w:rPr>
      </w:pPr>
      <w:del w:id="9035" w:author="Yann Bourdeau" w:date="2014-02-06T16:29:00Z">
        <w:r w:rsidRPr="00381014" w:rsidDel="00FC0E8D">
          <w:rPr>
            <w:rFonts w:ascii="MS Reference Sans Serif" w:hAnsi="MS Reference Sans Serif"/>
            <w:lang w:val="en-CA"/>
          </w:rPr>
          <w:delText xml:space="preserve">          false,</w:delText>
        </w:r>
      </w:del>
    </w:p>
    <w:p w14:paraId="4CD89001" w14:textId="08958208" w:rsidR="005579D5" w:rsidRPr="00381014" w:rsidDel="00FC0E8D" w:rsidRDefault="005579D5" w:rsidP="005579D5">
      <w:pPr>
        <w:spacing w:after="0" w:line="240" w:lineRule="exact"/>
        <w:rPr>
          <w:del w:id="9036" w:author="Yann Bourdeau" w:date="2014-02-06T16:29:00Z"/>
          <w:rFonts w:ascii="MS Reference Sans Serif" w:hAnsi="MS Reference Sans Serif"/>
          <w:lang w:val="en-CA"/>
        </w:rPr>
      </w:pPr>
      <w:del w:id="9037" w:author="Yann Bourdeau" w:date="2014-02-06T16:29:00Z">
        <w:r w:rsidRPr="00381014" w:rsidDel="00FC0E8D">
          <w:rPr>
            <w:rFonts w:ascii="MS Reference Sans Serif" w:hAnsi="MS Reference Sans Serif"/>
            <w:lang w:val="en-CA"/>
          </w:rPr>
          <w:delText xml:space="preserve">          false,</w:delText>
        </w:r>
      </w:del>
    </w:p>
    <w:p w14:paraId="2B195466" w14:textId="1E9DD048" w:rsidR="005579D5" w:rsidRPr="00381014" w:rsidDel="00FC0E8D" w:rsidRDefault="005579D5" w:rsidP="005579D5">
      <w:pPr>
        <w:spacing w:after="0" w:line="240" w:lineRule="exact"/>
        <w:rPr>
          <w:del w:id="9038" w:author="Yann Bourdeau" w:date="2014-02-06T16:29:00Z"/>
          <w:rFonts w:ascii="MS Reference Sans Serif" w:hAnsi="MS Reference Sans Serif"/>
          <w:lang w:val="en-CA"/>
        </w:rPr>
      </w:pPr>
      <w:del w:id="9039" w:author="Yann Bourdeau" w:date="2014-02-06T16:29:00Z">
        <w:r w:rsidRPr="00381014" w:rsidDel="00FC0E8D">
          <w:rPr>
            <w:rFonts w:ascii="MS Reference Sans Serif" w:hAnsi="MS Reference Sans Serif"/>
            <w:lang w:val="en-CA"/>
          </w:rPr>
          <w:delText xml:space="preserve">          false,</w:delText>
        </w:r>
      </w:del>
    </w:p>
    <w:p w14:paraId="05C7A553" w14:textId="2F45E866" w:rsidR="005579D5" w:rsidRPr="00381014" w:rsidDel="00FC0E8D" w:rsidRDefault="005579D5" w:rsidP="005579D5">
      <w:pPr>
        <w:spacing w:after="0" w:line="240" w:lineRule="exact"/>
        <w:rPr>
          <w:del w:id="9040" w:author="Yann Bourdeau" w:date="2014-02-06T16:29:00Z"/>
          <w:rFonts w:ascii="MS Reference Sans Serif" w:hAnsi="MS Reference Sans Serif"/>
          <w:lang w:val="en-CA"/>
        </w:rPr>
      </w:pPr>
      <w:del w:id="9041" w:author="Yann Bourdeau" w:date="2014-02-06T16:29:00Z">
        <w:r w:rsidRPr="00381014" w:rsidDel="00FC0E8D">
          <w:rPr>
            <w:rFonts w:ascii="MS Reference Sans Serif" w:hAnsi="MS Reference Sans Serif"/>
            <w:lang w:val="en-CA"/>
          </w:rPr>
          <w:delText xml:space="preserve">          false,</w:delText>
        </w:r>
      </w:del>
    </w:p>
    <w:p w14:paraId="571E1394" w14:textId="72A1B03E" w:rsidR="005579D5" w:rsidRPr="00381014" w:rsidDel="00FC0E8D" w:rsidRDefault="005579D5" w:rsidP="005579D5">
      <w:pPr>
        <w:spacing w:after="0" w:line="240" w:lineRule="exact"/>
        <w:rPr>
          <w:del w:id="9042" w:author="Yann Bourdeau" w:date="2014-02-06T16:29:00Z"/>
          <w:rFonts w:ascii="MS Reference Sans Serif" w:hAnsi="MS Reference Sans Serif"/>
          <w:lang w:val="en-CA"/>
        </w:rPr>
      </w:pPr>
      <w:del w:id="9043" w:author="Yann Bourdeau" w:date="2014-02-06T16:29:00Z">
        <w:r w:rsidRPr="00381014" w:rsidDel="00FC0E8D">
          <w:rPr>
            <w:rFonts w:ascii="MS Reference Sans Serif" w:hAnsi="MS Reference Sans Serif"/>
            <w:lang w:val="en-CA"/>
          </w:rPr>
          <w:delText xml:space="preserve">          false,</w:delText>
        </w:r>
      </w:del>
    </w:p>
    <w:p w14:paraId="37E1F7F9" w14:textId="6DEAA84D" w:rsidR="005579D5" w:rsidRPr="00381014" w:rsidDel="00FC0E8D" w:rsidRDefault="005579D5" w:rsidP="005579D5">
      <w:pPr>
        <w:spacing w:after="0" w:line="240" w:lineRule="exact"/>
        <w:rPr>
          <w:del w:id="9044" w:author="Yann Bourdeau" w:date="2014-02-06T16:29:00Z"/>
          <w:rFonts w:ascii="MS Reference Sans Serif" w:hAnsi="MS Reference Sans Serif"/>
          <w:lang w:val="en-CA"/>
        </w:rPr>
      </w:pPr>
      <w:del w:id="9045" w:author="Yann Bourdeau" w:date="2014-02-06T16:29:00Z">
        <w:r w:rsidRPr="00381014" w:rsidDel="00FC0E8D">
          <w:rPr>
            <w:rFonts w:ascii="MS Reference Sans Serif" w:hAnsi="MS Reference Sans Serif"/>
            <w:lang w:val="en-CA"/>
          </w:rPr>
          <w:delText xml:space="preserve">          false,</w:delText>
        </w:r>
      </w:del>
    </w:p>
    <w:p w14:paraId="72F2D1D0" w14:textId="7A218121" w:rsidR="005579D5" w:rsidRPr="00381014" w:rsidDel="00FC0E8D" w:rsidRDefault="005579D5" w:rsidP="005579D5">
      <w:pPr>
        <w:spacing w:after="0" w:line="240" w:lineRule="exact"/>
        <w:rPr>
          <w:del w:id="9046" w:author="Yann Bourdeau" w:date="2014-02-06T16:29:00Z"/>
          <w:rFonts w:ascii="MS Reference Sans Serif" w:hAnsi="MS Reference Sans Serif"/>
          <w:lang w:val="en-CA"/>
        </w:rPr>
      </w:pPr>
      <w:del w:id="9047" w:author="Yann Bourdeau" w:date="2014-02-06T16:29:00Z">
        <w:r w:rsidRPr="00381014" w:rsidDel="00FC0E8D">
          <w:rPr>
            <w:rFonts w:ascii="MS Reference Sans Serif" w:hAnsi="MS Reference Sans Serif"/>
            <w:lang w:val="en-CA"/>
          </w:rPr>
          <w:delText xml:space="preserve">          "defaultvalue",</w:delText>
        </w:r>
      </w:del>
    </w:p>
    <w:p w14:paraId="686807E7" w14:textId="79780379" w:rsidR="005579D5" w:rsidRPr="00381014" w:rsidDel="00FC0E8D" w:rsidRDefault="005579D5" w:rsidP="005579D5">
      <w:pPr>
        <w:spacing w:after="0" w:line="240" w:lineRule="exact"/>
        <w:rPr>
          <w:del w:id="9048" w:author="Yann Bourdeau" w:date="2014-02-06T16:29:00Z"/>
          <w:rFonts w:ascii="MS Reference Sans Serif" w:hAnsi="MS Reference Sans Serif"/>
          <w:lang w:val="en-CA"/>
        </w:rPr>
      </w:pPr>
      <w:del w:id="9049" w:author="Yann Bourdeau" w:date="2014-02-06T16:29:00Z">
        <w:r w:rsidRPr="00381014" w:rsidDel="00FC0E8D">
          <w:rPr>
            <w:rFonts w:ascii="MS Reference Sans Serif" w:hAnsi="MS Reference Sans Serif"/>
            <w:lang w:val="en-CA"/>
          </w:rPr>
          <w:delText xml:space="preserve">          false,</w:delText>
        </w:r>
      </w:del>
    </w:p>
    <w:p w14:paraId="7A04261F" w14:textId="4B24A88A" w:rsidR="005579D5" w:rsidRPr="00381014" w:rsidDel="00FC0E8D" w:rsidRDefault="005579D5" w:rsidP="005579D5">
      <w:pPr>
        <w:spacing w:after="0" w:line="240" w:lineRule="exact"/>
        <w:rPr>
          <w:del w:id="9050" w:author="Yann Bourdeau" w:date="2014-02-06T16:29:00Z"/>
          <w:rFonts w:ascii="MS Reference Sans Serif" w:hAnsi="MS Reference Sans Serif"/>
          <w:lang w:val="en-CA"/>
        </w:rPr>
      </w:pPr>
      <w:del w:id="9051" w:author="Yann Bourdeau" w:date="2014-02-06T16:29:00Z">
        <w:r w:rsidRPr="00381014" w:rsidDel="00FC0E8D">
          <w:rPr>
            <w:rFonts w:ascii="MS Reference Sans Serif" w:hAnsi="MS Reference Sans Serif"/>
            <w:lang w:val="en-CA"/>
          </w:rPr>
          <w:delText xml:space="preserve">          0,</w:delText>
        </w:r>
      </w:del>
    </w:p>
    <w:p w14:paraId="0C37611C" w14:textId="55E15028" w:rsidR="005579D5" w:rsidRPr="00381014" w:rsidDel="00FC0E8D" w:rsidRDefault="005579D5" w:rsidP="005579D5">
      <w:pPr>
        <w:spacing w:after="0" w:line="240" w:lineRule="exact"/>
        <w:rPr>
          <w:del w:id="9052" w:author="Yann Bourdeau" w:date="2014-02-06T16:29:00Z"/>
          <w:rFonts w:ascii="MS Reference Sans Serif" w:hAnsi="MS Reference Sans Serif"/>
          <w:lang w:val="en-CA"/>
        </w:rPr>
      </w:pPr>
      <w:del w:id="9053" w:author="Yann Bourdeau" w:date="2014-02-06T16:29:00Z">
        <w:r w:rsidRPr="00381014" w:rsidDel="00FC0E8D">
          <w:rPr>
            <w:rFonts w:ascii="MS Reference Sans Serif" w:hAnsi="MS Reference Sans Serif"/>
            <w:lang w:val="en-CA"/>
          </w:rPr>
          <w:delText xml:space="preserve">          1,</w:delText>
        </w:r>
      </w:del>
    </w:p>
    <w:p w14:paraId="43952DBD" w14:textId="35821916" w:rsidR="005579D5" w:rsidRPr="00381014" w:rsidDel="00FC0E8D" w:rsidRDefault="005579D5" w:rsidP="005579D5">
      <w:pPr>
        <w:spacing w:after="0" w:line="240" w:lineRule="exact"/>
        <w:rPr>
          <w:del w:id="9054" w:author="Yann Bourdeau" w:date="2014-02-06T16:29:00Z"/>
          <w:rFonts w:ascii="MS Reference Sans Serif" w:hAnsi="MS Reference Sans Serif"/>
          <w:lang w:val="en-CA"/>
        </w:rPr>
      </w:pPr>
      <w:del w:id="9055" w:author="Yann Bourdeau" w:date="2014-02-06T16:29:00Z">
        <w:r w:rsidRPr="00381014" w:rsidDel="00FC0E8D">
          <w:rPr>
            <w:rFonts w:ascii="MS Reference Sans Serif" w:hAnsi="MS Reference Sans Serif"/>
            <w:lang w:val="en-CA"/>
          </w:rPr>
          <w:delText xml:space="preserve">          0));</w:delText>
        </w:r>
      </w:del>
    </w:p>
    <w:p w14:paraId="4D0878D6" w14:textId="5B0933DD" w:rsidR="005579D5" w:rsidRPr="00381014" w:rsidDel="00FC0E8D" w:rsidRDefault="005579D5" w:rsidP="005579D5">
      <w:pPr>
        <w:spacing w:after="0" w:line="240" w:lineRule="exact"/>
        <w:rPr>
          <w:del w:id="9056" w:author="Yann Bourdeau" w:date="2014-02-06T16:29:00Z"/>
          <w:rFonts w:ascii="MS Reference Sans Serif" w:hAnsi="MS Reference Sans Serif"/>
          <w:lang w:val="en-CA"/>
        </w:rPr>
      </w:pPr>
    </w:p>
    <w:p w14:paraId="59108707" w14:textId="1ED98748" w:rsidR="005579D5" w:rsidRPr="00381014" w:rsidDel="00FC0E8D" w:rsidRDefault="005579D5" w:rsidP="005579D5">
      <w:pPr>
        <w:spacing w:after="0" w:line="240" w:lineRule="exact"/>
        <w:rPr>
          <w:del w:id="9057" w:author="Yann Bourdeau" w:date="2014-02-06T16:29:00Z"/>
          <w:rFonts w:ascii="MS Reference Sans Serif" w:hAnsi="MS Reference Sans Serif"/>
          <w:lang w:val="en-CA"/>
        </w:rPr>
      </w:pPr>
      <w:del w:id="9058" w:author="Yann Bourdeau" w:date="2014-02-06T16:29:00Z">
        <w:r w:rsidRPr="00381014" w:rsidDel="00FC0E8D">
          <w:rPr>
            <w:rFonts w:ascii="MS Reference Sans Serif" w:hAnsi="MS Reference Sans Serif"/>
            <w:lang w:val="en-CA"/>
          </w:rPr>
          <w:tab/>
          <w:delText>fi.insert</w:delText>
        </w:r>
      </w:del>
    </w:p>
    <w:p w14:paraId="6A18F6D9" w14:textId="7E3ACC46" w:rsidR="005579D5" w:rsidRPr="00381014" w:rsidDel="00FC0E8D" w:rsidRDefault="005579D5" w:rsidP="005579D5">
      <w:pPr>
        <w:spacing w:after="0" w:line="240" w:lineRule="exact"/>
        <w:rPr>
          <w:del w:id="9059" w:author="Yann Bourdeau" w:date="2014-02-06T16:29:00Z"/>
          <w:rFonts w:ascii="MS Reference Sans Serif" w:hAnsi="MS Reference Sans Serif"/>
          <w:lang w:val="en-CA"/>
        </w:rPr>
      </w:pPr>
      <w:del w:id="9060" w:author="Yann Bourdeau" w:date="2014-02-06T16:29:00Z">
        <w:r w:rsidRPr="00381014" w:rsidDel="00FC0E8D">
          <w:rPr>
            <w:rFonts w:ascii="MS Reference Sans Serif" w:hAnsi="MS Reference Sans Serif"/>
            <w:lang w:val="en-CA"/>
          </w:rPr>
          <w:delText xml:space="preserve">        (blueslice::policy::profile::FieldInfo</w:delText>
        </w:r>
      </w:del>
    </w:p>
    <w:p w14:paraId="5AC2E4D5" w14:textId="25A608C2" w:rsidR="005579D5" w:rsidRPr="00381014" w:rsidDel="00FC0E8D" w:rsidRDefault="005579D5" w:rsidP="005579D5">
      <w:pPr>
        <w:spacing w:after="0" w:line="240" w:lineRule="exact"/>
        <w:rPr>
          <w:del w:id="9061" w:author="Yann Bourdeau" w:date="2014-02-06T16:29:00Z"/>
          <w:rFonts w:ascii="MS Reference Sans Serif" w:hAnsi="MS Reference Sans Serif"/>
          <w:lang w:val="en-CA"/>
        </w:rPr>
      </w:pPr>
      <w:del w:id="9062" w:author="Yann Bourdeau" w:date="2014-02-06T16:29:00Z">
        <w:r w:rsidRPr="00381014" w:rsidDel="00FC0E8D">
          <w:rPr>
            <w:rFonts w:ascii="MS Reference Sans Serif" w:hAnsi="MS Reference Sans Serif"/>
            <w:lang w:val="en-CA"/>
          </w:rPr>
          <w:delText xml:space="preserve">         ((EAttribute)11, "billingday",</w:delText>
        </w:r>
      </w:del>
    </w:p>
    <w:p w14:paraId="01D19ED7" w14:textId="4C106B13" w:rsidR="005579D5" w:rsidRPr="00381014" w:rsidDel="00FC0E8D" w:rsidRDefault="005579D5" w:rsidP="005579D5">
      <w:pPr>
        <w:spacing w:after="0" w:line="240" w:lineRule="exact"/>
        <w:rPr>
          <w:del w:id="9063" w:author="Yann Bourdeau" w:date="2014-02-06T16:29:00Z"/>
          <w:rFonts w:ascii="MS Reference Sans Serif" w:hAnsi="MS Reference Sans Serif"/>
          <w:lang w:val="en-CA"/>
        </w:rPr>
      </w:pPr>
      <w:del w:id="9064" w:author="Yann Bourdeau" w:date="2014-02-06T16:29:00Z">
        <w:r w:rsidRPr="00381014" w:rsidDel="00FC0E8D">
          <w:rPr>
            <w:rFonts w:ascii="MS Reference Sans Serif" w:hAnsi="MS Reference Sans Serif"/>
            <w:lang w:val="en-CA"/>
          </w:rPr>
          <w:delText xml:space="preserve">          false,</w:delText>
        </w:r>
      </w:del>
    </w:p>
    <w:p w14:paraId="61C76150" w14:textId="70B8FCDE" w:rsidR="005579D5" w:rsidRPr="00381014" w:rsidDel="00FC0E8D" w:rsidRDefault="005579D5" w:rsidP="005579D5">
      <w:pPr>
        <w:spacing w:after="0" w:line="240" w:lineRule="exact"/>
        <w:rPr>
          <w:del w:id="9065" w:author="Yann Bourdeau" w:date="2014-02-06T16:29:00Z"/>
          <w:rFonts w:ascii="MS Reference Sans Serif" w:hAnsi="MS Reference Sans Serif"/>
          <w:lang w:val="en-CA"/>
        </w:rPr>
      </w:pPr>
      <w:del w:id="9066" w:author="Yann Bourdeau" w:date="2014-02-06T16:29:00Z">
        <w:r w:rsidRPr="00381014" w:rsidDel="00FC0E8D">
          <w:rPr>
            <w:rFonts w:ascii="MS Reference Sans Serif" w:hAnsi="MS Reference Sans Serif"/>
            <w:lang w:val="en-CA"/>
          </w:rPr>
          <w:delText xml:space="preserve">          false,</w:delText>
        </w:r>
      </w:del>
    </w:p>
    <w:p w14:paraId="38ED37A5" w14:textId="6C41FC46" w:rsidR="005579D5" w:rsidRPr="00381014" w:rsidDel="00FC0E8D" w:rsidRDefault="005579D5" w:rsidP="005579D5">
      <w:pPr>
        <w:spacing w:after="0" w:line="240" w:lineRule="exact"/>
        <w:rPr>
          <w:del w:id="9067" w:author="Yann Bourdeau" w:date="2014-02-06T16:29:00Z"/>
          <w:rFonts w:ascii="MS Reference Sans Serif" w:hAnsi="MS Reference Sans Serif"/>
          <w:lang w:val="en-CA"/>
        </w:rPr>
      </w:pPr>
      <w:del w:id="9068" w:author="Yann Bourdeau" w:date="2014-02-06T16:29:00Z">
        <w:r w:rsidRPr="00381014" w:rsidDel="00FC0E8D">
          <w:rPr>
            <w:rFonts w:ascii="MS Reference Sans Serif" w:hAnsi="MS Reference Sans Serif"/>
            <w:lang w:val="en-CA"/>
          </w:rPr>
          <w:delText xml:space="preserve">          false,</w:delText>
        </w:r>
      </w:del>
    </w:p>
    <w:p w14:paraId="7F7C8FE7" w14:textId="27225F8A" w:rsidR="005579D5" w:rsidRPr="00381014" w:rsidDel="00FC0E8D" w:rsidRDefault="005579D5" w:rsidP="005579D5">
      <w:pPr>
        <w:spacing w:after="0" w:line="240" w:lineRule="exact"/>
        <w:rPr>
          <w:del w:id="9069" w:author="Yann Bourdeau" w:date="2014-02-06T16:29:00Z"/>
          <w:rFonts w:ascii="MS Reference Sans Serif" w:hAnsi="MS Reference Sans Serif"/>
          <w:lang w:val="en-CA"/>
        </w:rPr>
      </w:pPr>
      <w:del w:id="9070" w:author="Yann Bourdeau" w:date="2014-02-06T16:29:00Z">
        <w:r w:rsidRPr="00381014" w:rsidDel="00FC0E8D">
          <w:rPr>
            <w:rFonts w:ascii="MS Reference Sans Serif" w:hAnsi="MS Reference Sans Serif"/>
            <w:lang w:val="en-CA"/>
          </w:rPr>
          <w:delText xml:space="preserve">          false,</w:delText>
        </w:r>
      </w:del>
    </w:p>
    <w:p w14:paraId="68A97E63" w14:textId="672B966F" w:rsidR="005579D5" w:rsidRPr="00381014" w:rsidDel="00FC0E8D" w:rsidRDefault="005579D5" w:rsidP="005579D5">
      <w:pPr>
        <w:spacing w:after="0" w:line="240" w:lineRule="exact"/>
        <w:rPr>
          <w:del w:id="9071" w:author="Yann Bourdeau" w:date="2014-02-06T16:29:00Z"/>
          <w:rFonts w:ascii="MS Reference Sans Serif" w:hAnsi="MS Reference Sans Serif"/>
          <w:lang w:val="en-CA"/>
        </w:rPr>
      </w:pPr>
      <w:del w:id="9072" w:author="Yann Bourdeau" w:date="2014-02-06T16:29:00Z">
        <w:r w:rsidRPr="00381014" w:rsidDel="00FC0E8D">
          <w:rPr>
            <w:rFonts w:ascii="MS Reference Sans Serif" w:hAnsi="MS Reference Sans Serif"/>
            <w:lang w:val="en-CA"/>
          </w:rPr>
          <w:delText xml:space="preserve">          false,</w:delText>
        </w:r>
      </w:del>
    </w:p>
    <w:p w14:paraId="49628457" w14:textId="729FFB75" w:rsidR="005579D5" w:rsidRPr="00381014" w:rsidDel="00FC0E8D" w:rsidRDefault="005579D5" w:rsidP="005579D5">
      <w:pPr>
        <w:spacing w:after="0" w:line="240" w:lineRule="exact"/>
        <w:rPr>
          <w:del w:id="9073" w:author="Yann Bourdeau" w:date="2014-02-06T16:29:00Z"/>
          <w:rFonts w:ascii="MS Reference Sans Serif" w:hAnsi="MS Reference Sans Serif"/>
          <w:lang w:val="en-CA"/>
        </w:rPr>
      </w:pPr>
      <w:del w:id="9074" w:author="Yann Bourdeau" w:date="2014-02-06T16:29:00Z">
        <w:r w:rsidRPr="00381014" w:rsidDel="00FC0E8D">
          <w:rPr>
            <w:rFonts w:ascii="MS Reference Sans Serif" w:hAnsi="MS Reference Sans Serif"/>
            <w:lang w:val="en-CA"/>
          </w:rPr>
          <w:delText xml:space="preserve">          false,</w:delText>
        </w:r>
      </w:del>
    </w:p>
    <w:p w14:paraId="637BD86B" w14:textId="59F39F32" w:rsidR="005579D5" w:rsidRPr="00381014" w:rsidDel="00FC0E8D" w:rsidRDefault="005579D5" w:rsidP="005579D5">
      <w:pPr>
        <w:spacing w:after="0" w:line="240" w:lineRule="exact"/>
        <w:rPr>
          <w:del w:id="9075" w:author="Yann Bourdeau" w:date="2014-02-06T16:29:00Z"/>
          <w:rFonts w:ascii="MS Reference Sans Serif" w:hAnsi="MS Reference Sans Serif"/>
          <w:lang w:val="en-CA"/>
        </w:rPr>
      </w:pPr>
      <w:del w:id="9076" w:author="Yann Bourdeau" w:date="2014-02-06T16:29:00Z">
        <w:r w:rsidRPr="00381014" w:rsidDel="00FC0E8D">
          <w:rPr>
            <w:rFonts w:ascii="MS Reference Sans Serif" w:hAnsi="MS Reference Sans Serif"/>
            <w:lang w:val="en-CA"/>
          </w:rPr>
          <w:delText xml:space="preserve">          "defaultvalue",</w:delText>
        </w:r>
      </w:del>
    </w:p>
    <w:p w14:paraId="212A6068" w14:textId="15C9B46A" w:rsidR="005579D5" w:rsidRPr="00381014" w:rsidDel="00FC0E8D" w:rsidRDefault="005579D5" w:rsidP="005579D5">
      <w:pPr>
        <w:spacing w:after="0" w:line="240" w:lineRule="exact"/>
        <w:rPr>
          <w:del w:id="9077" w:author="Yann Bourdeau" w:date="2014-02-06T16:29:00Z"/>
          <w:rFonts w:ascii="MS Reference Sans Serif" w:hAnsi="MS Reference Sans Serif"/>
          <w:lang w:val="en-CA"/>
        </w:rPr>
      </w:pPr>
      <w:del w:id="9078" w:author="Yann Bourdeau" w:date="2014-02-06T16:29:00Z">
        <w:r w:rsidRPr="00381014" w:rsidDel="00FC0E8D">
          <w:rPr>
            <w:rFonts w:ascii="MS Reference Sans Serif" w:hAnsi="MS Reference Sans Serif"/>
            <w:lang w:val="en-CA"/>
          </w:rPr>
          <w:delText xml:space="preserve">          false,</w:delText>
        </w:r>
      </w:del>
    </w:p>
    <w:p w14:paraId="71C13FF5" w14:textId="06F76790" w:rsidR="005579D5" w:rsidRPr="00381014" w:rsidDel="00FC0E8D" w:rsidRDefault="005579D5" w:rsidP="005579D5">
      <w:pPr>
        <w:spacing w:after="0" w:line="240" w:lineRule="exact"/>
        <w:rPr>
          <w:del w:id="9079" w:author="Yann Bourdeau" w:date="2014-02-06T16:29:00Z"/>
          <w:rFonts w:ascii="MS Reference Sans Serif" w:hAnsi="MS Reference Sans Serif"/>
          <w:lang w:val="en-CA"/>
        </w:rPr>
      </w:pPr>
      <w:del w:id="9080" w:author="Yann Bourdeau" w:date="2014-02-06T16:29:00Z">
        <w:r w:rsidRPr="00381014" w:rsidDel="00FC0E8D">
          <w:rPr>
            <w:rFonts w:ascii="MS Reference Sans Serif" w:hAnsi="MS Reference Sans Serif"/>
            <w:lang w:val="en-CA"/>
          </w:rPr>
          <w:delText xml:space="preserve">          0,</w:delText>
        </w:r>
      </w:del>
    </w:p>
    <w:p w14:paraId="1DBF9377" w14:textId="069EB39C" w:rsidR="005579D5" w:rsidRPr="00381014" w:rsidDel="00FC0E8D" w:rsidRDefault="005579D5" w:rsidP="005579D5">
      <w:pPr>
        <w:spacing w:after="0" w:line="240" w:lineRule="exact"/>
        <w:rPr>
          <w:del w:id="9081" w:author="Yann Bourdeau" w:date="2014-02-06T16:29:00Z"/>
          <w:rFonts w:ascii="MS Reference Sans Serif" w:hAnsi="MS Reference Sans Serif"/>
          <w:lang w:val="en-CA"/>
        </w:rPr>
      </w:pPr>
      <w:del w:id="9082" w:author="Yann Bourdeau" w:date="2014-02-06T16:29:00Z">
        <w:r w:rsidRPr="00381014" w:rsidDel="00FC0E8D">
          <w:rPr>
            <w:rFonts w:ascii="MS Reference Sans Serif" w:hAnsi="MS Reference Sans Serif"/>
            <w:lang w:val="en-CA"/>
          </w:rPr>
          <w:delText xml:space="preserve">          1,</w:delText>
        </w:r>
      </w:del>
    </w:p>
    <w:p w14:paraId="598900A4" w14:textId="3AD91EA2" w:rsidR="005579D5" w:rsidRPr="00381014" w:rsidDel="00FC0E8D" w:rsidRDefault="005579D5" w:rsidP="005579D5">
      <w:pPr>
        <w:spacing w:after="0" w:line="240" w:lineRule="exact"/>
        <w:rPr>
          <w:del w:id="9083" w:author="Yann Bourdeau" w:date="2014-02-06T16:29:00Z"/>
          <w:rFonts w:ascii="MS Reference Sans Serif" w:hAnsi="MS Reference Sans Serif"/>
          <w:lang w:val="en-CA"/>
        </w:rPr>
      </w:pPr>
      <w:del w:id="9084" w:author="Yann Bourdeau" w:date="2014-02-06T16:29:00Z">
        <w:r w:rsidRPr="00381014" w:rsidDel="00FC0E8D">
          <w:rPr>
            <w:rFonts w:ascii="MS Reference Sans Serif" w:hAnsi="MS Reference Sans Serif"/>
            <w:lang w:val="en-CA"/>
          </w:rPr>
          <w:delText xml:space="preserve">          0));</w:delText>
        </w:r>
      </w:del>
    </w:p>
    <w:p w14:paraId="77EA6732" w14:textId="367909FD" w:rsidR="005579D5" w:rsidRPr="00381014" w:rsidDel="00FC0E8D" w:rsidRDefault="005579D5" w:rsidP="005579D5">
      <w:pPr>
        <w:spacing w:after="0" w:line="240" w:lineRule="exact"/>
        <w:rPr>
          <w:del w:id="9085" w:author="Yann Bourdeau" w:date="2014-02-06T16:29:00Z"/>
          <w:rFonts w:ascii="MS Reference Sans Serif" w:hAnsi="MS Reference Sans Serif"/>
          <w:lang w:val="en-CA"/>
        </w:rPr>
      </w:pPr>
    </w:p>
    <w:p w14:paraId="7685DE46" w14:textId="54C56DFA" w:rsidR="005579D5" w:rsidRPr="00381014" w:rsidDel="00FC0E8D" w:rsidRDefault="005579D5" w:rsidP="005579D5">
      <w:pPr>
        <w:spacing w:after="0" w:line="240" w:lineRule="exact"/>
        <w:rPr>
          <w:del w:id="9086" w:author="Yann Bourdeau" w:date="2014-02-06T16:29:00Z"/>
          <w:rFonts w:ascii="MS Reference Sans Serif" w:hAnsi="MS Reference Sans Serif"/>
          <w:lang w:val="en-CA"/>
        </w:rPr>
      </w:pPr>
      <w:del w:id="9087" w:author="Yann Bourdeau" w:date="2014-02-06T16:29:00Z">
        <w:r w:rsidRPr="00381014" w:rsidDel="00FC0E8D">
          <w:rPr>
            <w:rFonts w:ascii="MS Reference Sans Serif" w:hAnsi="MS Reference Sans Serif"/>
            <w:lang w:val="en-CA"/>
          </w:rPr>
          <w:tab/>
          <w:delText>std::string xml="&lt;?xml version=\"1.0\" encoding=\"UTF-8\"?&gt;&lt;subscriber&gt;&lt;field name=\"name1\"&gt;name1value&lt;/field&gt;&lt;field name=\"name2\"&gt;name2value&lt;/field&gt;&lt;field name=\"name5\"&gt;name5value&lt;/field&gt;&lt;field name=\"name4\"&gt;name4value&lt;/field&gt;&lt;field name=\"name6\"&gt;name6value&lt;/field&gt;&lt;field name=\"billingday\"&gt;0&lt;/field&gt;&lt;/subscriber&gt;";</w:delText>
        </w:r>
      </w:del>
    </w:p>
    <w:p w14:paraId="08AD200A" w14:textId="009A8655" w:rsidR="005579D5" w:rsidRPr="00381014" w:rsidDel="00FC0E8D" w:rsidRDefault="005579D5" w:rsidP="005579D5">
      <w:pPr>
        <w:spacing w:after="0" w:line="240" w:lineRule="exact"/>
        <w:rPr>
          <w:del w:id="9088" w:author="Yann Bourdeau" w:date="2014-02-06T16:29:00Z"/>
          <w:rFonts w:ascii="MS Reference Sans Serif" w:hAnsi="MS Reference Sans Serif"/>
          <w:lang w:val="en-CA"/>
        </w:rPr>
      </w:pPr>
      <w:del w:id="9089" w:author="Yann Bourdeau" w:date="2014-02-06T16:29:00Z">
        <w:r w:rsidRPr="00381014" w:rsidDel="00FC0E8D">
          <w:rPr>
            <w:rFonts w:ascii="MS Reference Sans Serif" w:hAnsi="MS Reference Sans Serif"/>
            <w:lang w:val="en-CA"/>
          </w:rPr>
          <w:tab/>
          <w:delText>AttribValueMap values;</w:delText>
        </w:r>
      </w:del>
    </w:p>
    <w:p w14:paraId="74B2D5CE" w14:textId="404DD0D9" w:rsidR="005579D5" w:rsidRPr="00381014" w:rsidDel="00FC0E8D" w:rsidRDefault="005579D5" w:rsidP="005579D5">
      <w:pPr>
        <w:spacing w:after="0" w:line="240" w:lineRule="exact"/>
        <w:rPr>
          <w:del w:id="9090" w:author="Yann Bourdeau" w:date="2014-02-06T16:29:00Z"/>
          <w:rFonts w:ascii="MS Reference Sans Serif" w:hAnsi="MS Reference Sans Serif"/>
          <w:lang w:val="en-CA"/>
        </w:rPr>
      </w:pPr>
      <w:del w:id="9091" w:author="Yann Bourdeau" w:date="2014-02-06T16:29:00Z">
        <w:r w:rsidRPr="00381014" w:rsidDel="00FC0E8D">
          <w:rPr>
            <w:rFonts w:ascii="MS Reference Sans Serif" w:hAnsi="MS Reference Sans Serif"/>
            <w:lang w:val="en-CA"/>
          </w:rPr>
          <w:tab/>
          <w:delText>std::string errorMsg;</w:delText>
        </w:r>
      </w:del>
    </w:p>
    <w:p w14:paraId="0BC12631" w14:textId="544424EB" w:rsidR="005579D5" w:rsidRPr="00381014" w:rsidDel="00FC0E8D" w:rsidRDefault="005579D5" w:rsidP="005579D5">
      <w:pPr>
        <w:spacing w:after="0" w:line="240" w:lineRule="exact"/>
        <w:rPr>
          <w:del w:id="9092" w:author="Yann Bourdeau" w:date="2014-02-06T16:29:00Z"/>
          <w:rFonts w:ascii="MS Reference Sans Serif" w:hAnsi="MS Reference Sans Serif"/>
          <w:lang w:val="en-CA"/>
        </w:rPr>
      </w:pPr>
      <w:del w:id="9093" w:author="Yann Bourdeau" w:date="2014-02-06T16:29:00Z">
        <w:r w:rsidRPr="00381014" w:rsidDel="00FC0E8D">
          <w:rPr>
            <w:rFonts w:ascii="MS Reference Sans Serif" w:hAnsi="MS Reference Sans Serif"/>
            <w:lang w:val="en-CA"/>
          </w:rPr>
          <w:tab/>
          <w:delText>std::string xp("/subscriber/field");</w:delText>
        </w:r>
      </w:del>
    </w:p>
    <w:p w14:paraId="0BE2DE13" w14:textId="718A2145" w:rsidR="005579D5" w:rsidRPr="00381014" w:rsidDel="00FC0E8D" w:rsidRDefault="005579D5" w:rsidP="005579D5">
      <w:pPr>
        <w:spacing w:after="0" w:line="240" w:lineRule="exact"/>
        <w:rPr>
          <w:del w:id="9094" w:author="Yann Bourdeau" w:date="2014-02-06T16:29:00Z"/>
          <w:rFonts w:ascii="MS Reference Sans Serif" w:hAnsi="MS Reference Sans Serif"/>
          <w:lang w:val="en-CA"/>
        </w:rPr>
      </w:pPr>
      <w:del w:id="9095" w:author="Yann Bourdeau" w:date="2014-02-06T16:29:00Z">
        <w:r w:rsidRPr="00381014" w:rsidDel="00FC0E8D">
          <w:rPr>
            <w:rFonts w:ascii="MS Reference Sans Serif" w:hAnsi="MS Reference Sans Serif"/>
            <w:lang w:val="en-CA"/>
          </w:rPr>
          <w:tab/>
          <w:delText>Error::type t= parse(xml,values,fi,errorMsg,xp,false,false);</w:delText>
        </w:r>
      </w:del>
    </w:p>
    <w:p w14:paraId="196E4231" w14:textId="27163AC8" w:rsidR="005579D5" w:rsidRPr="00381014" w:rsidDel="00FC0E8D" w:rsidRDefault="005579D5" w:rsidP="005579D5">
      <w:pPr>
        <w:spacing w:after="0" w:line="240" w:lineRule="exact"/>
        <w:rPr>
          <w:del w:id="9096" w:author="Yann Bourdeau" w:date="2014-02-06T16:29:00Z"/>
          <w:rFonts w:ascii="MS Reference Sans Serif" w:hAnsi="MS Reference Sans Serif"/>
          <w:lang w:val="en-CA"/>
        </w:rPr>
      </w:pPr>
      <w:del w:id="9097" w:author="Yann Bourdeau" w:date="2014-02-06T16:29:00Z">
        <w:r w:rsidRPr="00381014" w:rsidDel="00FC0E8D">
          <w:rPr>
            <w:rFonts w:ascii="MS Reference Sans Serif" w:hAnsi="MS Reference Sans Serif"/>
            <w:lang w:val="en-CA"/>
          </w:rPr>
          <w:tab/>
          <w:delText>CPPUNIT_ASSERT_EQUAL(Error::None,t);</w:delText>
        </w:r>
      </w:del>
    </w:p>
    <w:p w14:paraId="35EE09A0" w14:textId="582D5261" w:rsidR="005579D5" w:rsidRPr="00381014" w:rsidDel="00FC0E8D" w:rsidRDefault="005579D5" w:rsidP="005579D5">
      <w:pPr>
        <w:spacing w:after="0" w:line="240" w:lineRule="exact"/>
        <w:rPr>
          <w:del w:id="9098" w:author="Yann Bourdeau" w:date="2014-02-06T16:29:00Z"/>
          <w:rFonts w:ascii="MS Reference Sans Serif" w:hAnsi="MS Reference Sans Serif"/>
          <w:lang w:val="en-CA"/>
        </w:rPr>
      </w:pPr>
      <w:del w:id="9099" w:author="Yann Bourdeau" w:date="2014-02-06T16:29:00Z">
        <w:r w:rsidRPr="00381014" w:rsidDel="00FC0E8D">
          <w:rPr>
            <w:rFonts w:ascii="MS Reference Sans Serif" w:hAnsi="MS Reference Sans Serif"/>
            <w:lang w:val="en-CA"/>
          </w:rPr>
          <w:tab/>
          <w:delText>xml="&lt;?xml version=\"1.0\" encoding=\"UTF-8\"?&gt;&lt;subscriber&gt;&lt;field name=\"name1\"&gt;name1value&lt;/field&gt;&lt;field name=\"name5\"&gt;name5value&lt;/field&gt;&lt;field name=\"name4\"&gt;name4value&lt;/field&gt;&lt;field name=\"name6\"&gt;name6value&lt;/field&gt;&lt;field name=\"billingday\"&gt;0&lt;/field&gt;&lt;/subscriber&gt;";</w:delText>
        </w:r>
      </w:del>
    </w:p>
    <w:p w14:paraId="07F3FEF8" w14:textId="33772E87" w:rsidR="005579D5" w:rsidRPr="00065DF6" w:rsidDel="00FC0E8D" w:rsidRDefault="005579D5" w:rsidP="005579D5">
      <w:pPr>
        <w:spacing w:after="0" w:line="240" w:lineRule="exact"/>
        <w:rPr>
          <w:del w:id="9100" w:author="Yann Bourdeau" w:date="2014-02-06T16:29:00Z"/>
          <w:rFonts w:ascii="MS Reference Sans Serif" w:hAnsi="MS Reference Sans Serif"/>
        </w:rPr>
      </w:pPr>
      <w:del w:id="9101" w:author="Yann Bourdeau" w:date="2014-02-06T16:29:00Z">
        <w:r w:rsidRPr="00381014" w:rsidDel="00FC0E8D">
          <w:rPr>
            <w:rFonts w:ascii="MS Reference Sans Serif" w:hAnsi="MS Reference Sans Serif"/>
            <w:lang w:val="en-CA"/>
          </w:rPr>
          <w:tab/>
        </w:r>
        <w:r w:rsidRPr="00065DF6" w:rsidDel="00FC0E8D">
          <w:rPr>
            <w:rFonts w:ascii="MS Reference Sans Serif" w:hAnsi="MS Reference Sans Serif"/>
          </w:rPr>
          <w:delText>t= parse(xml,values,fi,errorMsg,xp,true,false);</w:delText>
        </w:r>
      </w:del>
    </w:p>
    <w:p w14:paraId="36891A47" w14:textId="3E71BAF0" w:rsidR="005579D5" w:rsidRPr="00381014" w:rsidDel="00FC0E8D" w:rsidRDefault="005579D5" w:rsidP="005579D5">
      <w:pPr>
        <w:spacing w:after="0" w:line="240" w:lineRule="exact"/>
        <w:rPr>
          <w:del w:id="9102" w:author="Yann Bourdeau" w:date="2014-02-06T16:29:00Z"/>
          <w:rFonts w:ascii="MS Reference Sans Serif" w:hAnsi="MS Reference Sans Serif"/>
          <w:lang w:val="en-CA"/>
        </w:rPr>
      </w:pPr>
      <w:del w:id="9103" w:author="Yann Bourdeau" w:date="2014-02-06T16:29:00Z">
        <w:r w:rsidRPr="00065DF6" w:rsidDel="00FC0E8D">
          <w:rPr>
            <w:rFonts w:ascii="MS Reference Sans Serif" w:hAnsi="MS Reference Sans Serif"/>
          </w:rPr>
          <w:tab/>
        </w:r>
        <w:r w:rsidRPr="00381014" w:rsidDel="00FC0E8D">
          <w:rPr>
            <w:rFonts w:ascii="MS Reference Sans Serif" w:hAnsi="MS Reference Sans Serif"/>
            <w:lang w:val="en-CA"/>
          </w:rPr>
          <w:delText>CPPUNIT_ASSERT_EQUAL(Error::UniqueKeyNotFound,t);</w:delText>
        </w:r>
      </w:del>
    </w:p>
    <w:p w14:paraId="44C1F9BF" w14:textId="7AFD3CC9" w:rsidR="005579D5" w:rsidRPr="00381014" w:rsidDel="00FC0E8D" w:rsidRDefault="005579D5" w:rsidP="005579D5">
      <w:pPr>
        <w:spacing w:after="0" w:line="240" w:lineRule="exact"/>
        <w:rPr>
          <w:del w:id="9104" w:author="Yann Bourdeau" w:date="2014-02-06T16:29:00Z"/>
          <w:rFonts w:ascii="MS Reference Sans Serif" w:hAnsi="MS Reference Sans Serif"/>
          <w:lang w:val="en-CA"/>
        </w:rPr>
      </w:pPr>
      <w:del w:id="9105" w:author="Yann Bourdeau" w:date="2014-02-06T16:29:00Z">
        <w:r w:rsidRPr="00381014" w:rsidDel="00FC0E8D">
          <w:rPr>
            <w:rFonts w:ascii="MS Reference Sans Serif" w:hAnsi="MS Reference Sans Serif"/>
            <w:lang w:val="en-CA"/>
          </w:rPr>
          <w:tab/>
          <w:delText>xml="&lt;?xml version=\"1.0\" encoding=\"UTF-8\"?&gt;&lt;subscriber&gt;&lt;field name=\"name1\"&gt;name1value&lt;/field&gt;&lt;field name=\"billingday\"&gt;0&lt;/field&gt;&lt;/subscriber&gt;";</w:delText>
        </w:r>
      </w:del>
    </w:p>
    <w:p w14:paraId="6096FA10" w14:textId="174B6960" w:rsidR="005579D5" w:rsidRPr="00065DF6" w:rsidDel="00FC0E8D" w:rsidRDefault="005579D5" w:rsidP="005579D5">
      <w:pPr>
        <w:spacing w:after="0" w:line="240" w:lineRule="exact"/>
        <w:rPr>
          <w:del w:id="9106" w:author="Yann Bourdeau" w:date="2014-02-06T16:29:00Z"/>
          <w:rFonts w:ascii="MS Reference Sans Serif" w:hAnsi="MS Reference Sans Serif"/>
        </w:rPr>
      </w:pPr>
      <w:del w:id="9107" w:author="Yann Bourdeau" w:date="2014-02-06T16:29:00Z">
        <w:r w:rsidRPr="00381014" w:rsidDel="00FC0E8D">
          <w:rPr>
            <w:rFonts w:ascii="MS Reference Sans Serif" w:hAnsi="MS Reference Sans Serif"/>
            <w:lang w:val="en-CA"/>
          </w:rPr>
          <w:tab/>
        </w:r>
        <w:r w:rsidRPr="00065DF6" w:rsidDel="00FC0E8D">
          <w:rPr>
            <w:rFonts w:ascii="MS Reference Sans Serif" w:hAnsi="MS Reference Sans Serif"/>
          </w:rPr>
          <w:delText>t= parse(xml,values,fi,errorMsg,xp,false,false);</w:delText>
        </w:r>
      </w:del>
    </w:p>
    <w:p w14:paraId="1B042450" w14:textId="67DE8898" w:rsidR="005579D5" w:rsidRPr="00381014" w:rsidDel="00FC0E8D" w:rsidRDefault="005579D5" w:rsidP="005579D5">
      <w:pPr>
        <w:spacing w:after="0" w:line="240" w:lineRule="exact"/>
        <w:rPr>
          <w:del w:id="9108" w:author="Yann Bourdeau" w:date="2014-02-06T16:29:00Z"/>
          <w:rFonts w:ascii="MS Reference Sans Serif" w:hAnsi="MS Reference Sans Serif"/>
          <w:lang w:val="en-CA"/>
        </w:rPr>
      </w:pPr>
      <w:del w:id="9109" w:author="Yann Bourdeau" w:date="2014-02-06T16:29:00Z">
        <w:r w:rsidRPr="00065DF6" w:rsidDel="00FC0E8D">
          <w:rPr>
            <w:rFonts w:ascii="MS Reference Sans Serif" w:hAnsi="MS Reference Sans Serif"/>
          </w:rPr>
          <w:tab/>
        </w:r>
        <w:r w:rsidRPr="00381014" w:rsidDel="00FC0E8D">
          <w:rPr>
            <w:rFonts w:ascii="MS Reference Sans Serif" w:hAnsi="MS Reference Sans Serif"/>
            <w:lang w:val="en-CA"/>
          </w:rPr>
          <w:delText>AttribValueMap::iterator iter=values.find(1);</w:delText>
        </w:r>
      </w:del>
    </w:p>
    <w:p w14:paraId="08F1C524" w14:textId="168D967F" w:rsidR="005579D5" w:rsidRPr="00381014" w:rsidDel="00FC0E8D" w:rsidRDefault="005579D5" w:rsidP="005579D5">
      <w:pPr>
        <w:spacing w:after="0" w:line="240" w:lineRule="exact"/>
        <w:rPr>
          <w:del w:id="9110" w:author="Yann Bourdeau" w:date="2014-02-06T16:29:00Z"/>
          <w:rFonts w:ascii="MS Reference Sans Serif" w:hAnsi="MS Reference Sans Serif"/>
          <w:lang w:val="en-CA"/>
        </w:rPr>
      </w:pPr>
      <w:del w:id="9111" w:author="Yann Bourdeau" w:date="2014-02-06T16:29:00Z">
        <w:r w:rsidRPr="00381014" w:rsidDel="00FC0E8D">
          <w:rPr>
            <w:rFonts w:ascii="MS Reference Sans Serif" w:hAnsi="MS Reference Sans Serif"/>
            <w:lang w:val="en-CA"/>
          </w:rPr>
          <w:tab/>
          <w:delText>CPPUNIT_ASSERT(iter != values.end());</w:delText>
        </w:r>
      </w:del>
    </w:p>
    <w:p w14:paraId="3E24B2C5" w14:textId="531F44A7" w:rsidR="005579D5" w:rsidRPr="00381014" w:rsidDel="00FC0E8D" w:rsidRDefault="005579D5" w:rsidP="005579D5">
      <w:pPr>
        <w:spacing w:after="0" w:line="240" w:lineRule="exact"/>
        <w:rPr>
          <w:del w:id="9112" w:author="Yann Bourdeau" w:date="2014-02-06T16:29:00Z"/>
          <w:rFonts w:ascii="MS Reference Sans Serif" w:hAnsi="MS Reference Sans Serif"/>
          <w:lang w:val="en-CA"/>
        </w:rPr>
      </w:pPr>
      <w:del w:id="9113" w:author="Yann Bourdeau" w:date="2014-02-06T16:29:00Z">
        <w:r w:rsidRPr="00381014" w:rsidDel="00FC0E8D">
          <w:rPr>
            <w:rFonts w:ascii="MS Reference Sans Serif" w:hAnsi="MS Reference Sans Serif"/>
            <w:lang w:val="en-CA"/>
          </w:rPr>
          <w:tab/>
          <w:delText>iter=values.find(11);</w:delText>
        </w:r>
      </w:del>
    </w:p>
    <w:p w14:paraId="20EB0E5A" w14:textId="2E94F1DD" w:rsidR="005579D5" w:rsidRPr="00381014" w:rsidDel="00FC0E8D" w:rsidRDefault="005579D5" w:rsidP="005579D5">
      <w:pPr>
        <w:spacing w:after="0" w:line="240" w:lineRule="exact"/>
        <w:rPr>
          <w:del w:id="9114" w:author="Yann Bourdeau" w:date="2014-02-06T16:29:00Z"/>
          <w:rFonts w:ascii="MS Reference Sans Serif" w:hAnsi="MS Reference Sans Serif"/>
          <w:lang w:val="en-CA"/>
        </w:rPr>
      </w:pPr>
      <w:del w:id="9115" w:author="Yann Bourdeau" w:date="2014-02-06T16:29:00Z">
        <w:r w:rsidRPr="00381014" w:rsidDel="00FC0E8D">
          <w:rPr>
            <w:rFonts w:ascii="MS Reference Sans Serif" w:hAnsi="MS Reference Sans Serif"/>
            <w:lang w:val="en-CA"/>
          </w:rPr>
          <w:tab/>
          <w:delText>CPPUNIT_ASSERT(iter != values.end());</w:delText>
        </w:r>
      </w:del>
    </w:p>
    <w:p w14:paraId="749263EA" w14:textId="20E9A28C" w:rsidR="005579D5" w:rsidRPr="00381014" w:rsidDel="00FC0E8D" w:rsidRDefault="005579D5" w:rsidP="005579D5">
      <w:pPr>
        <w:spacing w:after="0" w:line="240" w:lineRule="exact"/>
        <w:rPr>
          <w:del w:id="9116" w:author="Yann Bourdeau" w:date="2014-02-06T16:29:00Z"/>
          <w:rFonts w:ascii="MS Reference Sans Serif" w:hAnsi="MS Reference Sans Serif"/>
          <w:lang w:val="en-CA"/>
        </w:rPr>
      </w:pPr>
      <w:del w:id="9117" w:author="Yann Bourdeau" w:date="2014-02-06T16:29:00Z">
        <w:r w:rsidRPr="00381014" w:rsidDel="00FC0E8D">
          <w:rPr>
            <w:rFonts w:ascii="MS Reference Sans Serif" w:hAnsi="MS Reference Sans Serif"/>
            <w:lang w:val="en-CA"/>
          </w:rPr>
          <w:tab/>
          <w:delText>iter=values.find(2);</w:delText>
        </w:r>
      </w:del>
    </w:p>
    <w:p w14:paraId="2F100451" w14:textId="2A6D434F" w:rsidR="005579D5" w:rsidRPr="00381014" w:rsidDel="00FC0E8D" w:rsidRDefault="005579D5" w:rsidP="005579D5">
      <w:pPr>
        <w:spacing w:after="0" w:line="240" w:lineRule="exact"/>
        <w:rPr>
          <w:del w:id="9118" w:author="Yann Bourdeau" w:date="2014-02-06T16:29:00Z"/>
          <w:rFonts w:ascii="MS Reference Sans Serif" w:hAnsi="MS Reference Sans Serif"/>
          <w:lang w:val="en-CA"/>
        </w:rPr>
      </w:pPr>
      <w:del w:id="9119" w:author="Yann Bourdeau" w:date="2014-02-06T16:29:00Z">
        <w:r w:rsidRPr="00381014" w:rsidDel="00FC0E8D">
          <w:rPr>
            <w:rFonts w:ascii="MS Reference Sans Serif" w:hAnsi="MS Reference Sans Serif"/>
            <w:lang w:val="en-CA"/>
          </w:rPr>
          <w:tab/>
          <w:delText>CPPUNIT_ASSERT(iter == values.end());</w:delText>
        </w:r>
      </w:del>
    </w:p>
    <w:p w14:paraId="14825818" w14:textId="12DC1D6E" w:rsidR="005579D5" w:rsidRPr="00381014" w:rsidDel="00FC0E8D" w:rsidRDefault="005579D5" w:rsidP="005579D5">
      <w:pPr>
        <w:spacing w:after="0" w:line="240" w:lineRule="exact"/>
        <w:rPr>
          <w:del w:id="9120" w:author="Yann Bourdeau" w:date="2014-02-06T16:29:00Z"/>
          <w:rFonts w:ascii="MS Reference Sans Serif" w:hAnsi="MS Reference Sans Serif"/>
          <w:lang w:val="en-CA"/>
        </w:rPr>
      </w:pPr>
      <w:del w:id="9121" w:author="Yann Bourdeau" w:date="2014-02-06T16:29:00Z">
        <w:r w:rsidRPr="00381014" w:rsidDel="00FC0E8D">
          <w:rPr>
            <w:rFonts w:ascii="MS Reference Sans Serif" w:hAnsi="MS Reference Sans Serif"/>
            <w:lang w:val="en-CA"/>
          </w:rPr>
          <w:tab/>
        </w:r>
      </w:del>
    </w:p>
    <w:p w14:paraId="677A3AD4" w14:textId="3F8E1419" w:rsidR="005579D5" w:rsidRPr="00381014" w:rsidDel="00FC0E8D" w:rsidRDefault="005579D5" w:rsidP="005579D5">
      <w:pPr>
        <w:spacing w:after="0" w:line="240" w:lineRule="exact"/>
        <w:rPr>
          <w:del w:id="9122" w:author="Yann Bourdeau" w:date="2014-02-06T16:29:00Z"/>
          <w:rFonts w:ascii="MS Reference Sans Serif" w:hAnsi="MS Reference Sans Serif"/>
          <w:lang w:val="en-CA"/>
        </w:rPr>
      </w:pPr>
      <w:del w:id="9123" w:author="Yann Bourdeau" w:date="2014-02-06T16:29:00Z">
        <w:r w:rsidRPr="00381014" w:rsidDel="00FC0E8D">
          <w:rPr>
            <w:rFonts w:ascii="MS Reference Sans Serif" w:hAnsi="MS Reference Sans Serif"/>
            <w:lang w:val="en-CA"/>
          </w:rPr>
          <w:tab/>
          <w:delText>// now test validatenai</w:delText>
        </w:r>
      </w:del>
    </w:p>
    <w:p w14:paraId="572FB400" w14:textId="0755CE7C" w:rsidR="005579D5" w:rsidRPr="00381014" w:rsidDel="00FC0E8D" w:rsidRDefault="005579D5" w:rsidP="005579D5">
      <w:pPr>
        <w:spacing w:after="0" w:line="240" w:lineRule="exact"/>
        <w:rPr>
          <w:del w:id="9124" w:author="Yann Bourdeau" w:date="2014-02-06T16:29:00Z"/>
          <w:rFonts w:ascii="MS Reference Sans Serif" w:hAnsi="MS Reference Sans Serif"/>
          <w:lang w:val="en-CA"/>
        </w:rPr>
      </w:pPr>
      <w:del w:id="9125" w:author="Yann Bourdeau" w:date="2014-02-06T16:29:00Z">
        <w:r w:rsidRPr="00381014" w:rsidDel="00FC0E8D">
          <w:rPr>
            <w:rFonts w:ascii="MS Reference Sans Serif" w:hAnsi="MS Reference Sans Serif"/>
            <w:lang w:val="en-CA"/>
          </w:rPr>
          <w:tab/>
          <w:delText>Error::type vnError=validateNai("nai","ybourdea@ybcode.dyndns.org");</w:delText>
        </w:r>
      </w:del>
    </w:p>
    <w:p w14:paraId="5C194DCC" w14:textId="6760AF53" w:rsidR="005579D5" w:rsidRPr="00381014" w:rsidDel="00FC0E8D" w:rsidRDefault="005579D5" w:rsidP="005579D5">
      <w:pPr>
        <w:spacing w:after="0" w:line="240" w:lineRule="exact"/>
        <w:rPr>
          <w:del w:id="9126" w:author="Yann Bourdeau" w:date="2014-02-06T16:29:00Z"/>
          <w:rFonts w:ascii="MS Reference Sans Serif" w:hAnsi="MS Reference Sans Serif"/>
          <w:lang w:val="en-CA"/>
        </w:rPr>
      </w:pPr>
      <w:del w:id="9127" w:author="Yann Bourdeau" w:date="2014-02-06T16:29:00Z">
        <w:r w:rsidRPr="00381014" w:rsidDel="00FC0E8D">
          <w:rPr>
            <w:rFonts w:ascii="MS Reference Sans Serif" w:hAnsi="MS Reference Sans Serif"/>
            <w:lang w:val="en-CA"/>
          </w:rPr>
          <w:tab/>
          <w:delText>CPPUNIT_ASSERT_EQUAL(Error::None,vnError);</w:delText>
        </w:r>
      </w:del>
    </w:p>
    <w:p w14:paraId="51CA773B" w14:textId="53F8668E" w:rsidR="005579D5" w:rsidRPr="00381014" w:rsidDel="00FC0E8D" w:rsidRDefault="005579D5" w:rsidP="005579D5">
      <w:pPr>
        <w:spacing w:after="0" w:line="240" w:lineRule="exact"/>
        <w:rPr>
          <w:del w:id="9128" w:author="Yann Bourdeau" w:date="2014-02-06T16:29:00Z"/>
          <w:rFonts w:ascii="MS Reference Sans Serif" w:hAnsi="MS Reference Sans Serif"/>
          <w:lang w:val="en-CA"/>
        </w:rPr>
      </w:pPr>
      <w:del w:id="9129" w:author="Yann Bourdeau" w:date="2014-02-06T16:29:00Z">
        <w:r w:rsidRPr="00381014" w:rsidDel="00FC0E8D">
          <w:rPr>
            <w:rFonts w:ascii="MS Reference Sans Serif" w:hAnsi="MS Reference Sans Serif"/>
            <w:lang w:val="en-CA"/>
          </w:rPr>
          <w:tab/>
          <w:delText>vnError=validateNai("nonai","ybourdea@ybcode.dyndns.org");</w:delText>
        </w:r>
      </w:del>
    </w:p>
    <w:p w14:paraId="5F4CF064" w14:textId="75AAAFA5" w:rsidR="005579D5" w:rsidRPr="00381014" w:rsidDel="00FC0E8D" w:rsidRDefault="005579D5" w:rsidP="005579D5">
      <w:pPr>
        <w:spacing w:after="0" w:line="240" w:lineRule="exact"/>
        <w:rPr>
          <w:del w:id="9130" w:author="Yann Bourdeau" w:date="2014-02-06T16:29:00Z"/>
          <w:rFonts w:ascii="MS Reference Sans Serif" w:hAnsi="MS Reference Sans Serif"/>
          <w:lang w:val="en-CA"/>
        </w:rPr>
      </w:pPr>
      <w:del w:id="9131" w:author="Yann Bourdeau" w:date="2014-02-06T16:29:00Z">
        <w:r w:rsidRPr="00381014" w:rsidDel="00FC0E8D">
          <w:rPr>
            <w:rFonts w:ascii="MS Reference Sans Serif" w:hAnsi="MS Reference Sans Serif"/>
            <w:lang w:val="en-CA"/>
          </w:rPr>
          <w:tab/>
          <w:delText>CPPUNIT_ASSERT_EQUAL(Error::None,vnError);</w:delText>
        </w:r>
      </w:del>
    </w:p>
    <w:p w14:paraId="25AF23FE" w14:textId="0796A1D5" w:rsidR="005579D5" w:rsidRPr="00381014" w:rsidDel="00FC0E8D" w:rsidRDefault="005579D5" w:rsidP="005579D5">
      <w:pPr>
        <w:spacing w:after="0" w:line="240" w:lineRule="exact"/>
        <w:rPr>
          <w:del w:id="9132" w:author="Yann Bourdeau" w:date="2014-02-06T16:29:00Z"/>
          <w:rFonts w:ascii="MS Reference Sans Serif" w:hAnsi="MS Reference Sans Serif"/>
          <w:lang w:val="en-CA"/>
        </w:rPr>
      </w:pPr>
      <w:del w:id="9133" w:author="Yann Bourdeau" w:date="2014-02-06T16:29:00Z">
        <w:r w:rsidRPr="00381014" w:rsidDel="00FC0E8D">
          <w:rPr>
            <w:rFonts w:ascii="MS Reference Sans Serif" w:hAnsi="MS Reference Sans Serif"/>
            <w:lang w:val="en-CA"/>
          </w:rPr>
          <w:tab/>
          <w:delText>vnError=validateNai("nonai","ybourdea@");</w:delText>
        </w:r>
      </w:del>
    </w:p>
    <w:p w14:paraId="4B047DD2" w14:textId="2F6EC5E6" w:rsidR="005579D5" w:rsidRPr="00381014" w:rsidDel="00FC0E8D" w:rsidRDefault="005579D5" w:rsidP="005579D5">
      <w:pPr>
        <w:spacing w:after="0" w:line="240" w:lineRule="exact"/>
        <w:rPr>
          <w:del w:id="9134" w:author="Yann Bourdeau" w:date="2014-02-06T16:29:00Z"/>
          <w:rFonts w:ascii="MS Reference Sans Serif" w:hAnsi="MS Reference Sans Serif"/>
          <w:lang w:val="en-CA"/>
        </w:rPr>
      </w:pPr>
      <w:del w:id="9135" w:author="Yann Bourdeau" w:date="2014-02-06T16:29:00Z">
        <w:r w:rsidRPr="00381014" w:rsidDel="00FC0E8D">
          <w:rPr>
            <w:rFonts w:ascii="MS Reference Sans Serif" w:hAnsi="MS Reference Sans Serif"/>
            <w:lang w:val="en-CA"/>
          </w:rPr>
          <w:tab/>
          <w:delText>CPPUNIT_ASSERT_EQUAL(Error::None,vnError);</w:delText>
        </w:r>
      </w:del>
    </w:p>
    <w:p w14:paraId="065BC420" w14:textId="011555DE" w:rsidR="005579D5" w:rsidRPr="00381014" w:rsidDel="00FC0E8D" w:rsidRDefault="005579D5" w:rsidP="005579D5">
      <w:pPr>
        <w:spacing w:after="0" w:line="240" w:lineRule="exact"/>
        <w:rPr>
          <w:del w:id="9136" w:author="Yann Bourdeau" w:date="2014-02-06T16:29:00Z"/>
          <w:rFonts w:ascii="MS Reference Sans Serif" w:hAnsi="MS Reference Sans Serif"/>
          <w:lang w:val="en-CA"/>
        </w:rPr>
      </w:pPr>
      <w:del w:id="9137" w:author="Yann Bourdeau" w:date="2014-02-06T16:29:00Z">
        <w:r w:rsidRPr="00381014" w:rsidDel="00FC0E8D">
          <w:rPr>
            <w:rFonts w:ascii="MS Reference Sans Serif" w:hAnsi="MS Reference Sans Serif"/>
            <w:lang w:val="en-CA"/>
          </w:rPr>
          <w:tab/>
          <w:delText>vnError=validateNai("nai","ybourdea@");</w:delText>
        </w:r>
      </w:del>
    </w:p>
    <w:p w14:paraId="097FA325" w14:textId="535763D0" w:rsidR="005579D5" w:rsidRPr="00381014" w:rsidDel="00FC0E8D" w:rsidRDefault="005579D5" w:rsidP="005579D5">
      <w:pPr>
        <w:spacing w:after="0" w:line="240" w:lineRule="exact"/>
        <w:rPr>
          <w:del w:id="9138" w:author="Yann Bourdeau" w:date="2014-02-06T16:29:00Z"/>
          <w:rFonts w:ascii="MS Reference Sans Serif" w:hAnsi="MS Reference Sans Serif"/>
          <w:lang w:val="en-CA"/>
        </w:rPr>
      </w:pPr>
      <w:del w:id="9139" w:author="Yann Bourdeau" w:date="2014-02-06T16:29:00Z">
        <w:r w:rsidRPr="00381014" w:rsidDel="00FC0E8D">
          <w:rPr>
            <w:rFonts w:ascii="MS Reference Sans Serif" w:hAnsi="MS Reference Sans Serif"/>
            <w:lang w:val="en-CA"/>
          </w:rPr>
          <w:tab/>
          <w:delText>CPPUNIT_ASSERT_EQUAL(Error::InvalidNai,vnError);</w:delText>
        </w:r>
      </w:del>
    </w:p>
    <w:p w14:paraId="00A279AB" w14:textId="5505CC1F" w:rsidR="005579D5" w:rsidRPr="00381014" w:rsidDel="00FC0E8D" w:rsidRDefault="005579D5" w:rsidP="005579D5">
      <w:pPr>
        <w:spacing w:after="0" w:line="240" w:lineRule="exact"/>
        <w:rPr>
          <w:del w:id="9140" w:author="Yann Bourdeau" w:date="2014-02-06T16:29:00Z"/>
          <w:rFonts w:ascii="MS Reference Sans Serif" w:hAnsi="MS Reference Sans Serif"/>
          <w:lang w:val="en-CA"/>
        </w:rPr>
      </w:pPr>
      <w:del w:id="9141" w:author="Yann Bourdeau" w:date="2014-02-06T16:29:00Z">
        <w:r w:rsidRPr="00381014" w:rsidDel="00FC0E8D">
          <w:rPr>
            <w:rFonts w:ascii="MS Reference Sans Serif" w:hAnsi="MS Reference Sans Serif"/>
            <w:lang w:val="en-CA"/>
          </w:rPr>
          <w:tab/>
        </w:r>
      </w:del>
    </w:p>
    <w:p w14:paraId="74224393" w14:textId="462A0939" w:rsidR="005579D5" w:rsidRPr="00381014" w:rsidDel="00FC0E8D" w:rsidRDefault="005579D5" w:rsidP="005579D5">
      <w:pPr>
        <w:spacing w:after="0" w:line="240" w:lineRule="exact"/>
        <w:rPr>
          <w:del w:id="9142" w:author="Yann Bourdeau" w:date="2014-02-06T16:29:00Z"/>
          <w:rFonts w:ascii="MS Reference Sans Serif" w:hAnsi="MS Reference Sans Serif"/>
          <w:lang w:val="en-CA"/>
        </w:rPr>
      </w:pPr>
      <w:del w:id="9143" w:author="Yann Bourdeau" w:date="2014-02-06T16:29:00Z">
        <w:r w:rsidRPr="00381014" w:rsidDel="00FC0E8D">
          <w:rPr>
            <w:rFonts w:ascii="MS Reference Sans Serif" w:hAnsi="MS Reference Sans Serif"/>
            <w:lang w:val="en-CA"/>
          </w:rPr>
          <w:tab/>
          <w:delText>// now test validate billing day</w:delText>
        </w:r>
      </w:del>
    </w:p>
    <w:p w14:paraId="61874FEB" w14:textId="72E70E3D" w:rsidR="005579D5" w:rsidRPr="00381014" w:rsidDel="00FC0E8D" w:rsidRDefault="005579D5" w:rsidP="005579D5">
      <w:pPr>
        <w:spacing w:after="0" w:line="240" w:lineRule="exact"/>
        <w:rPr>
          <w:del w:id="9144" w:author="Yann Bourdeau" w:date="2014-02-06T16:29:00Z"/>
          <w:rFonts w:ascii="MS Reference Sans Serif" w:hAnsi="MS Reference Sans Serif"/>
          <w:lang w:val="en-CA"/>
        </w:rPr>
      </w:pPr>
      <w:del w:id="9145" w:author="Yann Bourdeau" w:date="2014-02-06T16:29:00Z">
        <w:r w:rsidRPr="00381014" w:rsidDel="00FC0E8D">
          <w:rPr>
            <w:rFonts w:ascii="MS Reference Sans Serif" w:hAnsi="MS Reference Sans Serif"/>
            <w:lang w:val="en-CA"/>
          </w:rPr>
          <w:tab/>
          <w:delText>std::string val("0");</w:delText>
        </w:r>
      </w:del>
    </w:p>
    <w:p w14:paraId="1F11D6F2" w14:textId="794C5E64" w:rsidR="005579D5" w:rsidRPr="00381014" w:rsidDel="00FC0E8D" w:rsidRDefault="005579D5" w:rsidP="005579D5">
      <w:pPr>
        <w:spacing w:after="0" w:line="240" w:lineRule="exact"/>
        <w:rPr>
          <w:del w:id="9146" w:author="Yann Bourdeau" w:date="2014-02-06T16:29:00Z"/>
          <w:rFonts w:ascii="MS Reference Sans Serif" w:hAnsi="MS Reference Sans Serif"/>
          <w:lang w:val="en-CA"/>
        </w:rPr>
      </w:pPr>
      <w:del w:id="9147" w:author="Yann Bourdeau" w:date="2014-02-06T16:29:00Z">
        <w:r w:rsidRPr="00381014" w:rsidDel="00FC0E8D">
          <w:rPr>
            <w:rFonts w:ascii="MS Reference Sans Serif" w:hAnsi="MS Reference Sans Serif"/>
            <w:lang w:val="en-CA"/>
          </w:rPr>
          <w:tab/>
          <w:delText>Error::type vbdError=validateBillingDay("billingday",val,fi);</w:delText>
        </w:r>
      </w:del>
    </w:p>
    <w:p w14:paraId="0A6FBCF6" w14:textId="00E4C494" w:rsidR="005579D5" w:rsidRPr="00381014" w:rsidDel="00FC0E8D" w:rsidRDefault="005579D5" w:rsidP="005579D5">
      <w:pPr>
        <w:spacing w:after="0" w:line="240" w:lineRule="exact"/>
        <w:rPr>
          <w:del w:id="9148" w:author="Yann Bourdeau" w:date="2014-02-06T16:29:00Z"/>
          <w:rFonts w:ascii="MS Reference Sans Serif" w:hAnsi="MS Reference Sans Serif"/>
          <w:lang w:val="en-CA"/>
        </w:rPr>
      </w:pPr>
      <w:del w:id="9149" w:author="Yann Bourdeau" w:date="2014-02-06T16:29:00Z">
        <w:r w:rsidRPr="00381014" w:rsidDel="00FC0E8D">
          <w:rPr>
            <w:rFonts w:ascii="MS Reference Sans Serif" w:hAnsi="MS Reference Sans Serif"/>
            <w:lang w:val="en-CA"/>
          </w:rPr>
          <w:tab/>
          <w:delText>CPPUNIT_ASSERT_EQUAL(Error::None,vbdError);</w:delText>
        </w:r>
      </w:del>
    </w:p>
    <w:p w14:paraId="7BB0E1EF" w14:textId="78C199F6" w:rsidR="005579D5" w:rsidRPr="00381014" w:rsidDel="00FC0E8D" w:rsidRDefault="005579D5" w:rsidP="005579D5">
      <w:pPr>
        <w:spacing w:after="0" w:line="240" w:lineRule="exact"/>
        <w:rPr>
          <w:del w:id="9150" w:author="Yann Bourdeau" w:date="2014-02-06T16:29:00Z"/>
          <w:rFonts w:ascii="MS Reference Sans Serif" w:hAnsi="MS Reference Sans Serif"/>
          <w:lang w:val="en-CA"/>
        </w:rPr>
      </w:pPr>
      <w:del w:id="9151" w:author="Yann Bourdeau" w:date="2014-02-06T16:29:00Z">
        <w:r w:rsidRPr="00381014" w:rsidDel="00FC0E8D">
          <w:rPr>
            <w:rFonts w:ascii="MS Reference Sans Serif" w:hAnsi="MS Reference Sans Serif"/>
            <w:lang w:val="en-CA"/>
          </w:rPr>
          <w:tab/>
          <w:delText>std::string validateVal("0");</w:delText>
        </w:r>
      </w:del>
    </w:p>
    <w:p w14:paraId="4BD89359" w14:textId="45B9B72B" w:rsidR="005579D5" w:rsidRPr="00381014" w:rsidDel="00FC0E8D" w:rsidRDefault="005579D5" w:rsidP="005579D5">
      <w:pPr>
        <w:spacing w:after="0" w:line="240" w:lineRule="exact"/>
        <w:rPr>
          <w:del w:id="9152" w:author="Yann Bourdeau" w:date="2014-02-06T16:29:00Z"/>
          <w:rFonts w:ascii="MS Reference Sans Serif" w:hAnsi="MS Reference Sans Serif"/>
          <w:lang w:val="en-CA"/>
        </w:rPr>
      </w:pPr>
      <w:del w:id="9153" w:author="Yann Bourdeau" w:date="2014-02-06T16:29:00Z">
        <w:r w:rsidRPr="00381014" w:rsidDel="00FC0E8D">
          <w:rPr>
            <w:rFonts w:ascii="MS Reference Sans Serif" w:hAnsi="MS Reference Sans Serif"/>
            <w:lang w:val="en-CA"/>
          </w:rPr>
          <w:tab/>
          <w:delText>CPPUNIT_ASSERT_EQUAL(validateVal,val);</w:delText>
        </w:r>
      </w:del>
    </w:p>
    <w:p w14:paraId="4E998B2F" w14:textId="00B4C9B0" w:rsidR="005579D5" w:rsidRPr="00381014" w:rsidDel="00FC0E8D" w:rsidRDefault="005579D5" w:rsidP="005579D5">
      <w:pPr>
        <w:spacing w:after="0" w:line="240" w:lineRule="exact"/>
        <w:rPr>
          <w:del w:id="9154" w:author="Yann Bourdeau" w:date="2014-02-06T16:29:00Z"/>
          <w:rFonts w:ascii="MS Reference Sans Serif" w:hAnsi="MS Reference Sans Serif"/>
          <w:lang w:val="en-CA"/>
        </w:rPr>
      </w:pPr>
    </w:p>
    <w:p w14:paraId="737D5958" w14:textId="402746D3" w:rsidR="005579D5" w:rsidRPr="00381014" w:rsidDel="00FC0E8D" w:rsidRDefault="005579D5" w:rsidP="005579D5">
      <w:pPr>
        <w:spacing w:after="0" w:line="240" w:lineRule="exact"/>
        <w:rPr>
          <w:del w:id="9155" w:author="Yann Bourdeau" w:date="2014-02-06T16:29:00Z"/>
          <w:rFonts w:ascii="MS Reference Sans Serif" w:hAnsi="MS Reference Sans Serif"/>
          <w:lang w:val="en-CA"/>
        </w:rPr>
      </w:pPr>
      <w:del w:id="9156" w:author="Yann Bourdeau" w:date="2014-02-06T16:29:00Z">
        <w:r w:rsidRPr="00381014" w:rsidDel="00FC0E8D">
          <w:rPr>
            <w:rFonts w:ascii="MS Reference Sans Serif" w:hAnsi="MS Reference Sans Serif"/>
            <w:lang w:val="en-CA"/>
          </w:rPr>
          <w:tab/>
          <w:delText>val.clear();</w:delText>
        </w:r>
      </w:del>
    </w:p>
    <w:p w14:paraId="2AD98BEB" w14:textId="28413817" w:rsidR="005579D5" w:rsidRPr="00381014" w:rsidDel="00FC0E8D" w:rsidRDefault="005579D5" w:rsidP="005579D5">
      <w:pPr>
        <w:spacing w:after="0" w:line="240" w:lineRule="exact"/>
        <w:rPr>
          <w:del w:id="9157" w:author="Yann Bourdeau" w:date="2014-02-06T16:29:00Z"/>
          <w:rFonts w:ascii="MS Reference Sans Serif" w:hAnsi="MS Reference Sans Serif"/>
          <w:lang w:val="en-CA"/>
        </w:rPr>
      </w:pPr>
      <w:del w:id="9158" w:author="Yann Bourdeau" w:date="2014-02-06T16:29:00Z">
        <w:r w:rsidRPr="00381014" w:rsidDel="00FC0E8D">
          <w:rPr>
            <w:rFonts w:ascii="MS Reference Sans Serif" w:hAnsi="MS Reference Sans Serif"/>
            <w:lang w:val="en-CA"/>
          </w:rPr>
          <w:tab/>
          <w:delText>vbdError=validateBillingDay("billingday",val,fi);</w:delText>
        </w:r>
      </w:del>
    </w:p>
    <w:p w14:paraId="76D96F17" w14:textId="5FE9DC7B" w:rsidR="005579D5" w:rsidRPr="00381014" w:rsidDel="00FC0E8D" w:rsidRDefault="005579D5" w:rsidP="005579D5">
      <w:pPr>
        <w:spacing w:after="0" w:line="240" w:lineRule="exact"/>
        <w:rPr>
          <w:del w:id="9159" w:author="Yann Bourdeau" w:date="2014-02-06T16:29:00Z"/>
          <w:rFonts w:ascii="MS Reference Sans Serif" w:hAnsi="MS Reference Sans Serif"/>
          <w:lang w:val="en-CA"/>
        </w:rPr>
      </w:pPr>
      <w:del w:id="9160" w:author="Yann Bourdeau" w:date="2014-02-06T16:29:00Z">
        <w:r w:rsidRPr="00381014" w:rsidDel="00FC0E8D">
          <w:rPr>
            <w:rFonts w:ascii="MS Reference Sans Serif" w:hAnsi="MS Reference Sans Serif"/>
            <w:lang w:val="en-CA"/>
          </w:rPr>
          <w:tab/>
          <w:delText>CPPUNIT_ASSERT_EQUAL(Error::None,vbdError);</w:delText>
        </w:r>
      </w:del>
    </w:p>
    <w:p w14:paraId="0E87B274" w14:textId="78DAFDE5" w:rsidR="005579D5" w:rsidRPr="00381014" w:rsidDel="00FC0E8D" w:rsidRDefault="005579D5" w:rsidP="005579D5">
      <w:pPr>
        <w:spacing w:after="0" w:line="240" w:lineRule="exact"/>
        <w:rPr>
          <w:del w:id="9161" w:author="Yann Bourdeau" w:date="2014-02-06T16:29:00Z"/>
          <w:rFonts w:ascii="MS Reference Sans Serif" w:hAnsi="MS Reference Sans Serif"/>
          <w:lang w:val="en-CA"/>
        </w:rPr>
      </w:pPr>
      <w:del w:id="9162" w:author="Yann Bourdeau" w:date="2014-02-06T16:29:00Z">
        <w:r w:rsidRPr="00381014" w:rsidDel="00FC0E8D">
          <w:rPr>
            <w:rFonts w:ascii="MS Reference Sans Serif" w:hAnsi="MS Reference Sans Serif"/>
            <w:lang w:val="en-CA"/>
          </w:rPr>
          <w:tab/>
          <w:delText>CPPUNIT_ASSERT_EQUAL(validateVal,val);</w:delText>
        </w:r>
      </w:del>
    </w:p>
    <w:p w14:paraId="06D5D19A" w14:textId="044B3647" w:rsidR="005579D5" w:rsidRPr="00381014" w:rsidDel="00FC0E8D" w:rsidRDefault="005579D5" w:rsidP="005579D5">
      <w:pPr>
        <w:spacing w:after="0" w:line="240" w:lineRule="exact"/>
        <w:rPr>
          <w:del w:id="9163" w:author="Yann Bourdeau" w:date="2014-02-06T16:29:00Z"/>
          <w:rFonts w:ascii="MS Reference Sans Serif" w:hAnsi="MS Reference Sans Serif"/>
          <w:lang w:val="en-CA"/>
        </w:rPr>
      </w:pPr>
    </w:p>
    <w:p w14:paraId="53D6C308" w14:textId="183C3731" w:rsidR="005579D5" w:rsidRPr="00381014" w:rsidDel="00FC0E8D" w:rsidRDefault="005579D5" w:rsidP="005579D5">
      <w:pPr>
        <w:spacing w:after="0" w:line="240" w:lineRule="exact"/>
        <w:rPr>
          <w:del w:id="9164" w:author="Yann Bourdeau" w:date="2014-02-06T16:29:00Z"/>
          <w:rFonts w:ascii="MS Reference Sans Serif" w:hAnsi="MS Reference Sans Serif"/>
          <w:lang w:val="en-CA"/>
        </w:rPr>
      </w:pPr>
      <w:del w:id="9165" w:author="Yann Bourdeau" w:date="2014-02-06T16:29:00Z">
        <w:r w:rsidRPr="00381014" w:rsidDel="00FC0E8D">
          <w:rPr>
            <w:rFonts w:ascii="MS Reference Sans Serif" w:hAnsi="MS Reference Sans Serif"/>
            <w:lang w:val="en-CA"/>
          </w:rPr>
          <w:tab/>
          <w:delText>policy::profile::FieldInformation fibd;</w:delText>
        </w:r>
      </w:del>
    </w:p>
    <w:p w14:paraId="7104EBAF" w14:textId="70CF58DC" w:rsidR="005579D5" w:rsidRPr="00381014" w:rsidDel="00FC0E8D" w:rsidRDefault="005579D5" w:rsidP="005579D5">
      <w:pPr>
        <w:spacing w:after="0" w:line="240" w:lineRule="exact"/>
        <w:rPr>
          <w:del w:id="9166" w:author="Yann Bourdeau" w:date="2014-02-06T16:29:00Z"/>
          <w:rFonts w:ascii="MS Reference Sans Serif" w:hAnsi="MS Reference Sans Serif"/>
          <w:lang w:val="en-CA"/>
        </w:rPr>
      </w:pPr>
      <w:del w:id="9167" w:author="Yann Bourdeau" w:date="2014-02-06T16:29:00Z">
        <w:r w:rsidRPr="00381014" w:rsidDel="00FC0E8D">
          <w:rPr>
            <w:rFonts w:ascii="MS Reference Sans Serif" w:hAnsi="MS Reference Sans Serif"/>
            <w:lang w:val="en-CA"/>
          </w:rPr>
          <w:tab/>
          <w:delText>fibd.insert</w:delText>
        </w:r>
      </w:del>
    </w:p>
    <w:p w14:paraId="64D29A59" w14:textId="17A183B1" w:rsidR="005579D5" w:rsidRPr="00381014" w:rsidDel="00FC0E8D" w:rsidRDefault="005579D5" w:rsidP="005579D5">
      <w:pPr>
        <w:spacing w:after="0" w:line="240" w:lineRule="exact"/>
        <w:rPr>
          <w:del w:id="9168" w:author="Yann Bourdeau" w:date="2014-02-06T16:29:00Z"/>
          <w:rFonts w:ascii="MS Reference Sans Serif" w:hAnsi="MS Reference Sans Serif"/>
          <w:lang w:val="en-CA"/>
        </w:rPr>
      </w:pPr>
      <w:del w:id="9169" w:author="Yann Bourdeau" w:date="2014-02-06T16:29:00Z">
        <w:r w:rsidRPr="00381014" w:rsidDel="00FC0E8D">
          <w:rPr>
            <w:rFonts w:ascii="MS Reference Sans Serif" w:hAnsi="MS Reference Sans Serif"/>
            <w:lang w:val="en-CA"/>
          </w:rPr>
          <w:delText xml:space="preserve">        (blueslice::policy::profile::FieldInfo</w:delText>
        </w:r>
      </w:del>
    </w:p>
    <w:p w14:paraId="7E78393F" w14:textId="550DC0F4" w:rsidR="005579D5" w:rsidRPr="00381014" w:rsidDel="00FC0E8D" w:rsidRDefault="005579D5" w:rsidP="005579D5">
      <w:pPr>
        <w:spacing w:after="0" w:line="240" w:lineRule="exact"/>
        <w:rPr>
          <w:del w:id="9170" w:author="Yann Bourdeau" w:date="2014-02-06T16:29:00Z"/>
          <w:rFonts w:ascii="MS Reference Sans Serif" w:hAnsi="MS Reference Sans Serif"/>
          <w:lang w:val="en-CA"/>
        </w:rPr>
      </w:pPr>
      <w:del w:id="9171" w:author="Yann Bourdeau" w:date="2014-02-06T16:29:00Z">
        <w:r w:rsidRPr="00381014" w:rsidDel="00FC0E8D">
          <w:rPr>
            <w:rFonts w:ascii="MS Reference Sans Serif" w:hAnsi="MS Reference Sans Serif"/>
            <w:lang w:val="en-CA"/>
          </w:rPr>
          <w:delText xml:space="preserve">         ((EAttribute)1, "name1",</w:delText>
        </w:r>
      </w:del>
    </w:p>
    <w:p w14:paraId="65391BD2" w14:textId="017CD54C" w:rsidR="005579D5" w:rsidRPr="00381014" w:rsidDel="00FC0E8D" w:rsidRDefault="005579D5" w:rsidP="005579D5">
      <w:pPr>
        <w:spacing w:after="0" w:line="240" w:lineRule="exact"/>
        <w:rPr>
          <w:del w:id="9172" w:author="Yann Bourdeau" w:date="2014-02-06T16:29:00Z"/>
          <w:rFonts w:ascii="MS Reference Sans Serif" w:hAnsi="MS Reference Sans Serif"/>
          <w:lang w:val="en-CA"/>
        </w:rPr>
      </w:pPr>
      <w:del w:id="9173" w:author="Yann Bourdeau" w:date="2014-02-06T16:29:00Z">
        <w:r w:rsidRPr="00381014" w:rsidDel="00FC0E8D">
          <w:rPr>
            <w:rFonts w:ascii="MS Reference Sans Serif" w:hAnsi="MS Reference Sans Serif"/>
            <w:lang w:val="en-CA"/>
          </w:rPr>
          <w:delText xml:space="preserve">          false,</w:delText>
        </w:r>
      </w:del>
    </w:p>
    <w:p w14:paraId="5AED43E5" w14:textId="464ACC7C" w:rsidR="005579D5" w:rsidRPr="00381014" w:rsidDel="00FC0E8D" w:rsidRDefault="005579D5" w:rsidP="005579D5">
      <w:pPr>
        <w:spacing w:after="0" w:line="240" w:lineRule="exact"/>
        <w:rPr>
          <w:del w:id="9174" w:author="Yann Bourdeau" w:date="2014-02-06T16:29:00Z"/>
          <w:rFonts w:ascii="MS Reference Sans Serif" w:hAnsi="MS Reference Sans Serif"/>
          <w:lang w:val="en-CA"/>
        </w:rPr>
      </w:pPr>
      <w:del w:id="9175" w:author="Yann Bourdeau" w:date="2014-02-06T16:29:00Z">
        <w:r w:rsidRPr="00381014" w:rsidDel="00FC0E8D">
          <w:rPr>
            <w:rFonts w:ascii="MS Reference Sans Serif" w:hAnsi="MS Reference Sans Serif"/>
            <w:lang w:val="en-CA"/>
          </w:rPr>
          <w:delText xml:space="preserve">          false,</w:delText>
        </w:r>
      </w:del>
    </w:p>
    <w:p w14:paraId="5B5284A7" w14:textId="3B513E8A" w:rsidR="005579D5" w:rsidRPr="00381014" w:rsidDel="00FC0E8D" w:rsidRDefault="005579D5" w:rsidP="005579D5">
      <w:pPr>
        <w:spacing w:after="0" w:line="240" w:lineRule="exact"/>
        <w:rPr>
          <w:del w:id="9176" w:author="Yann Bourdeau" w:date="2014-02-06T16:29:00Z"/>
          <w:rFonts w:ascii="MS Reference Sans Serif" w:hAnsi="MS Reference Sans Serif"/>
          <w:lang w:val="en-CA"/>
        </w:rPr>
      </w:pPr>
      <w:del w:id="9177" w:author="Yann Bourdeau" w:date="2014-02-06T16:29:00Z">
        <w:r w:rsidRPr="00381014" w:rsidDel="00FC0E8D">
          <w:rPr>
            <w:rFonts w:ascii="MS Reference Sans Serif" w:hAnsi="MS Reference Sans Serif"/>
            <w:lang w:val="en-CA"/>
          </w:rPr>
          <w:delText xml:space="preserve">          false,</w:delText>
        </w:r>
      </w:del>
    </w:p>
    <w:p w14:paraId="07B7DA0E" w14:textId="3D4DB9E9" w:rsidR="005579D5" w:rsidRPr="00381014" w:rsidDel="00FC0E8D" w:rsidRDefault="005579D5" w:rsidP="005579D5">
      <w:pPr>
        <w:spacing w:after="0" w:line="240" w:lineRule="exact"/>
        <w:rPr>
          <w:del w:id="9178" w:author="Yann Bourdeau" w:date="2014-02-06T16:29:00Z"/>
          <w:rFonts w:ascii="MS Reference Sans Serif" w:hAnsi="MS Reference Sans Serif"/>
          <w:lang w:val="en-CA"/>
        </w:rPr>
      </w:pPr>
      <w:del w:id="9179" w:author="Yann Bourdeau" w:date="2014-02-06T16:29:00Z">
        <w:r w:rsidRPr="00381014" w:rsidDel="00FC0E8D">
          <w:rPr>
            <w:rFonts w:ascii="MS Reference Sans Serif" w:hAnsi="MS Reference Sans Serif"/>
            <w:lang w:val="en-CA"/>
          </w:rPr>
          <w:delText xml:space="preserve">          false,</w:delText>
        </w:r>
      </w:del>
    </w:p>
    <w:p w14:paraId="33350754" w14:textId="1A9D7935" w:rsidR="005579D5" w:rsidRPr="00381014" w:rsidDel="00FC0E8D" w:rsidRDefault="005579D5" w:rsidP="005579D5">
      <w:pPr>
        <w:spacing w:after="0" w:line="240" w:lineRule="exact"/>
        <w:rPr>
          <w:del w:id="9180" w:author="Yann Bourdeau" w:date="2014-02-06T16:29:00Z"/>
          <w:rFonts w:ascii="MS Reference Sans Serif" w:hAnsi="MS Reference Sans Serif"/>
          <w:lang w:val="en-CA"/>
        </w:rPr>
      </w:pPr>
      <w:del w:id="9181" w:author="Yann Bourdeau" w:date="2014-02-06T16:29:00Z">
        <w:r w:rsidRPr="00381014" w:rsidDel="00FC0E8D">
          <w:rPr>
            <w:rFonts w:ascii="MS Reference Sans Serif" w:hAnsi="MS Reference Sans Serif"/>
            <w:lang w:val="en-CA"/>
          </w:rPr>
          <w:delText xml:space="preserve">          false,</w:delText>
        </w:r>
      </w:del>
    </w:p>
    <w:p w14:paraId="1466FCDB" w14:textId="73BC8CCA" w:rsidR="005579D5" w:rsidRPr="00381014" w:rsidDel="00FC0E8D" w:rsidRDefault="005579D5" w:rsidP="005579D5">
      <w:pPr>
        <w:spacing w:after="0" w:line="240" w:lineRule="exact"/>
        <w:rPr>
          <w:del w:id="9182" w:author="Yann Bourdeau" w:date="2014-02-06T16:29:00Z"/>
          <w:rFonts w:ascii="MS Reference Sans Serif" w:hAnsi="MS Reference Sans Serif"/>
          <w:lang w:val="en-CA"/>
        </w:rPr>
      </w:pPr>
      <w:del w:id="9183" w:author="Yann Bourdeau" w:date="2014-02-06T16:29:00Z">
        <w:r w:rsidRPr="00381014" w:rsidDel="00FC0E8D">
          <w:rPr>
            <w:rFonts w:ascii="MS Reference Sans Serif" w:hAnsi="MS Reference Sans Serif"/>
            <w:lang w:val="en-CA"/>
          </w:rPr>
          <w:delText xml:space="preserve">          false,</w:delText>
        </w:r>
      </w:del>
    </w:p>
    <w:p w14:paraId="4DFF2125" w14:textId="69FB6635" w:rsidR="005579D5" w:rsidRPr="00381014" w:rsidDel="00FC0E8D" w:rsidRDefault="005579D5" w:rsidP="005579D5">
      <w:pPr>
        <w:spacing w:after="0" w:line="240" w:lineRule="exact"/>
        <w:rPr>
          <w:del w:id="9184" w:author="Yann Bourdeau" w:date="2014-02-06T16:29:00Z"/>
          <w:rFonts w:ascii="MS Reference Sans Serif" w:hAnsi="MS Reference Sans Serif"/>
          <w:lang w:val="en-CA"/>
        </w:rPr>
      </w:pPr>
      <w:del w:id="9185" w:author="Yann Bourdeau" w:date="2014-02-06T16:29:00Z">
        <w:r w:rsidRPr="00381014" w:rsidDel="00FC0E8D">
          <w:rPr>
            <w:rFonts w:ascii="MS Reference Sans Serif" w:hAnsi="MS Reference Sans Serif"/>
            <w:lang w:val="en-CA"/>
          </w:rPr>
          <w:delText xml:space="preserve">          "defaultvalue",</w:delText>
        </w:r>
      </w:del>
    </w:p>
    <w:p w14:paraId="4FA75C23" w14:textId="73C74FFF" w:rsidR="005579D5" w:rsidRPr="00381014" w:rsidDel="00FC0E8D" w:rsidRDefault="005579D5" w:rsidP="005579D5">
      <w:pPr>
        <w:spacing w:after="0" w:line="240" w:lineRule="exact"/>
        <w:rPr>
          <w:del w:id="9186" w:author="Yann Bourdeau" w:date="2014-02-06T16:29:00Z"/>
          <w:rFonts w:ascii="MS Reference Sans Serif" w:hAnsi="MS Reference Sans Serif"/>
          <w:lang w:val="en-CA"/>
        </w:rPr>
      </w:pPr>
      <w:del w:id="9187" w:author="Yann Bourdeau" w:date="2014-02-06T16:29:00Z">
        <w:r w:rsidRPr="00381014" w:rsidDel="00FC0E8D">
          <w:rPr>
            <w:rFonts w:ascii="MS Reference Sans Serif" w:hAnsi="MS Reference Sans Serif"/>
            <w:lang w:val="en-CA"/>
          </w:rPr>
          <w:delText xml:space="preserve">          false,</w:delText>
        </w:r>
      </w:del>
    </w:p>
    <w:p w14:paraId="6286806E" w14:textId="15CC6126" w:rsidR="005579D5" w:rsidRPr="00381014" w:rsidDel="00FC0E8D" w:rsidRDefault="005579D5" w:rsidP="005579D5">
      <w:pPr>
        <w:spacing w:after="0" w:line="240" w:lineRule="exact"/>
        <w:rPr>
          <w:del w:id="9188" w:author="Yann Bourdeau" w:date="2014-02-06T16:29:00Z"/>
          <w:rFonts w:ascii="MS Reference Sans Serif" w:hAnsi="MS Reference Sans Serif"/>
          <w:lang w:val="en-CA"/>
        </w:rPr>
      </w:pPr>
      <w:del w:id="9189" w:author="Yann Bourdeau" w:date="2014-02-06T16:29:00Z">
        <w:r w:rsidRPr="00381014" w:rsidDel="00FC0E8D">
          <w:rPr>
            <w:rFonts w:ascii="MS Reference Sans Serif" w:hAnsi="MS Reference Sans Serif"/>
            <w:lang w:val="en-CA"/>
          </w:rPr>
          <w:delText xml:space="preserve">          0,</w:delText>
        </w:r>
      </w:del>
    </w:p>
    <w:p w14:paraId="5CF9F45F" w14:textId="0A9A6430" w:rsidR="005579D5" w:rsidRPr="00381014" w:rsidDel="00FC0E8D" w:rsidRDefault="005579D5" w:rsidP="005579D5">
      <w:pPr>
        <w:spacing w:after="0" w:line="240" w:lineRule="exact"/>
        <w:rPr>
          <w:del w:id="9190" w:author="Yann Bourdeau" w:date="2014-02-06T16:29:00Z"/>
          <w:rFonts w:ascii="MS Reference Sans Serif" w:hAnsi="MS Reference Sans Serif"/>
          <w:lang w:val="en-CA"/>
        </w:rPr>
      </w:pPr>
      <w:del w:id="9191" w:author="Yann Bourdeau" w:date="2014-02-06T16:29:00Z">
        <w:r w:rsidRPr="00381014" w:rsidDel="00FC0E8D">
          <w:rPr>
            <w:rFonts w:ascii="MS Reference Sans Serif" w:hAnsi="MS Reference Sans Serif"/>
            <w:lang w:val="en-CA"/>
          </w:rPr>
          <w:delText xml:space="preserve">          0,</w:delText>
        </w:r>
      </w:del>
    </w:p>
    <w:p w14:paraId="7C20B660" w14:textId="4FCCE080" w:rsidR="005579D5" w:rsidRPr="00381014" w:rsidDel="00FC0E8D" w:rsidRDefault="005579D5" w:rsidP="005579D5">
      <w:pPr>
        <w:spacing w:after="0" w:line="240" w:lineRule="exact"/>
        <w:rPr>
          <w:del w:id="9192" w:author="Yann Bourdeau" w:date="2014-02-06T16:29:00Z"/>
          <w:rFonts w:ascii="MS Reference Sans Serif" w:hAnsi="MS Reference Sans Serif"/>
          <w:lang w:val="en-CA"/>
        </w:rPr>
      </w:pPr>
      <w:del w:id="9193" w:author="Yann Bourdeau" w:date="2014-02-06T16:29:00Z">
        <w:r w:rsidRPr="00381014" w:rsidDel="00FC0E8D">
          <w:rPr>
            <w:rFonts w:ascii="MS Reference Sans Serif" w:hAnsi="MS Reference Sans Serif"/>
            <w:lang w:val="en-CA"/>
          </w:rPr>
          <w:delText xml:space="preserve">          0));</w:delText>
        </w:r>
      </w:del>
    </w:p>
    <w:p w14:paraId="0E01873A" w14:textId="3F230F0C" w:rsidR="005579D5" w:rsidRPr="00381014" w:rsidDel="00FC0E8D" w:rsidRDefault="005579D5" w:rsidP="005579D5">
      <w:pPr>
        <w:spacing w:after="0" w:line="240" w:lineRule="exact"/>
        <w:rPr>
          <w:del w:id="9194" w:author="Yann Bourdeau" w:date="2014-02-06T16:29:00Z"/>
          <w:rFonts w:ascii="MS Reference Sans Serif" w:hAnsi="MS Reference Sans Serif"/>
          <w:lang w:val="en-CA"/>
        </w:rPr>
      </w:pPr>
      <w:del w:id="9195" w:author="Yann Bourdeau" w:date="2014-02-06T16:29:00Z">
        <w:r w:rsidRPr="00381014" w:rsidDel="00FC0E8D">
          <w:rPr>
            <w:rFonts w:ascii="MS Reference Sans Serif" w:hAnsi="MS Reference Sans Serif"/>
            <w:lang w:val="en-CA"/>
          </w:rPr>
          <w:tab/>
          <w:delText>vbdError=validateBillingDay("billingday",val,fibd);</w:delText>
        </w:r>
      </w:del>
    </w:p>
    <w:p w14:paraId="6BAD6368" w14:textId="4048D1DA" w:rsidR="005579D5" w:rsidRPr="00381014" w:rsidDel="00FC0E8D" w:rsidRDefault="005579D5" w:rsidP="005579D5">
      <w:pPr>
        <w:spacing w:after="0" w:line="240" w:lineRule="exact"/>
        <w:rPr>
          <w:del w:id="9196" w:author="Yann Bourdeau" w:date="2014-02-06T16:29:00Z"/>
          <w:rFonts w:ascii="MS Reference Sans Serif" w:hAnsi="MS Reference Sans Serif"/>
          <w:lang w:val="en-CA"/>
        </w:rPr>
      </w:pPr>
      <w:del w:id="9197" w:author="Yann Bourdeau" w:date="2014-02-06T16:29:00Z">
        <w:r w:rsidRPr="00381014" w:rsidDel="00FC0E8D">
          <w:rPr>
            <w:rFonts w:ascii="MS Reference Sans Serif" w:hAnsi="MS Reference Sans Serif"/>
            <w:lang w:val="en-CA"/>
          </w:rPr>
          <w:tab/>
          <w:delText>CPPUNIT_ASSERT_EQUAL(Error::FieldNotFound,vbdError);</w:delText>
        </w:r>
      </w:del>
    </w:p>
    <w:p w14:paraId="75CB747B" w14:textId="655EA57E" w:rsidR="005579D5" w:rsidRPr="00381014" w:rsidDel="00FC0E8D" w:rsidRDefault="005579D5" w:rsidP="005579D5">
      <w:pPr>
        <w:spacing w:after="0" w:line="240" w:lineRule="exact"/>
        <w:rPr>
          <w:del w:id="9198" w:author="Yann Bourdeau" w:date="2014-02-06T16:29:00Z"/>
          <w:rFonts w:ascii="MS Reference Sans Serif" w:hAnsi="MS Reference Sans Serif"/>
          <w:lang w:val="en-CA"/>
        </w:rPr>
      </w:pPr>
      <w:del w:id="9199" w:author="Yann Bourdeau" w:date="2014-02-06T16:29:00Z">
        <w:r w:rsidRPr="00381014" w:rsidDel="00FC0E8D">
          <w:rPr>
            <w:rFonts w:ascii="MS Reference Sans Serif" w:hAnsi="MS Reference Sans Serif"/>
            <w:lang w:val="en-CA"/>
          </w:rPr>
          <w:tab/>
        </w:r>
      </w:del>
    </w:p>
    <w:p w14:paraId="19407B83" w14:textId="41CC63D2" w:rsidR="005579D5" w:rsidRPr="00381014" w:rsidDel="00FC0E8D" w:rsidRDefault="005579D5" w:rsidP="005579D5">
      <w:pPr>
        <w:spacing w:after="0" w:line="240" w:lineRule="exact"/>
        <w:rPr>
          <w:del w:id="9200" w:author="Yann Bourdeau" w:date="2014-02-06T16:29:00Z"/>
          <w:rFonts w:ascii="MS Reference Sans Serif" w:hAnsi="MS Reference Sans Serif"/>
          <w:lang w:val="en-CA"/>
        </w:rPr>
      </w:pPr>
      <w:del w:id="9201" w:author="Yann Bourdeau" w:date="2014-02-06T16:29:00Z">
        <w:r w:rsidRPr="00381014" w:rsidDel="00FC0E8D">
          <w:rPr>
            <w:rFonts w:ascii="MS Reference Sans Serif" w:hAnsi="MS Reference Sans Serif"/>
            <w:lang w:val="en-CA"/>
          </w:rPr>
          <w:tab/>
          <w:delText>// Parse quota</w:delText>
        </w:r>
      </w:del>
    </w:p>
    <w:p w14:paraId="59CF088F" w14:textId="4D21675A" w:rsidR="005579D5" w:rsidRPr="00381014" w:rsidDel="00FC0E8D" w:rsidRDefault="005579D5" w:rsidP="005579D5">
      <w:pPr>
        <w:spacing w:after="0" w:line="240" w:lineRule="exact"/>
        <w:rPr>
          <w:del w:id="9202" w:author="Yann Bourdeau" w:date="2014-02-06T16:29:00Z"/>
          <w:rFonts w:ascii="MS Reference Sans Serif" w:hAnsi="MS Reference Sans Serif"/>
          <w:lang w:val="en-CA"/>
        </w:rPr>
      </w:pPr>
      <w:del w:id="9203" w:author="Yann Bourdeau" w:date="2014-02-06T16:29:00Z">
        <w:r w:rsidRPr="00381014" w:rsidDel="00FC0E8D">
          <w:rPr>
            <w:rFonts w:ascii="MS Reference Sans Serif" w:hAnsi="MS Reference Sans Serif"/>
            <w:lang w:val="en-CA"/>
          </w:rPr>
          <w:tab/>
          <w:delText>std::string xmlQuota("&lt;?xml version=\"1.0\" encoding=\"UTF-8\"?&gt;&lt;usage&gt;&lt;version&gt;1&lt;/version&gt;&lt;quota name=\"name4\" name4=\"allo\"&gt;&lt;name1&gt;name1value&lt;/name1&gt;&lt;name2&gt;name2value&lt;/name2&gt;&lt;name4&gt;name4value&lt;/name4&gt;&lt;/quota&gt;&lt;/usage&gt;");</w:delText>
        </w:r>
      </w:del>
    </w:p>
    <w:p w14:paraId="76884A16" w14:textId="71420DD5" w:rsidR="005579D5" w:rsidRPr="00381014" w:rsidDel="00FC0E8D" w:rsidRDefault="005579D5" w:rsidP="005579D5">
      <w:pPr>
        <w:spacing w:after="0" w:line="240" w:lineRule="exact"/>
        <w:rPr>
          <w:del w:id="9204" w:author="Yann Bourdeau" w:date="2014-02-06T16:29:00Z"/>
          <w:rFonts w:ascii="MS Reference Sans Serif" w:hAnsi="MS Reference Sans Serif"/>
          <w:lang w:val="en-CA"/>
        </w:rPr>
      </w:pPr>
      <w:del w:id="9205" w:author="Yann Bourdeau" w:date="2014-02-06T16:29:00Z">
        <w:r w:rsidRPr="00381014" w:rsidDel="00FC0E8D">
          <w:rPr>
            <w:rFonts w:ascii="MS Reference Sans Serif" w:hAnsi="MS Reference Sans Serif"/>
            <w:lang w:val="en-CA"/>
          </w:rPr>
          <w:tab/>
          <w:delText>std::string version;</w:delText>
        </w:r>
      </w:del>
    </w:p>
    <w:p w14:paraId="658F1CA9" w14:textId="04876B06" w:rsidR="005579D5" w:rsidRPr="00381014" w:rsidDel="00FC0E8D" w:rsidRDefault="005579D5" w:rsidP="005579D5">
      <w:pPr>
        <w:spacing w:after="0" w:line="240" w:lineRule="exact"/>
        <w:rPr>
          <w:del w:id="9206" w:author="Yann Bourdeau" w:date="2014-02-06T16:29:00Z"/>
          <w:rFonts w:ascii="MS Reference Sans Serif" w:hAnsi="MS Reference Sans Serif"/>
          <w:lang w:val="en-CA"/>
        </w:rPr>
      </w:pPr>
      <w:del w:id="9207" w:author="Yann Bourdeau" w:date="2014-02-06T16:29:00Z">
        <w:r w:rsidRPr="00381014" w:rsidDel="00FC0E8D">
          <w:rPr>
            <w:rFonts w:ascii="MS Reference Sans Serif" w:hAnsi="MS Reference Sans Serif"/>
            <w:lang w:val="en-CA"/>
          </w:rPr>
          <w:tab/>
          <w:delText>std::map&lt;std::string, AttribValueMap&gt; valuespq;</w:delText>
        </w:r>
      </w:del>
    </w:p>
    <w:p w14:paraId="3E4B642C" w14:textId="011245DF" w:rsidR="005579D5" w:rsidRPr="00065DF6" w:rsidDel="00FC0E8D" w:rsidRDefault="005579D5" w:rsidP="005579D5">
      <w:pPr>
        <w:spacing w:after="0" w:line="240" w:lineRule="exact"/>
        <w:rPr>
          <w:del w:id="9208" w:author="Yann Bourdeau" w:date="2014-02-06T16:29:00Z"/>
          <w:rFonts w:ascii="MS Reference Sans Serif" w:hAnsi="MS Reference Sans Serif"/>
        </w:rPr>
      </w:pPr>
      <w:del w:id="9209" w:author="Yann Bourdeau" w:date="2014-02-06T16:29:00Z">
        <w:r w:rsidRPr="00381014" w:rsidDel="00FC0E8D">
          <w:rPr>
            <w:rFonts w:ascii="MS Reference Sans Serif" w:hAnsi="MS Reference Sans Serif"/>
            <w:lang w:val="en-CA"/>
          </w:rPr>
          <w:tab/>
        </w:r>
        <w:r w:rsidRPr="00065DF6" w:rsidDel="00FC0E8D">
          <w:rPr>
            <w:rFonts w:ascii="MS Reference Sans Serif" w:hAnsi="MS Reference Sans Serif"/>
          </w:rPr>
          <w:delText>Error::type errorPq=parseQuota(xmlQuota,version,valuespq,fi);</w:delText>
        </w:r>
      </w:del>
    </w:p>
    <w:p w14:paraId="6D4ED196" w14:textId="41470546" w:rsidR="005579D5" w:rsidRPr="00381014" w:rsidDel="00FC0E8D" w:rsidRDefault="005579D5" w:rsidP="005579D5">
      <w:pPr>
        <w:spacing w:after="0" w:line="240" w:lineRule="exact"/>
        <w:rPr>
          <w:del w:id="9210" w:author="Yann Bourdeau" w:date="2014-02-06T16:29:00Z"/>
          <w:rFonts w:ascii="MS Reference Sans Serif" w:hAnsi="MS Reference Sans Serif"/>
          <w:lang w:val="en-CA"/>
        </w:rPr>
      </w:pPr>
      <w:del w:id="9211" w:author="Yann Bourdeau" w:date="2014-02-06T16:29:00Z">
        <w:r w:rsidRPr="00065DF6" w:rsidDel="00FC0E8D">
          <w:rPr>
            <w:rFonts w:ascii="MS Reference Sans Serif" w:hAnsi="MS Reference Sans Serif"/>
          </w:rPr>
          <w:tab/>
        </w:r>
        <w:r w:rsidRPr="00381014" w:rsidDel="00FC0E8D">
          <w:rPr>
            <w:rFonts w:ascii="MS Reference Sans Serif" w:hAnsi="MS Reference Sans Serif"/>
            <w:lang w:val="en-CA"/>
          </w:rPr>
          <w:delText>CPPUNIT_ASSERT_EQUAL(Error::None,errorPq);</w:delText>
        </w:r>
      </w:del>
    </w:p>
    <w:p w14:paraId="03CB4D06" w14:textId="51563EA4" w:rsidR="005579D5" w:rsidRPr="00381014" w:rsidDel="00FC0E8D" w:rsidRDefault="005579D5" w:rsidP="005579D5">
      <w:pPr>
        <w:spacing w:after="0" w:line="240" w:lineRule="exact"/>
        <w:rPr>
          <w:del w:id="9212" w:author="Yann Bourdeau" w:date="2014-02-06T16:29:00Z"/>
          <w:rFonts w:ascii="MS Reference Sans Serif" w:hAnsi="MS Reference Sans Serif"/>
          <w:lang w:val="en-CA"/>
        </w:rPr>
      </w:pPr>
      <w:del w:id="9213" w:author="Yann Bourdeau" w:date="2014-02-06T16:29:00Z">
        <w:r w:rsidRPr="00381014" w:rsidDel="00FC0E8D">
          <w:rPr>
            <w:rFonts w:ascii="MS Reference Sans Serif" w:hAnsi="MS Reference Sans Serif"/>
            <w:lang w:val="en-CA"/>
          </w:rPr>
          <w:tab/>
          <w:delText>std::string versionVal("1");</w:delText>
        </w:r>
      </w:del>
    </w:p>
    <w:p w14:paraId="29569774" w14:textId="4F073110" w:rsidR="005579D5" w:rsidRPr="00381014" w:rsidDel="00FC0E8D" w:rsidRDefault="005579D5" w:rsidP="005579D5">
      <w:pPr>
        <w:spacing w:after="0" w:line="240" w:lineRule="exact"/>
        <w:rPr>
          <w:del w:id="9214" w:author="Yann Bourdeau" w:date="2014-02-06T16:29:00Z"/>
          <w:rFonts w:ascii="MS Reference Sans Serif" w:hAnsi="MS Reference Sans Serif"/>
          <w:lang w:val="en-CA"/>
        </w:rPr>
      </w:pPr>
      <w:del w:id="9215" w:author="Yann Bourdeau" w:date="2014-02-06T16:29:00Z">
        <w:r w:rsidRPr="00381014" w:rsidDel="00FC0E8D">
          <w:rPr>
            <w:rFonts w:ascii="MS Reference Sans Serif" w:hAnsi="MS Reference Sans Serif"/>
            <w:lang w:val="en-CA"/>
          </w:rPr>
          <w:tab/>
          <w:delText>CPPUNIT_ASSERT_EQUAL(versionVal,version);</w:delText>
        </w:r>
      </w:del>
    </w:p>
    <w:p w14:paraId="79FD006C" w14:textId="1D2FBC1A" w:rsidR="005579D5" w:rsidRPr="00381014" w:rsidDel="00FC0E8D" w:rsidRDefault="005579D5" w:rsidP="005579D5">
      <w:pPr>
        <w:spacing w:after="0" w:line="240" w:lineRule="exact"/>
        <w:rPr>
          <w:del w:id="9216" w:author="Yann Bourdeau" w:date="2014-02-06T16:29:00Z"/>
          <w:rFonts w:ascii="MS Reference Sans Serif" w:hAnsi="MS Reference Sans Serif"/>
          <w:lang w:val="en-CA"/>
        </w:rPr>
      </w:pPr>
      <w:del w:id="9217" w:author="Yann Bourdeau" w:date="2014-02-06T16:29:00Z">
        <w:r w:rsidRPr="00381014" w:rsidDel="00FC0E8D">
          <w:rPr>
            <w:rFonts w:ascii="MS Reference Sans Serif" w:hAnsi="MS Reference Sans Serif"/>
            <w:lang w:val="en-CA"/>
          </w:rPr>
          <w:tab/>
          <w:delText>std::map&lt;std::string, AttribValueMap&gt;::iterator iter2=valuespq.find("pastrouve");</w:delText>
        </w:r>
      </w:del>
    </w:p>
    <w:p w14:paraId="7A0633C8" w14:textId="7CB559E5" w:rsidR="005579D5" w:rsidRPr="00381014" w:rsidDel="00FC0E8D" w:rsidRDefault="005579D5" w:rsidP="005579D5">
      <w:pPr>
        <w:spacing w:after="0" w:line="240" w:lineRule="exact"/>
        <w:rPr>
          <w:del w:id="9218" w:author="Yann Bourdeau" w:date="2014-02-06T16:29:00Z"/>
          <w:rFonts w:ascii="MS Reference Sans Serif" w:hAnsi="MS Reference Sans Serif"/>
          <w:lang w:val="en-CA"/>
        </w:rPr>
      </w:pPr>
      <w:del w:id="9219" w:author="Yann Bourdeau" w:date="2014-02-06T16:29:00Z">
        <w:r w:rsidRPr="00381014" w:rsidDel="00FC0E8D">
          <w:rPr>
            <w:rFonts w:ascii="MS Reference Sans Serif" w:hAnsi="MS Reference Sans Serif"/>
            <w:lang w:val="en-CA"/>
          </w:rPr>
          <w:tab/>
          <w:delText>CPPUNIT_ASSERT(valuespq.end()==iter2);</w:delText>
        </w:r>
      </w:del>
    </w:p>
    <w:p w14:paraId="5AFD65EF" w14:textId="5446A139" w:rsidR="005579D5" w:rsidRPr="00381014" w:rsidDel="00FC0E8D" w:rsidRDefault="005579D5" w:rsidP="005579D5">
      <w:pPr>
        <w:spacing w:after="0" w:line="240" w:lineRule="exact"/>
        <w:rPr>
          <w:del w:id="9220" w:author="Yann Bourdeau" w:date="2014-02-06T16:29:00Z"/>
          <w:rFonts w:ascii="MS Reference Sans Serif" w:hAnsi="MS Reference Sans Serif"/>
          <w:lang w:val="en-CA"/>
        </w:rPr>
      </w:pPr>
    </w:p>
    <w:p w14:paraId="463C596A" w14:textId="0F8BF877" w:rsidR="005579D5" w:rsidRPr="00381014" w:rsidDel="00FC0E8D" w:rsidRDefault="005579D5" w:rsidP="005579D5">
      <w:pPr>
        <w:spacing w:after="0" w:line="240" w:lineRule="exact"/>
        <w:rPr>
          <w:del w:id="9221" w:author="Yann Bourdeau" w:date="2014-02-06T16:29:00Z"/>
          <w:rFonts w:ascii="MS Reference Sans Serif" w:hAnsi="MS Reference Sans Serif"/>
          <w:lang w:val="en-CA"/>
        </w:rPr>
      </w:pPr>
      <w:del w:id="9222" w:author="Yann Bourdeau" w:date="2014-02-06T16:29:00Z">
        <w:r w:rsidRPr="00381014" w:rsidDel="00FC0E8D">
          <w:rPr>
            <w:rFonts w:ascii="MS Reference Sans Serif" w:hAnsi="MS Reference Sans Serif"/>
            <w:lang w:val="en-CA"/>
          </w:rPr>
          <w:tab/>
          <w:delText>iter2=valuespq.find("allo");</w:delText>
        </w:r>
      </w:del>
    </w:p>
    <w:p w14:paraId="143F1E50" w14:textId="0F535E1A" w:rsidR="005579D5" w:rsidRPr="00381014" w:rsidDel="00FC0E8D" w:rsidRDefault="005579D5" w:rsidP="005579D5">
      <w:pPr>
        <w:spacing w:after="0" w:line="240" w:lineRule="exact"/>
        <w:rPr>
          <w:del w:id="9223" w:author="Yann Bourdeau" w:date="2014-02-06T16:29:00Z"/>
          <w:rFonts w:ascii="MS Reference Sans Serif" w:hAnsi="MS Reference Sans Serif"/>
          <w:lang w:val="en-CA"/>
        </w:rPr>
      </w:pPr>
      <w:del w:id="9224" w:author="Yann Bourdeau" w:date="2014-02-06T16:29:00Z">
        <w:r w:rsidRPr="00381014" w:rsidDel="00FC0E8D">
          <w:rPr>
            <w:rFonts w:ascii="MS Reference Sans Serif" w:hAnsi="MS Reference Sans Serif"/>
            <w:lang w:val="en-CA"/>
          </w:rPr>
          <w:tab/>
          <w:delText>CPPUNIT_ASSERT(valuespq.end()!=iter2);</w:delText>
        </w:r>
      </w:del>
    </w:p>
    <w:p w14:paraId="547A9EA1" w14:textId="20991344" w:rsidR="005579D5" w:rsidRPr="00381014" w:rsidDel="00FC0E8D" w:rsidRDefault="005579D5" w:rsidP="005579D5">
      <w:pPr>
        <w:spacing w:after="0" w:line="240" w:lineRule="exact"/>
        <w:rPr>
          <w:del w:id="9225" w:author="Yann Bourdeau" w:date="2014-02-06T16:29:00Z"/>
          <w:rFonts w:ascii="MS Reference Sans Serif" w:hAnsi="MS Reference Sans Serif"/>
          <w:lang w:val="en-CA"/>
        </w:rPr>
      </w:pPr>
      <w:del w:id="9226" w:author="Yann Bourdeau" w:date="2014-02-06T16:29:00Z">
        <w:r w:rsidRPr="00381014" w:rsidDel="00FC0E8D">
          <w:rPr>
            <w:rFonts w:ascii="MS Reference Sans Serif" w:hAnsi="MS Reference Sans Serif"/>
            <w:lang w:val="en-CA"/>
          </w:rPr>
          <w:tab/>
        </w:r>
      </w:del>
    </w:p>
    <w:p w14:paraId="7F246FD5" w14:textId="24110BBE" w:rsidR="005579D5" w:rsidRPr="00381014" w:rsidDel="00FC0E8D" w:rsidRDefault="005579D5" w:rsidP="005579D5">
      <w:pPr>
        <w:spacing w:after="0" w:line="240" w:lineRule="exact"/>
        <w:rPr>
          <w:del w:id="9227" w:author="Yann Bourdeau" w:date="2014-02-06T16:29:00Z"/>
          <w:rFonts w:ascii="MS Reference Sans Serif" w:hAnsi="MS Reference Sans Serif"/>
          <w:lang w:val="en-CA"/>
        </w:rPr>
      </w:pPr>
      <w:del w:id="9228" w:author="Yann Bourdeau" w:date="2014-02-06T16:29:00Z">
        <w:r w:rsidRPr="00381014" w:rsidDel="00FC0E8D">
          <w:rPr>
            <w:rFonts w:ascii="MS Reference Sans Serif" w:hAnsi="MS Reference Sans Serif"/>
            <w:lang w:val="en-CA"/>
          </w:rPr>
          <w:tab/>
        </w:r>
      </w:del>
    </w:p>
    <w:p w14:paraId="33E34D6B" w14:textId="336804CA" w:rsidR="005579D5" w:rsidRPr="00381014" w:rsidDel="00FC0E8D" w:rsidRDefault="005579D5" w:rsidP="005579D5">
      <w:pPr>
        <w:spacing w:after="0" w:line="240" w:lineRule="exact"/>
        <w:rPr>
          <w:del w:id="9229" w:author="Yann Bourdeau" w:date="2014-02-06T16:29:00Z"/>
          <w:rFonts w:ascii="MS Reference Sans Serif" w:hAnsi="MS Reference Sans Serif"/>
          <w:lang w:val="en-CA"/>
        </w:rPr>
      </w:pPr>
      <w:del w:id="9230" w:author="Yann Bourdeau" w:date="2014-02-06T16:29:00Z">
        <w:r w:rsidRPr="00381014" w:rsidDel="00FC0E8D">
          <w:rPr>
            <w:rFonts w:ascii="MS Reference Sans Serif" w:hAnsi="MS Reference Sans Serif"/>
            <w:lang w:val="en-CA"/>
          </w:rPr>
          <w:tab/>
          <w:delText>CPPUNIT_ASSERT(iter2-&gt;second.end()!=iter2-&gt;second.find(1));</w:delText>
        </w:r>
      </w:del>
    </w:p>
    <w:p w14:paraId="321DD245" w14:textId="0465FE78" w:rsidR="005579D5" w:rsidRPr="00381014" w:rsidDel="00FC0E8D" w:rsidRDefault="005579D5" w:rsidP="005579D5">
      <w:pPr>
        <w:spacing w:after="0" w:line="240" w:lineRule="exact"/>
        <w:rPr>
          <w:del w:id="9231" w:author="Yann Bourdeau" w:date="2014-02-06T16:29:00Z"/>
          <w:rFonts w:ascii="MS Reference Sans Serif" w:hAnsi="MS Reference Sans Serif"/>
          <w:lang w:val="en-CA"/>
        </w:rPr>
      </w:pPr>
      <w:del w:id="9232" w:author="Yann Bourdeau" w:date="2014-02-06T16:29:00Z">
        <w:r w:rsidRPr="00381014" w:rsidDel="00FC0E8D">
          <w:rPr>
            <w:rFonts w:ascii="MS Reference Sans Serif" w:hAnsi="MS Reference Sans Serif"/>
            <w:lang w:val="en-CA"/>
          </w:rPr>
          <w:tab/>
          <w:delText>CPPUNIT_ASSERT(iter2-&gt;second.end()==iter2-&gt;second.find(2));</w:delText>
        </w:r>
      </w:del>
    </w:p>
    <w:p w14:paraId="3D187716" w14:textId="57DFF179" w:rsidR="005579D5" w:rsidRPr="00381014" w:rsidDel="00FC0E8D" w:rsidRDefault="005579D5" w:rsidP="005579D5">
      <w:pPr>
        <w:spacing w:after="0" w:line="240" w:lineRule="exact"/>
        <w:rPr>
          <w:del w:id="9233" w:author="Yann Bourdeau" w:date="2014-02-06T16:29:00Z"/>
          <w:rFonts w:ascii="MS Reference Sans Serif" w:hAnsi="MS Reference Sans Serif"/>
          <w:lang w:val="en-CA"/>
        </w:rPr>
      </w:pPr>
    </w:p>
    <w:p w14:paraId="6E9D4E8C" w14:textId="31D46742" w:rsidR="005579D5" w:rsidRPr="00381014" w:rsidDel="00FC0E8D" w:rsidRDefault="005579D5" w:rsidP="005579D5">
      <w:pPr>
        <w:spacing w:after="0" w:line="240" w:lineRule="exact"/>
        <w:rPr>
          <w:del w:id="9234" w:author="Yann Bourdeau" w:date="2014-02-06T16:29:00Z"/>
          <w:rFonts w:ascii="MS Reference Sans Serif" w:hAnsi="MS Reference Sans Serif"/>
          <w:lang w:val="en-CA"/>
        </w:rPr>
      </w:pPr>
      <w:del w:id="9235" w:author="Yann Bourdeau" w:date="2014-02-06T16:29:00Z">
        <w:r w:rsidRPr="00381014" w:rsidDel="00FC0E8D">
          <w:rPr>
            <w:rFonts w:ascii="MS Reference Sans Serif" w:hAnsi="MS Reference Sans Serif"/>
            <w:lang w:val="en-CA"/>
          </w:rPr>
          <w:delText>}</w:delText>
        </w:r>
      </w:del>
    </w:p>
    <w:p w14:paraId="23DB3C9C" w14:textId="3C8A0B38" w:rsidR="005579D5" w:rsidRPr="00381014" w:rsidDel="00FC0E8D" w:rsidRDefault="005579D5" w:rsidP="005579D5">
      <w:pPr>
        <w:spacing w:after="0" w:line="240" w:lineRule="exact"/>
        <w:rPr>
          <w:del w:id="9236" w:author="Yann Bourdeau" w:date="2014-02-06T16:29:00Z"/>
          <w:rFonts w:ascii="MS Reference Sans Serif" w:hAnsi="MS Reference Sans Serif"/>
          <w:lang w:val="en-CA"/>
        </w:rPr>
      </w:pPr>
    </w:p>
    <w:p w14:paraId="2CB0E7F1" w14:textId="4E468F97" w:rsidR="005579D5" w:rsidRPr="00381014" w:rsidDel="00FC0E8D" w:rsidRDefault="005579D5" w:rsidP="005579D5">
      <w:pPr>
        <w:spacing w:after="0" w:line="240" w:lineRule="exact"/>
        <w:rPr>
          <w:del w:id="9237" w:author="Yann Bourdeau" w:date="2014-02-06T16:29:00Z"/>
          <w:rFonts w:ascii="MS Reference Sans Serif" w:hAnsi="MS Reference Sans Serif"/>
          <w:lang w:val="en-CA"/>
        </w:rPr>
      </w:pPr>
      <w:del w:id="9238" w:author="Yann Bourdeau" w:date="2014-02-06T16:29:00Z">
        <w:r w:rsidRPr="00381014" w:rsidDel="00FC0E8D">
          <w:rPr>
            <w:rFonts w:ascii="MS Reference Sans Serif" w:hAnsi="MS Reference Sans Serif"/>
            <w:lang w:val="en-CA"/>
          </w:rPr>
          <w:delText>void ProfileTestCase::testGenerate()</w:delText>
        </w:r>
      </w:del>
    </w:p>
    <w:p w14:paraId="19BED608" w14:textId="7881FE72" w:rsidR="005579D5" w:rsidRPr="00381014" w:rsidDel="00FC0E8D" w:rsidRDefault="005579D5" w:rsidP="005579D5">
      <w:pPr>
        <w:spacing w:after="0" w:line="240" w:lineRule="exact"/>
        <w:rPr>
          <w:del w:id="9239" w:author="Yann Bourdeau" w:date="2014-02-06T16:29:00Z"/>
          <w:rFonts w:ascii="MS Reference Sans Serif" w:hAnsi="MS Reference Sans Serif"/>
          <w:lang w:val="en-CA"/>
        </w:rPr>
      </w:pPr>
      <w:del w:id="9240" w:author="Yann Bourdeau" w:date="2014-02-06T16:29:00Z">
        <w:r w:rsidRPr="00381014" w:rsidDel="00FC0E8D">
          <w:rPr>
            <w:rFonts w:ascii="MS Reference Sans Serif" w:hAnsi="MS Reference Sans Serif"/>
            <w:lang w:val="en-CA"/>
          </w:rPr>
          <w:delText>{</w:delText>
        </w:r>
      </w:del>
    </w:p>
    <w:p w14:paraId="49259D57" w14:textId="042E3514" w:rsidR="005579D5" w:rsidRPr="00381014" w:rsidDel="00FC0E8D" w:rsidRDefault="005579D5" w:rsidP="005579D5">
      <w:pPr>
        <w:spacing w:after="0" w:line="240" w:lineRule="exact"/>
        <w:rPr>
          <w:del w:id="9241" w:author="Yann Bourdeau" w:date="2014-02-06T16:29:00Z"/>
          <w:rFonts w:ascii="MS Reference Sans Serif" w:hAnsi="MS Reference Sans Serif"/>
          <w:lang w:val="en-CA"/>
        </w:rPr>
      </w:pPr>
      <w:del w:id="9242" w:author="Yann Bourdeau" w:date="2014-02-06T16:29:00Z">
        <w:r w:rsidRPr="00381014" w:rsidDel="00FC0E8D">
          <w:rPr>
            <w:rFonts w:ascii="MS Reference Sans Serif" w:hAnsi="MS Reference Sans Serif"/>
            <w:lang w:val="en-CA"/>
          </w:rPr>
          <w:tab/>
          <w:delText>policy::profile::FieldInformation fi;</w:delText>
        </w:r>
      </w:del>
    </w:p>
    <w:p w14:paraId="4311E16E" w14:textId="34F3AEB9" w:rsidR="005579D5" w:rsidRPr="00381014" w:rsidDel="00FC0E8D" w:rsidRDefault="005579D5" w:rsidP="005579D5">
      <w:pPr>
        <w:spacing w:after="0" w:line="240" w:lineRule="exact"/>
        <w:rPr>
          <w:del w:id="9243" w:author="Yann Bourdeau" w:date="2014-02-06T16:29:00Z"/>
          <w:rFonts w:ascii="MS Reference Sans Serif" w:hAnsi="MS Reference Sans Serif"/>
          <w:lang w:val="en-CA"/>
        </w:rPr>
      </w:pPr>
      <w:del w:id="9244" w:author="Yann Bourdeau" w:date="2014-02-06T16:29:00Z">
        <w:r w:rsidRPr="00381014" w:rsidDel="00FC0E8D">
          <w:rPr>
            <w:rFonts w:ascii="MS Reference Sans Serif" w:hAnsi="MS Reference Sans Serif"/>
            <w:lang w:val="en-CA"/>
          </w:rPr>
          <w:tab/>
          <w:delText>std::string name1("name1");</w:delText>
        </w:r>
      </w:del>
    </w:p>
    <w:p w14:paraId="20021619" w14:textId="48A482D8" w:rsidR="005579D5" w:rsidRPr="00381014" w:rsidDel="00FC0E8D" w:rsidRDefault="005579D5" w:rsidP="005579D5">
      <w:pPr>
        <w:spacing w:after="0" w:line="240" w:lineRule="exact"/>
        <w:rPr>
          <w:del w:id="9245" w:author="Yann Bourdeau" w:date="2014-02-06T16:29:00Z"/>
          <w:rFonts w:ascii="MS Reference Sans Serif" w:hAnsi="MS Reference Sans Serif"/>
          <w:lang w:val="en-CA"/>
        </w:rPr>
      </w:pPr>
      <w:del w:id="9246" w:author="Yann Bourdeau" w:date="2014-02-06T16:29:00Z">
        <w:r w:rsidRPr="00381014" w:rsidDel="00FC0E8D">
          <w:rPr>
            <w:rFonts w:ascii="MS Reference Sans Serif" w:hAnsi="MS Reference Sans Serif"/>
            <w:lang w:val="en-CA"/>
          </w:rPr>
          <w:tab/>
          <w:delText>fi.insert</w:delText>
        </w:r>
      </w:del>
    </w:p>
    <w:p w14:paraId="0B168E75" w14:textId="2E5B76F5" w:rsidR="005579D5" w:rsidRPr="00381014" w:rsidDel="00FC0E8D" w:rsidRDefault="005579D5" w:rsidP="005579D5">
      <w:pPr>
        <w:spacing w:after="0" w:line="240" w:lineRule="exact"/>
        <w:rPr>
          <w:del w:id="9247" w:author="Yann Bourdeau" w:date="2014-02-06T16:29:00Z"/>
          <w:rFonts w:ascii="MS Reference Sans Serif" w:hAnsi="MS Reference Sans Serif"/>
          <w:lang w:val="en-CA"/>
        </w:rPr>
      </w:pPr>
      <w:del w:id="9248" w:author="Yann Bourdeau" w:date="2014-02-06T16:29:00Z">
        <w:r w:rsidRPr="00381014" w:rsidDel="00FC0E8D">
          <w:rPr>
            <w:rFonts w:ascii="MS Reference Sans Serif" w:hAnsi="MS Reference Sans Serif"/>
            <w:lang w:val="en-CA"/>
          </w:rPr>
          <w:delText xml:space="preserve">        (blueslice::policy::profile::FieldInfo</w:delText>
        </w:r>
      </w:del>
    </w:p>
    <w:p w14:paraId="7B63DC04" w14:textId="48F89A21" w:rsidR="005579D5" w:rsidRPr="00381014" w:rsidDel="00FC0E8D" w:rsidRDefault="005579D5" w:rsidP="005579D5">
      <w:pPr>
        <w:spacing w:after="0" w:line="240" w:lineRule="exact"/>
        <w:rPr>
          <w:del w:id="9249" w:author="Yann Bourdeau" w:date="2014-02-06T16:29:00Z"/>
          <w:rFonts w:ascii="MS Reference Sans Serif" w:hAnsi="MS Reference Sans Serif"/>
          <w:lang w:val="en-CA"/>
        </w:rPr>
      </w:pPr>
      <w:del w:id="9250" w:author="Yann Bourdeau" w:date="2014-02-06T16:29:00Z">
        <w:r w:rsidRPr="00381014" w:rsidDel="00FC0E8D">
          <w:rPr>
            <w:rFonts w:ascii="MS Reference Sans Serif" w:hAnsi="MS Reference Sans Serif"/>
            <w:lang w:val="en-CA"/>
          </w:rPr>
          <w:delText xml:space="preserve">         ((EAttribute)1, name1,</w:delText>
        </w:r>
      </w:del>
    </w:p>
    <w:p w14:paraId="40FC8A87" w14:textId="50A5344E" w:rsidR="005579D5" w:rsidRPr="00381014" w:rsidDel="00FC0E8D" w:rsidRDefault="005579D5" w:rsidP="005579D5">
      <w:pPr>
        <w:spacing w:after="0" w:line="240" w:lineRule="exact"/>
        <w:rPr>
          <w:del w:id="9251" w:author="Yann Bourdeau" w:date="2014-02-06T16:29:00Z"/>
          <w:rFonts w:ascii="MS Reference Sans Serif" w:hAnsi="MS Reference Sans Serif"/>
          <w:lang w:val="en-CA"/>
        </w:rPr>
      </w:pPr>
      <w:del w:id="9252" w:author="Yann Bourdeau" w:date="2014-02-06T16:29:00Z">
        <w:r w:rsidRPr="00381014" w:rsidDel="00FC0E8D">
          <w:rPr>
            <w:rFonts w:ascii="MS Reference Sans Serif" w:hAnsi="MS Reference Sans Serif"/>
            <w:lang w:val="en-CA"/>
          </w:rPr>
          <w:delText xml:space="preserve">          false,</w:delText>
        </w:r>
      </w:del>
    </w:p>
    <w:p w14:paraId="335B274C" w14:textId="2FA72296" w:rsidR="005579D5" w:rsidRPr="00381014" w:rsidDel="00FC0E8D" w:rsidRDefault="005579D5" w:rsidP="005579D5">
      <w:pPr>
        <w:spacing w:after="0" w:line="240" w:lineRule="exact"/>
        <w:rPr>
          <w:del w:id="9253" w:author="Yann Bourdeau" w:date="2014-02-06T16:29:00Z"/>
          <w:rFonts w:ascii="MS Reference Sans Serif" w:hAnsi="MS Reference Sans Serif"/>
          <w:lang w:val="en-CA"/>
        </w:rPr>
      </w:pPr>
      <w:del w:id="9254" w:author="Yann Bourdeau" w:date="2014-02-06T16:29:00Z">
        <w:r w:rsidRPr="00381014" w:rsidDel="00FC0E8D">
          <w:rPr>
            <w:rFonts w:ascii="MS Reference Sans Serif" w:hAnsi="MS Reference Sans Serif"/>
            <w:lang w:val="en-CA"/>
          </w:rPr>
          <w:delText xml:space="preserve">          false,</w:delText>
        </w:r>
      </w:del>
    </w:p>
    <w:p w14:paraId="4AFF68AC" w14:textId="5F2B6209" w:rsidR="005579D5" w:rsidRPr="00381014" w:rsidDel="00FC0E8D" w:rsidRDefault="005579D5" w:rsidP="005579D5">
      <w:pPr>
        <w:spacing w:after="0" w:line="240" w:lineRule="exact"/>
        <w:rPr>
          <w:del w:id="9255" w:author="Yann Bourdeau" w:date="2014-02-06T16:29:00Z"/>
          <w:rFonts w:ascii="MS Reference Sans Serif" w:hAnsi="MS Reference Sans Serif"/>
          <w:lang w:val="en-CA"/>
        </w:rPr>
      </w:pPr>
      <w:del w:id="9256" w:author="Yann Bourdeau" w:date="2014-02-06T16:29:00Z">
        <w:r w:rsidRPr="00381014" w:rsidDel="00FC0E8D">
          <w:rPr>
            <w:rFonts w:ascii="MS Reference Sans Serif" w:hAnsi="MS Reference Sans Serif"/>
            <w:lang w:val="en-CA"/>
          </w:rPr>
          <w:delText xml:space="preserve">          false,</w:delText>
        </w:r>
      </w:del>
    </w:p>
    <w:p w14:paraId="435F7510" w14:textId="3BAD04F6" w:rsidR="005579D5" w:rsidRPr="00381014" w:rsidDel="00FC0E8D" w:rsidRDefault="005579D5" w:rsidP="005579D5">
      <w:pPr>
        <w:spacing w:after="0" w:line="240" w:lineRule="exact"/>
        <w:rPr>
          <w:del w:id="9257" w:author="Yann Bourdeau" w:date="2014-02-06T16:29:00Z"/>
          <w:rFonts w:ascii="MS Reference Sans Serif" w:hAnsi="MS Reference Sans Serif"/>
          <w:lang w:val="en-CA"/>
        </w:rPr>
      </w:pPr>
      <w:del w:id="9258" w:author="Yann Bourdeau" w:date="2014-02-06T16:29:00Z">
        <w:r w:rsidRPr="00381014" w:rsidDel="00FC0E8D">
          <w:rPr>
            <w:rFonts w:ascii="MS Reference Sans Serif" w:hAnsi="MS Reference Sans Serif"/>
            <w:lang w:val="en-CA"/>
          </w:rPr>
          <w:delText xml:space="preserve">          false,</w:delText>
        </w:r>
      </w:del>
    </w:p>
    <w:p w14:paraId="401AB3D7" w14:textId="70AFDB33" w:rsidR="005579D5" w:rsidRPr="00381014" w:rsidDel="00FC0E8D" w:rsidRDefault="005579D5" w:rsidP="005579D5">
      <w:pPr>
        <w:spacing w:after="0" w:line="240" w:lineRule="exact"/>
        <w:rPr>
          <w:del w:id="9259" w:author="Yann Bourdeau" w:date="2014-02-06T16:29:00Z"/>
          <w:rFonts w:ascii="MS Reference Sans Serif" w:hAnsi="MS Reference Sans Serif"/>
          <w:lang w:val="en-CA"/>
        </w:rPr>
      </w:pPr>
      <w:del w:id="9260" w:author="Yann Bourdeau" w:date="2014-02-06T16:29:00Z">
        <w:r w:rsidRPr="00381014" w:rsidDel="00FC0E8D">
          <w:rPr>
            <w:rFonts w:ascii="MS Reference Sans Serif" w:hAnsi="MS Reference Sans Serif"/>
            <w:lang w:val="en-CA"/>
          </w:rPr>
          <w:delText xml:space="preserve">          false,</w:delText>
        </w:r>
      </w:del>
    </w:p>
    <w:p w14:paraId="5B720E74" w14:textId="325885FF" w:rsidR="005579D5" w:rsidRPr="00381014" w:rsidDel="00FC0E8D" w:rsidRDefault="005579D5" w:rsidP="005579D5">
      <w:pPr>
        <w:spacing w:after="0" w:line="240" w:lineRule="exact"/>
        <w:rPr>
          <w:del w:id="9261" w:author="Yann Bourdeau" w:date="2014-02-06T16:29:00Z"/>
          <w:rFonts w:ascii="MS Reference Sans Serif" w:hAnsi="MS Reference Sans Serif"/>
          <w:lang w:val="en-CA"/>
        </w:rPr>
      </w:pPr>
      <w:del w:id="9262" w:author="Yann Bourdeau" w:date="2014-02-06T16:29:00Z">
        <w:r w:rsidRPr="00381014" w:rsidDel="00FC0E8D">
          <w:rPr>
            <w:rFonts w:ascii="MS Reference Sans Serif" w:hAnsi="MS Reference Sans Serif"/>
            <w:lang w:val="en-CA"/>
          </w:rPr>
          <w:delText xml:space="preserve">          false,</w:delText>
        </w:r>
      </w:del>
    </w:p>
    <w:p w14:paraId="41A15FB1" w14:textId="2CBD8281" w:rsidR="005579D5" w:rsidRPr="00381014" w:rsidDel="00FC0E8D" w:rsidRDefault="005579D5" w:rsidP="005579D5">
      <w:pPr>
        <w:spacing w:after="0" w:line="240" w:lineRule="exact"/>
        <w:rPr>
          <w:del w:id="9263" w:author="Yann Bourdeau" w:date="2014-02-06T16:29:00Z"/>
          <w:rFonts w:ascii="MS Reference Sans Serif" w:hAnsi="MS Reference Sans Serif"/>
          <w:lang w:val="en-CA"/>
        </w:rPr>
      </w:pPr>
      <w:del w:id="9264" w:author="Yann Bourdeau" w:date="2014-02-06T16:29:00Z">
        <w:r w:rsidRPr="00381014" w:rsidDel="00FC0E8D">
          <w:rPr>
            <w:rFonts w:ascii="MS Reference Sans Serif" w:hAnsi="MS Reference Sans Serif"/>
            <w:lang w:val="en-CA"/>
          </w:rPr>
          <w:delText xml:space="preserve">          "defaultvalue",</w:delText>
        </w:r>
      </w:del>
    </w:p>
    <w:p w14:paraId="66E0E430" w14:textId="41D990F0" w:rsidR="005579D5" w:rsidRPr="00381014" w:rsidDel="00FC0E8D" w:rsidRDefault="005579D5" w:rsidP="005579D5">
      <w:pPr>
        <w:spacing w:after="0" w:line="240" w:lineRule="exact"/>
        <w:rPr>
          <w:del w:id="9265" w:author="Yann Bourdeau" w:date="2014-02-06T16:29:00Z"/>
          <w:rFonts w:ascii="MS Reference Sans Serif" w:hAnsi="MS Reference Sans Serif"/>
          <w:lang w:val="en-CA"/>
        </w:rPr>
      </w:pPr>
      <w:del w:id="9266" w:author="Yann Bourdeau" w:date="2014-02-06T16:29:00Z">
        <w:r w:rsidRPr="00381014" w:rsidDel="00FC0E8D">
          <w:rPr>
            <w:rFonts w:ascii="MS Reference Sans Serif" w:hAnsi="MS Reference Sans Serif"/>
            <w:lang w:val="en-CA"/>
          </w:rPr>
          <w:delText xml:space="preserve">          false,</w:delText>
        </w:r>
      </w:del>
    </w:p>
    <w:p w14:paraId="5C9EEBF0" w14:textId="7CD26825" w:rsidR="005579D5" w:rsidRPr="00381014" w:rsidDel="00FC0E8D" w:rsidRDefault="005579D5" w:rsidP="005579D5">
      <w:pPr>
        <w:spacing w:after="0" w:line="240" w:lineRule="exact"/>
        <w:rPr>
          <w:del w:id="9267" w:author="Yann Bourdeau" w:date="2014-02-06T16:29:00Z"/>
          <w:rFonts w:ascii="MS Reference Sans Serif" w:hAnsi="MS Reference Sans Serif"/>
          <w:lang w:val="en-CA"/>
        </w:rPr>
      </w:pPr>
      <w:del w:id="9268" w:author="Yann Bourdeau" w:date="2014-02-06T16:29:00Z">
        <w:r w:rsidRPr="00381014" w:rsidDel="00FC0E8D">
          <w:rPr>
            <w:rFonts w:ascii="MS Reference Sans Serif" w:hAnsi="MS Reference Sans Serif"/>
            <w:lang w:val="en-CA"/>
          </w:rPr>
          <w:delText xml:space="preserve">          0,</w:delText>
        </w:r>
      </w:del>
    </w:p>
    <w:p w14:paraId="57CE429C" w14:textId="1FF3048A" w:rsidR="005579D5" w:rsidRPr="00381014" w:rsidDel="00FC0E8D" w:rsidRDefault="005579D5" w:rsidP="005579D5">
      <w:pPr>
        <w:spacing w:after="0" w:line="240" w:lineRule="exact"/>
        <w:rPr>
          <w:del w:id="9269" w:author="Yann Bourdeau" w:date="2014-02-06T16:29:00Z"/>
          <w:rFonts w:ascii="MS Reference Sans Serif" w:hAnsi="MS Reference Sans Serif"/>
          <w:lang w:val="en-CA"/>
        </w:rPr>
      </w:pPr>
      <w:del w:id="9270" w:author="Yann Bourdeau" w:date="2014-02-06T16:29:00Z">
        <w:r w:rsidRPr="00381014" w:rsidDel="00FC0E8D">
          <w:rPr>
            <w:rFonts w:ascii="MS Reference Sans Serif" w:hAnsi="MS Reference Sans Serif"/>
            <w:lang w:val="en-CA"/>
          </w:rPr>
          <w:delText xml:space="preserve">          0,</w:delText>
        </w:r>
      </w:del>
    </w:p>
    <w:p w14:paraId="1EDE2E25" w14:textId="6663F3BB" w:rsidR="005579D5" w:rsidRPr="00381014" w:rsidDel="00FC0E8D" w:rsidRDefault="005579D5" w:rsidP="005579D5">
      <w:pPr>
        <w:spacing w:after="0" w:line="240" w:lineRule="exact"/>
        <w:rPr>
          <w:del w:id="9271" w:author="Yann Bourdeau" w:date="2014-02-06T16:29:00Z"/>
          <w:rFonts w:ascii="MS Reference Sans Serif" w:hAnsi="MS Reference Sans Serif"/>
          <w:lang w:val="en-CA"/>
        </w:rPr>
      </w:pPr>
      <w:del w:id="9272" w:author="Yann Bourdeau" w:date="2014-02-06T16:29:00Z">
        <w:r w:rsidRPr="00381014" w:rsidDel="00FC0E8D">
          <w:rPr>
            <w:rFonts w:ascii="MS Reference Sans Serif" w:hAnsi="MS Reference Sans Serif"/>
            <w:lang w:val="en-CA"/>
          </w:rPr>
          <w:delText xml:space="preserve">          0));</w:delText>
        </w:r>
      </w:del>
    </w:p>
    <w:p w14:paraId="4C9D0241" w14:textId="238A32B0" w:rsidR="005579D5" w:rsidRPr="00381014" w:rsidDel="00FC0E8D" w:rsidRDefault="005579D5" w:rsidP="005579D5">
      <w:pPr>
        <w:spacing w:after="0" w:line="240" w:lineRule="exact"/>
        <w:rPr>
          <w:del w:id="9273" w:author="Yann Bourdeau" w:date="2014-02-06T16:29:00Z"/>
          <w:rFonts w:ascii="MS Reference Sans Serif" w:hAnsi="MS Reference Sans Serif"/>
          <w:lang w:val="en-CA"/>
        </w:rPr>
      </w:pPr>
    </w:p>
    <w:p w14:paraId="3E6C5606" w14:textId="0562F0F4" w:rsidR="005579D5" w:rsidRPr="00381014" w:rsidDel="00FC0E8D" w:rsidRDefault="005579D5" w:rsidP="005579D5">
      <w:pPr>
        <w:spacing w:after="0" w:line="240" w:lineRule="exact"/>
        <w:rPr>
          <w:del w:id="9274" w:author="Yann Bourdeau" w:date="2014-02-06T16:29:00Z"/>
          <w:rFonts w:ascii="MS Reference Sans Serif" w:hAnsi="MS Reference Sans Serif"/>
          <w:lang w:val="en-CA"/>
        </w:rPr>
      </w:pPr>
      <w:del w:id="9275" w:author="Yann Bourdeau" w:date="2014-02-06T16:29:00Z">
        <w:r w:rsidRPr="00381014" w:rsidDel="00FC0E8D">
          <w:rPr>
            <w:rFonts w:ascii="MS Reference Sans Serif" w:hAnsi="MS Reference Sans Serif"/>
            <w:lang w:val="en-CA"/>
          </w:rPr>
          <w:tab/>
          <w:delText>fi.insert</w:delText>
        </w:r>
      </w:del>
    </w:p>
    <w:p w14:paraId="5D2CF8EC" w14:textId="235D6405" w:rsidR="005579D5" w:rsidRPr="00381014" w:rsidDel="00FC0E8D" w:rsidRDefault="005579D5" w:rsidP="005579D5">
      <w:pPr>
        <w:spacing w:after="0" w:line="240" w:lineRule="exact"/>
        <w:rPr>
          <w:del w:id="9276" w:author="Yann Bourdeau" w:date="2014-02-06T16:29:00Z"/>
          <w:rFonts w:ascii="MS Reference Sans Serif" w:hAnsi="MS Reference Sans Serif"/>
          <w:lang w:val="en-CA"/>
        </w:rPr>
      </w:pPr>
      <w:del w:id="9277" w:author="Yann Bourdeau" w:date="2014-02-06T16:29:00Z">
        <w:r w:rsidRPr="00381014" w:rsidDel="00FC0E8D">
          <w:rPr>
            <w:rFonts w:ascii="MS Reference Sans Serif" w:hAnsi="MS Reference Sans Serif"/>
            <w:lang w:val="en-CA"/>
          </w:rPr>
          <w:delText xml:space="preserve">        (blueslice::policy::profile::FieldInfo</w:delText>
        </w:r>
      </w:del>
    </w:p>
    <w:p w14:paraId="21566049" w14:textId="42930A24" w:rsidR="005579D5" w:rsidRPr="00381014" w:rsidDel="00FC0E8D" w:rsidRDefault="005579D5" w:rsidP="005579D5">
      <w:pPr>
        <w:spacing w:after="0" w:line="240" w:lineRule="exact"/>
        <w:rPr>
          <w:del w:id="9278" w:author="Yann Bourdeau" w:date="2014-02-06T16:29:00Z"/>
          <w:rFonts w:ascii="MS Reference Sans Serif" w:hAnsi="MS Reference Sans Serif"/>
          <w:lang w:val="en-CA"/>
        </w:rPr>
      </w:pPr>
      <w:del w:id="9279" w:author="Yann Bourdeau" w:date="2014-02-06T16:29:00Z">
        <w:r w:rsidRPr="00381014" w:rsidDel="00FC0E8D">
          <w:rPr>
            <w:rFonts w:ascii="MS Reference Sans Serif" w:hAnsi="MS Reference Sans Serif"/>
            <w:lang w:val="en-CA"/>
          </w:rPr>
          <w:delText xml:space="preserve">         ((EAttribute)2, "name2",</w:delText>
        </w:r>
      </w:del>
    </w:p>
    <w:p w14:paraId="09B88F3D" w14:textId="6F2CF0CD" w:rsidR="005579D5" w:rsidRPr="00381014" w:rsidDel="00FC0E8D" w:rsidRDefault="005579D5" w:rsidP="005579D5">
      <w:pPr>
        <w:spacing w:after="0" w:line="240" w:lineRule="exact"/>
        <w:rPr>
          <w:del w:id="9280" w:author="Yann Bourdeau" w:date="2014-02-06T16:29:00Z"/>
          <w:rFonts w:ascii="MS Reference Sans Serif" w:hAnsi="MS Reference Sans Serif"/>
          <w:lang w:val="en-CA"/>
        </w:rPr>
      </w:pPr>
      <w:del w:id="9281" w:author="Yann Bourdeau" w:date="2014-02-06T16:29:00Z">
        <w:r w:rsidRPr="00381014" w:rsidDel="00FC0E8D">
          <w:rPr>
            <w:rFonts w:ascii="MS Reference Sans Serif" w:hAnsi="MS Reference Sans Serif"/>
            <w:lang w:val="en-CA"/>
          </w:rPr>
          <w:delText xml:space="preserve">          true,</w:delText>
        </w:r>
      </w:del>
    </w:p>
    <w:p w14:paraId="085BCBEA" w14:textId="7B8F6C18" w:rsidR="005579D5" w:rsidRPr="00381014" w:rsidDel="00FC0E8D" w:rsidRDefault="005579D5" w:rsidP="005579D5">
      <w:pPr>
        <w:spacing w:after="0" w:line="240" w:lineRule="exact"/>
        <w:rPr>
          <w:del w:id="9282" w:author="Yann Bourdeau" w:date="2014-02-06T16:29:00Z"/>
          <w:rFonts w:ascii="MS Reference Sans Serif" w:hAnsi="MS Reference Sans Serif"/>
          <w:lang w:val="en-CA"/>
        </w:rPr>
      </w:pPr>
      <w:del w:id="9283" w:author="Yann Bourdeau" w:date="2014-02-06T16:29:00Z">
        <w:r w:rsidRPr="00381014" w:rsidDel="00FC0E8D">
          <w:rPr>
            <w:rFonts w:ascii="MS Reference Sans Serif" w:hAnsi="MS Reference Sans Serif"/>
            <w:lang w:val="en-CA"/>
          </w:rPr>
          <w:delText xml:space="preserve">          false,</w:delText>
        </w:r>
      </w:del>
    </w:p>
    <w:p w14:paraId="44AA7EB0" w14:textId="62F97E11" w:rsidR="005579D5" w:rsidRPr="00381014" w:rsidDel="00FC0E8D" w:rsidRDefault="005579D5" w:rsidP="005579D5">
      <w:pPr>
        <w:spacing w:after="0" w:line="240" w:lineRule="exact"/>
        <w:rPr>
          <w:del w:id="9284" w:author="Yann Bourdeau" w:date="2014-02-06T16:29:00Z"/>
          <w:rFonts w:ascii="MS Reference Sans Serif" w:hAnsi="MS Reference Sans Serif"/>
          <w:lang w:val="en-CA"/>
        </w:rPr>
      </w:pPr>
      <w:del w:id="9285" w:author="Yann Bourdeau" w:date="2014-02-06T16:29:00Z">
        <w:r w:rsidRPr="00381014" w:rsidDel="00FC0E8D">
          <w:rPr>
            <w:rFonts w:ascii="MS Reference Sans Serif" w:hAnsi="MS Reference Sans Serif"/>
            <w:lang w:val="en-CA"/>
          </w:rPr>
          <w:delText xml:space="preserve">          false,</w:delText>
        </w:r>
      </w:del>
    </w:p>
    <w:p w14:paraId="5BCB05FF" w14:textId="243775AB" w:rsidR="005579D5" w:rsidRPr="00381014" w:rsidDel="00FC0E8D" w:rsidRDefault="005579D5" w:rsidP="005579D5">
      <w:pPr>
        <w:spacing w:after="0" w:line="240" w:lineRule="exact"/>
        <w:rPr>
          <w:del w:id="9286" w:author="Yann Bourdeau" w:date="2014-02-06T16:29:00Z"/>
          <w:rFonts w:ascii="MS Reference Sans Serif" w:hAnsi="MS Reference Sans Serif"/>
          <w:lang w:val="en-CA"/>
        </w:rPr>
      </w:pPr>
      <w:del w:id="9287" w:author="Yann Bourdeau" w:date="2014-02-06T16:29:00Z">
        <w:r w:rsidRPr="00381014" w:rsidDel="00FC0E8D">
          <w:rPr>
            <w:rFonts w:ascii="MS Reference Sans Serif" w:hAnsi="MS Reference Sans Serif"/>
            <w:lang w:val="en-CA"/>
          </w:rPr>
          <w:delText xml:space="preserve">          false,</w:delText>
        </w:r>
      </w:del>
    </w:p>
    <w:p w14:paraId="16B1DC3C" w14:textId="5719830D" w:rsidR="005579D5" w:rsidRPr="00381014" w:rsidDel="00FC0E8D" w:rsidRDefault="005579D5" w:rsidP="005579D5">
      <w:pPr>
        <w:spacing w:after="0" w:line="240" w:lineRule="exact"/>
        <w:rPr>
          <w:del w:id="9288" w:author="Yann Bourdeau" w:date="2014-02-06T16:29:00Z"/>
          <w:rFonts w:ascii="MS Reference Sans Serif" w:hAnsi="MS Reference Sans Serif"/>
          <w:lang w:val="en-CA"/>
        </w:rPr>
      </w:pPr>
      <w:del w:id="9289" w:author="Yann Bourdeau" w:date="2014-02-06T16:29:00Z">
        <w:r w:rsidRPr="00381014" w:rsidDel="00FC0E8D">
          <w:rPr>
            <w:rFonts w:ascii="MS Reference Sans Serif" w:hAnsi="MS Reference Sans Serif"/>
            <w:lang w:val="en-CA"/>
          </w:rPr>
          <w:delText xml:space="preserve">          false,</w:delText>
        </w:r>
      </w:del>
    </w:p>
    <w:p w14:paraId="405AA00C" w14:textId="18EDCCF3" w:rsidR="005579D5" w:rsidRPr="00381014" w:rsidDel="00FC0E8D" w:rsidRDefault="005579D5" w:rsidP="005579D5">
      <w:pPr>
        <w:spacing w:after="0" w:line="240" w:lineRule="exact"/>
        <w:rPr>
          <w:del w:id="9290" w:author="Yann Bourdeau" w:date="2014-02-06T16:29:00Z"/>
          <w:rFonts w:ascii="MS Reference Sans Serif" w:hAnsi="MS Reference Sans Serif"/>
          <w:lang w:val="en-CA"/>
        </w:rPr>
      </w:pPr>
      <w:del w:id="9291" w:author="Yann Bourdeau" w:date="2014-02-06T16:29:00Z">
        <w:r w:rsidRPr="00381014" w:rsidDel="00FC0E8D">
          <w:rPr>
            <w:rFonts w:ascii="MS Reference Sans Serif" w:hAnsi="MS Reference Sans Serif"/>
            <w:lang w:val="en-CA"/>
          </w:rPr>
          <w:delText xml:space="preserve">          false,</w:delText>
        </w:r>
      </w:del>
    </w:p>
    <w:p w14:paraId="6FBAB350" w14:textId="2077868F" w:rsidR="005579D5" w:rsidRPr="00381014" w:rsidDel="00FC0E8D" w:rsidRDefault="005579D5" w:rsidP="005579D5">
      <w:pPr>
        <w:spacing w:after="0" w:line="240" w:lineRule="exact"/>
        <w:rPr>
          <w:del w:id="9292" w:author="Yann Bourdeau" w:date="2014-02-06T16:29:00Z"/>
          <w:rFonts w:ascii="MS Reference Sans Serif" w:hAnsi="MS Reference Sans Serif"/>
          <w:lang w:val="en-CA"/>
        </w:rPr>
      </w:pPr>
      <w:del w:id="9293" w:author="Yann Bourdeau" w:date="2014-02-06T16:29:00Z">
        <w:r w:rsidRPr="00381014" w:rsidDel="00FC0E8D">
          <w:rPr>
            <w:rFonts w:ascii="MS Reference Sans Serif" w:hAnsi="MS Reference Sans Serif"/>
            <w:lang w:val="en-CA"/>
          </w:rPr>
          <w:delText xml:space="preserve">          "defaultvalue",</w:delText>
        </w:r>
      </w:del>
    </w:p>
    <w:p w14:paraId="687E04CA" w14:textId="3E9F49B7" w:rsidR="005579D5" w:rsidRPr="00381014" w:rsidDel="00FC0E8D" w:rsidRDefault="005579D5" w:rsidP="005579D5">
      <w:pPr>
        <w:spacing w:after="0" w:line="240" w:lineRule="exact"/>
        <w:rPr>
          <w:del w:id="9294" w:author="Yann Bourdeau" w:date="2014-02-06T16:29:00Z"/>
          <w:rFonts w:ascii="MS Reference Sans Serif" w:hAnsi="MS Reference Sans Serif"/>
          <w:lang w:val="en-CA"/>
        </w:rPr>
      </w:pPr>
      <w:del w:id="9295" w:author="Yann Bourdeau" w:date="2014-02-06T16:29:00Z">
        <w:r w:rsidRPr="00381014" w:rsidDel="00FC0E8D">
          <w:rPr>
            <w:rFonts w:ascii="MS Reference Sans Serif" w:hAnsi="MS Reference Sans Serif"/>
            <w:lang w:val="en-CA"/>
          </w:rPr>
          <w:delText xml:space="preserve">          false,</w:delText>
        </w:r>
      </w:del>
    </w:p>
    <w:p w14:paraId="458A959F" w14:textId="2F728AAF" w:rsidR="005579D5" w:rsidRPr="00381014" w:rsidDel="00FC0E8D" w:rsidRDefault="005579D5" w:rsidP="005579D5">
      <w:pPr>
        <w:spacing w:after="0" w:line="240" w:lineRule="exact"/>
        <w:rPr>
          <w:del w:id="9296" w:author="Yann Bourdeau" w:date="2014-02-06T16:29:00Z"/>
          <w:rFonts w:ascii="MS Reference Sans Serif" w:hAnsi="MS Reference Sans Serif"/>
          <w:lang w:val="en-CA"/>
        </w:rPr>
      </w:pPr>
      <w:del w:id="9297" w:author="Yann Bourdeau" w:date="2014-02-06T16:29:00Z">
        <w:r w:rsidRPr="00381014" w:rsidDel="00FC0E8D">
          <w:rPr>
            <w:rFonts w:ascii="MS Reference Sans Serif" w:hAnsi="MS Reference Sans Serif"/>
            <w:lang w:val="en-CA"/>
          </w:rPr>
          <w:delText xml:space="preserve">          0,</w:delText>
        </w:r>
      </w:del>
    </w:p>
    <w:p w14:paraId="709ABF3D" w14:textId="0B447CF1" w:rsidR="005579D5" w:rsidRPr="00381014" w:rsidDel="00FC0E8D" w:rsidRDefault="005579D5" w:rsidP="005579D5">
      <w:pPr>
        <w:spacing w:after="0" w:line="240" w:lineRule="exact"/>
        <w:rPr>
          <w:del w:id="9298" w:author="Yann Bourdeau" w:date="2014-02-06T16:29:00Z"/>
          <w:rFonts w:ascii="MS Reference Sans Serif" w:hAnsi="MS Reference Sans Serif"/>
          <w:lang w:val="en-CA"/>
        </w:rPr>
      </w:pPr>
      <w:del w:id="9299" w:author="Yann Bourdeau" w:date="2014-02-06T16:29:00Z">
        <w:r w:rsidRPr="00381014" w:rsidDel="00FC0E8D">
          <w:rPr>
            <w:rFonts w:ascii="MS Reference Sans Serif" w:hAnsi="MS Reference Sans Serif"/>
            <w:lang w:val="en-CA"/>
          </w:rPr>
          <w:delText xml:space="preserve">          0,</w:delText>
        </w:r>
      </w:del>
    </w:p>
    <w:p w14:paraId="7BA77620" w14:textId="299F4A82" w:rsidR="005579D5" w:rsidRPr="00381014" w:rsidDel="00FC0E8D" w:rsidRDefault="005579D5" w:rsidP="005579D5">
      <w:pPr>
        <w:spacing w:after="0" w:line="240" w:lineRule="exact"/>
        <w:rPr>
          <w:del w:id="9300" w:author="Yann Bourdeau" w:date="2014-02-06T16:29:00Z"/>
          <w:rFonts w:ascii="MS Reference Sans Serif" w:hAnsi="MS Reference Sans Serif"/>
          <w:lang w:val="en-CA"/>
        </w:rPr>
      </w:pPr>
      <w:del w:id="9301" w:author="Yann Bourdeau" w:date="2014-02-06T16:29:00Z">
        <w:r w:rsidRPr="00381014" w:rsidDel="00FC0E8D">
          <w:rPr>
            <w:rFonts w:ascii="MS Reference Sans Serif" w:hAnsi="MS Reference Sans Serif"/>
            <w:lang w:val="en-CA"/>
          </w:rPr>
          <w:delText xml:space="preserve">          0));</w:delText>
        </w:r>
      </w:del>
    </w:p>
    <w:p w14:paraId="626BAA46" w14:textId="3B2E91C0" w:rsidR="005579D5" w:rsidRPr="00381014" w:rsidDel="00FC0E8D" w:rsidRDefault="005579D5" w:rsidP="005579D5">
      <w:pPr>
        <w:spacing w:after="0" w:line="240" w:lineRule="exact"/>
        <w:rPr>
          <w:del w:id="9302" w:author="Yann Bourdeau" w:date="2014-02-06T16:29:00Z"/>
          <w:rFonts w:ascii="MS Reference Sans Serif" w:hAnsi="MS Reference Sans Serif"/>
          <w:lang w:val="en-CA"/>
        </w:rPr>
      </w:pPr>
      <w:del w:id="9303"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57703AFC" w14:textId="2FEEBDB7" w:rsidR="005579D5" w:rsidRPr="00381014" w:rsidDel="00FC0E8D" w:rsidRDefault="005579D5" w:rsidP="005579D5">
      <w:pPr>
        <w:spacing w:after="0" w:line="240" w:lineRule="exact"/>
        <w:rPr>
          <w:del w:id="9304" w:author="Yann Bourdeau" w:date="2014-02-06T16:29:00Z"/>
          <w:rFonts w:ascii="MS Reference Sans Serif" w:hAnsi="MS Reference Sans Serif"/>
          <w:lang w:val="en-CA"/>
        </w:rPr>
      </w:pPr>
      <w:del w:id="9305" w:author="Yann Bourdeau" w:date="2014-02-06T16:29:00Z">
        <w:r w:rsidRPr="00381014" w:rsidDel="00FC0E8D">
          <w:rPr>
            <w:rFonts w:ascii="MS Reference Sans Serif" w:hAnsi="MS Reference Sans Serif"/>
            <w:lang w:val="en-CA"/>
          </w:rPr>
          <w:tab/>
          <w:delText>fi.insert</w:delText>
        </w:r>
      </w:del>
    </w:p>
    <w:p w14:paraId="0793C38C" w14:textId="5A3C6CE8" w:rsidR="005579D5" w:rsidRPr="00381014" w:rsidDel="00FC0E8D" w:rsidRDefault="005579D5" w:rsidP="005579D5">
      <w:pPr>
        <w:spacing w:after="0" w:line="240" w:lineRule="exact"/>
        <w:rPr>
          <w:del w:id="9306" w:author="Yann Bourdeau" w:date="2014-02-06T16:29:00Z"/>
          <w:rFonts w:ascii="MS Reference Sans Serif" w:hAnsi="MS Reference Sans Serif"/>
          <w:lang w:val="en-CA"/>
        </w:rPr>
      </w:pPr>
      <w:del w:id="9307" w:author="Yann Bourdeau" w:date="2014-02-06T16:29:00Z">
        <w:r w:rsidRPr="00381014" w:rsidDel="00FC0E8D">
          <w:rPr>
            <w:rFonts w:ascii="MS Reference Sans Serif" w:hAnsi="MS Reference Sans Serif"/>
            <w:lang w:val="en-CA"/>
          </w:rPr>
          <w:delText xml:space="preserve">        (blueslice::policy::profile::FieldInfo</w:delText>
        </w:r>
      </w:del>
    </w:p>
    <w:p w14:paraId="4AC177D9" w14:textId="1A097A61" w:rsidR="005579D5" w:rsidRPr="00381014" w:rsidDel="00FC0E8D" w:rsidRDefault="005579D5" w:rsidP="005579D5">
      <w:pPr>
        <w:spacing w:after="0" w:line="240" w:lineRule="exact"/>
        <w:rPr>
          <w:del w:id="9308" w:author="Yann Bourdeau" w:date="2014-02-06T16:29:00Z"/>
          <w:rFonts w:ascii="MS Reference Sans Serif" w:hAnsi="MS Reference Sans Serif"/>
          <w:lang w:val="en-CA"/>
        </w:rPr>
      </w:pPr>
      <w:del w:id="9309" w:author="Yann Bourdeau" w:date="2014-02-06T16:29:00Z">
        <w:r w:rsidRPr="00381014" w:rsidDel="00FC0E8D">
          <w:rPr>
            <w:rFonts w:ascii="MS Reference Sans Serif" w:hAnsi="MS Reference Sans Serif"/>
            <w:lang w:val="en-CA"/>
          </w:rPr>
          <w:delText xml:space="preserve">         ((EAttribute)3, "name3",</w:delText>
        </w:r>
      </w:del>
    </w:p>
    <w:p w14:paraId="7B1F9D30" w14:textId="59A1B7D8" w:rsidR="005579D5" w:rsidRPr="00381014" w:rsidDel="00FC0E8D" w:rsidRDefault="005579D5" w:rsidP="005579D5">
      <w:pPr>
        <w:spacing w:after="0" w:line="240" w:lineRule="exact"/>
        <w:rPr>
          <w:del w:id="9310" w:author="Yann Bourdeau" w:date="2014-02-06T16:29:00Z"/>
          <w:rFonts w:ascii="MS Reference Sans Serif" w:hAnsi="MS Reference Sans Serif"/>
          <w:lang w:val="en-CA"/>
        </w:rPr>
      </w:pPr>
      <w:del w:id="9311" w:author="Yann Bourdeau" w:date="2014-02-06T16:29:00Z">
        <w:r w:rsidRPr="00381014" w:rsidDel="00FC0E8D">
          <w:rPr>
            <w:rFonts w:ascii="MS Reference Sans Serif" w:hAnsi="MS Reference Sans Serif"/>
            <w:lang w:val="en-CA"/>
          </w:rPr>
          <w:delText xml:space="preserve">          false,</w:delText>
        </w:r>
      </w:del>
    </w:p>
    <w:p w14:paraId="06DE4715" w14:textId="7F879CBF" w:rsidR="005579D5" w:rsidRPr="00381014" w:rsidDel="00FC0E8D" w:rsidRDefault="005579D5" w:rsidP="005579D5">
      <w:pPr>
        <w:spacing w:after="0" w:line="240" w:lineRule="exact"/>
        <w:rPr>
          <w:del w:id="9312" w:author="Yann Bourdeau" w:date="2014-02-06T16:29:00Z"/>
          <w:rFonts w:ascii="MS Reference Sans Serif" w:hAnsi="MS Reference Sans Serif"/>
          <w:lang w:val="en-CA"/>
        </w:rPr>
      </w:pPr>
      <w:del w:id="9313" w:author="Yann Bourdeau" w:date="2014-02-06T16:29:00Z">
        <w:r w:rsidRPr="00381014" w:rsidDel="00FC0E8D">
          <w:rPr>
            <w:rFonts w:ascii="MS Reference Sans Serif" w:hAnsi="MS Reference Sans Serif"/>
            <w:lang w:val="en-CA"/>
          </w:rPr>
          <w:delText xml:space="preserve">          true,</w:delText>
        </w:r>
      </w:del>
    </w:p>
    <w:p w14:paraId="1859A1DC" w14:textId="47BE916B" w:rsidR="005579D5" w:rsidRPr="00381014" w:rsidDel="00FC0E8D" w:rsidRDefault="005579D5" w:rsidP="005579D5">
      <w:pPr>
        <w:spacing w:after="0" w:line="240" w:lineRule="exact"/>
        <w:rPr>
          <w:del w:id="9314" w:author="Yann Bourdeau" w:date="2014-02-06T16:29:00Z"/>
          <w:rFonts w:ascii="MS Reference Sans Serif" w:hAnsi="MS Reference Sans Serif"/>
          <w:lang w:val="en-CA"/>
        </w:rPr>
      </w:pPr>
      <w:del w:id="9315" w:author="Yann Bourdeau" w:date="2014-02-06T16:29:00Z">
        <w:r w:rsidRPr="00381014" w:rsidDel="00FC0E8D">
          <w:rPr>
            <w:rFonts w:ascii="MS Reference Sans Serif" w:hAnsi="MS Reference Sans Serif"/>
            <w:lang w:val="en-CA"/>
          </w:rPr>
          <w:delText xml:space="preserve">          false,</w:delText>
        </w:r>
      </w:del>
    </w:p>
    <w:p w14:paraId="41A3355C" w14:textId="708C058F" w:rsidR="005579D5" w:rsidRPr="00381014" w:rsidDel="00FC0E8D" w:rsidRDefault="005579D5" w:rsidP="005579D5">
      <w:pPr>
        <w:spacing w:after="0" w:line="240" w:lineRule="exact"/>
        <w:rPr>
          <w:del w:id="9316" w:author="Yann Bourdeau" w:date="2014-02-06T16:29:00Z"/>
          <w:rFonts w:ascii="MS Reference Sans Serif" w:hAnsi="MS Reference Sans Serif"/>
          <w:lang w:val="en-CA"/>
        </w:rPr>
      </w:pPr>
      <w:del w:id="9317" w:author="Yann Bourdeau" w:date="2014-02-06T16:29:00Z">
        <w:r w:rsidRPr="00381014" w:rsidDel="00FC0E8D">
          <w:rPr>
            <w:rFonts w:ascii="MS Reference Sans Serif" w:hAnsi="MS Reference Sans Serif"/>
            <w:lang w:val="en-CA"/>
          </w:rPr>
          <w:delText xml:space="preserve">          false,</w:delText>
        </w:r>
      </w:del>
    </w:p>
    <w:p w14:paraId="2D42EC5B" w14:textId="07174022" w:rsidR="005579D5" w:rsidRPr="00381014" w:rsidDel="00FC0E8D" w:rsidRDefault="005579D5" w:rsidP="005579D5">
      <w:pPr>
        <w:spacing w:after="0" w:line="240" w:lineRule="exact"/>
        <w:rPr>
          <w:del w:id="9318" w:author="Yann Bourdeau" w:date="2014-02-06T16:29:00Z"/>
          <w:rFonts w:ascii="MS Reference Sans Serif" w:hAnsi="MS Reference Sans Serif"/>
          <w:lang w:val="en-CA"/>
        </w:rPr>
      </w:pPr>
      <w:del w:id="9319" w:author="Yann Bourdeau" w:date="2014-02-06T16:29:00Z">
        <w:r w:rsidRPr="00381014" w:rsidDel="00FC0E8D">
          <w:rPr>
            <w:rFonts w:ascii="MS Reference Sans Serif" w:hAnsi="MS Reference Sans Serif"/>
            <w:lang w:val="en-CA"/>
          </w:rPr>
          <w:delText xml:space="preserve">          false,</w:delText>
        </w:r>
      </w:del>
    </w:p>
    <w:p w14:paraId="7B72220B" w14:textId="0E9A48F6" w:rsidR="005579D5" w:rsidRPr="00381014" w:rsidDel="00FC0E8D" w:rsidRDefault="005579D5" w:rsidP="005579D5">
      <w:pPr>
        <w:spacing w:after="0" w:line="240" w:lineRule="exact"/>
        <w:rPr>
          <w:del w:id="9320" w:author="Yann Bourdeau" w:date="2014-02-06T16:29:00Z"/>
          <w:rFonts w:ascii="MS Reference Sans Serif" w:hAnsi="MS Reference Sans Serif"/>
          <w:lang w:val="en-CA"/>
        </w:rPr>
      </w:pPr>
      <w:del w:id="9321" w:author="Yann Bourdeau" w:date="2014-02-06T16:29:00Z">
        <w:r w:rsidRPr="00381014" w:rsidDel="00FC0E8D">
          <w:rPr>
            <w:rFonts w:ascii="MS Reference Sans Serif" w:hAnsi="MS Reference Sans Serif"/>
            <w:lang w:val="en-CA"/>
          </w:rPr>
          <w:delText xml:space="preserve">          false,</w:delText>
        </w:r>
      </w:del>
    </w:p>
    <w:p w14:paraId="6490E8AB" w14:textId="6DD06887" w:rsidR="005579D5" w:rsidRPr="00381014" w:rsidDel="00FC0E8D" w:rsidRDefault="005579D5" w:rsidP="005579D5">
      <w:pPr>
        <w:spacing w:after="0" w:line="240" w:lineRule="exact"/>
        <w:rPr>
          <w:del w:id="9322" w:author="Yann Bourdeau" w:date="2014-02-06T16:29:00Z"/>
          <w:rFonts w:ascii="MS Reference Sans Serif" w:hAnsi="MS Reference Sans Serif"/>
          <w:lang w:val="en-CA"/>
        </w:rPr>
      </w:pPr>
      <w:del w:id="9323" w:author="Yann Bourdeau" w:date="2014-02-06T16:29:00Z">
        <w:r w:rsidRPr="00381014" w:rsidDel="00FC0E8D">
          <w:rPr>
            <w:rFonts w:ascii="MS Reference Sans Serif" w:hAnsi="MS Reference Sans Serif"/>
            <w:lang w:val="en-CA"/>
          </w:rPr>
          <w:delText xml:space="preserve">          "defaultvalue",</w:delText>
        </w:r>
      </w:del>
    </w:p>
    <w:p w14:paraId="263ADEE2" w14:textId="0E5DA75D" w:rsidR="005579D5" w:rsidRPr="00381014" w:rsidDel="00FC0E8D" w:rsidRDefault="005579D5" w:rsidP="005579D5">
      <w:pPr>
        <w:spacing w:after="0" w:line="240" w:lineRule="exact"/>
        <w:rPr>
          <w:del w:id="9324" w:author="Yann Bourdeau" w:date="2014-02-06T16:29:00Z"/>
          <w:rFonts w:ascii="MS Reference Sans Serif" w:hAnsi="MS Reference Sans Serif"/>
          <w:lang w:val="en-CA"/>
        </w:rPr>
      </w:pPr>
      <w:del w:id="9325" w:author="Yann Bourdeau" w:date="2014-02-06T16:29:00Z">
        <w:r w:rsidRPr="00381014" w:rsidDel="00FC0E8D">
          <w:rPr>
            <w:rFonts w:ascii="MS Reference Sans Serif" w:hAnsi="MS Reference Sans Serif"/>
            <w:lang w:val="en-CA"/>
          </w:rPr>
          <w:delText xml:space="preserve">          false,</w:delText>
        </w:r>
      </w:del>
    </w:p>
    <w:p w14:paraId="3B855A1F" w14:textId="6E5B9FE7" w:rsidR="005579D5" w:rsidRPr="00381014" w:rsidDel="00FC0E8D" w:rsidRDefault="005579D5" w:rsidP="005579D5">
      <w:pPr>
        <w:spacing w:after="0" w:line="240" w:lineRule="exact"/>
        <w:rPr>
          <w:del w:id="9326" w:author="Yann Bourdeau" w:date="2014-02-06T16:29:00Z"/>
          <w:rFonts w:ascii="MS Reference Sans Serif" w:hAnsi="MS Reference Sans Serif"/>
          <w:lang w:val="en-CA"/>
        </w:rPr>
      </w:pPr>
      <w:del w:id="9327" w:author="Yann Bourdeau" w:date="2014-02-06T16:29:00Z">
        <w:r w:rsidRPr="00381014" w:rsidDel="00FC0E8D">
          <w:rPr>
            <w:rFonts w:ascii="MS Reference Sans Serif" w:hAnsi="MS Reference Sans Serif"/>
            <w:lang w:val="en-CA"/>
          </w:rPr>
          <w:delText xml:space="preserve">          0,</w:delText>
        </w:r>
      </w:del>
    </w:p>
    <w:p w14:paraId="05DF1ED2" w14:textId="77D9F75E" w:rsidR="005579D5" w:rsidRPr="00381014" w:rsidDel="00FC0E8D" w:rsidRDefault="005579D5" w:rsidP="005579D5">
      <w:pPr>
        <w:spacing w:after="0" w:line="240" w:lineRule="exact"/>
        <w:rPr>
          <w:del w:id="9328" w:author="Yann Bourdeau" w:date="2014-02-06T16:29:00Z"/>
          <w:rFonts w:ascii="MS Reference Sans Serif" w:hAnsi="MS Reference Sans Serif"/>
          <w:lang w:val="en-CA"/>
        </w:rPr>
      </w:pPr>
      <w:del w:id="9329" w:author="Yann Bourdeau" w:date="2014-02-06T16:29:00Z">
        <w:r w:rsidRPr="00381014" w:rsidDel="00FC0E8D">
          <w:rPr>
            <w:rFonts w:ascii="MS Reference Sans Serif" w:hAnsi="MS Reference Sans Serif"/>
            <w:lang w:val="en-CA"/>
          </w:rPr>
          <w:delText xml:space="preserve">          0,</w:delText>
        </w:r>
      </w:del>
    </w:p>
    <w:p w14:paraId="5BAE23AC" w14:textId="477C9DD3" w:rsidR="005579D5" w:rsidRPr="00381014" w:rsidDel="00FC0E8D" w:rsidRDefault="005579D5" w:rsidP="005579D5">
      <w:pPr>
        <w:spacing w:after="0" w:line="240" w:lineRule="exact"/>
        <w:rPr>
          <w:del w:id="9330" w:author="Yann Bourdeau" w:date="2014-02-06T16:29:00Z"/>
          <w:rFonts w:ascii="MS Reference Sans Serif" w:hAnsi="MS Reference Sans Serif"/>
          <w:lang w:val="en-CA"/>
        </w:rPr>
      </w:pPr>
      <w:del w:id="9331" w:author="Yann Bourdeau" w:date="2014-02-06T16:29:00Z">
        <w:r w:rsidRPr="00381014" w:rsidDel="00FC0E8D">
          <w:rPr>
            <w:rFonts w:ascii="MS Reference Sans Serif" w:hAnsi="MS Reference Sans Serif"/>
            <w:lang w:val="en-CA"/>
          </w:rPr>
          <w:delText xml:space="preserve">          0));</w:delText>
        </w:r>
      </w:del>
    </w:p>
    <w:p w14:paraId="429B5EF7" w14:textId="12BF82B1" w:rsidR="005579D5" w:rsidRPr="00381014" w:rsidDel="00FC0E8D" w:rsidRDefault="005579D5" w:rsidP="005579D5">
      <w:pPr>
        <w:spacing w:after="0" w:line="240" w:lineRule="exact"/>
        <w:rPr>
          <w:del w:id="9332" w:author="Yann Bourdeau" w:date="2014-02-06T16:29:00Z"/>
          <w:rFonts w:ascii="MS Reference Sans Serif" w:hAnsi="MS Reference Sans Serif"/>
          <w:lang w:val="en-CA"/>
        </w:rPr>
      </w:pPr>
    </w:p>
    <w:p w14:paraId="5D970FA2" w14:textId="6833DD0D" w:rsidR="005579D5" w:rsidRPr="00381014" w:rsidDel="00FC0E8D" w:rsidRDefault="005579D5" w:rsidP="005579D5">
      <w:pPr>
        <w:spacing w:after="0" w:line="240" w:lineRule="exact"/>
        <w:rPr>
          <w:del w:id="9333" w:author="Yann Bourdeau" w:date="2014-02-06T16:29:00Z"/>
          <w:rFonts w:ascii="MS Reference Sans Serif" w:hAnsi="MS Reference Sans Serif"/>
          <w:lang w:val="en-CA"/>
        </w:rPr>
      </w:pPr>
      <w:del w:id="9334" w:author="Yann Bourdeau" w:date="2014-02-06T16:29:00Z">
        <w:r w:rsidRPr="00381014" w:rsidDel="00FC0E8D">
          <w:rPr>
            <w:rFonts w:ascii="MS Reference Sans Serif" w:hAnsi="MS Reference Sans Serif"/>
            <w:lang w:val="en-CA"/>
          </w:rPr>
          <w:tab/>
          <w:delText>fi.insert</w:delText>
        </w:r>
      </w:del>
    </w:p>
    <w:p w14:paraId="073F94E5" w14:textId="24942E79" w:rsidR="005579D5" w:rsidRPr="00381014" w:rsidDel="00FC0E8D" w:rsidRDefault="005579D5" w:rsidP="005579D5">
      <w:pPr>
        <w:spacing w:after="0" w:line="240" w:lineRule="exact"/>
        <w:rPr>
          <w:del w:id="9335" w:author="Yann Bourdeau" w:date="2014-02-06T16:29:00Z"/>
          <w:rFonts w:ascii="MS Reference Sans Serif" w:hAnsi="MS Reference Sans Serif"/>
          <w:lang w:val="en-CA"/>
        </w:rPr>
      </w:pPr>
      <w:del w:id="9336" w:author="Yann Bourdeau" w:date="2014-02-06T16:29:00Z">
        <w:r w:rsidRPr="00381014" w:rsidDel="00FC0E8D">
          <w:rPr>
            <w:rFonts w:ascii="MS Reference Sans Serif" w:hAnsi="MS Reference Sans Serif"/>
            <w:lang w:val="en-CA"/>
          </w:rPr>
          <w:delText xml:space="preserve">        (blueslice::policy::profile::FieldInfo</w:delText>
        </w:r>
      </w:del>
    </w:p>
    <w:p w14:paraId="2D3FBCE8" w14:textId="797F1005" w:rsidR="005579D5" w:rsidRPr="00381014" w:rsidDel="00FC0E8D" w:rsidRDefault="005579D5" w:rsidP="005579D5">
      <w:pPr>
        <w:spacing w:after="0" w:line="240" w:lineRule="exact"/>
        <w:rPr>
          <w:del w:id="9337" w:author="Yann Bourdeau" w:date="2014-02-06T16:29:00Z"/>
          <w:rFonts w:ascii="MS Reference Sans Serif" w:hAnsi="MS Reference Sans Serif"/>
          <w:lang w:val="en-CA"/>
        </w:rPr>
      </w:pPr>
      <w:del w:id="9338" w:author="Yann Bourdeau" w:date="2014-02-06T16:29:00Z">
        <w:r w:rsidRPr="00381014" w:rsidDel="00FC0E8D">
          <w:rPr>
            <w:rFonts w:ascii="MS Reference Sans Serif" w:hAnsi="MS Reference Sans Serif"/>
            <w:lang w:val="en-CA"/>
          </w:rPr>
          <w:delText xml:space="preserve">         ((EAttribute)4, "name4",</w:delText>
        </w:r>
      </w:del>
    </w:p>
    <w:p w14:paraId="013ECE1A" w14:textId="1A59E16F" w:rsidR="005579D5" w:rsidRPr="00381014" w:rsidDel="00FC0E8D" w:rsidRDefault="005579D5" w:rsidP="005579D5">
      <w:pPr>
        <w:spacing w:after="0" w:line="240" w:lineRule="exact"/>
        <w:rPr>
          <w:del w:id="9339" w:author="Yann Bourdeau" w:date="2014-02-06T16:29:00Z"/>
          <w:rFonts w:ascii="MS Reference Sans Serif" w:hAnsi="MS Reference Sans Serif"/>
          <w:lang w:val="en-CA"/>
        </w:rPr>
      </w:pPr>
      <w:del w:id="9340" w:author="Yann Bourdeau" w:date="2014-02-06T16:29:00Z">
        <w:r w:rsidRPr="00381014" w:rsidDel="00FC0E8D">
          <w:rPr>
            <w:rFonts w:ascii="MS Reference Sans Serif" w:hAnsi="MS Reference Sans Serif"/>
            <w:lang w:val="en-CA"/>
          </w:rPr>
          <w:delText xml:space="preserve">          false,</w:delText>
        </w:r>
      </w:del>
    </w:p>
    <w:p w14:paraId="6175694D" w14:textId="3D1F919D" w:rsidR="005579D5" w:rsidRPr="00381014" w:rsidDel="00FC0E8D" w:rsidRDefault="005579D5" w:rsidP="005579D5">
      <w:pPr>
        <w:spacing w:after="0" w:line="240" w:lineRule="exact"/>
        <w:rPr>
          <w:del w:id="9341" w:author="Yann Bourdeau" w:date="2014-02-06T16:29:00Z"/>
          <w:rFonts w:ascii="MS Reference Sans Serif" w:hAnsi="MS Reference Sans Serif"/>
          <w:lang w:val="en-CA"/>
        </w:rPr>
      </w:pPr>
      <w:del w:id="9342" w:author="Yann Bourdeau" w:date="2014-02-06T16:29:00Z">
        <w:r w:rsidRPr="00381014" w:rsidDel="00FC0E8D">
          <w:rPr>
            <w:rFonts w:ascii="MS Reference Sans Serif" w:hAnsi="MS Reference Sans Serif"/>
            <w:lang w:val="en-CA"/>
          </w:rPr>
          <w:delText xml:space="preserve">          false,</w:delText>
        </w:r>
      </w:del>
    </w:p>
    <w:p w14:paraId="70558F1B" w14:textId="5A3E67BE" w:rsidR="005579D5" w:rsidRPr="00381014" w:rsidDel="00FC0E8D" w:rsidRDefault="005579D5" w:rsidP="005579D5">
      <w:pPr>
        <w:spacing w:after="0" w:line="240" w:lineRule="exact"/>
        <w:rPr>
          <w:del w:id="9343" w:author="Yann Bourdeau" w:date="2014-02-06T16:29:00Z"/>
          <w:rFonts w:ascii="MS Reference Sans Serif" w:hAnsi="MS Reference Sans Serif"/>
          <w:lang w:val="en-CA"/>
        </w:rPr>
      </w:pPr>
      <w:del w:id="9344" w:author="Yann Bourdeau" w:date="2014-02-06T16:29:00Z">
        <w:r w:rsidRPr="00381014" w:rsidDel="00FC0E8D">
          <w:rPr>
            <w:rFonts w:ascii="MS Reference Sans Serif" w:hAnsi="MS Reference Sans Serif"/>
            <w:lang w:val="en-CA"/>
          </w:rPr>
          <w:delText xml:space="preserve">          true,</w:delText>
        </w:r>
      </w:del>
    </w:p>
    <w:p w14:paraId="1D5FE5D6" w14:textId="621E90AE" w:rsidR="005579D5" w:rsidRPr="00381014" w:rsidDel="00FC0E8D" w:rsidRDefault="005579D5" w:rsidP="005579D5">
      <w:pPr>
        <w:spacing w:after="0" w:line="240" w:lineRule="exact"/>
        <w:rPr>
          <w:del w:id="9345" w:author="Yann Bourdeau" w:date="2014-02-06T16:29:00Z"/>
          <w:rFonts w:ascii="MS Reference Sans Serif" w:hAnsi="MS Reference Sans Serif"/>
          <w:lang w:val="en-CA"/>
        </w:rPr>
      </w:pPr>
      <w:del w:id="9346" w:author="Yann Bourdeau" w:date="2014-02-06T16:29:00Z">
        <w:r w:rsidRPr="00381014" w:rsidDel="00FC0E8D">
          <w:rPr>
            <w:rFonts w:ascii="MS Reference Sans Serif" w:hAnsi="MS Reference Sans Serif"/>
            <w:lang w:val="en-CA"/>
          </w:rPr>
          <w:delText xml:space="preserve">          false,</w:delText>
        </w:r>
      </w:del>
    </w:p>
    <w:p w14:paraId="0301134B" w14:textId="4A56A5E5" w:rsidR="005579D5" w:rsidRPr="00381014" w:rsidDel="00FC0E8D" w:rsidRDefault="005579D5" w:rsidP="005579D5">
      <w:pPr>
        <w:spacing w:after="0" w:line="240" w:lineRule="exact"/>
        <w:rPr>
          <w:del w:id="9347" w:author="Yann Bourdeau" w:date="2014-02-06T16:29:00Z"/>
          <w:rFonts w:ascii="MS Reference Sans Serif" w:hAnsi="MS Reference Sans Serif"/>
          <w:lang w:val="en-CA"/>
        </w:rPr>
      </w:pPr>
      <w:del w:id="9348" w:author="Yann Bourdeau" w:date="2014-02-06T16:29:00Z">
        <w:r w:rsidRPr="00381014" w:rsidDel="00FC0E8D">
          <w:rPr>
            <w:rFonts w:ascii="MS Reference Sans Serif" w:hAnsi="MS Reference Sans Serif"/>
            <w:lang w:val="en-CA"/>
          </w:rPr>
          <w:delText xml:space="preserve">          false,</w:delText>
        </w:r>
      </w:del>
    </w:p>
    <w:p w14:paraId="5B4DE1D6" w14:textId="6B06C09D" w:rsidR="005579D5" w:rsidRPr="00381014" w:rsidDel="00FC0E8D" w:rsidRDefault="005579D5" w:rsidP="005579D5">
      <w:pPr>
        <w:spacing w:after="0" w:line="240" w:lineRule="exact"/>
        <w:rPr>
          <w:del w:id="9349" w:author="Yann Bourdeau" w:date="2014-02-06T16:29:00Z"/>
          <w:rFonts w:ascii="MS Reference Sans Serif" w:hAnsi="MS Reference Sans Serif"/>
          <w:lang w:val="en-CA"/>
        </w:rPr>
      </w:pPr>
      <w:del w:id="9350" w:author="Yann Bourdeau" w:date="2014-02-06T16:29:00Z">
        <w:r w:rsidRPr="00381014" w:rsidDel="00FC0E8D">
          <w:rPr>
            <w:rFonts w:ascii="MS Reference Sans Serif" w:hAnsi="MS Reference Sans Serif"/>
            <w:lang w:val="en-CA"/>
          </w:rPr>
          <w:delText xml:space="preserve">          false,</w:delText>
        </w:r>
      </w:del>
    </w:p>
    <w:p w14:paraId="55DDB46C" w14:textId="237DEE6F" w:rsidR="005579D5" w:rsidRPr="00381014" w:rsidDel="00FC0E8D" w:rsidRDefault="005579D5" w:rsidP="005579D5">
      <w:pPr>
        <w:spacing w:after="0" w:line="240" w:lineRule="exact"/>
        <w:rPr>
          <w:del w:id="9351" w:author="Yann Bourdeau" w:date="2014-02-06T16:29:00Z"/>
          <w:rFonts w:ascii="MS Reference Sans Serif" w:hAnsi="MS Reference Sans Serif"/>
          <w:lang w:val="en-CA"/>
        </w:rPr>
      </w:pPr>
      <w:del w:id="9352" w:author="Yann Bourdeau" w:date="2014-02-06T16:29:00Z">
        <w:r w:rsidRPr="00381014" w:rsidDel="00FC0E8D">
          <w:rPr>
            <w:rFonts w:ascii="MS Reference Sans Serif" w:hAnsi="MS Reference Sans Serif"/>
            <w:lang w:val="en-CA"/>
          </w:rPr>
          <w:delText xml:space="preserve">          "defaultvalue",</w:delText>
        </w:r>
      </w:del>
    </w:p>
    <w:p w14:paraId="355F705F" w14:textId="37F04A2E" w:rsidR="005579D5" w:rsidRPr="00381014" w:rsidDel="00FC0E8D" w:rsidRDefault="005579D5" w:rsidP="005579D5">
      <w:pPr>
        <w:spacing w:after="0" w:line="240" w:lineRule="exact"/>
        <w:rPr>
          <w:del w:id="9353" w:author="Yann Bourdeau" w:date="2014-02-06T16:29:00Z"/>
          <w:rFonts w:ascii="MS Reference Sans Serif" w:hAnsi="MS Reference Sans Serif"/>
          <w:lang w:val="en-CA"/>
        </w:rPr>
      </w:pPr>
      <w:del w:id="9354" w:author="Yann Bourdeau" w:date="2014-02-06T16:29:00Z">
        <w:r w:rsidRPr="00381014" w:rsidDel="00FC0E8D">
          <w:rPr>
            <w:rFonts w:ascii="MS Reference Sans Serif" w:hAnsi="MS Reference Sans Serif"/>
            <w:lang w:val="en-CA"/>
          </w:rPr>
          <w:delText xml:space="preserve">          false,</w:delText>
        </w:r>
      </w:del>
    </w:p>
    <w:p w14:paraId="2966BDE3" w14:textId="66EDDCFB" w:rsidR="005579D5" w:rsidRPr="00381014" w:rsidDel="00FC0E8D" w:rsidRDefault="005579D5" w:rsidP="005579D5">
      <w:pPr>
        <w:spacing w:after="0" w:line="240" w:lineRule="exact"/>
        <w:rPr>
          <w:del w:id="9355" w:author="Yann Bourdeau" w:date="2014-02-06T16:29:00Z"/>
          <w:rFonts w:ascii="MS Reference Sans Serif" w:hAnsi="MS Reference Sans Serif"/>
          <w:lang w:val="en-CA"/>
        </w:rPr>
      </w:pPr>
      <w:del w:id="9356" w:author="Yann Bourdeau" w:date="2014-02-06T16:29:00Z">
        <w:r w:rsidRPr="00381014" w:rsidDel="00FC0E8D">
          <w:rPr>
            <w:rFonts w:ascii="MS Reference Sans Serif" w:hAnsi="MS Reference Sans Serif"/>
            <w:lang w:val="en-CA"/>
          </w:rPr>
          <w:delText xml:space="preserve">          0,</w:delText>
        </w:r>
      </w:del>
    </w:p>
    <w:p w14:paraId="658F6AFB" w14:textId="0C57168B" w:rsidR="005579D5" w:rsidRPr="00381014" w:rsidDel="00FC0E8D" w:rsidRDefault="005579D5" w:rsidP="005579D5">
      <w:pPr>
        <w:spacing w:after="0" w:line="240" w:lineRule="exact"/>
        <w:rPr>
          <w:del w:id="9357" w:author="Yann Bourdeau" w:date="2014-02-06T16:29:00Z"/>
          <w:rFonts w:ascii="MS Reference Sans Serif" w:hAnsi="MS Reference Sans Serif"/>
          <w:lang w:val="en-CA"/>
        </w:rPr>
      </w:pPr>
      <w:del w:id="9358" w:author="Yann Bourdeau" w:date="2014-02-06T16:29:00Z">
        <w:r w:rsidRPr="00381014" w:rsidDel="00FC0E8D">
          <w:rPr>
            <w:rFonts w:ascii="MS Reference Sans Serif" w:hAnsi="MS Reference Sans Serif"/>
            <w:lang w:val="en-CA"/>
          </w:rPr>
          <w:delText xml:space="preserve">          0,</w:delText>
        </w:r>
      </w:del>
    </w:p>
    <w:p w14:paraId="4A07FDE5" w14:textId="54D7C0D6" w:rsidR="005579D5" w:rsidRPr="00381014" w:rsidDel="00FC0E8D" w:rsidRDefault="005579D5" w:rsidP="005579D5">
      <w:pPr>
        <w:spacing w:after="0" w:line="240" w:lineRule="exact"/>
        <w:rPr>
          <w:del w:id="9359" w:author="Yann Bourdeau" w:date="2014-02-06T16:29:00Z"/>
          <w:rFonts w:ascii="MS Reference Sans Serif" w:hAnsi="MS Reference Sans Serif"/>
          <w:lang w:val="en-CA"/>
        </w:rPr>
      </w:pPr>
      <w:del w:id="9360" w:author="Yann Bourdeau" w:date="2014-02-06T16:29:00Z">
        <w:r w:rsidRPr="00381014" w:rsidDel="00FC0E8D">
          <w:rPr>
            <w:rFonts w:ascii="MS Reference Sans Serif" w:hAnsi="MS Reference Sans Serif"/>
            <w:lang w:val="en-CA"/>
          </w:rPr>
          <w:delText xml:space="preserve">          0));</w:delText>
        </w:r>
      </w:del>
    </w:p>
    <w:p w14:paraId="2FA40472" w14:textId="740DB9F7" w:rsidR="005579D5" w:rsidRPr="00381014" w:rsidDel="00FC0E8D" w:rsidRDefault="005579D5" w:rsidP="005579D5">
      <w:pPr>
        <w:spacing w:after="0" w:line="240" w:lineRule="exact"/>
        <w:rPr>
          <w:del w:id="9361" w:author="Yann Bourdeau" w:date="2014-02-06T16:29:00Z"/>
          <w:rFonts w:ascii="MS Reference Sans Serif" w:hAnsi="MS Reference Sans Serif"/>
          <w:lang w:val="en-CA"/>
        </w:rPr>
      </w:pPr>
    </w:p>
    <w:p w14:paraId="424B637A" w14:textId="2E37B105" w:rsidR="005579D5" w:rsidRPr="00381014" w:rsidDel="00FC0E8D" w:rsidRDefault="005579D5" w:rsidP="005579D5">
      <w:pPr>
        <w:spacing w:after="0" w:line="240" w:lineRule="exact"/>
        <w:rPr>
          <w:del w:id="9362" w:author="Yann Bourdeau" w:date="2014-02-06T16:29:00Z"/>
          <w:rFonts w:ascii="MS Reference Sans Serif" w:hAnsi="MS Reference Sans Serif"/>
          <w:lang w:val="en-CA"/>
        </w:rPr>
      </w:pPr>
      <w:del w:id="9363" w:author="Yann Bourdeau" w:date="2014-02-06T16:29:00Z">
        <w:r w:rsidRPr="00381014" w:rsidDel="00FC0E8D">
          <w:rPr>
            <w:rFonts w:ascii="MS Reference Sans Serif" w:hAnsi="MS Reference Sans Serif"/>
            <w:lang w:val="en-CA"/>
          </w:rPr>
          <w:tab/>
          <w:delText>fi.insert</w:delText>
        </w:r>
      </w:del>
    </w:p>
    <w:p w14:paraId="613425E5" w14:textId="1F960864" w:rsidR="005579D5" w:rsidRPr="00381014" w:rsidDel="00FC0E8D" w:rsidRDefault="005579D5" w:rsidP="005579D5">
      <w:pPr>
        <w:spacing w:after="0" w:line="240" w:lineRule="exact"/>
        <w:rPr>
          <w:del w:id="9364" w:author="Yann Bourdeau" w:date="2014-02-06T16:29:00Z"/>
          <w:rFonts w:ascii="MS Reference Sans Serif" w:hAnsi="MS Reference Sans Serif"/>
          <w:lang w:val="en-CA"/>
        </w:rPr>
      </w:pPr>
      <w:del w:id="9365" w:author="Yann Bourdeau" w:date="2014-02-06T16:29:00Z">
        <w:r w:rsidRPr="00381014" w:rsidDel="00FC0E8D">
          <w:rPr>
            <w:rFonts w:ascii="MS Reference Sans Serif" w:hAnsi="MS Reference Sans Serif"/>
            <w:lang w:val="en-CA"/>
          </w:rPr>
          <w:delText xml:space="preserve">        (blueslice::policy::profile::FieldInfo</w:delText>
        </w:r>
      </w:del>
    </w:p>
    <w:p w14:paraId="289EB595" w14:textId="1B1072AE" w:rsidR="005579D5" w:rsidRPr="00381014" w:rsidDel="00FC0E8D" w:rsidRDefault="005579D5" w:rsidP="005579D5">
      <w:pPr>
        <w:spacing w:after="0" w:line="240" w:lineRule="exact"/>
        <w:rPr>
          <w:del w:id="9366" w:author="Yann Bourdeau" w:date="2014-02-06T16:29:00Z"/>
          <w:rFonts w:ascii="MS Reference Sans Serif" w:hAnsi="MS Reference Sans Serif"/>
          <w:lang w:val="en-CA"/>
        </w:rPr>
      </w:pPr>
      <w:del w:id="9367" w:author="Yann Bourdeau" w:date="2014-02-06T16:29:00Z">
        <w:r w:rsidRPr="00381014" w:rsidDel="00FC0E8D">
          <w:rPr>
            <w:rFonts w:ascii="MS Reference Sans Serif" w:hAnsi="MS Reference Sans Serif"/>
            <w:lang w:val="en-CA"/>
          </w:rPr>
          <w:delText xml:space="preserve">         ((EAttribute)5, "name5",</w:delText>
        </w:r>
      </w:del>
    </w:p>
    <w:p w14:paraId="6BA8E47A" w14:textId="2DCB498E" w:rsidR="005579D5" w:rsidRPr="00381014" w:rsidDel="00FC0E8D" w:rsidRDefault="005579D5" w:rsidP="005579D5">
      <w:pPr>
        <w:spacing w:after="0" w:line="240" w:lineRule="exact"/>
        <w:rPr>
          <w:del w:id="9368" w:author="Yann Bourdeau" w:date="2014-02-06T16:29:00Z"/>
          <w:rFonts w:ascii="MS Reference Sans Serif" w:hAnsi="MS Reference Sans Serif"/>
          <w:lang w:val="en-CA"/>
        </w:rPr>
      </w:pPr>
      <w:del w:id="9369" w:author="Yann Bourdeau" w:date="2014-02-06T16:29:00Z">
        <w:r w:rsidRPr="00381014" w:rsidDel="00FC0E8D">
          <w:rPr>
            <w:rFonts w:ascii="MS Reference Sans Serif" w:hAnsi="MS Reference Sans Serif"/>
            <w:lang w:val="en-CA"/>
          </w:rPr>
          <w:delText xml:space="preserve">          false,</w:delText>
        </w:r>
      </w:del>
    </w:p>
    <w:p w14:paraId="495203DF" w14:textId="07F5F4C2" w:rsidR="005579D5" w:rsidRPr="00381014" w:rsidDel="00FC0E8D" w:rsidRDefault="005579D5" w:rsidP="005579D5">
      <w:pPr>
        <w:spacing w:after="0" w:line="240" w:lineRule="exact"/>
        <w:rPr>
          <w:del w:id="9370" w:author="Yann Bourdeau" w:date="2014-02-06T16:29:00Z"/>
          <w:rFonts w:ascii="MS Reference Sans Serif" w:hAnsi="MS Reference Sans Serif"/>
          <w:lang w:val="en-CA"/>
        </w:rPr>
      </w:pPr>
      <w:del w:id="9371" w:author="Yann Bourdeau" w:date="2014-02-06T16:29:00Z">
        <w:r w:rsidRPr="00381014" w:rsidDel="00FC0E8D">
          <w:rPr>
            <w:rFonts w:ascii="MS Reference Sans Serif" w:hAnsi="MS Reference Sans Serif"/>
            <w:lang w:val="en-CA"/>
          </w:rPr>
          <w:delText xml:space="preserve">          false,</w:delText>
        </w:r>
      </w:del>
    </w:p>
    <w:p w14:paraId="6A6B5D0C" w14:textId="0B58A449" w:rsidR="005579D5" w:rsidRPr="00381014" w:rsidDel="00FC0E8D" w:rsidRDefault="005579D5" w:rsidP="005579D5">
      <w:pPr>
        <w:spacing w:after="0" w:line="240" w:lineRule="exact"/>
        <w:rPr>
          <w:del w:id="9372" w:author="Yann Bourdeau" w:date="2014-02-06T16:29:00Z"/>
          <w:rFonts w:ascii="MS Reference Sans Serif" w:hAnsi="MS Reference Sans Serif"/>
          <w:lang w:val="en-CA"/>
        </w:rPr>
      </w:pPr>
      <w:del w:id="9373" w:author="Yann Bourdeau" w:date="2014-02-06T16:29:00Z">
        <w:r w:rsidRPr="00381014" w:rsidDel="00FC0E8D">
          <w:rPr>
            <w:rFonts w:ascii="MS Reference Sans Serif" w:hAnsi="MS Reference Sans Serif"/>
            <w:lang w:val="en-CA"/>
          </w:rPr>
          <w:delText xml:space="preserve">          false,</w:delText>
        </w:r>
      </w:del>
    </w:p>
    <w:p w14:paraId="33DD89CD" w14:textId="2AF2D6F1" w:rsidR="005579D5" w:rsidRPr="00381014" w:rsidDel="00FC0E8D" w:rsidRDefault="005579D5" w:rsidP="005579D5">
      <w:pPr>
        <w:spacing w:after="0" w:line="240" w:lineRule="exact"/>
        <w:rPr>
          <w:del w:id="9374" w:author="Yann Bourdeau" w:date="2014-02-06T16:29:00Z"/>
          <w:rFonts w:ascii="MS Reference Sans Serif" w:hAnsi="MS Reference Sans Serif"/>
          <w:lang w:val="en-CA"/>
        </w:rPr>
      </w:pPr>
      <w:del w:id="9375" w:author="Yann Bourdeau" w:date="2014-02-06T16:29:00Z">
        <w:r w:rsidRPr="00381014" w:rsidDel="00FC0E8D">
          <w:rPr>
            <w:rFonts w:ascii="MS Reference Sans Serif" w:hAnsi="MS Reference Sans Serif"/>
            <w:lang w:val="en-CA"/>
          </w:rPr>
          <w:delText xml:space="preserve">          true,</w:delText>
        </w:r>
      </w:del>
    </w:p>
    <w:p w14:paraId="54FC3B4A" w14:textId="68B0CC19" w:rsidR="005579D5" w:rsidRPr="00381014" w:rsidDel="00FC0E8D" w:rsidRDefault="005579D5" w:rsidP="005579D5">
      <w:pPr>
        <w:spacing w:after="0" w:line="240" w:lineRule="exact"/>
        <w:rPr>
          <w:del w:id="9376" w:author="Yann Bourdeau" w:date="2014-02-06T16:29:00Z"/>
          <w:rFonts w:ascii="MS Reference Sans Serif" w:hAnsi="MS Reference Sans Serif"/>
          <w:lang w:val="en-CA"/>
        </w:rPr>
      </w:pPr>
      <w:del w:id="9377" w:author="Yann Bourdeau" w:date="2014-02-06T16:29:00Z">
        <w:r w:rsidRPr="00381014" w:rsidDel="00FC0E8D">
          <w:rPr>
            <w:rFonts w:ascii="MS Reference Sans Serif" w:hAnsi="MS Reference Sans Serif"/>
            <w:lang w:val="en-CA"/>
          </w:rPr>
          <w:delText xml:space="preserve">          false,</w:delText>
        </w:r>
      </w:del>
    </w:p>
    <w:p w14:paraId="6B7B5A1A" w14:textId="551C68EE" w:rsidR="005579D5" w:rsidRPr="00381014" w:rsidDel="00FC0E8D" w:rsidRDefault="005579D5" w:rsidP="005579D5">
      <w:pPr>
        <w:spacing w:after="0" w:line="240" w:lineRule="exact"/>
        <w:rPr>
          <w:del w:id="9378" w:author="Yann Bourdeau" w:date="2014-02-06T16:29:00Z"/>
          <w:rFonts w:ascii="MS Reference Sans Serif" w:hAnsi="MS Reference Sans Serif"/>
          <w:lang w:val="en-CA"/>
        </w:rPr>
      </w:pPr>
      <w:del w:id="9379" w:author="Yann Bourdeau" w:date="2014-02-06T16:29:00Z">
        <w:r w:rsidRPr="00381014" w:rsidDel="00FC0E8D">
          <w:rPr>
            <w:rFonts w:ascii="MS Reference Sans Serif" w:hAnsi="MS Reference Sans Serif"/>
            <w:lang w:val="en-CA"/>
          </w:rPr>
          <w:delText xml:space="preserve">          false,</w:delText>
        </w:r>
      </w:del>
    </w:p>
    <w:p w14:paraId="763C7793" w14:textId="150C84A3" w:rsidR="005579D5" w:rsidRPr="00381014" w:rsidDel="00FC0E8D" w:rsidRDefault="005579D5" w:rsidP="005579D5">
      <w:pPr>
        <w:spacing w:after="0" w:line="240" w:lineRule="exact"/>
        <w:rPr>
          <w:del w:id="9380" w:author="Yann Bourdeau" w:date="2014-02-06T16:29:00Z"/>
          <w:rFonts w:ascii="MS Reference Sans Serif" w:hAnsi="MS Reference Sans Serif"/>
          <w:lang w:val="en-CA"/>
        </w:rPr>
      </w:pPr>
      <w:del w:id="9381" w:author="Yann Bourdeau" w:date="2014-02-06T16:29:00Z">
        <w:r w:rsidRPr="00381014" w:rsidDel="00FC0E8D">
          <w:rPr>
            <w:rFonts w:ascii="MS Reference Sans Serif" w:hAnsi="MS Reference Sans Serif"/>
            <w:lang w:val="en-CA"/>
          </w:rPr>
          <w:delText xml:space="preserve">          "defaultvalue",</w:delText>
        </w:r>
      </w:del>
    </w:p>
    <w:p w14:paraId="08C44468" w14:textId="3BCDEEE9" w:rsidR="005579D5" w:rsidRPr="00381014" w:rsidDel="00FC0E8D" w:rsidRDefault="005579D5" w:rsidP="005579D5">
      <w:pPr>
        <w:spacing w:after="0" w:line="240" w:lineRule="exact"/>
        <w:rPr>
          <w:del w:id="9382" w:author="Yann Bourdeau" w:date="2014-02-06T16:29:00Z"/>
          <w:rFonts w:ascii="MS Reference Sans Serif" w:hAnsi="MS Reference Sans Serif"/>
          <w:lang w:val="en-CA"/>
        </w:rPr>
      </w:pPr>
      <w:del w:id="9383" w:author="Yann Bourdeau" w:date="2014-02-06T16:29:00Z">
        <w:r w:rsidRPr="00381014" w:rsidDel="00FC0E8D">
          <w:rPr>
            <w:rFonts w:ascii="MS Reference Sans Serif" w:hAnsi="MS Reference Sans Serif"/>
            <w:lang w:val="en-CA"/>
          </w:rPr>
          <w:delText xml:space="preserve">          false,</w:delText>
        </w:r>
      </w:del>
    </w:p>
    <w:p w14:paraId="6C8102F3" w14:textId="22C38F8A" w:rsidR="005579D5" w:rsidRPr="00381014" w:rsidDel="00FC0E8D" w:rsidRDefault="005579D5" w:rsidP="005579D5">
      <w:pPr>
        <w:spacing w:after="0" w:line="240" w:lineRule="exact"/>
        <w:rPr>
          <w:del w:id="9384" w:author="Yann Bourdeau" w:date="2014-02-06T16:29:00Z"/>
          <w:rFonts w:ascii="MS Reference Sans Serif" w:hAnsi="MS Reference Sans Serif"/>
          <w:lang w:val="en-CA"/>
        </w:rPr>
      </w:pPr>
      <w:del w:id="9385" w:author="Yann Bourdeau" w:date="2014-02-06T16:29:00Z">
        <w:r w:rsidRPr="00381014" w:rsidDel="00FC0E8D">
          <w:rPr>
            <w:rFonts w:ascii="MS Reference Sans Serif" w:hAnsi="MS Reference Sans Serif"/>
            <w:lang w:val="en-CA"/>
          </w:rPr>
          <w:delText xml:space="preserve">          0,</w:delText>
        </w:r>
      </w:del>
    </w:p>
    <w:p w14:paraId="2C5B14D2" w14:textId="49DC7E6B" w:rsidR="005579D5" w:rsidRPr="00381014" w:rsidDel="00FC0E8D" w:rsidRDefault="005579D5" w:rsidP="005579D5">
      <w:pPr>
        <w:spacing w:after="0" w:line="240" w:lineRule="exact"/>
        <w:rPr>
          <w:del w:id="9386" w:author="Yann Bourdeau" w:date="2014-02-06T16:29:00Z"/>
          <w:rFonts w:ascii="MS Reference Sans Serif" w:hAnsi="MS Reference Sans Serif"/>
          <w:lang w:val="en-CA"/>
        </w:rPr>
      </w:pPr>
      <w:del w:id="9387" w:author="Yann Bourdeau" w:date="2014-02-06T16:29:00Z">
        <w:r w:rsidRPr="00381014" w:rsidDel="00FC0E8D">
          <w:rPr>
            <w:rFonts w:ascii="MS Reference Sans Serif" w:hAnsi="MS Reference Sans Serif"/>
            <w:lang w:val="en-CA"/>
          </w:rPr>
          <w:delText xml:space="preserve">          0,</w:delText>
        </w:r>
      </w:del>
    </w:p>
    <w:p w14:paraId="3D3A8F89" w14:textId="0800B82A" w:rsidR="005579D5" w:rsidRPr="00381014" w:rsidDel="00FC0E8D" w:rsidRDefault="005579D5" w:rsidP="005579D5">
      <w:pPr>
        <w:spacing w:after="0" w:line="240" w:lineRule="exact"/>
        <w:rPr>
          <w:del w:id="9388" w:author="Yann Bourdeau" w:date="2014-02-06T16:29:00Z"/>
          <w:rFonts w:ascii="MS Reference Sans Serif" w:hAnsi="MS Reference Sans Serif"/>
          <w:lang w:val="en-CA"/>
        </w:rPr>
      </w:pPr>
      <w:del w:id="9389" w:author="Yann Bourdeau" w:date="2014-02-06T16:29:00Z">
        <w:r w:rsidRPr="00381014" w:rsidDel="00FC0E8D">
          <w:rPr>
            <w:rFonts w:ascii="MS Reference Sans Serif" w:hAnsi="MS Reference Sans Serif"/>
            <w:lang w:val="en-CA"/>
          </w:rPr>
          <w:delText xml:space="preserve">          0));</w:delText>
        </w:r>
      </w:del>
    </w:p>
    <w:p w14:paraId="0AA14D0B" w14:textId="1EA5C953" w:rsidR="005579D5" w:rsidRPr="00381014" w:rsidDel="00FC0E8D" w:rsidRDefault="005579D5" w:rsidP="005579D5">
      <w:pPr>
        <w:spacing w:after="0" w:line="240" w:lineRule="exact"/>
        <w:rPr>
          <w:del w:id="9390" w:author="Yann Bourdeau" w:date="2014-02-06T16:29:00Z"/>
          <w:rFonts w:ascii="MS Reference Sans Serif" w:hAnsi="MS Reference Sans Serif"/>
          <w:lang w:val="en-CA"/>
        </w:rPr>
      </w:pPr>
    </w:p>
    <w:p w14:paraId="69156367" w14:textId="1C9AE80F" w:rsidR="005579D5" w:rsidRPr="00381014" w:rsidDel="00FC0E8D" w:rsidRDefault="005579D5" w:rsidP="005579D5">
      <w:pPr>
        <w:spacing w:after="0" w:line="240" w:lineRule="exact"/>
        <w:rPr>
          <w:del w:id="9391" w:author="Yann Bourdeau" w:date="2014-02-06T16:29:00Z"/>
          <w:rFonts w:ascii="MS Reference Sans Serif" w:hAnsi="MS Reference Sans Serif"/>
          <w:lang w:val="en-CA"/>
        </w:rPr>
      </w:pPr>
      <w:del w:id="9392" w:author="Yann Bourdeau" w:date="2014-02-06T16:29:00Z">
        <w:r w:rsidRPr="00381014" w:rsidDel="00FC0E8D">
          <w:rPr>
            <w:rFonts w:ascii="MS Reference Sans Serif" w:hAnsi="MS Reference Sans Serif"/>
            <w:lang w:val="en-CA"/>
          </w:rPr>
          <w:tab/>
          <w:delText>fi.insert</w:delText>
        </w:r>
      </w:del>
    </w:p>
    <w:p w14:paraId="74936066" w14:textId="1227AB23" w:rsidR="005579D5" w:rsidRPr="00381014" w:rsidDel="00FC0E8D" w:rsidRDefault="005579D5" w:rsidP="005579D5">
      <w:pPr>
        <w:spacing w:after="0" w:line="240" w:lineRule="exact"/>
        <w:rPr>
          <w:del w:id="9393" w:author="Yann Bourdeau" w:date="2014-02-06T16:29:00Z"/>
          <w:rFonts w:ascii="MS Reference Sans Serif" w:hAnsi="MS Reference Sans Serif"/>
          <w:lang w:val="en-CA"/>
        </w:rPr>
      </w:pPr>
      <w:del w:id="9394" w:author="Yann Bourdeau" w:date="2014-02-06T16:29:00Z">
        <w:r w:rsidRPr="00381014" w:rsidDel="00FC0E8D">
          <w:rPr>
            <w:rFonts w:ascii="MS Reference Sans Serif" w:hAnsi="MS Reference Sans Serif"/>
            <w:lang w:val="en-CA"/>
          </w:rPr>
          <w:delText xml:space="preserve">        (blueslice::policy::profile::FieldInfo</w:delText>
        </w:r>
      </w:del>
    </w:p>
    <w:p w14:paraId="54E61E2B" w14:textId="38A764F5" w:rsidR="005579D5" w:rsidRPr="00381014" w:rsidDel="00FC0E8D" w:rsidRDefault="005579D5" w:rsidP="005579D5">
      <w:pPr>
        <w:spacing w:after="0" w:line="240" w:lineRule="exact"/>
        <w:rPr>
          <w:del w:id="9395" w:author="Yann Bourdeau" w:date="2014-02-06T16:29:00Z"/>
          <w:rFonts w:ascii="MS Reference Sans Serif" w:hAnsi="MS Reference Sans Serif"/>
          <w:lang w:val="en-CA"/>
        </w:rPr>
      </w:pPr>
      <w:del w:id="9396" w:author="Yann Bourdeau" w:date="2014-02-06T16:29:00Z">
        <w:r w:rsidRPr="00381014" w:rsidDel="00FC0E8D">
          <w:rPr>
            <w:rFonts w:ascii="MS Reference Sans Serif" w:hAnsi="MS Reference Sans Serif"/>
            <w:lang w:val="en-CA"/>
          </w:rPr>
          <w:delText xml:space="preserve">         ((EAttribute)6, "name6",</w:delText>
        </w:r>
      </w:del>
    </w:p>
    <w:p w14:paraId="1B202DDE" w14:textId="03ECC2DA" w:rsidR="005579D5" w:rsidRPr="00381014" w:rsidDel="00FC0E8D" w:rsidRDefault="005579D5" w:rsidP="005579D5">
      <w:pPr>
        <w:spacing w:after="0" w:line="240" w:lineRule="exact"/>
        <w:rPr>
          <w:del w:id="9397" w:author="Yann Bourdeau" w:date="2014-02-06T16:29:00Z"/>
          <w:rFonts w:ascii="MS Reference Sans Serif" w:hAnsi="MS Reference Sans Serif"/>
          <w:lang w:val="en-CA"/>
        </w:rPr>
      </w:pPr>
      <w:del w:id="9398" w:author="Yann Bourdeau" w:date="2014-02-06T16:29:00Z">
        <w:r w:rsidRPr="00381014" w:rsidDel="00FC0E8D">
          <w:rPr>
            <w:rFonts w:ascii="MS Reference Sans Serif" w:hAnsi="MS Reference Sans Serif"/>
            <w:lang w:val="en-CA"/>
          </w:rPr>
          <w:delText xml:space="preserve">          false,</w:delText>
        </w:r>
      </w:del>
    </w:p>
    <w:p w14:paraId="3C8C53BF" w14:textId="543595D8" w:rsidR="005579D5" w:rsidRPr="00381014" w:rsidDel="00FC0E8D" w:rsidRDefault="005579D5" w:rsidP="005579D5">
      <w:pPr>
        <w:spacing w:after="0" w:line="240" w:lineRule="exact"/>
        <w:rPr>
          <w:del w:id="9399" w:author="Yann Bourdeau" w:date="2014-02-06T16:29:00Z"/>
          <w:rFonts w:ascii="MS Reference Sans Serif" w:hAnsi="MS Reference Sans Serif"/>
          <w:lang w:val="en-CA"/>
        </w:rPr>
      </w:pPr>
      <w:del w:id="9400" w:author="Yann Bourdeau" w:date="2014-02-06T16:29:00Z">
        <w:r w:rsidRPr="00381014" w:rsidDel="00FC0E8D">
          <w:rPr>
            <w:rFonts w:ascii="MS Reference Sans Serif" w:hAnsi="MS Reference Sans Serif"/>
            <w:lang w:val="en-CA"/>
          </w:rPr>
          <w:delText xml:space="preserve">          false,</w:delText>
        </w:r>
      </w:del>
    </w:p>
    <w:p w14:paraId="6E75A5C5" w14:textId="0D050E0B" w:rsidR="005579D5" w:rsidRPr="00381014" w:rsidDel="00FC0E8D" w:rsidRDefault="005579D5" w:rsidP="005579D5">
      <w:pPr>
        <w:spacing w:after="0" w:line="240" w:lineRule="exact"/>
        <w:rPr>
          <w:del w:id="9401" w:author="Yann Bourdeau" w:date="2014-02-06T16:29:00Z"/>
          <w:rFonts w:ascii="MS Reference Sans Serif" w:hAnsi="MS Reference Sans Serif"/>
          <w:lang w:val="en-CA"/>
        </w:rPr>
      </w:pPr>
      <w:del w:id="9402" w:author="Yann Bourdeau" w:date="2014-02-06T16:29:00Z">
        <w:r w:rsidRPr="00381014" w:rsidDel="00FC0E8D">
          <w:rPr>
            <w:rFonts w:ascii="MS Reference Sans Serif" w:hAnsi="MS Reference Sans Serif"/>
            <w:lang w:val="en-CA"/>
          </w:rPr>
          <w:delText xml:space="preserve">          false,</w:delText>
        </w:r>
      </w:del>
    </w:p>
    <w:p w14:paraId="3265592C" w14:textId="74F65C5A" w:rsidR="005579D5" w:rsidRPr="00381014" w:rsidDel="00FC0E8D" w:rsidRDefault="005579D5" w:rsidP="005579D5">
      <w:pPr>
        <w:spacing w:after="0" w:line="240" w:lineRule="exact"/>
        <w:rPr>
          <w:del w:id="9403" w:author="Yann Bourdeau" w:date="2014-02-06T16:29:00Z"/>
          <w:rFonts w:ascii="MS Reference Sans Serif" w:hAnsi="MS Reference Sans Serif"/>
          <w:lang w:val="en-CA"/>
        </w:rPr>
      </w:pPr>
      <w:del w:id="9404" w:author="Yann Bourdeau" w:date="2014-02-06T16:29:00Z">
        <w:r w:rsidRPr="00381014" w:rsidDel="00FC0E8D">
          <w:rPr>
            <w:rFonts w:ascii="MS Reference Sans Serif" w:hAnsi="MS Reference Sans Serif"/>
            <w:lang w:val="en-CA"/>
          </w:rPr>
          <w:delText xml:space="preserve">          false,</w:delText>
        </w:r>
      </w:del>
    </w:p>
    <w:p w14:paraId="751AC852" w14:textId="3DC44EF9" w:rsidR="005579D5" w:rsidRPr="00381014" w:rsidDel="00FC0E8D" w:rsidRDefault="005579D5" w:rsidP="005579D5">
      <w:pPr>
        <w:spacing w:after="0" w:line="240" w:lineRule="exact"/>
        <w:rPr>
          <w:del w:id="9405" w:author="Yann Bourdeau" w:date="2014-02-06T16:29:00Z"/>
          <w:rFonts w:ascii="MS Reference Sans Serif" w:hAnsi="MS Reference Sans Serif"/>
          <w:lang w:val="en-CA"/>
        </w:rPr>
      </w:pPr>
      <w:del w:id="9406" w:author="Yann Bourdeau" w:date="2014-02-06T16:29:00Z">
        <w:r w:rsidRPr="00381014" w:rsidDel="00FC0E8D">
          <w:rPr>
            <w:rFonts w:ascii="MS Reference Sans Serif" w:hAnsi="MS Reference Sans Serif"/>
            <w:lang w:val="en-CA"/>
          </w:rPr>
          <w:delText xml:space="preserve">          true,</w:delText>
        </w:r>
      </w:del>
    </w:p>
    <w:p w14:paraId="1F83DBBD" w14:textId="0EA085A3" w:rsidR="005579D5" w:rsidRPr="00381014" w:rsidDel="00FC0E8D" w:rsidRDefault="005579D5" w:rsidP="005579D5">
      <w:pPr>
        <w:spacing w:after="0" w:line="240" w:lineRule="exact"/>
        <w:rPr>
          <w:del w:id="9407" w:author="Yann Bourdeau" w:date="2014-02-06T16:29:00Z"/>
          <w:rFonts w:ascii="MS Reference Sans Serif" w:hAnsi="MS Reference Sans Serif"/>
          <w:lang w:val="en-CA"/>
        </w:rPr>
      </w:pPr>
      <w:del w:id="9408" w:author="Yann Bourdeau" w:date="2014-02-06T16:29:00Z">
        <w:r w:rsidRPr="00381014" w:rsidDel="00FC0E8D">
          <w:rPr>
            <w:rFonts w:ascii="MS Reference Sans Serif" w:hAnsi="MS Reference Sans Serif"/>
            <w:lang w:val="en-CA"/>
          </w:rPr>
          <w:delText xml:space="preserve">          false,</w:delText>
        </w:r>
      </w:del>
    </w:p>
    <w:p w14:paraId="2091B582" w14:textId="338F059F" w:rsidR="005579D5" w:rsidRPr="00381014" w:rsidDel="00FC0E8D" w:rsidRDefault="005579D5" w:rsidP="005579D5">
      <w:pPr>
        <w:spacing w:after="0" w:line="240" w:lineRule="exact"/>
        <w:rPr>
          <w:del w:id="9409" w:author="Yann Bourdeau" w:date="2014-02-06T16:29:00Z"/>
          <w:rFonts w:ascii="MS Reference Sans Serif" w:hAnsi="MS Reference Sans Serif"/>
          <w:lang w:val="en-CA"/>
        </w:rPr>
      </w:pPr>
      <w:del w:id="9410" w:author="Yann Bourdeau" w:date="2014-02-06T16:29:00Z">
        <w:r w:rsidRPr="00381014" w:rsidDel="00FC0E8D">
          <w:rPr>
            <w:rFonts w:ascii="MS Reference Sans Serif" w:hAnsi="MS Reference Sans Serif"/>
            <w:lang w:val="en-CA"/>
          </w:rPr>
          <w:delText xml:space="preserve">          "defaultvalue",</w:delText>
        </w:r>
      </w:del>
    </w:p>
    <w:p w14:paraId="10ECF985" w14:textId="33662B0B" w:rsidR="005579D5" w:rsidRPr="00381014" w:rsidDel="00FC0E8D" w:rsidRDefault="005579D5" w:rsidP="005579D5">
      <w:pPr>
        <w:spacing w:after="0" w:line="240" w:lineRule="exact"/>
        <w:rPr>
          <w:del w:id="9411" w:author="Yann Bourdeau" w:date="2014-02-06T16:29:00Z"/>
          <w:rFonts w:ascii="MS Reference Sans Serif" w:hAnsi="MS Reference Sans Serif"/>
          <w:lang w:val="en-CA"/>
        </w:rPr>
      </w:pPr>
      <w:del w:id="9412" w:author="Yann Bourdeau" w:date="2014-02-06T16:29:00Z">
        <w:r w:rsidRPr="00381014" w:rsidDel="00FC0E8D">
          <w:rPr>
            <w:rFonts w:ascii="MS Reference Sans Serif" w:hAnsi="MS Reference Sans Serif"/>
            <w:lang w:val="en-CA"/>
          </w:rPr>
          <w:delText xml:space="preserve">          false,</w:delText>
        </w:r>
      </w:del>
    </w:p>
    <w:p w14:paraId="6E2D2D1E" w14:textId="74C8E355" w:rsidR="005579D5" w:rsidRPr="00381014" w:rsidDel="00FC0E8D" w:rsidRDefault="005579D5" w:rsidP="005579D5">
      <w:pPr>
        <w:spacing w:after="0" w:line="240" w:lineRule="exact"/>
        <w:rPr>
          <w:del w:id="9413" w:author="Yann Bourdeau" w:date="2014-02-06T16:29:00Z"/>
          <w:rFonts w:ascii="MS Reference Sans Serif" w:hAnsi="MS Reference Sans Serif"/>
          <w:lang w:val="en-CA"/>
        </w:rPr>
      </w:pPr>
      <w:del w:id="9414" w:author="Yann Bourdeau" w:date="2014-02-06T16:29:00Z">
        <w:r w:rsidRPr="00381014" w:rsidDel="00FC0E8D">
          <w:rPr>
            <w:rFonts w:ascii="MS Reference Sans Serif" w:hAnsi="MS Reference Sans Serif"/>
            <w:lang w:val="en-CA"/>
          </w:rPr>
          <w:delText xml:space="preserve">          0,</w:delText>
        </w:r>
      </w:del>
    </w:p>
    <w:p w14:paraId="5628D4E1" w14:textId="23729F42" w:rsidR="005579D5" w:rsidRPr="00381014" w:rsidDel="00FC0E8D" w:rsidRDefault="005579D5" w:rsidP="005579D5">
      <w:pPr>
        <w:spacing w:after="0" w:line="240" w:lineRule="exact"/>
        <w:rPr>
          <w:del w:id="9415" w:author="Yann Bourdeau" w:date="2014-02-06T16:29:00Z"/>
          <w:rFonts w:ascii="MS Reference Sans Serif" w:hAnsi="MS Reference Sans Serif"/>
          <w:lang w:val="en-CA"/>
        </w:rPr>
      </w:pPr>
      <w:del w:id="9416" w:author="Yann Bourdeau" w:date="2014-02-06T16:29:00Z">
        <w:r w:rsidRPr="00381014" w:rsidDel="00FC0E8D">
          <w:rPr>
            <w:rFonts w:ascii="MS Reference Sans Serif" w:hAnsi="MS Reference Sans Serif"/>
            <w:lang w:val="en-CA"/>
          </w:rPr>
          <w:delText xml:space="preserve">          0,</w:delText>
        </w:r>
      </w:del>
    </w:p>
    <w:p w14:paraId="777B94AD" w14:textId="6460ABD1" w:rsidR="005579D5" w:rsidRPr="00381014" w:rsidDel="00FC0E8D" w:rsidRDefault="005579D5" w:rsidP="005579D5">
      <w:pPr>
        <w:spacing w:after="0" w:line="240" w:lineRule="exact"/>
        <w:rPr>
          <w:del w:id="9417" w:author="Yann Bourdeau" w:date="2014-02-06T16:29:00Z"/>
          <w:rFonts w:ascii="MS Reference Sans Serif" w:hAnsi="MS Reference Sans Serif"/>
          <w:lang w:val="en-CA"/>
        </w:rPr>
      </w:pPr>
      <w:del w:id="9418" w:author="Yann Bourdeau" w:date="2014-02-06T16:29:00Z">
        <w:r w:rsidRPr="00381014" w:rsidDel="00FC0E8D">
          <w:rPr>
            <w:rFonts w:ascii="MS Reference Sans Serif" w:hAnsi="MS Reference Sans Serif"/>
            <w:lang w:val="en-CA"/>
          </w:rPr>
          <w:delText xml:space="preserve">          0));</w:delText>
        </w:r>
      </w:del>
    </w:p>
    <w:p w14:paraId="5B03A1FD" w14:textId="6BAC5A0C" w:rsidR="005579D5" w:rsidRPr="00381014" w:rsidDel="00FC0E8D" w:rsidRDefault="005579D5" w:rsidP="005579D5">
      <w:pPr>
        <w:spacing w:after="0" w:line="240" w:lineRule="exact"/>
        <w:rPr>
          <w:del w:id="9419" w:author="Yann Bourdeau" w:date="2014-02-06T16:29:00Z"/>
          <w:rFonts w:ascii="MS Reference Sans Serif" w:hAnsi="MS Reference Sans Serif"/>
          <w:lang w:val="en-CA"/>
        </w:rPr>
      </w:pPr>
    </w:p>
    <w:p w14:paraId="356A4B8A" w14:textId="0FA6569D" w:rsidR="005579D5" w:rsidRPr="00381014" w:rsidDel="00FC0E8D" w:rsidRDefault="005579D5" w:rsidP="005579D5">
      <w:pPr>
        <w:spacing w:after="0" w:line="240" w:lineRule="exact"/>
        <w:rPr>
          <w:del w:id="9420" w:author="Yann Bourdeau" w:date="2014-02-06T16:29:00Z"/>
          <w:rFonts w:ascii="MS Reference Sans Serif" w:hAnsi="MS Reference Sans Serif"/>
          <w:lang w:val="en-CA"/>
        </w:rPr>
      </w:pPr>
      <w:del w:id="9421" w:author="Yann Bourdeau" w:date="2014-02-06T16:29:00Z">
        <w:r w:rsidRPr="00381014" w:rsidDel="00FC0E8D">
          <w:rPr>
            <w:rFonts w:ascii="MS Reference Sans Serif" w:hAnsi="MS Reference Sans Serif"/>
            <w:lang w:val="en-CA"/>
          </w:rPr>
          <w:tab/>
          <w:delText>fi.insert</w:delText>
        </w:r>
      </w:del>
    </w:p>
    <w:p w14:paraId="49E0C4CC" w14:textId="194AA7C6" w:rsidR="005579D5" w:rsidRPr="00381014" w:rsidDel="00FC0E8D" w:rsidRDefault="005579D5" w:rsidP="005579D5">
      <w:pPr>
        <w:spacing w:after="0" w:line="240" w:lineRule="exact"/>
        <w:rPr>
          <w:del w:id="9422" w:author="Yann Bourdeau" w:date="2014-02-06T16:29:00Z"/>
          <w:rFonts w:ascii="MS Reference Sans Serif" w:hAnsi="MS Reference Sans Serif"/>
          <w:lang w:val="en-CA"/>
        </w:rPr>
      </w:pPr>
      <w:del w:id="9423" w:author="Yann Bourdeau" w:date="2014-02-06T16:29:00Z">
        <w:r w:rsidRPr="00381014" w:rsidDel="00FC0E8D">
          <w:rPr>
            <w:rFonts w:ascii="MS Reference Sans Serif" w:hAnsi="MS Reference Sans Serif"/>
            <w:lang w:val="en-CA"/>
          </w:rPr>
          <w:delText xml:space="preserve">        (blueslice::policy::profile::FieldInfo</w:delText>
        </w:r>
      </w:del>
    </w:p>
    <w:p w14:paraId="4EEAB3E1" w14:textId="56074381" w:rsidR="005579D5" w:rsidRPr="00381014" w:rsidDel="00FC0E8D" w:rsidRDefault="005579D5" w:rsidP="005579D5">
      <w:pPr>
        <w:spacing w:after="0" w:line="240" w:lineRule="exact"/>
        <w:rPr>
          <w:del w:id="9424" w:author="Yann Bourdeau" w:date="2014-02-06T16:29:00Z"/>
          <w:rFonts w:ascii="MS Reference Sans Serif" w:hAnsi="MS Reference Sans Serif"/>
          <w:lang w:val="en-CA"/>
        </w:rPr>
      </w:pPr>
      <w:del w:id="9425" w:author="Yann Bourdeau" w:date="2014-02-06T16:29:00Z">
        <w:r w:rsidRPr="00381014" w:rsidDel="00FC0E8D">
          <w:rPr>
            <w:rFonts w:ascii="MS Reference Sans Serif" w:hAnsi="MS Reference Sans Serif"/>
            <w:lang w:val="en-CA"/>
          </w:rPr>
          <w:delText xml:space="preserve">         ((EAttribute)7, "name7",</w:delText>
        </w:r>
      </w:del>
    </w:p>
    <w:p w14:paraId="1D039C8D" w14:textId="221C18F6" w:rsidR="005579D5" w:rsidRPr="00381014" w:rsidDel="00FC0E8D" w:rsidRDefault="005579D5" w:rsidP="005579D5">
      <w:pPr>
        <w:spacing w:after="0" w:line="240" w:lineRule="exact"/>
        <w:rPr>
          <w:del w:id="9426" w:author="Yann Bourdeau" w:date="2014-02-06T16:29:00Z"/>
          <w:rFonts w:ascii="MS Reference Sans Serif" w:hAnsi="MS Reference Sans Serif"/>
          <w:lang w:val="en-CA"/>
        </w:rPr>
      </w:pPr>
      <w:del w:id="9427" w:author="Yann Bourdeau" w:date="2014-02-06T16:29:00Z">
        <w:r w:rsidRPr="00381014" w:rsidDel="00FC0E8D">
          <w:rPr>
            <w:rFonts w:ascii="MS Reference Sans Serif" w:hAnsi="MS Reference Sans Serif"/>
            <w:lang w:val="en-CA"/>
          </w:rPr>
          <w:delText xml:space="preserve">          false,</w:delText>
        </w:r>
      </w:del>
    </w:p>
    <w:p w14:paraId="2E999096" w14:textId="47B6BCB9" w:rsidR="005579D5" w:rsidRPr="00381014" w:rsidDel="00FC0E8D" w:rsidRDefault="005579D5" w:rsidP="005579D5">
      <w:pPr>
        <w:spacing w:after="0" w:line="240" w:lineRule="exact"/>
        <w:rPr>
          <w:del w:id="9428" w:author="Yann Bourdeau" w:date="2014-02-06T16:29:00Z"/>
          <w:rFonts w:ascii="MS Reference Sans Serif" w:hAnsi="MS Reference Sans Serif"/>
          <w:lang w:val="en-CA"/>
        </w:rPr>
      </w:pPr>
      <w:del w:id="9429" w:author="Yann Bourdeau" w:date="2014-02-06T16:29:00Z">
        <w:r w:rsidRPr="00381014" w:rsidDel="00FC0E8D">
          <w:rPr>
            <w:rFonts w:ascii="MS Reference Sans Serif" w:hAnsi="MS Reference Sans Serif"/>
            <w:lang w:val="en-CA"/>
          </w:rPr>
          <w:delText xml:space="preserve">          false,</w:delText>
        </w:r>
      </w:del>
    </w:p>
    <w:p w14:paraId="544C8948" w14:textId="7B1FD2CD" w:rsidR="005579D5" w:rsidRPr="00381014" w:rsidDel="00FC0E8D" w:rsidRDefault="005579D5" w:rsidP="005579D5">
      <w:pPr>
        <w:spacing w:after="0" w:line="240" w:lineRule="exact"/>
        <w:rPr>
          <w:del w:id="9430" w:author="Yann Bourdeau" w:date="2014-02-06T16:29:00Z"/>
          <w:rFonts w:ascii="MS Reference Sans Serif" w:hAnsi="MS Reference Sans Serif"/>
          <w:lang w:val="en-CA"/>
        </w:rPr>
      </w:pPr>
      <w:del w:id="9431" w:author="Yann Bourdeau" w:date="2014-02-06T16:29:00Z">
        <w:r w:rsidRPr="00381014" w:rsidDel="00FC0E8D">
          <w:rPr>
            <w:rFonts w:ascii="MS Reference Sans Serif" w:hAnsi="MS Reference Sans Serif"/>
            <w:lang w:val="en-CA"/>
          </w:rPr>
          <w:delText xml:space="preserve">          false,</w:delText>
        </w:r>
      </w:del>
    </w:p>
    <w:p w14:paraId="173B713D" w14:textId="505B6D37" w:rsidR="005579D5" w:rsidRPr="00381014" w:rsidDel="00FC0E8D" w:rsidRDefault="005579D5" w:rsidP="005579D5">
      <w:pPr>
        <w:spacing w:after="0" w:line="240" w:lineRule="exact"/>
        <w:rPr>
          <w:del w:id="9432" w:author="Yann Bourdeau" w:date="2014-02-06T16:29:00Z"/>
          <w:rFonts w:ascii="MS Reference Sans Serif" w:hAnsi="MS Reference Sans Serif"/>
          <w:lang w:val="en-CA"/>
        </w:rPr>
      </w:pPr>
      <w:del w:id="9433" w:author="Yann Bourdeau" w:date="2014-02-06T16:29:00Z">
        <w:r w:rsidRPr="00381014" w:rsidDel="00FC0E8D">
          <w:rPr>
            <w:rFonts w:ascii="MS Reference Sans Serif" w:hAnsi="MS Reference Sans Serif"/>
            <w:lang w:val="en-CA"/>
          </w:rPr>
          <w:delText xml:space="preserve">          false,</w:delText>
        </w:r>
      </w:del>
    </w:p>
    <w:p w14:paraId="5E740215" w14:textId="7BE06CB6" w:rsidR="005579D5" w:rsidRPr="00381014" w:rsidDel="00FC0E8D" w:rsidRDefault="005579D5" w:rsidP="005579D5">
      <w:pPr>
        <w:spacing w:after="0" w:line="240" w:lineRule="exact"/>
        <w:rPr>
          <w:del w:id="9434" w:author="Yann Bourdeau" w:date="2014-02-06T16:29:00Z"/>
          <w:rFonts w:ascii="MS Reference Sans Serif" w:hAnsi="MS Reference Sans Serif"/>
          <w:lang w:val="en-CA"/>
        </w:rPr>
      </w:pPr>
      <w:del w:id="9435" w:author="Yann Bourdeau" w:date="2014-02-06T16:29:00Z">
        <w:r w:rsidRPr="00381014" w:rsidDel="00FC0E8D">
          <w:rPr>
            <w:rFonts w:ascii="MS Reference Sans Serif" w:hAnsi="MS Reference Sans Serif"/>
            <w:lang w:val="en-CA"/>
          </w:rPr>
          <w:delText xml:space="preserve">          false,</w:delText>
        </w:r>
      </w:del>
    </w:p>
    <w:p w14:paraId="2380C010" w14:textId="778E524C" w:rsidR="005579D5" w:rsidRPr="00381014" w:rsidDel="00FC0E8D" w:rsidRDefault="005579D5" w:rsidP="005579D5">
      <w:pPr>
        <w:spacing w:after="0" w:line="240" w:lineRule="exact"/>
        <w:rPr>
          <w:del w:id="9436" w:author="Yann Bourdeau" w:date="2014-02-06T16:29:00Z"/>
          <w:rFonts w:ascii="MS Reference Sans Serif" w:hAnsi="MS Reference Sans Serif"/>
          <w:lang w:val="en-CA"/>
        </w:rPr>
      </w:pPr>
      <w:del w:id="9437" w:author="Yann Bourdeau" w:date="2014-02-06T16:29:00Z">
        <w:r w:rsidRPr="00381014" w:rsidDel="00FC0E8D">
          <w:rPr>
            <w:rFonts w:ascii="MS Reference Sans Serif" w:hAnsi="MS Reference Sans Serif"/>
            <w:lang w:val="en-CA"/>
          </w:rPr>
          <w:delText xml:space="preserve">          true,</w:delText>
        </w:r>
      </w:del>
    </w:p>
    <w:p w14:paraId="1D54F6E3" w14:textId="30B1D9EF" w:rsidR="005579D5" w:rsidRPr="00381014" w:rsidDel="00FC0E8D" w:rsidRDefault="005579D5" w:rsidP="005579D5">
      <w:pPr>
        <w:spacing w:after="0" w:line="240" w:lineRule="exact"/>
        <w:rPr>
          <w:del w:id="9438" w:author="Yann Bourdeau" w:date="2014-02-06T16:29:00Z"/>
          <w:rFonts w:ascii="MS Reference Sans Serif" w:hAnsi="MS Reference Sans Serif"/>
          <w:lang w:val="en-CA"/>
        </w:rPr>
      </w:pPr>
      <w:del w:id="9439" w:author="Yann Bourdeau" w:date="2014-02-06T16:29:00Z">
        <w:r w:rsidRPr="00381014" w:rsidDel="00FC0E8D">
          <w:rPr>
            <w:rFonts w:ascii="MS Reference Sans Serif" w:hAnsi="MS Reference Sans Serif"/>
            <w:lang w:val="en-CA"/>
          </w:rPr>
          <w:delText xml:space="preserve">          "defaultvalue",</w:delText>
        </w:r>
      </w:del>
    </w:p>
    <w:p w14:paraId="5F902A78" w14:textId="202E44E1" w:rsidR="005579D5" w:rsidRPr="00381014" w:rsidDel="00FC0E8D" w:rsidRDefault="005579D5" w:rsidP="005579D5">
      <w:pPr>
        <w:spacing w:after="0" w:line="240" w:lineRule="exact"/>
        <w:rPr>
          <w:del w:id="9440" w:author="Yann Bourdeau" w:date="2014-02-06T16:29:00Z"/>
          <w:rFonts w:ascii="MS Reference Sans Serif" w:hAnsi="MS Reference Sans Serif"/>
          <w:lang w:val="en-CA"/>
        </w:rPr>
      </w:pPr>
      <w:del w:id="9441" w:author="Yann Bourdeau" w:date="2014-02-06T16:29:00Z">
        <w:r w:rsidRPr="00381014" w:rsidDel="00FC0E8D">
          <w:rPr>
            <w:rFonts w:ascii="MS Reference Sans Serif" w:hAnsi="MS Reference Sans Serif"/>
            <w:lang w:val="en-CA"/>
          </w:rPr>
          <w:delText xml:space="preserve">          false,</w:delText>
        </w:r>
      </w:del>
    </w:p>
    <w:p w14:paraId="38BA2CCA" w14:textId="4979C024" w:rsidR="005579D5" w:rsidRPr="00381014" w:rsidDel="00FC0E8D" w:rsidRDefault="005579D5" w:rsidP="005579D5">
      <w:pPr>
        <w:spacing w:after="0" w:line="240" w:lineRule="exact"/>
        <w:rPr>
          <w:del w:id="9442" w:author="Yann Bourdeau" w:date="2014-02-06T16:29:00Z"/>
          <w:rFonts w:ascii="MS Reference Sans Serif" w:hAnsi="MS Reference Sans Serif"/>
          <w:lang w:val="en-CA"/>
        </w:rPr>
      </w:pPr>
      <w:del w:id="9443" w:author="Yann Bourdeau" w:date="2014-02-06T16:29:00Z">
        <w:r w:rsidRPr="00381014" w:rsidDel="00FC0E8D">
          <w:rPr>
            <w:rFonts w:ascii="MS Reference Sans Serif" w:hAnsi="MS Reference Sans Serif"/>
            <w:lang w:val="en-CA"/>
          </w:rPr>
          <w:delText xml:space="preserve">          0,</w:delText>
        </w:r>
      </w:del>
    </w:p>
    <w:p w14:paraId="59550A23" w14:textId="77FD9ED1" w:rsidR="005579D5" w:rsidRPr="00381014" w:rsidDel="00FC0E8D" w:rsidRDefault="005579D5" w:rsidP="005579D5">
      <w:pPr>
        <w:spacing w:after="0" w:line="240" w:lineRule="exact"/>
        <w:rPr>
          <w:del w:id="9444" w:author="Yann Bourdeau" w:date="2014-02-06T16:29:00Z"/>
          <w:rFonts w:ascii="MS Reference Sans Serif" w:hAnsi="MS Reference Sans Serif"/>
          <w:lang w:val="en-CA"/>
        </w:rPr>
      </w:pPr>
      <w:del w:id="9445" w:author="Yann Bourdeau" w:date="2014-02-06T16:29:00Z">
        <w:r w:rsidRPr="00381014" w:rsidDel="00FC0E8D">
          <w:rPr>
            <w:rFonts w:ascii="MS Reference Sans Serif" w:hAnsi="MS Reference Sans Serif"/>
            <w:lang w:val="en-CA"/>
          </w:rPr>
          <w:delText xml:space="preserve">          0,</w:delText>
        </w:r>
      </w:del>
    </w:p>
    <w:p w14:paraId="2E72C8DE" w14:textId="64A89587" w:rsidR="005579D5" w:rsidRPr="00381014" w:rsidDel="00FC0E8D" w:rsidRDefault="005579D5" w:rsidP="005579D5">
      <w:pPr>
        <w:spacing w:after="0" w:line="240" w:lineRule="exact"/>
        <w:rPr>
          <w:del w:id="9446" w:author="Yann Bourdeau" w:date="2014-02-06T16:29:00Z"/>
          <w:rFonts w:ascii="MS Reference Sans Serif" w:hAnsi="MS Reference Sans Serif"/>
          <w:lang w:val="en-CA"/>
        </w:rPr>
      </w:pPr>
      <w:del w:id="9447" w:author="Yann Bourdeau" w:date="2014-02-06T16:29:00Z">
        <w:r w:rsidRPr="00381014" w:rsidDel="00FC0E8D">
          <w:rPr>
            <w:rFonts w:ascii="MS Reference Sans Serif" w:hAnsi="MS Reference Sans Serif"/>
            <w:lang w:val="en-CA"/>
          </w:rPr>
          <w:delText xml:space="preserve">          0));</w:delText>
        </w:r>
      </w:del>
    </w:p>
    <w:p w14:paraId="0490B28F" w14:textId="327D3668" w:rsidR="005579D5" w:rsidRPr="00381014" w:rsidDel="00FC0E8D" w:rsidRDefault="005579D5" w:rsidP="005579D5">
      <w:pPr>
        <w:spacing w:after="0" w:line="240" w:lineRule="exact"/>
        <w:rPr>
          <w:del w:id="9448" w:author="Yann Bourdeau" w:date="2014-02-06T16:29:00Z"/>
          <w:rFonts w:ascii="MS Reference Sans Serif" w:hAnsi="MS Reference Sans Serif"/>
          <w:lang w:val="en-CA"/>
        </w:rPr>
      </w:pPr>
    </w:p>
    <w:p w14:paraId="3E1EDD7C" w14:textId="0C769A8F" w:rsidR="005579D5" w:rsidRPr="00381014" w:rsidDel="00FC0E8D" w:rsidRDefault="005579D5" w:rsidP="005579D5">
      <w:pPr>
        <w:spacing w:after="0" w:line="240" w:lineRule="exact"/>
        <w:rPr>
          <w:del w:id="9449" w:author="Yann Bourdeau" w:date="2014-02-06T16:29:00Z"/>
          <w:rFonts w:ascii="MS Reference Sans Serif" w:hAnsi="MS Reference Sans Serif"/>
          <w:lang w:val="en-CA"/>
        </w:rPr>
      </w:pPr>
      <w:del w:id="9450" w:author="Yann Bourdeau" w:date="2014-02-06T16:29:00Z">
        <w:r w:rsidRPr="00381014" w:rsidDel="00FC0E8D">
          <w:rPr>
            <w:rFonts w:ascii="MS Reference Sans Serif" w:hAnsi="MS Reference Sans Serif"/>
            <w:lang w:val="en-CA"/>
          </w:rPr>
          <w:tab/>
          <w:delText>fi.insert</w:delText>
        </w:r>
      </w:del>
    </w:p>
    <w:p w14:paraId="4123A71A" w14:textId="44E11DCA" w:rsidR="005579D5" w:rsidRPr="00381014" w:rsidDel="00FC0E8D" w:rsidRDefault="005579D5" w:rsidP="005579D5">
      <w:pPr>
        <w:spacing w:after="0" w:line="240" w:lineRule="exact"/>
        <w:rPr>
          <w:del w:id="9451" w:author="Yann Bourdeau" w:date="2014-02-06T16:29:00Z"/>
          <w:rFonts w:ascii="MS Reference Sans Serif" w:hAnsi="MS Reference Sans Serif"/>
          <w:lang w:val="en-CA"/>
        </w:rPr>
      </w:pPr>
      <w:del w:id="9452" w:author="Yann Bourdeau" w:date="2014-02-06T16:29:00Z">
        <w:r w:rsidRPr="00381014" w:rsidDel="00FC0E8D">
          <w:rPr>
            <w:rFonts w:ascii="MS Reference Sans Serif" w:hAnsi="MS Reference Sans Serif"/>
            <w:lang w:val="en-CA"/>
          </w:rPr>
          <w:delText xml:space="preserve">        (blueslice::policy::profile::FieldInfo</w:delText>
        </w:r>
      </w:del>
    </w:p>
    <w:p w14:paraId="0FCE6E1C" w14:textId="49D02C66" w:rsidR="005579D5" w:rsidRPr="00381014" w:rsidDel="00FC0E8D" w:rsidRDefault="005579D5" w:rsidP="005579D5">
      <w:pPr>
        <w:spacing w:after="0" w:line="240" w:lineRule="exact"/>
        <w:rPr>
          <w:del w:id="9453" w:author="Yann Bourdeau" w:date="2014-02-06T16:29:00Z"/>
          <w:rFonts w:ascii="MS Reference Sans Serif" w:hAnsi="MS Reference Sans Serif"/>
          <w:lang w:val="en-CA"/>
        </w:rPr>
      </w:pPr>
      <w:del w:id="9454" w:author="Yann Bourdeau" w:date="2014-02-06T16:29:00Z">
        <w:r w:rsidRPr="00381014" w:rsidDel="00FC0E8D">
          <w:rPr>
            <w:rFonts w:ascii="MS Reference Sans Serif" w:hAnsi="MS Reference Sans Serif"/>
            <w:lang w:val="en-CA"/>
          </w:rPr>
          <w:delText xml:space="preserve">         ((EAttribute)8, "name8",</w:delText>
        </w:r>
      </w:del>
    </w:p>
    <w:p w14:paraId="7D62DD98" w14:textId="185CA025" w:rsidR="005579D5" w:rsidRPr="00381014" w:rsidDel="00FC0E8D" w:rsidRDefault="005579D5" w:rsidP="005579D5">
      <w:pPr>
        <w:spacing w:after="0" w:line="240" w:lineRule="exact"/>
        <w:rPr>
          <w:del w:id="9455" w:author="Yann Bourdeau" w:date="2014-02-06T16:29:00Z"/>
          <w:rFonts w:ascii="MS Reference Sans Serif" w:hAnsi="MS Reference Sans Serif"/>
          <w:lang w:val="en-CA"/>
        </w:rPr>
      </w:pPr>
      <w:del w:id="9456" w:author="Yann Bourdeau" w:date="2014-02-06T16:29:00Z">
        <w:r w:rsidRPr="00381014" w:rsidDel="00FC0E8D">
          <w:rPr>
            <w:rFonts w:ascii="MS Reference Sans Serif" w:hAnsi="MS Reference Sans Serif"/>
            <w:lang w:val="en-CA"/>
          </w:rPr>
          <w:delText xml:space="preserve">          false,</w:delText>
        </w:r>
      </w:del>
    </w:p>
    <w:p w14:paraId="54DBFD9D" w14:textId="0ABB5994" w:rsidR="005579D5" w:rsidRPr="00381014" w:rsidDel="00FC0E8D" w:rsidRDefault="005579D5" w:rsidP="005579D5">
      <w:pPr>
        <w:spacing w:after="0" w:line="240" w:lineRule="exact"/>
        <w:rPr>
          <w:del w:id="9457" w:author="Yann Bourdeau" w:date="2014-02-06T16:29:00Z"/>
          <w:rFonts w:ascii="MS Reference Sans Serif" w:hAnsi="MS Reference Sans Serif"/>
          <w:lang w:val="en-CA"/>
        </w:rPr>
      </w:pPr>
      <w:del w:id="9458" w:author="Yann Bourdeau" w:date="2014-02-06T16:29:00Z">
        <w:r w:rsidRPr="00381014" w:rsidDel="00FC0E8D">
          <w:rPr>
            <w:rFonts w:ascii="MS Reference Sans Serif" w:hAnsi="MS Reference Sans Serif"/>
            <w:lang w:val="en-CA"/>
          </w:rPr>
          <w:delText xml:space="preserve">          false,</w:delText>
        </w:r>
      </w:del>
    </w:p>
    <w:p w14:paraId="169D515F" w14:textId="49DBAFD9" w:rsidR="005579D5" w:rsidRPr="00381014" w:rsidDel="00FC0E8D" w:rsidRDefault="005579D5" w:rsidP="005579D5">
      <w:pPr>
        <w:spacing w:after="0" w:line="240" w:lineRule="exact"/>
        <w:rPr>
          <w:del w:id="9459" w:author="Yann Bourdeau" w:date="2014-02-06T16:29:00Z"/>
          <w:rFonts w:ascii="MS Reference Sans Serif" w:hAnsi="MS Reference Sans Serif"/>
          <w:lang w:val="en-CA"/>
        </w:rPr>
      </w:pPr>
      <w:del w:id="9460" w:author="Yann Bourdeau" w:date="2014-02-06T16:29:00Z">
        <w:r w:rsidRPr="00381014" w:rsidDel="00FC0E8D">
          <w:rPr>
            <w:rFonts w:ascii="MS Reference Sans Serif" w:hAnsi="MS Reference Sans Serif"/>
            <w:lang w:val="en-CA"/>
          </w:rPr>
          <w:delText xml:space="preserve">          false,</w:delText>
        </w:r>
      </w:del>
    </w:p>
    <w:p w14:paraId="2C475B1E" w14:textId="7789CB08" w:rsidR="005579D5" w:rsidRPr="00381014" w:rsidDel="00FC0E8D" w:rsidRDefault="005579D5" w:rsidP="005579D5">
      <w:pPr>
        <w:spacing w:after="0" w:line="240" w:lineRule="exact"/>
        <w:rPr>
          <w:del w:id="9461" w:author="Yann Bourdeau" w:date="2014-02-06T16:29:00Z"/>
          <w:rFonts w:ascii="MS Reference Sans Serif" w:hAnsi="MS Reference Sans Serif"/>
          <w:lang w:val="en-CA"/>
        </w:rPr>
      </w:pPr>
      <w:del w:id="9462" w:author="Yann Bourdeau" w:date="2014-02-06T16:29:00Z">
        <w:r w:rsidRPr="00381014" w:rsidDel="00FC0E8D">
          <w:rPr>
            <w:rFonts w:ascii="MS Reference Sans Serif" w:hAnsi="MS Reference Sans Serif"/>
            <w:lang w:val="en-CA"/>
          </w:rPr>
          <w:delText xml:space="preserve">          false,</w:delText>
        </w:r>
      </w:del>
    </w:p>
    <w:p w14:paraId="487F4AD1" w14:textId="11C49CFF" w:rsidR="005579D5" w:rsidRPr="00381014" w:rsidDel="00FC0E8D" w:rsidRDefault="005579D5" w:rsidP="005579D5">
      <w:pPr>
        <w:spacing w:after="0" w:line="240" w:lineRule="exact"/>
        <w:rPr>
          <w:del w:id="9463" w:author="Yann Bourdeau" w:date="2014-02-06T16:29:00Z"/>
          <w:rFonts w:ascii="MS Reference Sans Serif" w:hAnsi="MS Reference Sans Serif"/>
          <w:lang w:val="en-CA"/>
        </w:rPr>
      </w:pPr>
      <w:del w:id="9464" w:author="Yann Bourdeau" w:date="2014-02-06T16:29:00Z">
        <w:r w:rsidRPr="00381014" w:rsidDel="00FC0E8D">
          <w:rPr>
            <w:rFonts w:ascii="MS Reference Sans Serif" w:hAnsi="MS Reference Sans Serif"/>
            <w:lang w:val="en-CA"/>
          </w:rPr>
          <w:delText xml:space="preserve">          false,</w:delText>
        </w:r>
      </w:del>
    </w:p>
    <w:p w14:paraId="56660140" w14:textId="0B69161B" w:rsidR="005579D5" w:rsidRPr="00381014" w:rsidDel="00FC0E8D" w:rsidRDefault="005579D5" w:rsidP="005579D5">
      <w:pPr>
        <w:spacing w:after="0" w:line="240" w:lineRule="exact"/>
        <w:rPr>
          <w:del w:id="9465" w:author="Yann Bourdeau" w:date="2014-02-06T16:29:00Z"/>
          <w:rFonts w:ascii="MS Reference Sans Serif" w:hAnsi="MS Reference Sans Serif"/>
          <w:lang w:val="en-CA"/>
        </w:rPr>
      </w:pPr>
      <w:del w:id="9466" w:author="Yann Bourdeau" w:date="2014-02-06T16:29:00Z">
        <w:r w:rsidRPr="00381014" w:rsidDel="00FC0E8D">
          <w:rPr>
            <w:rFonts w:ascii="MS Reference Sans Serif" w:hAnsi="MS Reference Sans Serif"/>
            <w:lang w:val="en-CA"/>
          </w:rPr>
          <w:delText xml:space="preserve">          false,</w:delText>
        </w:r>
      </w:del>
    </w:p>
    <w:p w14:paraId="224ADF79" w14:textId="60FCAE8D" w:rsidR="005579D5" w:rsidRPr="00381014" w:rsidDel="00FC0E8D" w:rsidRDefault="005579D5" w:rsidP="005579D5">
      <w:pPr>
        <w:spacing w:after="0" w:line="240" w:lineRule="exact"/>
        <w:rPr>
          <w:del w:id="9467" w:author="Yann Bourdeau" w:date="2014-02-06T16:29:00Z"/>
          <w:rFonts w:ascii="MS Reference Sans Serif" w:hAnsi="MS Reference Sans Serif"/>
          <w:lang w:val="en-CA"/>
        </w:rPr>
      </w:pPr>
      <w:del w:id="9468" w:author="Yann Bourdeau" w:date="2014-02-06T16:29:00Z">
        <w:r w:rsidRPr="00381014" w:rsidDel="00FC0E8D">
          <w:rPr>
            <w:rFonts w:ascii="MS Reference Sans Serif" w:hAnsi="MS Reference Sans Serif"/>
            <w:lang w:val="en-CA"/>
          </w:rPr>
          <w:delText xml:space="preserve">          "defaultvalue",</w:delText>
        </w:r>
      </w:del>
    </w:p>
    <w:p w14:paraId="2D6BFC06" w14:textId="0B01D0C2" w:rsidR="005579D5" w:rsidRPr="00381014" w:rsidDel="00FC0E8D" w:rsidRDefault="005579D5" w:rsidP="005579D5">
      <w:pPr>
        <w:spacing w:after="0" w:line="240" w:lineRule="exact"/>
        <w:rPr>
          <w:del w:id="9469" w:author="Yann Bourdeau" w:date="2014-02-06T16:29:00Z"/>
          <w:rFonts w:ascii="MS Reference Sans Serif" w:hAnsi="MS Reference Sans Serif"/>
          <w:lang w:val="en-CA"/>
        </w:rPr>
      </w:pPr>
      <w:del w:id="9470" w:author="Yann Bourdeau" w:date="2014-02-06T16:29:00Z">
        <w:r w:rsidRPr="00381014" w:rsidDel="00FC0E8D">
          <w:rPr>
            <w:rFonts w:ascii="MS Reference Sans Serif" w:hAnsi="MS Reference Sans Serif"/>
            <w:lang w:val="en-CA"/>
          </w:rPr>
          <w:delText xml:space="preserve">          true,</w:delText>
        </w:r>
      </w:del>
    </w:p>
    <w:p w14:paraId="22B04E92" w14:textId="57B50205" w:rsidR="005579D5" w:rsidRPr="00381014" w:rsidDel="00FC0E8D" w:rsidRDefault="005579D5" w:rsidP="005579D5">
      <w:pPr>
        <w:spacing w:after="0" w:line="240" w:lineRule="exact"/>
        <w:rPr>
          <w:del w:id="9471" w:author="Yann Bourdeau" w:date="2014-02-06T16:29:00Z"/>
          <w:rFonts w:ascii="MS Reference Sans Serif" w:hAnsi="MS Reference Sans Serif"/>
          <w:lang w:val="en-CA"/>
        </w:rPr>
      </w:pPr>
      <w:del w:id="9472" w:author="Yann Bourdeau" w:date="2014-02-06T16:29:00Z">
        <w:r w:rsidRPr="00381014" w:rsidDel="00FC0E8D">
          <w:rPr>
            <w:rFonts w:ascii="MS Reference Sans Serif" w:hAnsi="MS Reference Sans Serif"/>
            <w:lang w:val="en-CA"/>
          </w:rPr>
          <w:delText xml:space="preserve">          0,</w:delText>
        </w:r>
      </w:del>
    </w:p>
    <w:p w14:paraId="60C2E917" w14:textId="70E6AB64" w:rsidR="005579D5" w:rsidRPr="00381014" w:rsidDel="00FC0E8D" w:rsidRDefault="005579D5" w:rsidP="005579D5">
      <w:pPr>
        <w:spacing w:after="0" w:line="240" w:lineRule="exact"/>
        <w:rPr>
          <w:del w:id="9473" w:author="Yann Bourdeau" w:date="2014-02-06T16:29:00Z"/>
          <w:rFonts w:ascii="MS Reference Sans Serif" w:hAnsi="MS Reference Sans Serif"/>
          <w:lang w:val="en-CA"/>
        </w:rPr>
      </w:pPr>
      <w:del w:id="9474" w:author="Yann Bourdeau" w:date="2014-02-06T16:29:00Z">
        <w:r w:rsidRPr="00381014" w:rsidDel="00FC0E8D">
          <w:rPr>
            <w:rFonts w:ascii="MS Reference Sans Serif" w:hAnsi="MS Reference Sans Serif"/>
            <w:lang w:val="en-CA"/>
          </w:rPr>
          <w:delText xml:space="preserve">          0,</w:delText>
        </w:r>
      </w:del>
    </w:p>
    <w:p w14:paraId="3074FE15" w14:textId="206B5509" w:rsidR="005579D5" w:rsidRPr="00381014" w:rsidDel="00FC0E8D" w:rsidRDefault="005579D5" w:rsidP="005579D5">
      <w:pPr>
        <w:spacing w:after="0" w:line="240" w:lineRule="exact"/>
        <w:rPr>
          <w:del w:id="9475" w:author="Yann Bourdeau" w:date="2014-02-06T16:29:00Z"/>
          <w:rFonts w:ascii="MS Reference Sans Serif" w:hAnsi="MS Reference Sans Serif"/>
          <w:lang w:val="en-CA"/>
        </w:rPr>
      </w:pPr>
      <w:del w:id="9476" w:author="Yann Bourdeau" w:date="2014-02-06T16:29:00Z">
        <w:r w:rsidRPr="00381014" w:rsidDel="00FC0E8D">
          <w:rPr>
            <w:rFonts w:ascii="MS Reference Sans Serif" w:hAnsi="MS Reference Sans Serif"/>
            <w:lang w:val="en-CA"/>
          </w:rPr>
          <w:delText xml:space="preserve">          0));</w:delText>
        </w:r>
      </w:del>
    </w:p>
    <w:p w14:paraId="13444698" w14:textId="50AA0E7D" w:rsidR="005579D5" w:rsidRPr="00381014" w:rsidDel="00FC0E8D" w:rsidRDefault="005579D5" w:rsidP="005579D5">
      <w:pPr>
        <w:spacing w:after="0" w:line="240" w:lineRule="exact"/>
        <w:rPr>
          <w:del w:id="9477" w:author="Yann Bourdeau" w:date="2014-02-06T16:29:00Z"/>
          <w:rFonts w:ascii="MS Reference Sans Serif" w:hAnsi="MS Reference Sans Serif"/>
          <w:lang w:val="en-CA"/>
        </w:rPr>
      </w:pPr>
    </w:p>
    <w:p w14:paraId="3D54FC54" w14:textId="7A79FD0E" w:rsidR="005579D5" w:rsidRPr="00381014" w:rsidDel="00FC0E8D" w:rsidRDefault="005579D5" w:rsidP="005579D5">
      <w:pPr>
        <w:spacing w:after="0" w:line="240" w:lineRule="exact"/>
        <w:rPr>
          <w:del w:id="9478" w:author="Yann Bourdeau" w:date="2014-02-06T16:29:00Z"/>
          <w:rFonts w:ascii="MS Reference Sans Serif" w:hAnsi="MS Reference Sans Serif"/>
          <w:lang w:val="en-CA"/>
        </w:rPr>
      </w:pPr>
      <w:del w:id="9479" w:author="Yann Bourdeau" w:date="2014-02-06T16:29:00Z">
        <w:r w:rsidRPr="00381014" w:rsidDel="00FC0E8D">
          <w:rPr>
            <w:rFonts w:ascii="MS Reference Sans Serif" w:hAnsi="MS Reference Sans Serif"/>
            <w:lang w:val="en-CA"/>
          </w:rPr>
          <w:tab/>
          <w:delText>fi.insert</w:delText>
        </w:r>
      </w:del>
    </w:p>
    <w:p w14:paraId="0060E475" w14:textId="29A6E4F6" w:rsidR="005579D5" w:rsidRPr="00381014" w:rsidDel="00FC0E8D" w:rsidRDefault="005579D5" w:rsidP="005579D5">
      <w:pPr>
        <w:spacing w:after="0" w:line="240" w:lineRule="exact"/>
        <w:rPr>
          <w:del w:id="9480" w:author="Yann Bourdeau" w:date="2014-02-06T16:29:00Z"/>
          <w:rFonts w:ascii="MS Reference Sans Serif" w:hAnsi="MS Reference Sans Serif"/>
          <w:lang w:val="en-CA"/>
        </w:rPr>
      </w:pPr>
      <w:del w:id="9481" w:author="Yann Bourdeau" w:date="2014-02-06T16:29:00Z">
        <w:r w:rsidRPr="00381014" w:rsidDel="00FC0E8D">
          <w:rPr>
            <w:rFonts w:ascii="MS Reference Sans Serif" w:hAnsi="MS Reference Sans Serif"/>
            <w:lang w:val="en-CA"/>
          </w:rPr>
          <w:delText xml:space="preserve">        (blueslice::policy::profile::FieldInfo</w:delText>
        </w:r>
      </w:del>
    </w:p>
    <w:p w14:paraId="202909FD" w14:textId="5E83DD49" w:rsidR="005579D5" w:rsidRPr="00381014" w:rsidDel="00FC0E8D" w:rsidRDefault="005579D5" w:rsidP="005579D5">
      <w:pPr>
        <w:spacing w:after="0" w:line="240" w:lineRule="exact"/>
        <w:rPr>
          <w:del w:id="9482" w:author="Yann Bourdeau" w:date="2014-02-06T16:29:00Z"/>
          <w:rFonts w:ascii="MS Reference Sans Serif" w:hAnsi="MS Reference Sans Serif"/>
          <w:lang w:val="en-CA"/>
        </w:rPr>
      </w:pPr>
      <w:del w:id="9483" w:author="Yann Bourdeau" w:date="2014-02-06T16:29:00Z">
        <w:r w:rsidRPr="00381014" w:rsidDel="00FC0E8D">
          <w:rPr>
            <w:rFonts w:ascii="MS Reference Sans Serif" w:hAnsi="MS Reference Sans Serif"/>
            <w:lang w:val="en-CA"/>
          </w:rPr>
          <w:delText xml:space="preserve">         ((EAttribute)9, "name9",</w:delText>
        </w:r>
      </w:del>
    </w:p>
    <w:p w14:paraId="6170EC34" w14:textId="6F1EA591" w:rsidR="005579D5" w:rsidRPr="00381014" w:rsidDel="00FC0E8D" w:rsidRDefault="005579D5" w:rsidP="005579D5">
      <w:pPr>
        <w:spacing w:after="0" w:line="240" w:lineRule="exact"/>
        <w:rPr>
          <w:del w:id="9484" w:author="Yann Bourdeau" w:date="2014-02-06T16:29:00Z"/>
          <w:rFonts w:ascii="MS Reference Sans Serif" w:hAnsi="MS Reference Sans Serif"/>
          <w:lang w:val="en-CA"/>
        </w:rPr>
      </w:pPr>
      <w:del w:id="9485" w:author="Yann Bourdeau" w:date="2014-02-06T16:29:00Z">
        <w:r w:rsidRPr="00381014" w:rsidDel="00FC0E8D">
          <w:rPr>
            <w:rFonts w:ascii="MS Reference Sans Serif" w:hAnsi="MS Reference Sans Serif"/>
            <w:lang w:val="en-CA"/>
          </w:rPr>
          <w:delText xml:space="preserve">          false,</w:delText>
        </w:r>
      </w:del>
    </w:p>
    <w:p w14:paraId="44225F15" w14:textId="1596C787" w:rsidR="005579D5" w:rsidRPr="00381014" w:rsidDel="00FC0E8D" w:rsidRDefault="005579D5" w:rsidP="005579D5">
      <w:pPr>
        <w:spacing w:after="0" w:line="240" w:lineRule="exact"/>
        <w:rPr>
          <w:del w:id="9486" w:author="Yann Bourdeau" w:date="2014-02-06T16:29:00Z"/>
          <w:rFonts w:ascii="MS Reference Sans Serif" w:hAnsi="MS Reference Sans Serif"/>
          <w:lang w:val="en-CA"/>
        </w:rPr>
      </w:pPr>
      <w:del w:id="9487" w:author="Yann Bourdeau" w:date="2014-02-06T16:29:00Z">
        <w:r w:rsidRPr="00381014" w:rsidDel="00FC0E8D">
          <w:rPr>
            <w:rFonts w:ascii="MS Reference Sans Serif" w:hAnsi="MS Reference Sans Serif"/>
            <w:lang w:val="en-CA"/>
          </w:rPr>
          <w:delText xml:space="preserve">          false,</w:delText>
        </w:r>
      </w:del>
    </w:p>
    <w:p w14:paraId="75A67A73" w14:textId="16709839" w:rsidR="005579D5" w:rsidRPr="00381014" w:rsidDel="00FC0E8D" w:rsidRDefault="005579D5" w:rsidP="005579D5">
      <w:pPr>
        <w:spacing w:after="0" w:line="240" w:lineRule="exact"/>
        <w:rPr>
          <w:del w:id="9488" w:author="Yann Bourdeau" w:date="2014-02-06T16:29:00Z"/>
          <w:rFonts w:ascii="MS Reference Sans Serif" w:hAnsi="MS Reference Sans Serif"/>
          <w:lang w:val="en-CA"/>
        </w:rPr>
      </w:pPr>
      <w:del w:id="9489" w:author="Yann Bourdeau" w:date="2014-02-06T16:29:00Z">
        <w:r w:rsidRPr="00381014" w:rsidDel="00FC0E8D">
          <w:rPr>
            <w:rFonts w:ascii="MS Reference Sans Serif" w:hAnsi="MS Reference Sans Serif"/>
            <w:lang w:val="en-CA"/>
          </w:rPr>
          <w:delText xml:space="preserve">          false,</w:delText>
        </w:r>
      </w:del>
    </w:p>
    <w:p w14:paraId="0EB4751B" w14:textId="437E6E21" w:rsidR="005579D5" w:rsidRPr="00381014" w:rsidDel="00FC0E8D" w:rsidRDefault="005579D5" w:rsidP="005579D5">
      <w:pPr>
        <w:spacing w:after="0" w:line="240" w:lineRule="exact"/>
        <w:rPr>
          <w:del w:id="9490" w:author="Yann Bourdeau" w:date="2014-02-06T16:29:00Z"/>
          <w:rFonts w:ascii="MS Reference Sans Serif" w:hAnsi="MS Reference Sans Serif"/>
          <w:lang w:val="en-CA"/>
        </w:rPr>
      </w:pPr>
      <w:del w:id="9491" w:author="Yann Bourdeau" w:date="2014-02-06T16:29:00Z">
        <w:r w:rsidRPr="00381014" w:rsidDel="00FC0E8D">
          <w:rPr>
            <w:rFonts w:ascii="MS Reference Sans Serif" w:hAnsi="MS Reference Sans Serif"/>
            <w:lang w:val="en-CA"/>
          </w:rPr>
          <w:delText xml:space="preserve">          false,</w:delText>
        </w:r>
      </w:del>
    </w:p>
    <w:p w14:paraId="3BFD52DE" w14:textId="30F65C44" w:rsidR="005579D5" w:rsidRPr="00381014" w:rsidDel="00FC0E8D" w:rsidRDefault="005579D5" w:rsidP="005579D5">
      <w:pPr>
        <w:spacing w:after="0" w:line="240" w:lineRule="exact"/>
        <w:rPr>
          <w:del w:id="9492" w:author="Yann Bourdeau" w:date="2014-02-06T16:29:00Z"/>
          <w:rFonts w:ascii="MS Reference Sans Serif" w:hAnsi="MS Reference Sans Serif"/>
          <w:lang w:val="en-CA"/>
        </w:rPr>
      </w:pPr>
      <w:del w:id="9493" w:author="Yann Bourdeau" w:date="2014-02-06T16:29:00Z">
        <w:r w:rsidRPr="00381014" w:rsidDel="00FC0E8D">
          <w:rPr>
            <w:rFonts w:ascii="MS Reference Sans Serif" w:hAnsi="MS Reference Sans Serif"/>
            <w:lang w:val="en-CA"/>
          </w:rPr>
          <w:delText xml:space="preserve">          false,</w:delText>
        </w:r>
      </w:del>
    </w:p>
    <w:p w14:paraId="0060E21F" w14:textId="51966F5D" w:rsidR="005579D5" w:rsidRPr="00381014" w:rsidDel="00FC0E8D" w:rsidRDefault="005579D5" w:rsidP="005579D5">
      <w:pPr>
        <w:spacing w:after="0" w:line="240" w:lineRule="exact"/>
        <w:rPr>
          <w:del w:id="9494" w:author="Yann Bourdeau" w:date="2014-02-06T16:29:00Z"/>
          <w:rFonts w:ascii="MS Reference Sans Serif" w:hAnsi="MS Reference Sans Serif"/>
          <w:lang w:val="en-CA"/>
        </w:rPr>
      </w:pPr>
      <w:del w:id="9495" w:author="Yann Bourdeau" w:date="2014-02-06T16:29:00Z">
        <w:r w:rsidRPr="00381014" w:rsidDel="00FC0E8D">
          <w:rPr>
            <w:rFonts w:ascii="MS Reference Sans Serif" w:hAnsi="MS Reference Sans Serif"/>
            <w:lang w:val="en-CA"/>
          </w:rPr>
          <w:delText xml:space="preserve">          false,</w:delText>
        </w:r>
      </w:del>
    </w:p>
    <w:p w14:paraId="1FCF8014" w14:textId="5D028097" w:rsidR="005579D5" w:rsidRPr="00381014" w:rsidDel="00FC0E8D" w:rsidRDefault="005579D5" w:rsidP="005579D5">
      <w:pPr>
        <w:spacing w:after="0" w:line="240" w:lineRule="exact"/>
        <w:rPr>
          <w:del w:id="9496" w:author="Yann Bourdeau" w:date="2014-02-06T16:29:00Z"/>
          <w:rFonts w:ascii="MS Reference Sans Serif" w:hAnsi="MS Reference Sans Serif"/>
          <w:lang w:val="en-CA"/>
        </w:rPr>
      </w:pPr>
      <w:del w:id="9497" w:author="Yann Bourdeau" w:date="2014-02-06T16:29:00Z">
        <w:r w:rsidRPr="00381014" w:rsidDel="00FC0E8D">
          <w:rPr>
            <w:rFonts w:ascii="MS Reference Sans Serif" w:hAnsi="MS Reference Sans Serif"/>
            <w:lang w:val="en-CA"/>
          </w:rPr>
          <w:delText xml:space="preserve">          "defaultvalue",</w:delText>
        </w:r>
      </w:del>
    </w:p>
    <w:p w14:paraId="7671374F" w14:textId="1C4C7CF1" w:rsidR="005579D5" w:rsidRPr="00381014" w:rsidDel="00FC0E8D" w:rsidRDefault="005579D5" w:rsidP="005579D5">
      <w:pPr>
        <w:spacing w:after="0" w:line="240" w:lineRule="exact"/>
        <w:rPr>
          <w:del w:id="9498" w:author="Yann Bourdeau" w:date="2014-02-06T16:29:00Z"/>
          <w:rFonts w:ascii="MS Reference Sans Serif" w:hAnsi="MS Reference Sans Serif"/>
          <w:lang w:val="en-CA"/>
        </w:rPr>
      </w:pPr>
      <w:del w:id="9499" w:author="Yann Bourdeau" w:date="2014-02-06T16:29:00Z">
        <w:r w:rsidRPr="00381014" w:rsidDel="00FC0E8D">
          <w:rPr>
            <w:rFonts w:ascii="MS Reference Sans Serif" w:hAnsi="MS Reference Sans Serif"/>
            <w:lang w:val="en-CA"/>
          </w:rPr>
          <w:delText xml:space="preserve">          false,</w:delText>
        </w:r>
      </w:del>
    </w:p>
    <w:p w14:paraId="7063DB31" w14:textId="6DB12F7D" w:rsidR="005579D5" w:rsidRPr="00381014" w:rsidDel="00FC0E8D" w:rsidRDefault="005579D5" w:rsidP="005579D5">
      <w:pPr>
        <w:spacing w:after="0" w:line="240" w:lineRule="exact"/>
        <w:rPr>
          <w:del w:id="9500" w:author="Yann Bourdeau" w:date="2014-02-06T16:29:00Z"/>
          <w:rFonts w:ascii="MS Reference Sans Serif" w:hAnsi="MS Reference Sans Serif"/>
          <w:lang w:val="en-CA"/>
        </w:rPr>
      </w:pPr>
      <w:del w:id="9501" w:author="Yann Bourdeau" w:date="2014-02-06T16:29:00Z">
        <w:r w:rsidRPr="00381014" w:rsidDel="00FC0E8D">
          <w:rPr>
            <w:rFonts w:ascii="MS Reference Sans Serif" w:hAnsi="MS Reference Sans Serif"/>
            <w:lang w:val="en-CA"/>
          </w:rPr>
          <w:delText xml:space="preserve">          1,</w:delText>
        </w:r>
      </w:del>
    </w:p>
    <w:p w14:paraId="41DCCCA1" w14:textId="2B74F7D6" w:rsidR="005579D5" w:rsidRPr="00381014" w:rsidDel="00FC0E8D" w:rsidRDefault="005579D5" w:rsidP="005579D5">
      <w:pPr>
        <w:spacing w:after="0" w:line="240" w:lineRule="exact"/>
        <w:rPr>
          <w:del w:id="9502" w:author="Yann Bourdeau" w:date="2014-02-06T16:29:00Z"/>
          <w:rFonts w:ascii="MS Reference Sans Serif" w:hAnsi="MS Reference Sans Serif"/>
          <w:lang w:val="en-CA"/>
        </w:rPr>
      </w:pPr>
      <w:del w:id="9503" w:author="Yann Bourdeau" w:date="2014-02-06T16:29:00Z">
        <w:r w:rsidRPr="00381014" w:rsidDel="00FC0E8D">
          <w:rPr>
            <w:rFonts w:ascii="MS Reference Sans Serif" w:hAnsi="MS Reference Sans Serif"/>
            <w:lang w:val="en-CA"/>
          </w:rPr>
          <w:delText xml:space="preserve">          0,</w:delText>
        </w:r>
      </w:del>
    </w:p>
    <w:p w14:paraId="4EA310A2" w14:textId="65BE685D" w:rsidR="005579D5" w:rsidRPr="00381014" w:rsidDel="00FC0E8D" w:rsidRDefault="005579D5" w:rsidP="005579D5">
      <w:pPr>
        <w:spacing w:after="0" w:line="240" w:lineRule="exact"/>
        <w:rPr>
          <w:del w:id="9504" w:author="Yann Bourdeau" w:date="2014-02-06T16:29:00Z"/>
          <w:rFonts w:ascii="MS Reference Sans Serif" w:hAnsi="MS Reference Sans Serif"/>
          <w:lang w:val="en-CA"/>
        </w:rPr>
      </w:pPr>
      <w:del w:id="9505" w:author="Yann Bourdeau" w:date="2014-02-06T16:29:00Z">
        <w:r w:rsidRPr="00381014" w:rsidDel="00FC0E8D">
          <w:rPr>
            <w:rFonts w:ascii="MS Reference Sans Serif" w:hAnsi="MS Reference Sans Serif"/>
            <w:lang w:val="en-CA"/>
          </w:rPr>
          <w:delText xml:space="preserve">          0));</w:delText>
        </w:r>
      </w:del>
    </w:p>
    <w:p w14:paraId="60C1F004" w14:textId="54B6943F" w:rsidR="005579D5" w:rsidRPr="00381014" w:rsidDel="00FC0E8D" w:rsidRDefault="005579D5" w:rsidP="005579D5">
      <w:pPr>
        <w:spacing w:after="0" w:line="240" w:lineRule="exact"/>
        <w:rPr>
          <w:del w:id="9506" w:author="Yann Bourdeau" w:date="2014-02-06T16:29:00Z"/>
          <w:rFonts w:ascii="MS Reference Sans Serif" w:hAnsi="MS Reference Sans Serif"/>
          <w:lang w:val="en-CA"/>
        </w:rPr>
      </w:pPr>
    </w:p>
    <w:p w14:paraId="0B21A924" w14:textId="7CB07DAB" w:rsidR="005579D5" w:rsidRPr="00381014" w:rsidDel="00FC0E8D" w:rsidRDefault="005579D5" w:rsidP="005579D5">
      <w:pPr>
        <w:spacing w:after="0" w:line="240" w:lineRule="exact"/>
        <w:rPr>
          <w:del w:id="9507" w:author="Yann Bourdeau" w:date="2014-02-06T16:29:00Z"/>
          <w:rFonts w:ascii="MS Reference Sans Serif" w:hAnsi="MS Reference Sans Serif"/>
          <w:lang w:val="en-CA"/>
        </w:rPr>
      </w:pPr>
      <w:del w:id="9508" w:author="Yann Bourdeau" w:date="2014-02-06T16:29:00Z">
        <w:r w:rsidRPr="00381014" w:rsidDel="00FC0E8D">
          <w:rPr>
            <w:rFonts w:ascii="MS Reference Sans Serif" w:hAnsi="MS Reference Sans Serif"/>
            <w:lang w:val="en-CA"/>
          </w:rPr>
          <w:tab/>
          <w:delText>fi.insert</w:delText>
        </w:r>
      </w:del>
    </w:p>
    <w:p w14:paraId="25627BD5" w14:textId="29F60450" w:rsidR="005579D5" w:rsidRPr="00381014" w:rsidDel="00FC0E8D" w:rsidRDefault="005579D5" w:rsidP="005579D5">
      <w:pPr>
        <w:spacing w:after="0" w:line="240" w:lineRule="exact"/>
        <w:rPr>
          <w:del w:id="9509" w:author="Yann Bourdeau" w:date="2014-02-06T16:29:00Z"/>
          <w:rFonts w:ascii="MS Reference Sans Serif" w:hAnsi="MS Reference Sans Serif"/>
          <w:lang w:val="en-CA"/>
        </w:rPr>
      </w:pPr>
      <w:del w:id="9510" w:author="Yann Bourdeau" w:date="2014-02-06T16:29:00Z">
        <w:r w:rsidRPr="00381014" w:rsidDel="00FC0E8D">
          <w:rPr>
            <w:rFonts w:ascii="MS Reference Sans Serif" w:hAnsi="MS Reference Sans Serif"/>
            <w:lang w:val="en-CA"/>
          </w:rPr>
          <w:delText xml:space="preserve">        (blueslice::policy::profile::FieldInfo</w:delText>
        </w:r>
      </w:del>
    </w:p>
    <w:p w14:paraId="4E35653B" w14:textId="3235F02B" w:rsidR="005579D5" w:rsidRPr="00381014" w:rsidDel="00FC0E8D" w:rsidRDefault="005579D5" w:rsidP="005579D5">
      <w:pPr>
        <w:spacing w:after="0" w:line="240" w:lineRule="exact"/>
        <w:rPr>
          <w:del w:id="9511" w:author="Yann Bourdeau" w:date="2014-02-06T16:29:00Z"/>
          <w:rFonts w:ascii="MS Reference Sans Serif" w:hAnsi="MS Reference Sans Serif"/>
          <w:lang w:val="en-CA"/>
        </w:rPr>
      </w:pPr>
      <w:del w:id="9512" w:author="Yann Bourdeau" w:date="2014-02-06T16:29:00Z">
        <w:r w:rsidRPr="00381014" w:rsidDel="00FC0E8D">
          <w:rPr>
            <w:rFonts w:ascii="MS Reference Sans Serif" w:hAnsi="MS Reference Sans Serif"/>
            <w:lang w:val="en-CA"/>
          </w:rPr>
          <w:delText xml:space="preserve">         ((EAttribute)10, "name10",</w:delText>
        </w:r>
      </w:del>
    </w:p>
    <w:p w14:paraId="717973E1" w14:textId="1BAF9C58" w:rsidR="005579D5" w:rsidRPr="00381014" w:rsidDel="00FC0E8D" w:rsidRDefault="005579D5" w:rsidP="005579D5">
      <w:pPr>
        <w:spacing w:after="0" w:line="240" w:lineRule="exact"/>
        <w:rPr>
          <w:del w:id="9513" w:author="Yann Bourdeau" w:date="2014-02-06T16:29:00Z"/>
          <w:rFonts w:ascii="MS Reference Sans Serif" w:hAnsi="MS Reference Sans Serif"/>
          <w:lang w:val="en-CA"/>
        </w:rPr>
      </w:pPr>
      <w:del w:id="9514" w:author="Yann Bourdeau" w:date="2014-02-06T16:29:00Z">
        <w:r w:rsidRPr="00381014" w:rsidDel="00FC0E8D">
          <w:rPr>
            <w:rFonts w:ascii="MS Reference Sans Serif" w:hAnsi="MS Reference Sans Serif"/>
            <w:lang w:val="en-CA"/>
          </w:rPr>
          <w:delText xml:space="preserve">          false,</w:delText>
        </w:r>
      </w:del>
    </w:p>
    <w:p w14:paraId="5B5F6AB5" w14:textId="15D9D0D5" w:rsidR="005579D5" w:rsidRPr="00381014" w:rsidDel="00FC0E8D" w:rsidRDefault="005579D5" w:rsidP="005579D5">
      <w:pPr>
        <w:spacing w:after="0" w:line="240" w:lineRule="exact"/>
        <w:rPr>
          <w:del w:id="9515" w:author="Yann Bourdeau" w:date="2014-02-06T16:29:00Z"/>
          <w:rFonts w:ascii="MS Reference Sans Serif" w:hAnsi="MS Reference Sans Serif"/>
          <w:lang w:val="en-CA"/>
        </w:rPr>
      </w:pPr>
      <w:del w:id="9516" w:author="Yann Bourdeau" w:date="2014-02-06T16:29:00Z">
        <w:r w:rsidRPr="00381014" w:rsidDel="00FC0E8D">
          <w:rPr>
            <w:rFonts w:ascii="MS Reference Sans Serif" w:hAnsi="MS Reference Sans Serif"/>
            <w:lang w:val="en-CA"/>
          </w:rPr>
          <w:delText xml:space="preserve">          false,</w:delText>
        </w:r>
      </w:del>
    </w:p>
    <w:p w14:paraId="768D9836" w14:textId="44900982" w:rsidR="005579D5" w:rsidRPr="00381014" w:rsidDel="00FC0E8D" w:rsidRDefault="005579D5" w:rsidP="005579D5">
      <w:pPr>
        <w:spacing w:after="0" w:line="240" w:lineRule="exact"/>
        <w:rPr>
          <w:del w:id="9517" w:author="Yann Bourdeau" w:date="2014-02-06T16:29:00Z"/>
          <w:rFonts w:ascii="MS Reference Sans Serif" w:hAnsi="MS Reference Sans Serif"/>
          <w:lang w:val="en-CA"/>
        </w:rPr>
      </w:pPr>
      <w:del w:id="9518" w:author="Yann Bourdeau" w:date="2014-02-06T16:29:00Z">
        <w:r w:rsidRPr="00381014" w:rsidDel="00FC0E8D">
          <w:rPr>
            <w:rFonts w:ascii="MS Reference Sans Serif" w:hAnsi="MS Reference Sans Serif"/>
            <w:lang w:val="en-CA"/>
          </w:rPr>
          <w:delText xml:space="preserve">          false,</w:delText>
        </w:r>
      </w:del>
    </w:p>
    <w:p w14:paraId="3115567D" w14:textId="272AD8B3" w:rsidR="005579D5" w:rsidRPr="00381014" w:rsidDel="00FC0E8D" w:rsidRDefault="005579D5" w:rsidP="005579D5">
      <w:pPr>
        <w:spacing w:after="0" w:line="240" w:lineRule="exact"/>
        <w:rPr>
          <w:del w:id="9519" w:author="Yann Bourdeau" w:date="2014-02-06T16:29:00Z"/>
          <w:rFonts w:ascii="MS Reference Sans Serif" w:hAnsi="MS Reference Sans Serif"/>
          <w:lang w:val="en-CA"/>
        </w:rPr>
      </w:pPr>
      <w:del w:id="9520" w:author="Yann Bourdeau" w:date="2014-02-06T16:29:00Z">
        <w:r w:rsidRPr="00381014" w:rsidDel="00FC0E8D">
          <w:rPr>
            <w:rFonts w:ascii="MS Reference Sans Serif" w:hAnsi="MS Reference Sans Serif"/>
            <w:lang w:val="en-CA"/>
          </w:rPr>
          <w:delText xml:space="preserve">          false,</w:delText>
        </w:r>
      </w:del>
    </w:p>
    <w:p w14:paraId="1AA3D174" w14:textId="64D99A3A" w:rsidR="005579D5" w:rsidRPr="00381014" w:rsidDel="00FC0E8D" w:rsidRDefault="005579D5" w:rsidP="005579D5">
      <w:pPr>
        <w:spacing w:after="0" w:line="240" w:lineRule="exact"/>
        <w:rPr>
          <w:del w:id="9521" w:author="Yann Bourdeau" w:date="2014-02-06T16:29:00Z"/>
          <w:rFonts w:ascii="MS Reference Sans Serif" w:hAnsi="MS Reference Sans Serif"/>
          <w:lang w:val="en-CA"/>
        </w:rPr>
      </w:pPr>
      <w:del w:id="9522" w:author="Yann Bourdeau" w:date="2014-02-06T16:29:00Z">
        <w:r w:rsidRPr="00381014" w:rsidDel="00FC0E8D">
          <w:rPr>
            <w:rFonts w:ascii="MS Reference Sans Serif" w:hAnsi="MS Reference Sans Serif"/>
            <w:lang w:val="en-CA"/>
          </w:rPr>
          <w:delText xml:space="preserve">          false,</w:delText>
        </w:r>
      </w:del>
    </w:p>
    <w:p w14:paraId="19A71307" w14:textId="6132DAFE" w:rsidR="005579D5" w:rsidRPr="00381014" w:rsidDel="00FC0E8D" w:rsidRDefault="005579D5" w:rsidP="005579D5">
      <w:pPr>
        <w:spacing w:after="0" w:line="240" w:lineRule="exact"/>
        <w:rPr>
          <w:del w:id="9523" w:author="Yann Bourdeau" w:date="2014-02-06T16:29:00Z"/>
          <w:rFonts w:ascii="MS Reference Sans Serif" w:hAnsi="MS Reference Sans Serif"/>
          <w:lang w:val="en-CA"/>
        </w:rPr>
      </w:pPr>
      <w:del w:id="9524" w:author="Yann Bourdeau" w:date="2014-02-06T16:29:00Z">
        <w:r w:rsidRPr="00381014" w:rsidDel="00FC0E8D">
          <w:rPr>
            <w:rFonts w:ascii="MS Reference Sans Serif" w:hAnsi="MS Reference Sans Serif"/>
            <w:lang w:val="en-CA"/>
          </w:rPr>
          <w:delText xml:space="preserve">          false,</w:delText>
        </w:r>
      </w:del>
    </w:p>
    <w:p w14:paraId="3991BCC0" w14:textId="127AF90A" w:rsidR="005579D5" w:rsidRPr="00381014" w:rsidDel="00FC0E8D" w:rsidRDefault="005579D5" w:rsidP="005579D5">
      <w:pPr>
        <w:spacing w:after="0" w:line="240" w:lineRule="exact"/>
        <w:rPr>
          <w:del w:id="9525" w:author="Yann Bourdeau" w:date="2014-02-06T16:29:00Z"/>
          <w:rFonts w:ascii="MS Reference Sans Serif" w:hAnsi="MS Reference Sans Serif"/>
          <w:lang w:val="en-CA"/>
        </w:rPr>
      </w:pPr>
      <w:del w:id="9526" w:author="Yann Bourdeau" w:date="2014-02-06T16:29:00Z">
        <w:r w:rsidRPr="00381014" w:rsidDel="00FC0E8D">
          <w:rPr>
            <w:rFonts w:ascii="MS Reference Sans Serif" w:hAnsi="MS Reference Sans Serif"/>
            <w:lang w:val="en-CA"/>
          </w:rPr>
          <w:delText xml:space="preserve">          "defaultvalue",</w:delText>
        </w:r>
      </w:del>
    </w:p>
    <w:p w14:paraId="2702D6FC" w14:textId="1F367FF3" w:rsidR="005579D5" w:rsidRPr="00381014" w:rsidDel="00FC0E8D" w:rsidRDefault="005579D5" w:rsidP="005579D5">
      <w:pPr>
        <w:spacing w:after="0" w:line="240" w:lineRule="exact"/>
        <w:rPr>
          <w:del w:id="9527" w:author="Yann Bourdeau" w:date="2014-02-06T16:29:00Z"/>
          <w:rFonts w:ascii="MS Reference Sans Serif" w:hAnsi="MS Reference Sans Serif"/>
          <w:lang w:val="en-CA"/>
        </w:rPr>
      </w:pPr>
      <w:del w:id="9528" w:author="Yann Bourdeau" w:date="2014-02-06T16:29:00Z">
        <w:r w:rsidRPr="00381014" w:rsidDel="00FC0E8D">
          <w:rPr>
            <w:rFonts w:ascii="MS Reference Sans Serif" w:hAnsi="MS Reference Sans Serif"/>
            <w:lang w:val="en-CA"/>
          </w:rPr>
          <w:delText xml:space="preserve">          false,</w:delText>
        </w:r>
      </w:del>
    </w:p>
    <w:p w14:paraId="32FE5518" w14:textId="457736CD" w:rsidR="005579D5" w:rsidRPr="00381014" w:rsidDel="00FC0E8D" w:rsidRDefault="005579D5" w:rsidP="005579D5">
      <w:pPr>
        <w:spacing w:after="0" w:line="240" w:lineRule="exact"/>
        <w:rPr>
          <w:del w:id="9529" w:author="Yann Bourdeau" w:date="2014-02-06T16:29:00Z"/>
          <w:rFonts w:ascii="MS Reference Sans Serif" w:hAnsi="MS Reference Sans Serif"/>
          <w:lang w:val="en-CA"/>
        </w:rPr>
      </w:pPr>
      <w:del w:id="9530" w:author="Yann Bourdeau" w:date="2014-02-06T16:29:00Z">
        <w:r w:rsidRPr="00381014" w:rsidDel="00FC0E8D">
          <w:rPr>
            <w:rFonts w:ascii="MS Reference Sans Serif" w:hAnsi="MS Reference Sans Serif"/>
            <w:lang w:val="en-CA"/>
          </w:rPr>
          <w:delText xml:space="preserve">          0,</w:delText>
        </w:r>
      </w:del>
    </w:p>
    <w:p w14:paraId="62134180" w14:textId="4A243252" w:rsidR="005579D5" w:rsidRPr="00381014" w:rsidDel="00FC0E8D" w:rsidRDefault="005579D5" w:rsidP="005579D5">
      <w:pPr>
        <w:spacing w:after="0" w:line="240" w:lineRule="exact"/>
        <w:rPr>
          <w:del w:id="9531" w:author="Yann Bourdeau" w:date="2014-02-06T16:29:00Z"/>
          <w:rFonts w:ascii="MS Reference Sans Serif" w:hAnsi="MS Reference Sans Serif"/>
          <w:lang w:val="en-CA"/>
        </w:rPr>
      </w:pPr>
      <w:del w:id="9532" w:author="Yann Bourdeau" w:date="2014-02-06T16:29:00Z">
        <w:r w:rsidRPr="00381014" w:rsidDel="00FC0E8D">
          <w:rPr>
            <w:rFonts w:ascii="MS Reference Sans Serif" w:hAnsi="MS Reference Sans Serif"/>
            <w:lang w:val="en-CA"/>
          </w:rPr>
          <w:delText xml:space="preserve">          1,</w:delText>
        </w:r>
      </w:del>
    </w:p>
    <w:p w14:paraId="17C4A5CB" w14:textId="69F0C0A0" w:rsidR="005579D5" w:rsidRPr="00381014" w:rsidDel="00FC0E8D" w:rsidRDefault="005579D5" w:rsidP="005579D5">
      <w:pPr>
        <w:spacing w:after="0" w:line="240" w:lineRule="exact"/>
        <w:rPr>
          <w:del w:id="9533" w:author="Yann Bourdeau" w:date="2014-02-06T16:29:00Z"/>
          <w:rFonts w:ascii="MS Reference Sans Serif" w:hAnsi="MS Reference Sans Serif"/>
          <w:lang w:val="en-CA"/>
        </w:rPr>
      </w:pPr>
      <w:del w:id="9534" w:author="Yann Bourdeau" w:date="2014-02-06T16:29:00Z">
        <w:r w:rsidRPr="00381014" w:rsidDel="00FC0E8D">
          <w:rPr>
            <w:rFonts w:ascii="MS Reference Sans Serif" w:hAnsi="MS Reference Sans Serif"/>
            <w:lang w:val="en-CA"/>
          </w:rPr>
          <w:delText xml:space="preserve">          0));</w:delText>
        </w:r>
      </w:del>
    </w:p>
    <w:p w14:paraId="6E190B80" w14:textId="541AB36F" w:rsidR="005579D5" w:rsidRPr="00381014" w:rsidDel="00FC0E8D" w:rsidRDefault="005579D5" w:rsidP="005579D5">
      <w:pPr>
        <w:spacing w:after="0" w:line="240" w:lineRule="exact"/>
        <w:rPr>
          <w:del w:id="9535" w:author="Yann Bourdeau" w:date="2014-02-06T16:29:00Z"/>
          <w:rFonts w:ascii="MS Reference Sans Serif" w:hAnsi="MS Reference Sans Serif"/>
          <w:lang w:val="en-CA"/>
        </w:rPr>
      </w:pPr>
    </w:p>
    <w:p w14:paraId="51DB1487" w14:textId="21BECEE3" w:rsidR="005579D5" w:rsidRPr="00381014" w:rsidDel="00FC0E8D" w:rsidRDefault="005579D5" w:rsidP="005579D5">
      <w:pPr>
        <w:spacing w:after="0" w:line="240" w:lineRule="exact"/>
        <w:rPr>
          <w:del w:id="9536" w:author="Yann Bourdeau" w:date="2014-02-06T16:29:00Z"/>
          <w:rFonts w:ascii="MS Reference Sans Serif" w:hAnsi="MS Reference Sans Serif"/>
          <w:lang w:val="en-CA"/>
        </w:rPr>
      </w:pPr>
      <w:del w:id="9537" w:author="Yann Bourdeau" w:date="2014-02-06T16:29:00Z">
        <w:r w:rsidRPr="00381014" w:rsidDel="00FC0E8D">
          <w:rPr>
            <w:rFonts w:ascii="MS Reference Sans Serif" w:hAnsi="MS Reference Sans Serif"/>
            <w:lang w:val="en-CA"/>
          </w:rPr>
          <w:tab/>
          <w:delText>fi.insert</w:delText>
        </w:r>
      </w:del>
    </w:p>
    <w:p w14:paraId="5CAF4F97" w14:textId="7DD0D353" w:rsidR="005579D5" w:rsidRPr="00381014" w:rsidDel="00FC0E8D" w:rsidRDefault="005579D5" w:rsidP="005579D5">
      <w:pPr>
        <w:spacing w:after="0" w:line="240" w:lineRule="exact"/>
        <w:rPr>
          <w:del w:id="9538" w:author="Yann Bourdeau" w:date="2014-02-06T16:29:00Z"/>
          <w:rFonts w:ascii="MS Reference Sans Serif" w:hAnsi="MS Reference Sans Serif"/>
          <w:lang w:val="en-CA"/>
        </w:rPr>
      </w:pPr>
      <w:del w:id="9539" w:author="Yann Bourdeau" w:date="2014-02-06T16:29:00Z">
        <w:r w:rsidRPr="00381014" w:rsidDel="00FC0E8D">
          <w:rPr>
            <w:rFonts w:ascii="MS Reference Sans Serif" w:hAnsi="MS Reference Sans Serif"/>
            <w:lang w:val="en-CA"/>
          </w:rPr>
          <w:delText xml:space="preserve">        (blueslice::policy::profile::FieldInfo</w:delText>
        </w:r>
      </w:del>
    </w:p>
    <w:p w14:paraId="4C8D37CF" w14:textId="1C026C64" w:rsidR="005579D5" w:rsidRPr="00381014" w:rsidDel="00FC0E8D" w:rsidRDefault="005579D5" w:rsidP="005579D5">
      <w:pPr>
        <w:spacing w:after="0" w:line="240" w:lineRule="exact"/>
        <w:rPr>
          <w:del w:id="9540" w:author="Yann Bourdeau" w:date="2014-02-06T16:29:00Z"/>
          <w:rFonts w:ascii="MS Reference Sans Serif" w:hAnsi="MS Reference Sans Serif"/>
          <w:lang w:val="en-CA"/>
        </w:rPr>
      </w:pPr>
      <w:del w:id="9541" w:author="Yann Bourdeau" w:date="2014-02-06T16:29:00Z">
        <w:r w:rsidRPr="00381014" w:rsidDel="00FC0E8D">
          <w:rPr>
            <w:rFonts w:ascii="MS Reference Sans Serif" w:hAnsi="MS Reference Sans Serif"/>
            <w:lang w:val="en-CA"/>
          </w:rPr>
          <w:delText xml:space="preserve">         ((EAttribute)11, "billingday",</w:delText>
        </w:r>
      </w:del>
    </w:p>
    <w:p w14:paraId="60A2E5E0" w14:textId="6E6F11A2" w:rsidR="005579D5" w:rsidRPr="00381014" w:rsidDel="00FC0E8D" w:rsidRDefault="005579D5" w:rsidP="005579D5">
      <w:pPr>
        <w:spacing w:after="0" w:line="240" w:lineRule="exact"/>
        <w:rPr>
          <w:del w:id="9542" w:author="Yann Bourdeau" w:date="2014-02-06T16:29:00Z"/>
          <w:rFonts w:ascii="MS Reference Sans Serif" w:hAnsi="MS Reference Sans Serif"/>
          <w:lang w:val="en-CA"/>
        </w:rPr>
      </w:pPr>
      <w:del w:id="9543" w:author="Yann Bourdeau" w:date="2014-02-06T16:29:00Z">
        <w:r w:rsidRPr="00381014" w:rsidDel="00FC0E8D">
          <w:rPr>
            <w:rFonts w:ascii="MS Reference Sans Serif" w:hAnsi="MS Reference Sans Serif"/>
            <w:lang w:val="en-CA"/>
          </w:rPr>
          <w:delText xml:space="preserve">          false,</w:delText>
        </w:r>
      </w:del>
    </w:p>
    <w:p w14:paraId="6459AEDF" w14:textId="2F1B0A1E" w:rsidR="005579D5" w:rsidRPr="00381014" w:rsidDel="00FC0E8D" w:rsidRDefault="005579D5" w:rsidP="005579D5">
      <w:pPr>
        <w:spacing w:after="0" w:line="240" w:lineRule="exact"/>
        <w:rPr>
          <w:del w:id="9544" w:author="Yann Bourdeau" w:date="2014-02-06T16:29:00Z"/>
          <w:rFonts w:ascii="MS Reference Sans Serif" w:hAnsi="MS Reference Sans Serif"/>
          <w:lang w:val="en-CA"/>
        </w:rPr>
      </w:pPr>
      <w:del w:id="9545" w:author="Yann Bourdeau" w:date="2014-02-06T16:29:00Z">
        <w:r w:rsidRPr="00381014" w:rsidDel="00FC0E8D">
          <w:rPr>
            <w:rFonts w:ascii="MS Reference Sans Serif" w:hAnsi="MS Reference Sans Serif"/>
            <w:lang w:val="en-CA"/>
          </w:rPr>
          <w:delText xml:space="preserve">          false,</w:delText>
        </w:r>
      </w:del>
    </w:p>
    <w:p w14:paraId="5F967B73" w14:textId="69A4D30A" w:rsidR="005579D5" w:rsidRPr="00381014" w:rsidDel="00FC0E8D" w:rsidRDefault="005579D5" w:rsidP="005579D5">
      <w:pPr>
        <w:spacing w:after="0" w:line="240" w:lineRule="exact"/>
        <w:rPr>
          <w:del w:id="9546" w:author="Yann Bourdeau" w:date="2014-02-06T16:29:00Z"/>
          <w:rFonts w:ascii="MS Reference Sans Serif" w:hAnsi="MS Reference Sans Serif"/>
          <w:lang w:val="en-CA"/>
        </w:rPr>
      </w:pPr>
      <w:del w:id="9547" w:author="Yann Bourdeau" w:date="2014-02-06T16:29:00Z">
        <w:r w:rsidRPr="00381014" w:rsidDel="00FC0E8D">
          <w:rPr>
            <w:rFonts w:ascii="MS Reference Sans Serif" w:hAnsi="MS Reference Sans Serif"/>
            <w:lang w:val="en-CA"/>
          </w:rPr>
          <w:delText xml:space="preserve">          false,</w:delText>
        </w:r>
      </w:del>
    </w:p>
    <w:p w14:paraId="2B0ACDD6" w14:textId="248A3C48" w:rsidR="005579D5" w:rsidRPr="00381014" w:rsidDel="00FC0E8D" w:rsidRDefault="005579D5" w:rsidP="005579D5">
      <w:pPr>
        <w:spacing w:after="0" w:line="240" w:lineRule="exact"/>
        <w:rPr>
          <w:del w:id="9548" w:author="Yann Bourdeau" w:date="2014-02-06T16:29:00Z"/>
          <w:rFonts w:ascii="MS Reference Sans Serif" w:hAnsi="MS Reference Sans Serif"/>
          <w:lang w:val="en-CA"/>
        </w:rPr>
      </w:pPr>
      <w:del w:id="9549" w:author="Yann Bourdeau" w:date="2014-02-06T16:29:00Z">
        <w:r w:rsidRPr="00381014" w:rsidDel="00FC0E8D">
          <w:rPr>
            <w:rFonts w:ascii="MS Reference Sans Serif" w:hAnsi="MS Reference Sans Serif"/>
            <w:lang w:val="en-CA"/>
          </w:rPr>
          <w:delText xml:space="preserve">          false,</w:delText>
        </w:r>
      </w:del>
    </w:p>
    <w:p w14:paraId="58874329" w14:textId="72279C7C" w:rsidR="005579D5" w:rsidRPr="00381014" w:rsidDel="00FC0E8D" w:rsidRDefault="005579D5" w:rsidP="005579D5">
      <w:pPr>
        <w:spacing w:after="0" w:line="240" w:lineRule="exact"/>
        <w:rPr>
          <w:del w:id="9550" w:author="Yann Bourdeau" w:date="2014-02-06T16:29:00Z"/>
          <w:rFonts w:ascii="MS Reference Sans Serif" w:hAnsi="MS Reference Sans Serif"/>
          <w:lang w:val="en-CA"/>
        </w:rPr>
      </w:pPr>
      <w:del w:id="9551" w:author="Yann Bourdeau" w:date="2014-02-06T16:29:00Z">
        <w:r w:rsidRPr="00381014" w:rsidDel="00FC0E8D">
          <w:rPr>
            <w:rFonts w:ascii="MS Reference Sans Serif" w:hAnsi="MS Reference Sans Serif"/>
            <w:lang w:val="en-CA"/>
          </w:rPr>
          <w:delText xml:space="preserve">          false,</w:delText>
        </w:r>
      </w:del>
    </w:p>
    <w:p w14:paraId="5828737B" w14:textId="69B0BD76" w:rsidR="005579D5" w:rsidRPr="00381014" w:rsidDel="00FC0E8D" w:rsidRDefault="005579D5" w:rsidP="005579D5">
      <w:pPr>
        <w:spacing w:after="0" w:line="240" w:lineRule="exact"/>
        <w:rPr>
          <w:del w:id="9552" w:author="Yann Bourdeau" w:date="2014-02-06T16:29:00Z"/>
          <w:rFonts w:ascii="MS Reference Sans Serif" w:hAnsi="MS Reference Sans Serif"/>
          <w:lang w:val="en-CA"/>
        </w:rPr>
      </w:pPr>
      <w:del w:id="9553" w:author="Yann Bourdeau" w:date="2014-02-06T16:29:00Z">
        <w:r w:rsidRPr="00381014" w:rsidDel="00FC0E8D">
          <w:rPr>
            <w:rFonts w:ascii="MS Reference Sans Serif" w:hAnsi="MS Reference Sans Serif"/>
            <w:lang w:val="en-CA"/>
          </w:rPr>
          <w:delText xml:space="preserve">          false,</w:delText>
        </w:r>
      </w:del>
    </w:p>
    <w:p w14:paraId="22E30BA1" w14:textId="783578FE" w:rsidR="005579D5" w:rsidRPr="00381014" w:rsidDel="00FC0E8D" w:rsidRDefault="005579D5" w:rsidP="005579D5">
      <w:pPr>
        <w:spacing w:after="0" w:line="240" w:lineRule="exact"/>
        <w:rPr>
          <w:del w:id="9554" w:author="Yann Bourdeau" w:date="2014-02-06T16:29:00Z"/>
          <w:rFonts w:ascii="MS Reference Sans Serif" w:hAnsi="MS Reference Sans Serif"/>
          <w:lang w:val="en-CA"/>
        </w:rPr>
      </w:pPr>
      <w:del w:id="9555" w:author="Yann Bourdeau" w:date="2014-02-06T16:29:00Z">
        <w:r w:rsidRPr="00381014" w:rsidDel="00FC0E8D">
          <w:rPr>
            <w:rFonts w:ascii="MS Reference Sans Serif" w:hAnsi="MS Reference Sans Serif"/>
            <w:lang w:val="en-CA"/>
          </w:rPr>
          <w:delText xml:space="preserve">          "defaultvalue",</w:delText>
        </w:r>
      </w:del>
    </w:p>
    <w:p w14:paraId="7B41E013" w14:textId="719CC4B9" w:rsidR="005579D5" w:rsidRPr="00381014" w:rsidDel="00FC0E8D" w:rsidRDefault="005579D5" w:rsidP="005579D5">
      <w:pPr>
        <w:spacing w:after="0" w:line="240" w:lineRule="exact"/>
        <w:rPr>
          <w:del w:id="9556" w:author="Yann Bourdeau" w:date="2014-02-06T16:29:00Z"/>
          <w:rFonts w:ascii="MS Reference Sans Serif" w:hAnsi="MS Reference Sans Serif"/>
          <w:lang w:val="en-CA"/>
        </w:rPr>
      </w:pPr>
      <w:del w:id="9557" w:author="Yann Bourdeau" w:date="2014-02-06T16:29:00Z">
        <w:r w:rsidRPr="00381014" w:rsidDel="00FC0E8D">
          <w:rPr>
            <w:rFonts w:ascii="MS Reference Sans Serif" w:hAnsi="MS Reference Sans Serif"/>
            <w:lang w:val="en-CA"/>
          </w:rPr>
          <w:delText xml:space="preserve">          false,</w:delText>
        </w:r>
      </w:del>
    </w:p>
    <w:p w14:paraId="293E28C6" w14:textId="30EB49AF" w:rsidR="005579D5" w:rsidRPr="00381014" w:rsidDel="00FC0E8D" w:rsidRDefault="005579D5" w:rsidP="005579D5">
      <w:pPr>
        <w:spacing w:after="0" w:line="240" w:lineRule="exact"/>
        <w:rPr>
          <w:del w:id="9558" w:author="Yann Bourdeau" w:date="2014-02-06T16:29:00Z"/>
          <w:rFonts w:ascii="MS Reference Sans Serif" w:hAnsi="MS Reference Sans Serif"/>
          <w:lang w:val="en-CA"/>
        </w:rPr>
      </w:pPr>
      <w:del w:id="9559" w:author="Yann Bourdeau" w:date="2014-02-06T16:29:00Z">
        <w:r w:rsidRPr="00381014" w:rsidDel="00FC0E8D">
          <w:rPr>
            <w:rFonts w:ascii="MS Reference Sans Serif" w:hAnsi="MS Reference Sans Serif"/>
            <w:lang w:val="en-CA"/>
          </w:rPr>
          <w:delText xml:space="preserve">          0,</w:delText>
        </w:r>
      </w:del>
    </w:p>
    <w:p w14:paraId="50AEEEBF" w14:textId="5780262C" w:rsidR="005579D5" w:rsidRPr="00381014" w:rsidDel="00FC0E8D" w:rsidRDefault="005579D5" w:rsidP="005579D5">
      <w:pPr>
        <w:spacing w:after="0" w:line="240" w:lineRule="exact"/>
        <w:rPr>
          <w:del w:id="9560" w:author="Yann Bourdeau" w:date="2014-02-06T16:29:00Z"/>
          <w:rFonts w:ascii="MS Reference Sans Serif" w:hAnsi="MS Reference Sans Serif"/>
          <w:lang w:val="en-CA"/>
        </w:rPr>
      </w:pPr>
      <w:del w:id="9561" w:author="Yann Bourdeau" w:date="2014-02-06T16:29:00Z">
        <w:r w:rsidRPr="00381014" w:rsidDel="00FC0E8D">
          <w:rPr>
            <w:rFonts w:ascii="MS Reference Sans Serif" w:hAnsi="MS Reference Sans Serif"/>
            <w:lang w:val="en-CA"/>
          </w:rPr>
          <w:delText xml:space="preserve">          1,</w:delText>
        </w:r>
      </w:del>
    </w:p>
    <w:p w14:paraId="620A05C7" w14:textId="01040CEB" w:rsidR="005579D5" w:rsidRPr="00381014" w:rsidDel="00FC0E8D" w:rsidRDefault="005579D5" w:rsidP="005579D5">
      <w:pPr>
        <w:spacing w:after="0" w:line="240" w:lineRule="exact"/>
        <w:rPr>
          <w:del w:id="9562" w:author="Yann Bourdeau" w:date="2014-02-06T16:29:00Z"/>
          <w:rFonts w:ascii="MS Reference Sans Serif" w:hAnsi="MS Reference Sans Serif"/>
          <w:lang w:val="en-CA"/>
        </w:rPr>
      </w:pPr>
      <w:del w:id="9563" w:author="Yann Bourdeau" w:date="2014-02-06T16:29:00Z">
        <w:r w:rsidRPr="00381014" w:rsidDel="00FC0E8D">
          <w:rPr>
            <w:rFonts w:ascii="MS Reference Sans Serif" w:hAnsi="MS Reference Sans Serif"/>
            <w:lang w:val="en-CA"/>
          </w:rPr>
          <w:delText xml:space="preserve">          0));</w:delText>
        </w:r>
      </w:del>
    </w:p>
    <w:p w14:paraId="358C8ED1" w14:textId="55D65EF1" w:rsidR="005579D5" w:rsidRPr="00381014" w:rsidDel="00FC0E8D" w:rsidRDefault="005579D5" w:rsidP="005579D5">
      <w:pPr>
        <w:spacing w:after="0" w:line="240" w:lineRule="exact"/>
        <w:rPr>
          <w:del w:id="9564" w:author="Yann Bourdeau" w:date="2014-02-06T16:29:00Z"/>
          <w:rFonts w:ascii="MS Reference Sans Serif" w:hAnsi="MS Reference Sans Serif"/>
          <w:lang w:val="en-CA"/>
        </w:rPr>
      </w:pPr>
      <w:del w:id="9565" w:author="Yann Bourdeau" w:date="2014-02-06T16:29:00Z">
        <w:r w:rsidRPr="00381014" w:rsidDel="00FC0E8D">
          <w:rPr>
            <w:rFonts w:ascii="MS Reference Sans Serif" w:hAnsi="MS Reference Sans Serif"/>
            <w:lang w:val="en-CA"/>
          </w:rPr>
          <w:tab/>
        </w:r>
      </w:del>
    </w:p>
    <w:p w14:paraId="6C4FB480" w14:textId="0F1DDAAC" w:rsidR="005579D5" w:rsidRPr="00381014" w:rsidDel="00FC0E8D" w:rsidRDefault="005579D5" w:rsidP="005579D5">
      <w:pPr>
        <w:spacing w:after="0" w:line="240" w:lineRule="exact"/>
        <w:rPr>
          <w:del w:id="9566" w:author="Yann Bourdeau" w:date="2014-02-06T16:29:00Z"/>
          <w:rFonts w:ascii="MS Reference Sans Serif" w:hAnsi="MS Reference Sans Serif"/>
          <w:lang w:val="en-CA"/>
        </w:rPr>
      </w:pPr>
      <w:del w:id="9567" w:author="Yann Bourdeau" w:date="2014-02-06T16:29:00Z">
        <w:r w:rsidRPr="00381014" w:rsidDel="00FC0E8D">
          <w:rPr>
            <w:rFonts w:ascii="MS Reference Sans Serif" w:hAnsi="MS Reference Sans Serif"/>
            <w:lang w:val="en-CA"/>
          </w:rPr>
          <w:tab/>
          <w:delText>std::string xml;</w:delText>
        </w:r>
      </w:del>
    </w:p>
    <w:p w14:paraId="48CC84C4" w14:textId="3D1F070E" w:rsidR="005579D5" w:rsidRPr="00381014" w:rsidDel="00FC0E8D" w:rsidRDefault="005579D5" w:rsidP="005579D5">
      <w:pPr>
        <w:spacing w:after="0" w:line="240" w:lineRule="exact"/>
        <w:rPr>
          <w:del w:id="9568" w:author="Yann Bourdeau" w:date="2014-02-06T16:29:00Z"/>
          <w:rFonts w:ascii="MS Reference Sans Serif" w:hAnsi="MS Reference Sans Serif"/>
          <w:lang w:val="en-CA"/>
        </w:rPr>
      </w:pPr>
      <w:del w:id="9569" w:author="Yann Bourdeau" w:date="2014-02-06T16:29:00Z">
        <w:r w:rsidRPr="00381014" w:rsidDel="00FC0E8D">
          <w:rPr>
            <w:rFonts w:ascii="MS Reference Sans Serif" w:hAnsi="MS Reference Sans Serif"/>
            <w:lang w:val="en-CA"/>
          </w:rPr>
          <w:tab/>
          <w:delText>AttribValueMap values;</w:delText>
        </w:r>
      </w:del>
    </w:p>
    <w:p w14:paraId="690E2D31" w14:textId="0C381A77" w:rsidR="005579D5" w:rsidRPr="00381014" w:rsidDel="00FC0E8D" w:rsidRDefault="005579D5" w:rsidP="005579D5">
      <w:pPr>
        <w:spacing w:after="0" w:line="240" w:lineRule="exact"/>
        <w:rPr>
          <w:del w:id="9570" w:author="Yann Bourdeau" w:date="2014-02-06T16:29:00Z"/>
          <w:rFonts w:ascii="MS Reference Sans Serif" w:hAnsi="MS Reference Sans Serif"/>
          <w:lang w:val="en-CA"/>
        </w:rPr>
      </w:pPr>
      <w:del w:id="9571" w:author="Yann Bourdeau" w:date="2014-02-06T16:29:00Z">
        <w:r w:rsidRPr="00381014" w:rsidDel="00FC0E8D">
          <w:rPr>
            <w:rFonts w:ascii="MS Reference Sans Serif" w:hAnsi="MS Reference Sans Serif"/>
            <w:lang w:val="en-CA"/>
          </w:rPr>
          <w:tab/>
          <w:delText>values.insert(pair&lt;unsigned int, std::string&gt;(1,"value1"));</w:delText>
        </w:r>
      </w:del>
    </w:p>
    <w:p w14:paraId="5FE89068" w14:textId="64943B9C" w:rsidR="005579D5" w:rsidRPr="00381014" w:rsidDel="00FC0E8D" w:rsidRDefault="005579D5" w:rsidP="005579D5">
      <w:pPr>
        <w:spacing w:after="0" w:line="240" w:lineRule="exact"/>
        <w:rPr>
          <w:del w:id="9572" w:author="Yann Bourdeau" w:date="2014-02-06T16:29:00Z"/>
          <w:rFonts w:ascii="MS Reference Sans Serif" w:hAnsi="MS Reference Sans Serif"/>
          <w:lang w:val="en-CA"/>
        </w:rPr>
      </w:pPr>
      <w:del w:id="9573" w:author="Yann Bourdeau" w:date="2014-02-06T16:29:00Z">
        <w:r w:rsidRPr="00381014" w:rsidDel="00FC0E8D">
          <w:rPr>
            <w:rFonts w:ascii="MS Reference Sans Serif" w:hAnsi="MS Reference Sans Serif"/>
            <w:lang w:val="en-CA"/>
          </w:rPr>
          <w:tab/>
          <w:delText>values.insert(pair&lt;unsigned int, std::string&gt;(11,"0"));</w:delText>
        </w:r>
      </w:del>
    </w:p>
    <w:p w14:paraId="77F8DD4A" w14:textId="25BFAC6F" w:rsidR="005579D5" w:rsidRPr="00381014" w:rsidDel="00FC0E8D" w:rsidRDefault="005579D5" w:rsidP="005579D5">
      <w:pPr>
        <w:spacing w:after="0" w:line="240" w:lineRule="exact"/>
        <w:rPr>
          <w:del w:id="9574" w:author="Yann Bourdeau" w:date="2014-02-06T16:29:00Z"/>
          <w:rFonts w:ascii="MS Reference Sans Serif" w:hAnsi="MS Reference Sans Serif"/>
          <w:lang w:val="en-CA"/>
        </w:rPr>
      </w:pPr>
    </w:p>
    <w:p w14:paraId="214E5539" w14:textId="4DED7D77" w:rsidR="005579D5" w:rsidRPr="00381014" w:rsidDel="00FC0E8D" w:rsidRDefault="005579D5" w:rsidP="005579D5">
      <w:pPr>
        <w:spacing w:after="0" w:line="240" w:lineRule="exact"/>
        <w:rPr>
          <w:del w:id="9575" w:author="Yann Bourdeau" w:date="2014-02-06T16:29:00Z"/>
          <w:rFonts w:ascii="MS Reference Sans Serif" w:hAnsi="MS Reference Sans Serif"/>
          <w:lang w:val="en-CA"/>
        </w:rPr>
      </w:pPr>
      <w:del w:id="9576" w:author="Yann Bourdeau" w:date="2014-02-06T16:29:00Z">
        <w:r w:rsidRPr="00381014" w:rsidDel="00FC0E8D">
          <w:rPr>
            <w:rFonts w:ascii="MS Reference Sans Serif" w:hAnsi="MS Reference Sans Serif"/>
            <w:lang w:val="en-CA"/>
          </w:rPr>
          <w:tab/>
          <w:delText>generate(xml,values,fi,true);</w:delText>
        </w:r>
      </w:del>
    </w:p>
    <w:p w14:paraId="55283091" w14:textId="11E648A3" w:rsidR="005579D5" w:rsidRPr="00381014" w:rsidDel="00FC0E8D" w:rsidRDefault="005579D5" w:rsidP="005579D5">
      <w:pPr>
        <w:spacing w:after="0" w:line="240" w:lineRule="exact"/>
        <w:rPr>
          <w:del w:id="9577" w:author="Yann Bourdeau" w:date="2014-02-06T16:29:00Z"/>
          <w:rFonts w:ascii="MS Reference Sans Serif" w:hAnsi="MS Reference Sans Serif"/>
          <w:lang w:val="en-CA"/>
        </w:rPr>
      </w:pPr>
      <w:del w:id="9578" w:author="Yann Bourdeau" w:date="2014-02-06T16:29:00Z">
        <w:r w:rsidRPr="00381014" w:rsidDel="00FC0E8D">
          <w:rPr>
            <w:rFonts w:ascii="MS Reference Sans Serif" w:hAnsi="MS Reference Sans Serif"/>
            <w:lang w:val="en-CA"/>
          </w:rPr>
          <w:tab/>
          <w:delText>std::string result("&lt;?xml version=\"1.0\" encoding=\"UTF-8\"?&gt;\n&lt;subscriber&gt;&lt;field name=\"name1\"&gt;value1&lt;/field&gt;&lt;field name=\"billingday\"&gt;0&lt;/field&gt;&lt;/subscriber&gt;\n");</w:delText>
        </w:r>
      </w:del>
    </w:p>
    <w:p w14:paraId="01DC01BF" w14:textId="43DBDA27" w:rsidR="005579D5" w:rsidRPr="00381014" w:rsidDel="00FC0E8D" w:rsidRDefault="005579D5" w:rsidP="005579D5">
      <w:pPr>
        <w:spacing w:after="0" w:line="240" w:lineRule="exact"/>
        <w:rPr>
          <w:del w:id="9579" w:author="Yann Bourdeau" w:date="2014-02-06T16:29:00Z"/>
          <w:rFonts w:ascii="MS Reference Sans Serif" w:hAnsi="MS Reference Sans Serif"/>
          <w:lang w:val="en-CA"/>
        </w:rPr>
      </w:pPr>
      <w:del w:id="9580" w:author="Yann Bourdeau" w:date="2014-02-06T16:29:00Z">
        <w:r w:rsidRPr="00381014" w:rsidDel="00FC0E8D">
          <w:rPr>
            <w:rFonts w:ascii="MS Reference Sans Serif" w:hAnsi="MS Reference Sans Serif"/>
            <w:lang w:val="en-CA"/>
          </w:rPr>
          <w:tab/>
          <w:delText>CPPUNIT_ASSERT_EQUAL(result,xml);</w:delText>
        </w:r>
      </w:del>
    </w:p>
    <w:p w14:paraId="703BB268" w14:textId="644CE9ED" w:rsidR="005579D5" w:rsidRPr="00381014" w:rsidDel="00FC0E8D" w:rsidRDefault="005579D5" w:rsidP="005579D5">
      <w:pPr>
        <w:spacing w:after="0" w:line="240" w:lineRule="exact"/>
        <w:rPr>
          <w:del w:id="9581" w:author="Yann Bourdeau" w:date="2014-02-06T16:29:00Z"/>
          <w:rFonts w:ascii="MS Reference Sans Serif" w:hAnsi="MS Reference Sans Serif"/>
          <w:lang w:val="en-CA"/>
        </w:rPr>
      </w:pPr>
    </w:p>
    <w:p w14:paraId="3D383E90" w14:textId="09C1B9CF" w:rsidR="005579D5" w:rsidRPr="00381014" w:rsidDel="00FC0E8D" w:rsidRDefault="005579D5" w:rsidP="005579D5">
      <w:pPr>
        <w:spacing w:after="0" w:line="240" w:lineRule="exact"/>
        <w:rPr>
          <w:del w:id="9582" w:author="Yann Bourdeau" w:date="2014-02-06T16:29:00Z"/>
          <w:rFonts w:ascii="MS Reference Sans Serif" w:hAnsi="MS Reference Sans Serif"/>
          <w:lang w:val="en-CA"/>
        </w:rPr>
      </w:pPr>
      <w:del w:id="9583" w:author="Yann Bourdeau" w:date="2014-02-06T16:29:00Z">
        <w:r w:rsidRPr="00381014" w:rsidDel="00FC0E8D">
          <w:rPr>
            <w:rFonts w:ascii="MS Reference Sans Serif" w:hAnsi="MS Reference Sans Serif"/>
            <w:lang w:val="en-CA"/>
          </w:rPr>
          <w:tab/>
          <w:delText>std::map&lt;std::string, AttribValueMap&gt; valuespq;</w:delText>
        </w:r>
      </w:del>
    </w:p>
    <w:p w14:paraId="31C4F1C1" w14:textId="2FB9B87C" w:rsidR="005579D5" w:rsidRPr="00381014" w:rsidDel="00FC0E8D" w:rsidRDefault="005579D5" w:rsidP="005579D5">
      <w:pPr>
        <w:spacing w:after="0" w:line="240" w:lineRule="exact"/>
        <w:rPr>
          <w:del w:id="9584" w:author="Yann Bourdeau" w:date="2014-02-06T16:29:00Z"/>
          <w:rFonts w:ascii="MS Reference Sans Serif" w:hAnsi="MS Reference Sans Serif"/>
          <w:lang w:val="en-CA"/>
        </w:rPr>
      </w:pPr>
      <w:del w:id="9585" w:author="Yann Bourdeau" w:date="2014-02-06T16:29:00Z">
        <w:r w:rsidRPr="00381014" w:rsidDel="00FC0E8D">
          <w:rPr>
            <w:rFonts w:ascii="MS Reference Sans Serif" w:hAnsi="MS Reference Sans Serif"/>
            <w:lang w:val="en-CA"/>
          </w:rPr>
          <w:tab/>
          <w:delText>valuespq["q1"]=values;</w:delText>
        </w:r>
      </w:del>
    </w:p>
    <w:p w14:paraId="6B7B51FA" w14:textId="790838A4" w:rsidR="005579D5" w:rsidRPr="00381014" w:rsidDel="00FC0E8D" w:rsidRDefault="005579D5" w:rsidP="005579D5">
      <w:pPr>
        <w:spacing w:after="0" w:line="240" w:lineRule="exact"/>
        <w:rPr>
          <w:del w:id="9586" w:author="Yann Bourdeau" w:date="2014-02-06T16:29:00Z"/>
          <w:rFonts w:ascii="MS Reference Sans Serif" w:hAnsi="MS Reference Sans Serif"/>
          <w:lang w:val="en-CA"/>
        </w:rPr>
      </w:pPr>
      <w:del w:id="9587" w:author="Yann Bourdeau" w:date="2014-02-06T16:29:00Z">
        <w:r w:rsidRPr="00381014" w:rsidDel="00FC0E8D">
          <w:rPr>
            <w:rFonts w:ascii="MS Reference Sans Serif" w:hAnsi="MS Reference Sans Serif"/>
            <w:lang w:val="en-CA"/>
          </w:rPr>
          <w:tab/>
          <w:delText>xml=generateQuota(valuespq,fi);</w:delText>
        </w:r>
      </w:del>
    </w:p>
    <w:p w14:paraId="7504CDFE" w14:textId="22E76B82" w:rsidR="005579D5" w:rsidRPr="00381014" w:rsidDel="00FC0E8D" w:rsidRDefault="005579D5" w:rsidP="005579D5">
      <w:pPr>
        <w:spacing w:after="0" w:line="240" w:lineRule="exact"/>
        <w:rPr>
          <w:del w:id="9588" w:author="Yann Bourdeau" w:date="2014-02-06T16:29:00Z"/>
          <w:rFonts w:ascii="MS Reference Sans Serif" w:hAnsi="MS Reference Sans Serif"/>
          <w:lang w:val="en-CA"/>
        </w:rPr>
      </w:pPr>
      <w:del w:id="9589" w:author="Yann Bourdeau" w:date="2014-02-06T16:29:00Z">
        <w:r w:rsidRPr="00381014" w:rsidDel="00FC0E8D">
          <w:rPr>
            <w:rFonts w:ascii="MS Reference Sans Serif" w:hAnsi="MS Reference Sans Serif"/>
            <w:lang w:val="en-CA"/>
          </w:rPr>
          <w:tab/>
          <w:delText xml:space="preserve">result="&lt;?xml version=\"1.0\" encoding=\"UTF-8\"?&gt;\n&lt;usage&gt;&lt;version&gt;1&lt;/version&gt;\n&lt;quota name=\"\"&gt;&lt;name1&gt;value1&lt;/name1&gt;\n&lt;name7&gt;defaultvalue&lt;/name7&gt;\n&lt;billingday&gt;0&lt;/billingday&gt;\n&lt;/quota&gt;\n&lt;/usage&gt;\n"; </w:delText>
        </w:r>
      </w:del>
    </w:p>
    <w:p w14:paraId="545F71F3" w14:textId="578BD3F4" w:rsidR="005579D5" w:rsidRPr="00381014" w:rsidDel="00FC0E8D" w:rsidRDefault="005579D5" w:rsidP="005579D5">
      <w:pPr>
        <w:spacing w:after="0" w:line="240" w:lineRule="exact"/>
        <w:rPr>
          <w:del w:id="9590" w:author="Yann Bourdeau" w:date="2014-02-06T16:29:00Z"/>
          <w:rFonts w:ascii="MS Reference Sans Serif" w:hAnsi="MS Reference Sans Serif"/>
          <w:lang w:val="en-CA"/>
        </w:rPr>
      </w:pPr>
      <w:del w:id="9591" w:author="Yann Bourdeau" w:date="2014-02-06T16:29:00Z">
        <w:r w:rsidRPr="00381014" w:rsidDel="00FC0E8D">
          <w:rPr>
            <w:rFonts w:ascii="MS Reference Sans Serif" w:hAnsi="MS Reference Sans Serif"/>
            <w:lang w:val="en-CA"/>
          </w:rPr>
          <w:tab/>
          <w:delText>CPPUNIT_ASSERT_EQUAL(result,xml);</w:delText>
        </w:r>
      </w:del>
    </w:p>
    <w:p w14:paraId="6CA347AC" w14:textId="3686AB8C" w:rsidR="005579D5" w:rsidRPr="00381014" w:rsidDel="00FC0E8D" w:rsidRDefault="005579D5" w:rsidP="005579D5">
      <w:pPr>
        <w:spacing w:after="0" w:line="240" w:lineRule="exact"/>
        <w:rPr>
          <w:del w:id="9592" w:author="Yann Bourdeau" w:date="2014-02-06T16:29:00Z"/>
          <w:rFonts w:ascii="MS Reference Sans Serif" w:hAnsi="MS Reference Sans Serif"/>
          <w:lang w:val="en-CA"/>
        </w:rPr>
      </w:pPr>
      <w:del w:id="9593" w:author="Yann Bourdeau" w:date="2014-02-06T16:29:00Z">
        <w:r w:rsidRPr="00381014" w:rsidDel="00FC0E8D">
          <w:rPr>
            <w:rFonts w:ascii="MS Reference Sans Serif" w:hAnsi="MS Reference Sans Serif"/>
            <w:lang w:val="en-CA"/>
          </w:rPr>
          <w:delText>}</w:delText>
        </w:r>
      </w:del>
    </w:p>
    <w:p w14:paraId="4F018DDD" w14:textId="676FDFEA" w:rsidR="005579D5" w:rsidRPr="00381014" w:rsidDel="00FC0E8D" w:rsidRDefault="005579D5" w:rsidP="005579D5">
      <w:pPr>
        <w:spacing w:after="0" w:line="240" w:lineRule="exact"/>
        <w:rPr>
          <w:del w:id="9594" w:author="Yann Bourdeau" w:date="2014-02-06T16:29:00Z"/>
          <w:rFonts w:ascii="MS Reference Sans Serif" w:hAnsi="MS Reference Sans Serif"/>
          <w:lang w:val="en-CA"/>
        </w:rPr>
      </w:pPr>
    </w:p>
    <w:p w14:paraId="09AC4535" w14:textId="49EE0DD7" w:rsidR="005579D5" w:rsidRPr="00381014" w:rsidDel="00FC0E8D" w:rsidRDefault="005579D5" w:rsidP="005579D5">
      <w:pPr>
        <w:spacing w:after="0" w:line="240" w:lineRule="exact"/>
        <w:rPr>
          <w:del w:id="9595" w:author="Yann Bourdeau" w:date="2014-02-06T16:29:00Z"/>
          <w:rFonts w:ascii="MS Reference Sans Serif" w:hAnsi="MS Reference Sans Serif"/>
          <w:lang w:val="en-CA"/>
        </w:rPr>
      </w:pPr>
    </w:p>
    <w:p w14:paraId="30E7C7A4" w14:textId="2B972091" w:rsidR="005579D5" w:rsidRPr="00381014" w:rsidDel="00FC0E8D" w:rsidRDefault="005579D5" w:rsidP="005579D5">
      <w:pPr>
        <w:spacing w:after="0" w:line="240" w:lineRule="exact"/>
        <w:rPr>
          <w:del w:id="9596" w:author="Yann Bourdeau" w:date="2014-02-06T16:29:00Z"/>
          <w:rFonts w:ascii="MS Reference Sans Serif" w:hAnsi="MS Reference Sans Serif"/>
          <w:lang w:val="en-CA"/>
        </w:rPr>
      </w:pPr>
      <w:del w:id="9597" w:author="Yann Bourdeau" w:date="2014-02-06T16:29:00Z">
        <w:r w:rsidRPr="00381014" w:rsidDel="00FC0E8D">
          <w:rPr>
            <w:rFonts w:ascii="MS Reference Sans Serif" w:hAnsi="MS Reference Sans Serif"/>
            <w:lang w:val="en-CA"/>
          </w:rPr>
          <w:delText>Test *ProfileTestCase::suite()</w:delText>
        </w:r>
      </w:del>
    </w:p>
    <w:p w14:paraId="46E299B2" w14:textId="442D066B" w:rsidR="005579D5" w:rsidRPr="00381014" w:rsidDel="00FC0E8D" w:rsidRDefault="005579D5" w:rsidP="005579D5">
      <w:pPr>
        <w:spacing w:after="0" w:line="240" w:lineRule="exact"/>
        <w:rPr>
          <w:del w:id="9598" w:author="Yann Bourdeau" w:date="2014-02-06T16:29:00Z"/>
          <w:rFonts w:ascii="MS Reference Sans Serif" w:hAnsi="MS Reference Sans Serif"/>
          <w:lang w:val="en-CA"/>
        </w:rPr>
      </w:pPr>
      <w:del w:id="9599" w:author="Yann Bourdeau" w:date="2014-02-06T16:29:00Z">
        <w:r w:rsidRPr="00381014" w:rsidDel="00FC0E8D">
          <w:rPr>
            <w:rFonts w:ascii="MS Reference Sans Serif" w:hAnsi="MS Reference Sans Serif"/>
            <w:lang w:val="en-CA"/>
          </w:rPr>
          <w:delText>{</w:delText>
        </w:r>
      </w:del>
    </w:p>
    <w:p w14:paraId="7E2F2790" w14:textId="7EA91463" w:rsidR="005579D5" w:rsidRPr="00381014" w:rsidDel="00FC0E8D" w:rsidRDefault="005579D5" w:rsidP="005579D5">
      <w:pPr>
        <w:spacing w:after="0" w:line="240" w:lineRule="exact"/>
        <w:rPr>
          <w:del w:id="9600" w:author="Yann Bourdeau" w:date="2014-02-06T16:29:00Z"/>
          <w:rFonts w:ascii="MS Reference Sans Serif" w:hAnsi="MS Reference Sans Serif"/>
          <w:lang w:val="en-CA"/>
        </w:rPr>
      </w:pPr>
      <w:del w:id="9601" w:author="Yann Bourdeau" w:date="2014-02-06T16:29:00Z">
        <w:r w:rsidRPr="00381014" w:rsidDel="00FC0E8D">
          <w:rPr>
            <w:rFonts w:ascii="MS Reference Sans Serif" w:hAnsi="MS Reference Sans Serif"/>
            <w:lang w:val="en-CA"/>
          </w:rPr>
          <w:delText xml:space="preserve">  TestSuite *testSuite = new TestSuite ("ProfileTestCase");</w:delText>
        </w:r>
      </w:del>
    </w:p>
    <w:p w14:paraId="720DC0B6" w14:textId="47C0BDA5" w:rsidR="005579D5" w:rsidRPr="00381014" w:rsidDel="00FC0E8D" w:rsidRDefault="005579D5" w:rsidP="005579D5">
      <w:pPr>
        <w:spacing w:after="0" w:line="240" w:lineRule="exact"/>
        <w:rPr>
          <w:del w:id="9602" w:author="Yann Bourdeau" w:date="2014-02-06T16:29:00Z"/>
          <w:rFonts w:ascii="MS Reference Sans Serif" w:hAnsi="MS Reference Sans Serif"/>
          <w:lang w:val="en-CA"/>
        </w:rPr>
      </w:pPr>
      <w:del w:id="9603" w:author="Yann Bourdeau" w:date="2014-02-06T16:29:00Z">
        <w:r w:rsidRPr="00381014" w:rsidDel="00FC0E8D">
          <w:rPr>
            <w:rFonts w:ascii="MS Reference Sans Serif" w:hAnsi="MS Reference Sans Serif"/>
            <w:lang w:val="en-CA"/>
          </w:rPr>
          <w:delText xml:space="preserve">  Test *t=new TestCaller &lt;ProfileTestCase &gt; ("testParse",&amp;ProfileTestCase::testParse);</w:delText>
        </w:r>
      </w:del>
    </w:p>
    <w:p w14:paraId="14A6FAA2" w14:textId="30C2B35B" w:rsidR="005579D5" w:rsidRPr="00381014" w:rsidDel="00FC0E8D" w:rsidRDefault="005579D5" w:rsidP="005579D5">
      <w:pPr>
        <w:spacing w:after="0" w:line="240" w:lineRule="exact"/>
        <w:rPr>
          <w:del w:id="9604" w:author="Yann Bourdeau" w:date="2014-02-06T16:29:00Z"/>
          <w:rFonts w:ascii="MS Reference Sans Serif" w:hAnsi="MS Reference Sans Serif"/>
          <w:lang w:val="en-CA"/>
        </w:rPr>
      </w:pPr>
      <w:del w:id="9605" w:author="Yann Bourdeau" w:date="2014-02-06T16:29:00Z">
        <w:r w:rsidRPr="00381014" w:rsidDel="00FC0E8D">
          <w:rPr>
            <w:rFonts w:ascii="MS Reference Sans Serif" w:hAnsi="MS Reference Sans Serif"/>
            <w:lang w:val="en-CA"/>
          </w:rPr>
          <w:delText xml:space="preserve">  testSuite-&gt;addTest (t);</w:delText>
        </w:r>
      </w:del>
    </w:p>
    <w:p w14:paraId="64E9DDB5" w14:textId="7375E02B" w:rsidR="005579D5" w:rsidRPr="00381014" w:rsidDel="00FC0E8D" w:rsidRDefault="005579D5" w:rsidP="005579D5">
      <w:pPr>
        <w:spacing w:after="0" w:line="240" w:lineRule="exact"/>
        <w:rPr>
          <w:del w:id="9606" w:author="Yann Bourdeau" w:date="2014-02-06T16:29:00Z"/>
          <w:rFonts w:ascii="MS Reference Sans Serif" w:hAnsi="MS Reference Sans Serif"/>
          <w:lang w:val="en-CA"/>
        </w:rPr>
      </w:pPr>
      <w:del w:id="9607" w:author="Yann Bourdeau" w:date="2014-02-06T16:29:00Z">
        <w:r w:rsidRPr="00381014" w:rsidDel="00FC0E8D">
          <w:rPr>
            <w:rFonts w:ascii="MS Reference Sans Serif" w:hAnsi="MS Reference Sans Serif"/>
            <w:lang w:val="en-CA"/>
          </w:rPr>
          <w:delText xml:space="preserve">  testSuite-&gt;addTest (new TestCaller &lt;ProfileTestCase&gt; ("testGenerate",&amp;ProfileTestCase::testGenerate));</w:delText>
        </w:r>
      </w:del>
    </w:p>
    <w:p w14:paraId="7AEB662E" w14:textId="1F2F1D29" w:rsidR="005579D5" w:rsidRPr="00381014" w:rsidDel="00FC0E8D" w:rsidRDefault="005579D5" w:rsidP="005579D5">
      <w:pPr>
        <w:spacing w:after="0" w:line="240" w:lineRule="exact"/>
        <w:rPr>
          <w:del w:id="9608" w:author="Yann Bourdeau" w:date="2014-02-06T16:29:00Z"/>
          <w:rFonts w:ascii="MS Reference Sans Serif" w:hAnsi="MS Reference Sans Serif"/>
          <w:lang w:val="en-CA"/>
        </w:rPr>
      </w:pPr>
      <w:del w:id="9609" w:author="Yann Bourdeau" w:date="2014-02-06T16:29:00Z">
        <w:r w:rsidRPr="00381014" w:rsidDel="00FC0E8D">
          <w:rPr>
            <w:rFonts w:ascii="MS Reference Sans Serif" w:hAnsi="MS Reference Sans Serif"/>
            <w:lang w:val="en-CA"/>
          </w:rPr>
          <w:delText xml:space="preserve"> </w:delText>
        </w:r>
      </w:del>
    </w:p>
    <w:p w14:paraId="33BBF576" w14:textId="28443ED4" w:rsidR="005579D5" w:rsidRPr="00381014" w:rsidDel="00FC0E8D" w:rsidRDefault="005579D5" w:rsidP="005579D5">
      <w:pPr>
        <w:spacing w:after="0" w:line="240" w:lineRule="exact"/>
        <w:rPr>
          <w:del w:id="9610" w:author="Yann Bourdeau" w:date="2014-02-06T16:29:00Z"/>
          <w:rFonts w:ascii="MS Reference Sans Serif" w:hAnsi="MS Reference Sans Serif"/>
          <w:lang w:val="en-CA"/>
        </w:rPr>
      </w:pPr>
      <w:del w:id="9611" w:author="Yann Bourdeau" w:date="2014-02-06T16:29:00Z">
        <w:r w:rsidRPr="00381014" w:rsidDel="00FC0E8D">
          <w:rPr>
            <w:rFonts w:ascii="MS Reference Sans Serif" w:hAnsi="MS Reference Sans Serif"/>
            <w:lang w:val="en-CA"/>
          </w:rPr>
          <w:delText xml:space="preserve">  return testSuite;</w:delText>
        </w:r>
      </w:del>
    </w:p>
    <w:p w14:paraId="4CC4885B" w14:textId="5646AFE0" w:rsidR="005579D5" w:rsidRPr="00381014" w:rsidDel="00FC0E8D" w:rsidRDefault="005579D5" w:rsidP="005579D5">
      <w:pPr>
        <w:spacing w:after="0" w:line="240" w:lineRule="exact"/>
        <w:rPr>
          <w:del w:id="9612" w:author="Yann Bourdeau" w:date="2014-02-06T16:29:00Z"/>
          <w:rFonts w:ascii="MS Reference Sans Serif" w:hAnsi="MS Reference Sans Serif"/>
          <w:lang w:val="en-CA"/>
        </w:rPr>
      </w:pPr>
      <w:del w:id="9613" w:author="Yann Bourdeau" w:date="2014-02-06T16:29:00Z">
        <w:r w:rsidRPr="00381014" w:rsidDel="00FC0E8D">
          <w:rPr>
            <w:rFonts w:ascii="MS Reference Sans Serif" w:hAnsi="MS Reference Sans Serif"/>
            <w:lang w:val="en-CA"/>
          </w:rPr>
          <w:delText>}</w:delText>
        </w:r>
      </w:del>
    </w:p>
    <w:p w14:paraId="2AAFF8C1" w14:textId="70D5FFB6" w:rsidR="005579D5" w:rsidRPr="00381014" w:rsidDel="00FC0E8D" w:rsidRDefault="005579D5" w:rsidP="005579D5">
      <w:pPr>
        <w:spacing w:after="0" w:line="240" w:lineRule="exact"/>
        <w:rPr>
          <w:del w:id="9614" w:author="Yann Bourdeau" w:date="2014-02-06T16:29:00Z"/>
          <w:rFonts w:ascii="MS Reference Sans Serif" w:hAnsi="MS Reference Sans Serif"/>
          <w:lang w:val="en-CA"/>
        </w:rPr>
      </w:pPr>
    </w:p>
    <w:p w14:paraId="3BE6DAF5" w14:textId="16472E79" w:rsidR="005579D5" w:rsidRPr="00381014" w:rsidDel="00FC0E8D" w:rsidRDefault="005579D5" w:rsidP="005579D5">
      <w:pPr>
        <w:spacing w:after="0" w:line="240" w:lineRule="exact"/>
        <w:rPr>
          <w:del w:id="9615" w:author="Yann Bourdeau" w:date="2014-02-06T16:29:00Z"/>
          <w:rFonts w:ascii="MS Reference Sans Serif" w:hAnsi="MS Reference Sans Serif"/>
          <w:lang w:val="en-CA"/>
        </w:rPr>
      </w:pPr>
      <w:del w:id="9616" w:author="Yann Bourdeau" w:date="2014-02-06T16:29:00Z">
        <w:r w:rsidRPr="00381014" w:rsidDel="00FC0E8D">
          <w:rPr>
            <w:rFonts w:ascii="MS Reference Sans Serif" w:hAnsi="MS Reference Sans Serif"/>
            <w:lang w:val="en-CA"/>
          </w:rPr>
          <w:delText>int main(int argc, char *argv[])</w:delText>
        </w:r>
      </w:del>
    </w:p>
    <w:p w14:paraId="226AB07D" w14:textId="69208C74" w:rsidR="005579D5" w:rsidRPr="00381014" w:rsidDel="00FC0E8D" w:rsidRDefault="005579D5" w:rsidP="005579D5">
      <w:pPr>
        <w:spacing w:after="0" w:line="240" w:lineRule="exact"/>
        <w:rPr>
          <w:del w:id="9617" w:author="Yann Bourdeau" w:date="2014-02-06T16:29:00Z"/>
          <w:rFonts w:ascii="MS Reference Sans Serif" w:hAnsi="MS Reference Sans Serif"/>
          <w:lang w:val="en-CA"/>
        </w:rPr>
      </w:pPr>
      <w:del w:id="9618" w:author="Yann Bourdeau" w:date="2014-02-06T16:29:00Z">
        <w:r w:rsidRPr="00381014" w:rsidDel="00FC0E8D">
          <w:rPr>
            <w:rFonts w:ascii="MS Reference Sans Serif" w:hAnsi="MS Reference Sans Serif"/>
            <w:lang w:val="en-CA"/>
          </w:rPr>
          <w:delText>{</w:delText>
        </w:r>
      </w:del>
    </w:p>
    <w:p w14:paraId="720169D3" w14:textId="7D770930" w:rsidR="005579D5" w:rsidRPr="00381014" w:rsidDel="00FC0E8D" w:rsidRDefault="005579D5" w:rsidP="005579D5">
      <w:pPr>
        <w:spacing w:after="0" w:line="240" w:lineRule="exact"/>
        <w:rPr>
          <w:del w:id="9619" w:author="Yann Bourdeau" w:date="2014-02-06T16:29:00Z"/>
          <w:rFonts w:ascii="MS Reference Sans Serif" w:hAnsi="MS Reference Sans Serif"/>
          <w:lang w:val="en-CA"/>
        </w:rPr>
      </w:pPr>
      <w:del w:id="9620" w:author="Yann Bourdeau" w:date="2014-02-06T16:29:00Z">
        <w:r w:rsidRPr="00381014" w:rsidDel="00FC0E8D">
          <w:rPr>
            <w:rFonts w:ascii="MS Reference Sans Serif" w:hAnsi="MS Reference Sans Serif"/>
            <w:lang w:val="en-CA"/>
          </w:rPr>
          <w:delText xml:space="preserve">  std::string testPath = (argc &gt; 1) ? std::string(argv[1]) : std::string("");</w:delText>
        </w:r>
      </w:del>
    </w:p>
    <w:p w14:paraId="3B45A941" w14:textId="5AA88147" w:rsidR="005579D5" w:rsidRPr="00381014" w:rsidDel="00FC0E8D" w:rsidRDefault="005579D5" w:rsidP="005579D5">
      <w:pPr>
        <w:spacing w:after="0" w:line="240" w:lineRule="exact"/>
        <w:rPr>
          <w:del w:id="9621" w:author="Yann Bourdeau" w:date="2014-02-06T16:29:00Z"/>
          <w:rFonts w:ascii="MS Reference Sans Serif" w:hAnsi="MS Reference Sans Serif"/>
          <w:lang w:val="en-CA"/>
        </w:rPr>
      </w:pPr>
    </w:p>
    <w:p w14:paraId="7A7B0823" w14:textId="471E63FC" w:rsidR="005579D5" w:rsidRPr="00381014" w:rsidDel="00FC0E8D" w:rsidRDefault="005579D5" w:rsidP="005579D5">
      <w:pPr>
        <w:spacing w:after="0" w:line="240" w:lineRule="exact"/>
        <w:rPr>
          <w:del w:id="9622" w:author="Yann Bourdeau" w:date="2014-02-06T16:29:00Z"/>
          <w:rFonts w:ascii="MS Reference Sans Serif" w:hAnsi="MS Reference Sans Serif"/>
          <w:lang w:val="en-CA"/>
        </w:rPr>
      </w:pPr>
      <w:del w:id="9623" w:author="Yann Bourdeau" w:date="2014-02-06T16:29:00Z">
        <w:r w:rsidRPr="00381014" w:rsidDel="00FC0E8D">
          <w:rPr>
            <w:rFonts w:ascii="MS Reference Sans Serif" w:hAnsi="MS Reference Sans Serif"/>
            <w:lang w:val="en-CA"/>
          </w:rPr>
          <w:delText xml:space="preserve">  // Create the event manager and test controller</w:delText>
        </w:r>
      </w:del>
    </w:p>
    <w:p w14:paraId="5CF42BA3" w14:textId="229CED31" w:rsidR="005579D5" w:rsidRPr="00381014" w:rsidDel="00FC0E8D" w:rsidRDefault="005579D5" w:rsidP="005579D5">
      <w:pPr>
        <w:spacing w:after="0" w:line="240" w:lineRule="exact"/>
        <w:rPr>
          <w:del w:id="9624" w:author="Yann Bourdeau" w:date="2014-02-06T16:29:00Z"/>
          <w:rFonts w:ascii="MS Reference Sans Serif" w:hAnsi="MS Reference Sans Serif"/>
          <w:lang w:val="en-CA"/>
        </w:rPr>
      </w:pPr>
      <w:del w:id="9625" w:author="Yann Bourdeau" w:date="2014-02-06T16:29:00Z">
        <w:r w:rsidRPr="00381014" w:rsidDel="00FC0E8D">
          <w:rPr>
            <w:rFonts w:ascii="MS Reference Sans Serif" w:hAnsi="MS Reference Sans Serif"/>
            <w:lang w:val="en-CA"/>
          </w:rPr>
          <w:delText xml:space="preserve">  CPPUNIT_NS::TestResult controller;</w:delText>
        </w:r>
      </w:del>
    </w:p>
    <w:p w14:paraId="1E3AEF0C" w14:textId="79442F10" w:rsidR="005579D5" w:rsidRPr="00381014" w:rsidDel="00FC0E8D" w:rsidRDefault="005579D5" w:rsidP="005579D5">
      <w:pPr>
        <w:spacing w:after="0" w:line="240" w:lineRule="exact"/>
        <w:rPr>
          <w:del w:id="9626" w:author="Yann Bourdeau" w:date="2014-02-06T16:29:00Z"/>
          <w:rFonts w:ascii="MS Reference Sans Serif" w:hAnsi="MS Reference Sans Serif"/>
          <w:lang w:val="en-CA"/>
        </w:rPr>
      </w:pPr>
    </w:p>
    <w:p w14:paraId="55F1693D" w14:textId="56B20406" w:rsidR="005579D5" w:rsidRPr="00381014" w:rsidDel="00FC0E8D" w:rsidRDefault="005579D5" w:rsidP="005579D5">
      <w:pPr>
        <w:spacing w:after="0" w:line="240" w:lineRule="exact"/>
        <w:rPr>
          <w:del w:id="9627" w:author="Yann Bourdeau" w:date="2014-02-06T16:29:00Z"/>
          <w:rFonts w:ascii="MS Reference Sans Serif" w:hAnsi="MS Reference Sans Serif"/>
          <w:lang w:val="en-CA"/>
        </w:rPr>
      </w:pPr>
      <w:del w:id="9628" w:author="Yann Bourdeau" w:date="2014-02-06T16:29:00Z">
        <w:r w:rsidRPr="00381014" w:rsidDel="00FC0E8D">
          <w:rPr>
            <w:rFonts w:ascii="MS Reference Sans Serif" w:hAnsi="MS Reference Sans Serif"/>
            <w:lang w:val="en-CA"/>
          </w:rPr>
          <w:delText xml:space="preserve">  // Add a listener that colllects test result</w:delText>
        </w:r>
      </w:del>
    </w:p>
    <w:p w14:paraId="295F26BF" w14:textId="1B75F1AC" w:rsidR="005579D5" w:rsidRPr="00381014" w:rsidDel="00FC0E8D" w:rsidRDefault="005579D5" w:rsidP="005579D5">
      <w:pPr>
        <w:spacing w:after="0" w:line="240" w:lineRule="exact"/>
        <w:rPr>
          <w:del w:id="9629" w:author="Yann Bourdeau" w:date="2014-02-06T16:29:00Z"/>
          <w:rFonts w:ascii="MS Reference Sans Serif" w:hAnsi="MS Reference Sans Serif"/>
          <w:lang w:val="en-CA"/>
        </w:rPr>
      </w:pPr>
      <w:del w:id="9630" w:author="Yann Bourdeau" w:date="2014-02-06T16:29:00Z">
        <w:r w:rsidRPr="00381014" w:rsidDel="00FC0E8D">
          <w:rPr>
            <w:rFonts w:ascii="MS Reference Sans Serif" w:hAnsi="MS Reference Sans Serif"/>
            <w:lang w:val="en-CA"/>
          </w:rPr>
          <w:delText xml:space="preserve">  CPPUNIT_NS::TestResultCollector result;</w:delText>
        </w:r>
      </w:del>
    </w:p>
    <w:p w14:paraId="425E4235" w14:textId="1FD6DAF9" w:rsidR="005579D5" w:rsidRPr="00381014" w:rsidDel="00FC0E8D" w:rsidRDefault="005579D5" w:rsidP="005579D5">
      <w:pPr>
        <w:spacing w:after="0" w:line="240" w:lineRule="exact"/>
        <w:rPr>
          <w:del w:id="9631" w:author="Yann Bourdeau" w:date="2014-02-06T16:29:00Z"/>
          <w:rFonts w:ascii="MS Reference Sans Serif" w:hAnsi="MS Reference Sans Serif"/>
          <w:lang w:val="en-CA"/>
        </w:rPr>
      </w:pPr>
      <w:del w:id="9632" w:author="Yann Bourdeau" w:date="2014-02-06T16:29:00Z">
        <w:r w:rsidRPr="00381014" w:rsidDel="00FC0E8D">
          <w:rPr>
            <w:rFonts w:ascii="MS Reference Sans Serif" w:hAnsi="MS Reference Sans Serif"/>
            <w:lang w:val="en-CA"/>
          </w:rPr>
          <w:delText xml:space="preserve">  controller.addListener( &amp;result );</w:delText>
        </w:r>
      </w:del>
    </w:p>
    <w:p w14:paraId="351EB668" w14:textId="109B4047" w:rsidR="005579D5" w:rsidRPr="00381014" w:rsidDel="00FC0E8D" w:rsidRDefault="005579D5" w:rsidP="005579D5">
      <w:pPr>
        <w:spacing w:after="0" w:line="240" w:lineRule="exact"/>
        <w:rPr>
          <w:del w:id="9633" w:author="Yann Bourdeau" w:date="2014-02-06T16:29:00Z"/>
          <w:rFonts w:ascii="MS Reference Sans Serif" w:hAnsi="MS Reference Sans Serif"/>
          <w:lang w:val="en-CA"/>
        </w:rPr>
      </w:pPr>
    </w:p>
    <w:p w14:paraId="764894BC" w14:textId="50C96D70" w:rsidR="005579D5" w:rsidRPr="00381014" w:rsidDel="00FC0E8D" w:rsidRDefault="005579D5" w:rsidP="005579D5">
      <w:pPr>
        <w:spacing w:after="0" w:line="240" w:lineRule="exact"/>
        <w:rPr>
          <w:del w:id="9634" w:author="Yann Bourdeau" w:date="2014-02-06T16:29:00Z"/>
          <w:rFonts w:ascii="MS Reference Sans Serif" w:hAnsi="MS Reference Sans Serif"/>
          <w:lang w:val="en-CA"/>
        </w:rPr>
      </w:pPr>
      <w:del w:id="9635" w:author="Yann Bourdeau" w:date="2014-02-06T16:29:00Z">
        <w:r w:rsidRPr="00381014" w:rsidDel="00FC0E8D">
          <w:rPr>
            <w:rFonts w:ascii="MS Reference Sans Serif" w:hAnsi="MS Reference Sans Serif"/>
            <w:lang w:val="en-CA"/>
          </w:rPr>
          <w:delText xml:space="preserve">  // Add a listener that print dots as test run.</w:delText>
        </w:r>
      </w:del>
    </w:p>
    <w:p w14:paraId="597EF225" w14:textId="51D298BD" w:rsidR="005579D5" w:rsidRPr="00381014" w:rsidDel="00FC0E8D" w:rsidRDefault="005579D5" w:rsidP="005579D5">
      <w:pPr>
        <w:spacing w:after="0" w:line="240" w:lineRule="exact"/>
        <w:rPr>
          <w:del w:id="9636" w:author="Yann Bourdeau" w:date="2014-02-06T16:29:00Z"/>
          <w:rFonts w:ascii="MS Reference Sans Serif" w:hAnsi="MS Reference Sans Serif"/>
          <w:lang w:val="en-CA"/>
        </w:rPr>
      </w:pPr>
      <w:del w:id="9637" w:author="Yann Bourdeau" w:date="2014-02-06T16:29:00Z">
        <w:r w:rsidRPr="00381014" w:rsidDel="00FC0E8D">
          <w:rPr>
            <w:rFonts w:ascii="MS Reference Sans Serif" w:hAnsi="MS Reference Sans Serif"/>
            <w:lang w:val="en-CA"/>
          </w:rPr>
          <w:delText xml:space="preserve">  CPPUNIT_NS::BriefTestProgressListener progress;</w:delText>
        </w:r>
      </w:del>
    </w:p>
    <w:p w14:paraId="761C6D66" w14:textId="392811E7" w:rsidR="005579D5" w:rsidRPr="00381014" w:rsidDel="00FC0E8D" w:rsidRDefault="005579D5" w:rsidP="005579D5">
      <w:pPr>
        <w:spacing w:after="0" w:line="240" w:lineRule="exact"/>
        <w:rPr>
          <w:del w:id="9638" w:author="Yann Bourdeau" w:date="2014-02-06T16:29:00Z"/>
          <w:rFonts w:ascii="MS Reference Sans Serif" w:hAnsi="MS Reference Sans Serif"/>
          <w:lang w:val="en-CA"/>
        </w:rPr>
      </w:pPr>
      <w:del w:id="9639" w:author="Yann Bourdeau" w:date="2014-02-06T16:29:00Z">
        <w:r w:rsidRPr="00381014" w:rsidDel="00FC0E8D">
          <w:rPr>
            <w:rFonts w:ascii="MS Reference Sans Serif" w:hAnsi="MS Reference Sans Serif"/>
            <w:lang w:val="en-CA"/>
          </w:rPr>
          <w:delText xml:space="preserve">  controller.addListener( &amp;progress );</w:delText>
        </w:r>
      </w:del>
    </w:p>
    <w:p w14:paraId="3B9DDAD7" w14:textId="51439266" w:rsidR="005579D5" w:rsidRPr="00381014" w:rsidDel="00FC0E8D" w:rsidRDefault="005579D5" w:rsidP="005579D5">
      <w:pPr>
        <w:spacing w:after="0" w:line="240" w:lineRule="exact"/>
        <w:rPr>
          <w:del w:id="9640" w:author="Yann Bourdeau" w:date="2014-02-06T16:29:00Z"/>
          <w:rFonts w:ascii="MS Reference Sans Serif" w:hAnsi="MS Reference Sans Serif"/>
          <w:lang w:val="en-CA"/>
        </w:rPr>
      </w:pPr>
    </w:p>
    <w:p w14:paraId="31E13C74" w14:textId="41EECBFB" w:rsidR="005579D5" w:rsidRPr="00381014" w:rsidDel="00FC0E8D" w:rsidRDefault="005579D5" w:rsidP="005579D5">
      <w:pPr>
        <w:spacing w:after="0" w:line="240" w:lineRule="exact"/>
        <w:rPr>
          <w:del w:id="9641" w:author="Yann Bourdeau" w:date="2014-02-06T16:29:00Z"/>
          <w:rFonts w:ascii="MS Reference Sans Serif" w:hAnsi="MS Reference Sans Serif"/>
          <w:lang w:val="en-CA"/>
        </w:rPr>
      </w:pPr>
      <w:del w:id="9642" w:author="Yann Bourdeau" w:date="2014-02-06T16:29:00Z">
        <w:r w:rsidRPr="00381014" w:rsidDel="00FC0E8D">
          <w:rPr>
            <w:rFonts w:ascii="MS Reference Sans Serif" w:hAnsi="MS Reference Sans Serif"/>
            <w:lang w:val="en-CA"/>
          </w:rPr>
          <w:delText xml:space="preserve">  // Add the top suite to the test runner</w:delText>
        </w:r>
      </w:del>
    </w:p>
    <w:p w14:paraId="28D8F985" w14:textId="39F7EC88" w:rsidR="005579D5" w:rsidRPr="00381014" w:rsidDel="00FC0E8D" w:rsidRDefault="005579D5" w:rsidP="005579D5">
      <w:pPr>
        <w:spacing w:after="0" w:line="240" w:lineRule="exact"/>
        <w:rPr>
          <w:del w:id="9643" w:author="Yann Bourdeau" w:date="2014-02-06T16:29:00Z"/>
          <w:rFonts w:ascii="MS Reference Sans Serif" w:hAnsi="MS Reference Sans Serif"/>
          <w:lang w:val="en-CA"/>
        </w:rPr>
      </w:pPr>
      <w:del w:id="9644" w:author="Yann Bourdeau" w:date="2014-02-06T16:29:00Z">
        <w:r w:rsidRPr="00381014" w:rsidDel="00FC0E8D">
          <w:rPr>
            <w:rFonts w:ascii="MS Reference Sans Serif" w:hAnsi="MS Reference Sans Serif"/>
            <w:lang w:val="en-CA"/>
          </w:rPr>
          <w:delText xml:space="preserve">  CPPUNIT_NS::TestRunner runner;</w:delText>
        </w:r>
      </w:del>
    </w:p>
    <w:p w14:paraId="26E932D1" w14:textId="030D3659" w:rsidR="005579D5" w:rsidRPr="00381014" w:rsidDel="00FC0E8D" w:rsidRDefault="005579D5" w:rsidP="005579D5">
      <w:pPr>
        <w:spacing w:after="0" w:line="240" w:lineRule="exact"/>
        <w:rPr>
          <w:del w:id="9645" w:author="Yann Bourdeau" w:date="2014-02-06T16:29:00Z"/>
          <w:rFonts w:ascii="MS Reference Sans Serif" w:hAnsi="MS Reference Sans Serif"/>
          <w:lang w:val="en-CA"/>
        </w:rPr>
      </w:pPr>
      <w:del w:id="9646" w:author="Yann Bourdeau" w:date="2014-02-06T16:29:00Z">
        <w:r w:rsidRPr="00381014" w:rsidDel="00FC0E8D">
          <w:rPr>
            <w:rFonts w:ascii="MS Reference Sans Serif" w:hAnsi="MS Reference Sans Serif"/>
            <w:lang w:val="en-CA"/>
          </w:rPr>
          <w:delText xml:space="preserve">  runner.addTest( ProfileTestCase::suite() );</w:delText>
        </w:r>
      </w:del>
    </w:p>
    <w:p w14:paraId="5B4F4B0C" w14:textId="3F689691" w:rsidR="005579D5" w:rsidRPr="00381014" w:rsidDel="00FC0E8D" w:rsidRDefault="005579D5" w:rsidP="005579D5">
      <w:pPr>
        <w:spacing w:after="0" w:line="240" w:lineRule="exact"/>
        <w:rPr>
          <w:del w:id="9647" w:author="Yann Bourdeau" w:date="2014-02-06T16:29:00Z"/>
          <w:rFonts w:ascii="MS Reference Sans Serif" w:hAnsi="MS Reference Sans Serif"/>
          <w:lang w:val="en-CA"/>
        </w:rPr>
      </w:pPr>
      <w:del w:id="9648" w:author="Yann Bourdeau" w:date="2014-02-06T16:29:00Z">
        <w:r w:rsidRPr="00381014" w:rsidDel="00FC0E8D">
          <w:rPr>
            <w:rFonts w:ascii="MS Reference Sans Serif" w:hAnsi="MS Reference Sans Serif"/>
            <w:lang w:val="en-CA"/>
          </w:rPr>
          <w:delText xml:space="preserve">  try</w:delText>
        </w:r>
      </w:del>
    </w:p>
    <w:p w14:paraId="0BFF045F" w14:textId="01399280" w:rsidR="005579D5" w:rsidRPr="00381014" w:rsidDel="00FC0E8D" w:rsidRDefault="005579D5" w:rsidP="005579D5">
      <w:pPr>
        <w:spacing w:after="0" w:line="240" w:lineRule="exact"/>
        <w:rPr>
          <w:del w:id="9649" w:author="Yann Bourdeau" w:date="2014-02-06T16:29:00Z"/>
          <w:rFonts w:ascii="MS Reference Sans Serif" w:hAnsi="MS Reference Sans Serif"/>
          <w:lang w:val="en-CA"/>
        </w:rPr>
      </w:pPr>
      <w:del w:id="9650" w:author="Yann Bourdeau" w:date="2014-02-06T16:29:00Z">
        <w:r w:rsidRPr="00381014" w:rsidDel="00FC0E8D">
          <w:rPr>
            <w:rFonts w:ascii="MS Reference Sans Serif" w:hAnsi="MS Reference Sans Serif"/>
            <w:lang w:val="en-CA"/>
          </w:rPr>
          <w:delText xml:space="preserve">  {</w:delText>
        </w:r>
      </w:del>
    </w:p>
    <w:p w14:paraId="51577166" w14:textId="1821B0DD" w:rsidR="005579D5" w:rsidRPr="00381014" w:rsidDel="00FC0E8D" w:rsidRDefault="005579D5" w:rsidP="005579D5">
      <w:pPr>
        <w:spacing w:after="0" w:line="240" w:lineRule="exact"/>
        <w:rPr>
          <w:del w:id="9651" w:author="Yann Bourdeau" w:date="2014-02-06T16:29:00Z"/>
          <w:rFonts w:ascii="MS Reference Sans Serif" w:hAnsi="MS Reference Sans Serif"/>
          <w:lang w:val="en-CA"/>
        </w:rPr>
      </w:pPr>
      <w:del w:id="9652" w:author="Yann Bourdeau" w:date="2014-02-06T16:29:00Z">
        <w:r w:rsidRPr="00381014" w:rsidDel="00FC0E8D">
          <w:rPr>
            <w:rFonts w:ascii="MS Reference Sans Serif" w:hAnsi="MS Reference Sans Serif"/>
            <w:lang w:val="en-CA"/>
          </w:rPr>
          <w:delText xml:space="preserve">    CPPUNIT_NS::stdCOut() &lt;&lt; "Running "  &lt;&lt;  testPath;</w:delText>
        </w:r>
      </w:del>
    </w:p>
    <w:p w14:paraId="22A63B6F" w14:textId="6C08371D" w:rsidR="005579D5" w:rsidRPr="00381014" w:rsidDel="00FC0E8D" w:rsidRDefault="005579D5" w:rsidP="005579D5">
      <w:pPr>
        <w:spacing w:after="0" w:line="240" w:lineRule="exact"/>
        <w:rPr>
          <w:del w:id="9653" w:author="Yann Bourdeau" w:date="2014-02-06T16:29:00Z"/>
          <w:rFonts w:ascii="MS Reference Sans Serif" w:hAnsi="MS Reference Sans Serif"/>
          <w:lang w:val="en-CA"/>
        </w:rPr>
      </w:pPr>
      <w:del w:id="9654" w:author="Yann Bourdeau" w:date="2014-02-06T16:29:00Z">
        <w:r w:rsidRPr="00381014" w:rsidDel="00FC0E8D">
          <w:rPr>
            <w:rFonts w:ascii="MS Reference Sans Serif" w:hAnsi="MS Reference Sans Serif"/>
            <w:lang w:val="en-CA"/>
          </w:rPr>
          <w:delText xml:space="preserve">    runner.run( controller, testPath );</w:delText>
        </w:r>
      </w:del>
    </w:p>
    <w:p w14:paraId="5E42E1F2" w14:textId="123743A2" w:rsidR="005579D5" w:rsidRPr="00381014" w:rsidDel="00FC0E8D" w:rsidRDefault="005579D5" w:rsidP="005579D5">
      <w:pPr>
        <w:spacing w:after="0" w:line="240" w:lineRule="exact"/>
        <w:rPr>
          <w:del w:id="9655" w:author="Yann Bourdeau" w:date="2014-02-06T16:29:00Z"/>
          <w:rFonts w:ascii="MS Reference Sans Serif" w:hAnsi="MS Reference Sans Serif"/>
          <w:lang w:val="en-CA"/>
        </w:rPr>
      </w:pPr>
    </w:p>
    <w:p w14:paraId="46E2EBD6" w14:textId="09F7E6C8" w:rsidR="005579D5" w:rsidRPr="00381014" w:rsidDel="00FC0E8D" w:rsidRDefault="005579D5" w:rsidP="005579D5">
      <w:pPr>
        <w:spacing w:after="0" w:line="240" w:lineRule="exact"/>
        <w:rPr>
          <w:del w:id="9656" w:author="Yann Bourdeau" w:date="2014-02-06T16:29:00Z"/>
          <w:rFonts w:ascii="MS Reference Sans Serif" w:hAnsi="MS Reference Sans Serif"/>
          <w:lang w:val="en-CA"/>
        </w:rPr>
      </w:pPr>
      <w:del w:id="9657" w:author="Yann Bourdeau" w:date="2014-02-06T16:29:00Z">
        <w:r w:rsidRPr="00381014" w:rsidDel="00FC0E8D">
          <w:rPr>
            <w:rFonts w:ascii="MS Reference Sans Serif" w:hAnsi="MS Reference Sans Serif"/>
            <w:lang w:val="en-CA"/>
          </w:rPr>
          <w:delText xml:space="preserve">    CPPUNIT_NS::stdCOut() &lt;&lt; "\n";</w:delText>
        </w:r>
      </w:del>
    </w:p>
    <w:p w14:paraId="0A7E524D" w14:textId="065D2ADA" w:rsidR="005579D5" w:rsidRPr="00381014" w:rsidDel="00FC0E8D" w:rsidRDefault="005579D5" w:rsidP="005579D5">
      <w:pPr>
        <w:spacing w:after="0" w:line="240" w:lineRule="exact"/>
        <w:rPr>
          <w:del w:id="9658" w:author="Yann Bourdeau" w:date="2014-02-06T16:29:00Z"/>
          <w:rFonts w:ascii="MS Reference Sans Serif" w:hAnsi="MS Reference Sans Serif"/>
          <w:lang w:val="en-CA"/>
        </w:rPr>
      </w:pPr>
    </w:p>
    <w:p w14:paraId="2B281A7B" w14:textId="5233E9E0" w:rsidR="005579D5" w:rsidRPr="00381014" w:rsidDel="00FC0E8D" w:rsidRDefault="005579D5" w:rsidP="005579D5">
      <w:pPr>
        <w:spacing w:after="0" w:line="240" w:lineRule="exact"/>
        <w:rPr>
          <w:del w:id="9659" w:author="Yann Bourdeau" w:date="2014-02-06T16:29:00Z"/>
          <w:rFonts w:ascii="MS Reference Sans Serif" w:hAnsi="MS Reference Sans Serif"/>
          <w:lang w:val="en-CA"/>
        </w:rPr>
      </w:pPr>
      <w:del w:id="9660" w:author="Yann Bourdeau" w:date="2014-02-06T16:29:00Z">
        <w:r w:rsidRPr="00381014" w:rsidDel="00FC0E8D">
          <w:rPr>
            <w:rFonts w:ascii="MS Reference Sans Serif" w:hAnsi="MS Reference Sans Serif"/>
            <w:lang w:val="en-CA"/>
          </w:rPr>
          <w:delText xml:space="preserve">    // Print test in a compiler compatible format.</w:delText>
        </w:r>
      </w:del>
    </w:p>
    <w:p w14:paraId="3C8CB79A" w14:textId="11E8D32F" w:rsidR="005579D5" w:rsidRPr="00381014" w:rsidDel="00FC0E8D" w:rsidRDefault="005579D5" w:rsidP="005579D5">
      <w:pPr>
        <w:spacing w:after="0" w:line="240" w:lineRule="exact"/>
        <w:rPr>
          <w:del w:id="9661" w:author="Yann Bourdeau" w:date="2014-02-06T16:29:00Z"/>
          <w:rFonts w:ascii="MS Reference Sans Serif" w:hAnsi="MS Reference Sans Serif"/>
          <w:lang w:val="en-CA"/>
        </w:rPr>
      </w:pPr>
      <w:del w:id="9662" w:author="Yann Bourdeau" w:date="2014-02-06T16:29:00Z">
        <w:r w:rsidRPr="00381014" w:rsidDel="00FC0E8D">
          <w:rPr>
            <w:rFonts w:ascii="MS Reference Sans Serif" w:hAnsi="MS Reference Sans Serif"/>
            <w:lang w:val="en-CA"/>
          </w:rPr>
          <w:delText xml:space="preserve">    CPPUNIT_NS::CompilerOutputter outputter( &amp;result, CPPUNIT_NS::stdCOut() );</w:delText>
        </w:r>
      </w:del>
    </w:p>
    <w:p w14:paraId="7D6C5D64" w14:textId="414A360F" w:rsidR="005579D5" w:rsidRPr="00381014" w:rsidDel="00FC0E8D" w:rsidRDefault="005579D5" w:rsidP="005579D5">
      <w:pPr>
        <w:spacing w:after="0" w:line="240" w:lineRule="exact"/>
        <w:rPr>
          <w:del w:id="9663" w:author="Yann Bourdeau" w:date="2014-02-06T16:29:00Z"/>
          <w:rFonts w:ascii="MS Reference Sans Serif" w:hAnsi="MS Reference Sans Serif"/>
          <w:lang w:val="en-CA"/>
        </w:rPr>
      </w:pPr>
      <w:del w:id="9664" w:author="Yann Bourdeau" w:date="2014-02-06T16:29:00Z">
        <w:r w:rsidRPr="00381014" w:rsidDel="00FC0E8D">
          <w:rPr>
            <w:rFonts w:ascii="MS Reference Sans Serif" w:hAnsi="MS Reference Sans Serif"/>
            <w:lang w:val="en-CA"/>
          </w:rPr>
          <w:delText xml:space="preserve">    outputter.write();</w:delText>
        </w:r>
      </w:del>
    </w:p>
    <w:p w14:paraId="4147CC59" w14:textId="5708A3E1" w:rsidR="005579D5" w:rsidRPr="00381014" w:rsidDel="00FC0E8D" w:rsidRDefault="005579D5" w:rsidP="005579D5">
      <w:pPr>
        <w:spacing w:after="0" w:line="240" w:lineRule="exact"/>
        <w:rPr>
          <w:del w:id="9665" w:author="Yann Bourdeau" w:date="2014-02-06T16:29:00Z"/>
          <w:rFonts w:ascii="MS Reference Sans Serif" w:hAnsi="MS Reference Sans Serif"/>
          <w:lang w:val="en-CA"/>
        </w:rPr>
      </w:pPr>
    </w:p>
    <w:p w14:paraId="7A775875" w14:textId="3BF6F64B" w:rsidR="005579D5" w:rsidRPr="00381014" w:rsidDel="00FC0E8D" w:rsidRDefault="005579D5" w:rsidP="005579D5">
      <w:pPr>
        <w:spacing w:after="0" w:line="240" w:lineRule="exact"/>
        <w:rPr>
          <w:del w:id="9666" w:author="Yann Bourdeau" w:date="2014-02-06T16:29:00Z"/>
          <w:rFonts w:ascii="MS Reference Sans Serif" w:hAnsi="MS Reference Sans Serif"/>
          <w:lang w:val="en-CA"/>
        </w:rPr>
      </w:pPr>
      <w:del w:id="9667" w:author="Yann Bourdeau" w:date="2014-02-06T16:29:00Z">
        <w:r w:rsidRPr="00381014" w:rsidDel="00FC0E8D">
          <w:rPr>
            <w:rFonts w:ascii="MS Reference Sans Serif" w:hAnsi="MS Reference Sans Serif"/>
            <w:lang w:val="en-CA"/>
          </w:rPr>
          <w:delText xml:space="preserve"> </w:delText>
        </w:r>
        <w:r w:rsidRPr="00381014" w:rsidDel="00FC0E8D">
          <w:rPr>
            <w:rFonts w:ascii="MS Reference Sans Serif" w:hAnsi="MS Reference Sans Serif"/>
            <w:lang w:val="en-CA"/>
          </w:rPr>
          <w:tab/>
          <w:delText>std::ofstream file( "../../../../rescppunit/TestProfile.xml" );</w:delText>
        </w:r>
      </w:del>
    </w:p>
    <w:p w14:paraId="4F897072" w14:textId="79B6DF01" w:rsidR="005579D5" w:rsidRPr="00381014" w:rsidDel="00FC0E8D" w:rsidRDefault="005579D5" w:rsidP="005579D5">
      <w:pPr>
        <w:spacing w:after="0" w:line="240" w:lineRule="exact"/>
        <w:rPr>
          <w:del w:id="9668" w:author="Yann Bourdeau" w:date="2014-02-06T16:29:00Z"/>
          <w:rFonts w:ascii="MS Reference Sans Serif" w:hAnsi="MS Reference Sans Serif"/>
          <w:lang w:val="en-CA"/>
        </w:rPr>
      </w:pPr>
      <w:del w:id="9669" w:author="Yann Bourdeau" w:date="2014-02-06T16:29:00Z">
        <w:r w:rsidRPr="00381014" w:rsidDel="00FC0E8D">
          <w:rPr>
            <w:rFonts w:ascii="MS Reference Sans Serif" w:hAnsi="MS Reference Sans Serif"/>
            <w:lang w:val="en-CA"/>
          </w:rPr>
          <w:delText xml:space="preserve">    CPPUNIT_NS::XmlOutputter xml( &amp;result, file );</w:delText>
        </w:r>
      </w:del>
    </w:p>
    <w:p w14:paraId="66ABADA3" w14:textId="5421EFBD" w:rsidR="005579D5" w:rsidRPr="00381014" w:rsidDel="00FC0E8D" w:rsidRDefault="005579D5" w:rsidP="005579D5">
      <w:pPr>
        <w:spacing w:after="0" w:line="240" w:lineRule="exact"/>
        <w:rPr>
          <w:del w:id="9670" w:author="Yann Bourdeau" w:date="2014-02-06T16:29:00Z"/>
          <w:rFonts w:ascii="MS Reference Sans Serif" w:hAnsi="MS Reference Sans Serif"/>
          <w:lang w:val="en-CA"/>
        </w:rPr>
      </w:pPr>
      <w:del w:id="9671" w:author="Yann Bourdeau" w:date="2014-02-06T16:29:00Z">
        <w:r w:rsidRPr="00381014" w:rsidDel="00FC0E8D">
          <w:rPr>
            <w:rFonts w:ascii="MS Reference Sans Serif" w:hAnsi="MS Reference Sans Serif"/>
            <w:lang w:val="en-CA"/>
          </w:rPr>
          <w:delText xml:space="preserve">    xml.write();</w:delText>
        </w:r>
      </w:del>
    </w:p>
    <w:p w14:paraId="63313974" w14:textId="040D93A8" w:rsidR="005579D5" w:rsidRPr="00381014" w:rsidDel="00FC0E8D" w:rsidRDefault="005579D5" w:rsidP="005579D5">
      <w:pPr>
        <w:spacing w:after="0" w:line="240" w:lineRule="exact"/>
        <w:rPr>
          <w:del w:id="9672" w:author="Yann Bourdeau" w:date="2014-02-06T16:29:00Z"/>
          <w:rFonts w:ascii="MS Reference Sans Serif" w:hAnsi="MS Reference Sans Serif"/>
          <w:lang w:val="en-CA"/>
        </w:rPr>
      </w:pPr>
      <w:del w:id="9673" w:author="Yann Bourdeau" w:date="2014-02-06T16:29:00Z">
        <w:r w:rsidRPr="00381014" w:rsidDel="00FC0E8D">
          <w:rPr>
            <w:rFonts w:ascii="MS Reference Sans Serif" w:hAnsi="MS Reference Sans Serif"/>
            <w:lang w:val="en-CA"/>
          </w:rPr>
          <w:delText xml:space="preserve">    file.close();</w:delText>
        </w:r>
      </w:del>
    </w:p>
    <w:p w14:paraId="7275FEEA" w14:textId="78E1D16E" w:rsidR="005579D5" w:rsidRPr="00381014" w:rsidDel="00FC0E8D" w:rsidRDefault="005579D5" w:rsidP="005579D5">
      <w:pPr>
        <w:spacing w:after="0" w:line="240" w:lineRule="exact"/>
        <w:rPr>
          <w:del w:id="9674" w:author="Yann Bourdeau" w:date="2014-02-06T16:29:00Z"/>
          <w:rFonts w:ascii="MS Reference Sans Serif" w:hAnsi="MS Reference Sans Serif"/>
          <w:lang w:val="en-CA"/>
        </w:rPr>
      </w:pPr>
      <w:del w:id="9675" w:author="Yann Bourdeau" w:date="2014-02-06T16:29:00Z">
        <w:r w:rsidRPr="00381014" w:rsidDel="00FC0E8D">
          <w:rPr>
            <w:rFonts w:ascii="MS Reference Sans Serif" w:hAnsi="MS Reference Sans Serif"/>
            <w:lang w:val="en-CA"/>
          </w:rPr>
          <w:tab/>
          <w:delText>std::string cmd("java -jar /home/ybourdea/saxon/saxon9he.jar -s:");</w:delText>
        </w:r>
      </w:del>
    </w:p>
    <w:p w14:paraId="33C146CD" w14:textId="6297DB5A" w:rsidR="005579D5" w:rsidRPr="00381014" w:rsidDel="00FC0E8D" w:rsidRDefault="005579D5" w:rsidP="005579D5">
      <w:pPr>
        <w:spacing w:after="0" w:line="240" w:lineRule="exact"/>
        <w:rPr>
          <w:del w:id="9676" w:author="Yann Bourdeau" w:date="2014-02-06T16:29:00Z"/>
          <w:rFonts w:ascii="MS Reference Sans Serif" w:hAnsi="MS Reference Sans Serif"/>
          <w:lang w:val="en-CA"/>
        </w:rPr>
      </w:pPr>
      <w:del w:id="9677" w:author="Yann Bourdeau" w:date="2014-02-06T16:29:00Z">
        <w:r w:rsidRPr="00381014" w:rsidDel="00FC0E8D">
          <w:rPr>
            <w:rFonts w:ascii="MS Reference Sans Serif" w:hAnsi="MS Reference Sans Serif"/>
            <w:lang w:val="en-CA"/>
          </w:rPr>
          <w:tab/>
          <w:delText>cmd+="../../../../rescppunit/TestProfile.xml";</w:delText>
        </w:r>
      </w:del>
    </w:p>
    <w:p w14:paraId="18C6009D" w14:textId="48AB1B92" w:rsidR="005579D5" w:rsidRPr="00381014" w:rsidDel="00FC0E8D" w:rsidRDefault="005579D5" w:rsidP="005579D5">
      <w:pPr>
        <w:spacing w:after="0" w:line="240" w:lineRule="exact"/>
        <w:rPr>
          <w:del w:id="9678" w:author="Yann Bourdeau" w:date="2014-02-06T16:29:00Z"/>
          <w:rFonts w:ascii="MS Reference Sans Serif" w:hAnsi="MS Reference Sans Serif"/>
          <w:lang w:val="en-CA"/>
        </w:rPr>
      </w:pPr>
      <w:del w:id="9679" w:author="Yann Bourdeau" w:date="2014-02-06T16:29:00Z">
        <w:r w:rsidRPr="00381014" w:rsidDel="00FC0E8D">
          <w:rPr>
            <w:rFonts w:ascii="MS Reference Sans Serif" w:hAnsi="MS Reference Sans Serif"/>
            <w:lang w:val="en-CA"/>
          </w:rPr>
          <w:tab/>
          <w:delText>cmd+=" -xsl:cppunit.xsl -o:";</w:delText>
        </w:r>
      </w:del>
    </w:p>
    <w:p w14:paraId="7F124E37" w14:textId="2298A678" w:rsidR="005579D5" w:rsidRPr="00381014" w:rsidDel="00FC0E8D" w:rsidRDefault="005579D5" w:rsidP="005579D5">
      <w:pPr>
        <w:spacing w:after="0" w:line="240" w:lineRule="exact"/>
        <w:rPr>
          <w:del w:id="9680" w:author="Yann Bourdeau" w:date="2014-02-06T16:29:00Z"/>
          <w:rFonts w:ascii="MS Reference Sans Serif" w:hAnsi="MS Reference Sans Serif"/>
          <w:lang w:val="en-CA"/>
        </w:rPr>
      </w:pPr>
      <w:del w:id="9681" w:author="Yann Bourdeau" w:date="2014-02-06T16:29:00Z">
        <w:r w:rsidRPr="00381014" w:rsidDel="00FC0E8D">
          <w:rPr>
            <w:rFonts w:ascii="MS Reference Sans Serif" w:hAnsi="MS Reference Sans Serif"/>
            <w:lang w:val="en-CA"/>
          </w:rPr>
          <w:tab/>
          <w:delText>cmd+="../../../../res/TestProfile.xml";</w:delText>
        </w:r>
      </w:del>
    </w:p>
    <w:p w14:paraId="7C4F833F" w14:textId="39696F48" w:rsidR="005579D5" w:rsidRPr="00381014" w:rsidDel="00FC0E8D" w:rsidRDefault="005579D5" w:rsidP="005579D5">
      <w:pPr>
        <w:spacing w:after="0" w:line="240" w:lineRule="exact"/>
        <w:rPr>
          <w:del w:id="9682" w:author="Yann Bourdeau" w:date="2014-02-06T16:29:00Z"/>
          <w:rFonts w:ascii="MS Reference Sans Serif" w:hAnsi="MS Reference Sans Serif"/>
          <w:lang w:val="en-CA"/>
        </w:rPr>
      </w:pPr>
      <w:del w:id="9683" w:author="Yann Bourdeau" w:date="2014-02-06T16:29:00Z">
        <w:r w:rsidRPr="00381014" w:rsidDel="00FC0E8D">
          <w:rPr>
            <w:rFonts w:ascii="MS Reference Sans Serif" w:hAnsi="MS Reference Sans Serif"/>
            <w:lang w:val="en-CA"/>
          </w:rPr>
          <w:tab/>
          <w:delText>std::cout &lt;&lt; "cmd:" &lt;&lt; cmd &lt;&lt; std::endl;</w:delText>
        </w:r>
      </w:del>
    </w:p>
    <w:p w14:paraId="116AFE0D" w14:textId="2F0739B5" w:rsidR="005579D5" w:rsidRPr="00381014" w:rsidDel="00FC0E8D" w:rsidRDefault="005579D5" w:rsidP="005579D5">
      <w:pPr>
        <w:spacing w:after="0" w:line="240" w:lineRule="exact"/>
        <w:rPr>
          <w:del w:id="9684" w:author="Yann Bourdeau" w:date="2014-02-06T16:29:00Z"/>
          <w:rFonts w:ascii="MS Reference Sans Serif" w:hAnsi="MS Reference Sans Serif"/>
          <w:lang w:val="en-CA"/>
        </w:rPr>
      </w:pPr>
      <w:del w:id="9685" w:author="Yann Bourdeau" w:date="2014-02-06T16:29:00Z">
        <w:r w:rsidRPr="00381014" w:rsidDel="00FC0E8D">
          <w:rPr>
            <w:rFonts w:ascii="MS Reference Sans Serif" w:hAnsi="MS Reference Sans Serif"/>
            <w:lang w:val="en-CA"/>
          </w:rPr>
          <w:tab/>
          <w:delText>system(cmd.c_str());</w:delText>
        </w:r>
      </w:del>
    </w:p>
    <w:p w14:paraId="50A0FD6E" w14:textId="433DB27D" w:rsidR="005579D5" w:rsidRPr="00381014" w:rsidDel="00FC0E8D" w:rsidRDefault="005579D5" w:rsidP="005579D5">
      <w:pPr>
        <w:spacing w:after="0" w:line="240" w:lineRule="exact"/>
        <w:rPr>
          <w:del w:id="9686" w:author="Yann Bourdeau" w:date="2014-02-06T16:29:00Z"/>
          <w:rFonts w:ascii="MS Reference Sans Serif" w:hAnsi="MS Reference Sans Serif"/>
          <w:lang w:val="en-CA"/>
        </w:rPr>
      </w:pPr>
    </w:p>
    <w:p w14:paraId="4B275474" w14:textId="0990AF1E" w:rsidR="005579D5" w:rsidRPr="00381014" w:rsidDel="00FC0E8D" w:rsidRDefault="005579D5" w:rsidP="005579D5">
      <w:pPr>
        <w:spacing w:after="0" w:line="240" w:lineRule="exact"/>
        <w:rPr>
          <w:del w:id="9687" w:author="Yann Bourdeau" w:date="2014-02-06T16:29:00Z"/>
          <w:rFonts w:ascii="MS Reference Sans Serif" w:hAnsi="MS Reference Sans Serif"/>
          <w:lang w:val="en-CA"/>
        </w:rPr>
      </w:pPr>
      <w:del w:id="9688" w:author="Yann Bourdeau" w:date="2014-02-06T16:29:00Z">
        <w:r w:rsidRPr="00381014" w:rsidDel="00FC0E8D">
          <w:rPr>
            <w:rFonts w:ascii="MS Reference Sans Serif" w:hAnsi="MS Reference Sans Serif"/>
            <w:lang w:val="en-CA"/>
          </w:rPr>
          <w:delText xml:space="preserve">  }</w:delText>
        </w:r>
      </w:del>
    </w:p>
    <w:p w14:paraId="3EDFCAC5" w14:textId="61C3CEDB" w:rsidR="005579D5" w:rsidRPr="00381014" w:rsidDel="00FC0E8D" w:rsidRDefault="005579D5" w:rsidP="005579D5">
      <w:pPr>
        <w:spacing w:after="0" w:line="240" w:lineRule="exact"/>
        <w:rPr>
          <w:del w:id="9689" w:author="Yann Bourdeau" w:date="2014-02-06T16:29:00Z"/>
          <w:rFonts w:ascii="MS Reference Sans Serif" w:hAnsi="MS Reference Sans Serif"/>
          <w:lang w:val="en-CA"/>
        </w:rPr>
      </w:pPr>
      <w:del w:id="9690" w:author="Yann Bourdeau" w:date="2014-02-06T16:29:00Z">
        <w:r w:rsidRPr="00381014" w:rsidDel="00FC0E8D">
          <w:rPr>
            <w:rFonts w:ascii="MS Reference Sans Serif" w:hAnsi="MS Reference Sans Serif"/>
            <w:lang w:val="en-CA"/>
          </w:rPr>
          <w:delText xml:space="preserve">  catch ( std::invalid_argument &amp;e )  // Test path not resolved</w:delText>
        </w:r>
      </w:del>
    </w:p>
    <w:p w14:paraId="2A72BF3C" w14:textId="4A0F87E0" w:rsidR="005579D5" w:rsidRPr="00381014" w:rsidDel="00FC0E8D" w:rsidRDefault="005579D5" w:rsidP="005579D5">
      <w:pPr>
        <w:spacing w:after="0" w:line="240" w:lineRule="exact"/>
        <w:rPr>
          <w:del w:id="9691" w:author="Yann Bourdeau" w:date="2014-02-06T16:29:00Z"/>
          <w:rFonts w:ascii="MS Reference Sans Serif" w:hAnsi="MS Reference Sans Serif"/>
          <w:lang w:val="en-CA"/>
        </w:rPr>
      </w:pPr>
      <w:del w:id="9692" w:author="Yann Bourdeau" w:date="2014-02-06T16:29:00Z">
        <w:r w:rsidRPr="00381014" w:rsidDel="00FC0E8D">
          <w:rPr>
            <w:rFonts w:ascii="MS Reference Sans Serif" w:hAnsi="MS Reference Sans Serif"/>
            <w:lang w:val="en-CA"/>
          </w:rPr>
          <w:delText xml:space="preserve">  {</w:delText>
        </w:r>
      </w:del>
    </w:p>
    <w:p w14:paraId="0F1F2835" w14:textId="36145D9E" w:rsidR="005579D5" w:rsidRPr="00381014" w:rsidDel="00FC0E8D" w:rsidRDefault="005579D5" w:rsidP="005579D5">
      <w:pPr>
        <w:spacing w:after="0" w:line="240" w:lineRule="exact"/>
        <w:rPr>
          <w:del w:id="9693" w:author="Yann Bourdeau" w:date="2014-02-06T16:29:00Z"/>
          <w:rFonts w:ascii="MS Reference Sans Serif" w:hAnsi="MS Reference Sans Serif"/>
          <w:lang w:val="en-CA"/>
        </w:rPr>
      </w:pPr>
      <w:del w:id="9694" w:author="Yann Bourdeau" w:date="2014-02-06T16:29:00Z">
        <w:r w:rsidRPr="00381014" w:rsidDel="00FC0E8D">
          <w:rPr>
            <w:rFonts w:ascii="MS Reference Sans Serif" w:hAnsi="MS Reference Sans Serif"/>
            <w:lang w:val="en-CA"/>
          </w:rPr>
          <w:delText xml:space="preserve">    CPPUNIT_NS::stdCOut()  &lt;&lt;  "\n"</w:delText>
        </w:r>
      </w:del>
    </w:p>
    <w:p w14:paraId="395630B4" w14:textId="43225BD1" w:rsidR="005579D5" w:rsidRPr="00381014" w:rsidDel="00FC0E8D" w:rsidRDefault="005579D5" w:rsidP="005579D5">
      <w:pPr>
        <w:spacing w:after="0" w:line="240" w:lineRule="exact"/>
        <w:rPr>
          <w:del w:id="9695" w:author="Yann Bourdeau" w:date="2014-02-06T16:29:00Z"/>
          <w:rFonts w:ascii="MS Reference Sans Serif" w:hAnsi="MS Reference Sans Serif"/>
          <w:lang w:val="en-CA"/>
        </w:rPr>
      </w:pPr>
      <w:del w:id="9696" w:author="Yann Bourdeau" w:date="2014-02-06T16:29:00Z">
        <w:r w:rsidRPr="00381014" w:rsidDel="00FC0E8D">
          <w:rPr>
            <w:rFonts w:ascii="MS Reference Sans Serif" w:hAnsi="MS Reference Sans Serif"/>
            <w:lang w:val="en-CA"/>
          </w:rPr>
          <w:delText xml:space="preserve">                            &lt;&lt;  "ERROR: "  &lt;&lt;  e.what()</w:delText>
        </w:r>
      </w:del>
    </w:p>
    <w:p w14:paraId="3A972CC0" w14:textId="02303253" w:rsidR="005579D5" w:rsidRPr="00381014" w:rsidDel="00FC0E8D" w:rsidRDefault="005579D5" w:rsidP="005579D5">
      <w:pPr>
        <w:spacing w:after="0" w:line="240" w:lineRule="exact"/>
        <w:rPr>
          <w:del w:id="9697" w:author="Yann Bourdeau" w:date="2014-02-06T16:29:00Z"/>
          <w:rFonts w:ascii="MS Reference Sans Serif" w:hAnsi="MS Reference Sans Serif"/>
          <w:lang w:val="en-CA"/>
        </w:rPr>
      </w:pPr>
      <w:del w:id="9698" w:author="Yann Bourdeau" w:date="2014-02-06T16:29:00Z">
        <w:r w:rsidRPr="00381014" w:rsidDel="00FC0E8D">
          <w:rPr>
            <w:rFonts w:ascii="MS Reference Sans Serif" w:hAnsi="MS Reference Sans Serif"/>
            <w:lang w:val="en-CA"/>
          </w:rPr>
          <w:delText xml:space="preserve">                            &lt;&lt; "\n";</w:delText>
        </w:r>
      </w:del>
    </w:p>
    <w:p w14:paraId="549CA6E7" w14:textId="4A989B62" w:rsidR="005579D5" w:rsidRPr="00381014" w:rsidDel="00FC0E8D" w:rsidRDefault="005579D5" w:rsidP="005579D5">
      <w:pPr>
        <w:spacing w:after="0" w:line="240" w:lineRule="exact"/>
        <w:rPr>
          <w:del w:id="9699" w:author="Yann Bourdeau" w:date="2014-02-06T16:29:00Z"/>
          <w:rFonts w:ascii="MS Reference Sans Serif" w:hAnsi="MS Reference Sans Serif"/>
          <w:lang w:val="en-CA"/>
        </w:rPr>
      </w:pPr>
      <w:del w:id="9700" w:author="Yann Bourdeau" w:date="2014-02-06T16:29:00Z">
        <w:r w:rsidRPr="00381014" w:rsidDel="00FC0E8D">
          <w:rPr>
            <w:rFonts w:ascii="MS Reference Sans Serif" w:hAnsi="MS Reference Sans Serif"/>
            <w:lang w:val="en-CA"/>
          </w:rPr>
          <w:delText xml:space="preserve">    return 0;</w:delText>
        </w:r>
      </w:del>
    </w:p>
    <w:p w14:paraId="18BBCE00" w14:textId="6E7B38C7" w:rsidR="005579D5" w:rsidRPr="00381014" w:rsidDel="00FC0E8D" w:rsidRDefault="005579D5" w:rsidP="005579D5">
      <w:pPr>
        <w:spacing w:after="0" w:line="240" w:lineRule="exact"/>
        <w:rPr>
          <w:del w:id="9701" w:author="Yann Bourdeau" w:date="2014-02-06T16:29:00Z"/>
          <w:rFonts w:ascii="MS Reference Sans Serif" w:hAnsi="MS Reference Sans Serif"/>
          <w:lang w:val="en-CA"/>
        </w:rPr>
      </w:pPr>
      <w:del w:id="9702" w:author="Yann Bourdeau" w:date="2014-02-06T16:29:00Z">
        <w:r w:rsidRPr="00381014" w:rsidDel="00FC0E8D">
          <w:rPr>
            <w:rFonts w:ascii="MS Reference Sans Serif" w:hAnsi="MS Reference Sans Serif"/>
            <w:lang w:val="en-CA"/>
          </w:rPr>
          <w:delText xml:space="preserve">  }</w:delText>
        </w:r>
      </w:del>
    </w:p>
    <w:p w14:paraId="77DAA6EB" w14:textId="083E1598" w:rsidR="005579D5" w:rsidRPr="00381014" w:rsidDel="00FC0E8D" w:rsidRDefault="005579D5" w:rsidP="005579D5">
      <w:pPr>
        <w:spacing w:after="0" w:line="240" w:lineRule="exact"/>
        <w:rPr>
          <w:del w:id="9703" w:author="Yann Bourdeau" w:date="2014-02-06T16:29:00Z"/>
          <w:rFonts w:ascii="MS Reference Sans Serif" w:hAnsi="MS Reference Sans Serif"/>
          <w:lang w:val="en-CA"/>
        </w:rPr>
      </w:pPr>
    </w:p>
    <w:p w14:paraId="1A428C2B" w14:textId="35074618" w:rsidR="005579D5" w:rsidRPr="00381014" w:rsidDel="00FC0E8D" w:rsidRDefault="005579D5" w:rsidP="005579D5">
      <w:pPr>
        <w:spacing w:after="0" w:line="240" w:lineRule="exact"/>
        <w:rPr>
          <w:del w:id="9704" w:author="Yann Bourdeau" w:date="2014-02-06T16:29:00Z"/>
          <w:rFonts w:ascii="MS Reference Sans Serif" w:hAnsi="MS Reference Sans Serif"/>
          <w:lang w:val="en-CA"/>
        </w:rPr>
      </w:pPr>
      <w:del w:id="9705" w:author="Yann Bourdeau" w:date="2014-02-06T16:29:00Z">
        <w:r w:rsidRPr="00381014" w:rsidDel="00FC0E8D">
          <w:rPr>
            <w:rFonts w:ascii="MS Reference Sans Serif" w:hAnsi="MS Reference Sans Serif"/>
            <w:lang w:val="en-CA"/>
          </w:rPr>
          <w:delText xml:space="preserve">  return result.wasSuccessful() ? 0 : 1;</w:delText>
        </w:r>
      </w:del>
    </w:p>
    <w:p w14:paraId="06081EC6" w14:textId="1C43616F" w:rsidR="005579D5" w:rsidRPr="00381014" w:rsidDel="00FC0E8D" w:rsidRDefault="005579D5" w:rsidP="005579D5">
      <w:pPr>
        <w:spacing w:after="0" w:line="240" w:lineRule="exact"/>
        <w:rPr>
          <w:del w:id="9706" w:author="Yann Bourdeau" w:date="2014-02-06T16:29:00Z"/>
          <w:rFonts w:ascii="MS Reference Sans Serif" w:hAnsi="MS Reference Sans Serif"/>
          <w:lang w:val="en-CA"/>
        </w:rPr>
      </w:pPr>
      <w:del w:id="9707" w:author="Yann Bourdeau" w:date="2014-02-06T16:29:00Z">
        <w:r w:rsidRPr="00381014" w:rsidDel="00FC0E8D">
          <w:rPr>
            <w:rFonts w:ascii="MS Reference Sans Serif" w:hAnsi="MS Reference Sans Serif"/>
            <w:lang w:val="en-CA"/>
          </w:rPr>
          <w:delText>}</w:delText>
        </w:r>
      </w:del>
    </w:p>
    <w:p w14:paraId="550D0752" w14:textId="20C9F38E" w:rsidR="00010F2C" w:rsidRPr="00381014" w:rsidDel="00FC0E8D" w:rsidRDefault="00010F2C">
      <w:pPr>
        <w:spacing w:after="0" w:line="240" w:lineRule="auto"/>
        <w:ind w:firstLine="0"/>
        <w:jc w:val="left"/>
        <w:rPr>
          <w:del w:id="9708" w:author="Yann Bourdeau" w:date="2014-02-06T16:29:00Z"/>
          <w:lang w:val="en-CA"/>
        </w:rPr>
      </w:pPr>
      <w:del w:id="9709" w:author="Yann Bourdeau" w:date="2014-02-06T16:29:00Z">
        <w:r w:rsidRPr="00381014" w:rsidDel="00FC0E8D">
          <w:rPr>
            <w:lang w:val="en-CA"/>
          </w:rPr>
          <w:br w:type="page"/>
        </w:r>
      </w:del>
    </w:p>
    <w:p w14:paraId="00913A8C" w14:textId="2AE734B4" w:rsidR="005579D5" w:rsidRPr="00AF4897" w:rsidDel="00FC0E8D" w:rsidRDefault="005579D5" w:rsidP="00AF4897">
      <w:pPr>
        <w:rPr>
          <w:del w:id="9710" w:author="Yann Bourdeau" w:date="2014-02-06T16:29:00Z"/>
          <w:b/>
          <w:lang w:val="en-CA"/>
        </w:rPr>
      </w:pPr>
      <w:del w:id="9711" w:author="Yann Bourdeau" w:date="2014-02-06T16:29:00Z">
        <w:r w:rsidRPr="00AF4897" w:rsidDel="00FC0E8D">
          <w:rPr>
            <w:b/>
            <w:lang w:val="en-CA"/>
          </w:rPr>
          <w:delText>Testxml.h</w:delText>
        </w:r>
      </w:del>
    </w:p>
    <w:p w14:paraId="5E7FAB34" w14:textId="0BEB4537" w:rsidR="005579D5" w:rsidRPr="00381014" w:rsidDel="00FC0E8D" w:rsidRDefault="005579D5" w:rsidP="005579D5">
      <w:pPr>
        <w:spacing w:after="0" w:line="240" w:lineRule="exact"/>
        <w:rPr>
          <w:del w:id="9712" w:author="Yann Bourdeau" w:date="2014-02-06T16:29:00Z"/>
          <w:rFonts w:ascii="MS Reference Sans Serif" w:hAnsi="MS Reference Sans Serif"/>
          <w:lang w:val="en-CA"/>
        </w:rPr>
      </w:pPr>
      <w:del w:id="9713" w:author="Yann Bourdeau" w:date="2014-02-06T16:29:00Z">
        <w:r w:rsidRPr="00381014" w:rsidDel="00FC0E8D">
          <w:rPr>
            <w:rFonts w:ascii="MS Reference Sans Serif" w:hAnsi="MS Reference Sans Serif"/>
            <w:lang w:val="en-CA"/>
          </w:rPr>
          <w:delText>#ifndef Testxml_H__</w:delText>
        </w:r>
      </w:del>
    </w:p>
    <w:p w14:paraId="62D7D962" w14:textId="18F8CAD7" w:rsidR="005579D5" w:rsidRPr="00381014" w:rsidDel="00FC0E8D" w:rsidRDefault="005579D5" w:rsidP="005579D5">
      <w:pPr>
        <w:spacing w:after="0" w:line="240" w:lineRule="exact"/>
        <w:rPr>
          <w:del w:id="9714" w:author="Yann Bourdeau" w:date="2014-02-06T16:29:00Z"/>
          <w:rFonts w:ascii="MS Reference Sans Serif" w:hAnsi="MS Reference Sans Serif"/>
          <w:lang w:val="en-CA"/>
        </w:rPr>
      </w:pPr>
      <w:del w:id="9715" w:author="Yann Bourdeau" w:date="2014-02-06T16:29:00Z">
        <w:r w:rsidRPr="00381014" w:rsidDel="00FC0E8D">
          <w:rPr>
            <w:rFonts w:ascii="MS Reference Sans Serif" w:hAnsi="MS Reference Sans Serif"/>
            <w:lang w:val="en-CA"/>
          </w:rPr>
          <w:delText>#define Testxml_H__</w:delText>
        </w:r>
      </w:del>
    </w:p>
    <w:p w14:paraId="0DBB74B3" w14:textId="1B8A60B1" w:rsidR="005579D5" w:rsidRPr="00381014" w:rsidDel="00FC0E8D" w:rsidRDefault="005579D5" w:rsidP="005579D5">
      <w:pPr>
        <w:spacing w:after="0" w:line="240" w:lineRule="exact"/>
        <w:rPr>
          <w:del w:id="9716" w:author="Yann Bourdeau" w:date="2014-02-06T16:29:00Z"/>
          <w:rFonts w:ascii="MS Reference Sans Serif" w:hAnsi="MS Reference Sans Serif"/>
          <w:lang w:val="en-CA"/>
        </w:rPr>
      </w:pPr>
    </w:p>
    <w:p w14:paraId="6B78A04F" w14:textId="3400F1FB" w:rsidR="005579D5" w:rsidRPr="00381014" w:rsidDel="00FC0E8D" w:rsidRDefault="005579D5" w:rsidP="005579D5">
      <w:pPr>
        <w:spacing w:after="0" w:line="240" w:lineRule="exact"/>
        <w:rPr>
          <w:del w:id="9717" w:author="Yann Bourdeau" w:date="2014-02-06T16:29:00Z"/>
          <w:rFonts w:ascii="MS Reference Sans Serif" w:hAnsi="MS Reference Sans Serif"/>
          <w:lang w:val="en-CA"/>
        </w:rPr>
      </w:pPr>
      <w:del w:id="9718" w:author="Yann Bourdeau" w:date="2014-02-06T16:29:00Z">
        <w:r w:rsidRPr="00381014" w:rsidDel="00FC0E8D">
          <w:rPr>
            <w:rFonts w:ascii="MS Reference Sans Serif" w:hAnsi="MS Reference Sans Serif"/>
            <w:lang w:val="en-CA"/>
          </w:rPr>
          <w:delText>#include &lt;iostream&gt;</w:delText>
        </w:r>
      </w:del>
    </w:p>
    <w:p w14:paraId="0DAAFA20" w14:textId="50CB1F6F" w:rsidR="005579D5" w:rsidRPr="00381014" w:rsidDel="00FC0E8D" w:rsidRDefault="005579D5" w:rsidP="005579D5">
      <w:pPr>
        <w:spacing w:after="0" w:line="240" w:lineRule="exact"/>
        <w:rPr>
          <w:del w:id="9719" w:author="Yann Bourdeau" w:date="2014-02-06T16:29:00Z"/>
          <w:rFonts w:ascii="MS Reference Sans Serif" w:hAnsi="MS Reference Sans Serif"/>
          <w:lang w:val="en-CA"/>
        </w:rPr>
      </w:pPr>
      <w:del w:id="9720" w:author="Yann Bourdeau" w:date="2014-02-06T16:29:00Z">
        <w:r w:rsidRPr="00381014" w:rsidDel="00FC0E8D">
          <w:rPr>
            <w:rFonts w:ascii="MS Reference Sans Serif" w:hAnsi="MS Reference Sans Serif"/>
            <w:lang w:val="en-CA"/>
          </w:rPr>
          <w:delText>#include &lt;string&gt;</w:delText>
        </w:r>
      </w:del>
    </w:p>
    <w:p w14:paraId="734A682D" w14:textId="1B81D917" w:rsidR="005579D5" w:rsidRPr="00381014" w:rsidDel="00FC0E8D" w:rsidRDefault="005579D5" w:rsidP="005579D5">
      <w:pPr>
        <w:spacing w:after="0" w:line="240" w:lineRule="exact"/>
        <w:rPr>
          <w:del w:id="9721" w:author="Yann Bourdeau" w:date="2014-02-06T16:29:00Z"/>
          <w:rFonts w:ascii="MS Reference Sans Serif" w:hAnsi="MS Reference Sans Serif"/>
          <w:lang w:val="en-CA"/>
        </w:rPr>
      </w:pPr>
    </w:p>
    <w:p w14:paraId="088B7C4A" w14:textId="3656C505" w:rsidR="005579D5" w:rsidRPr="00381014" w:rsidDel="00FC0E8D" w:rsidRDefault="005579D5" w:rsidP="005579D5">
      <w:pPr>
        <w:spacing w:after="0" w:line="240" w:lineRule="exact"/>
        <w:rPr>
          <w:del w:id="9722" w:author="Yann Bourdeau" w:date="2014-02-06T16:29:00Z"/>
          <w:rFonts w:ascii="MS Reference Sans Serif" w:hAnsi="MS Reference Sans Serif"/>
          <w:lang w:val="en-CA"/>
        </w:rPr>
      </w:pPr>
      <w:del w:id="9723" w:author="Yann Bourdeau" w:date="2014-02-06T16:29:00Z">
        <w:r w:rsidRPr="00381014" w:rsidDel="00FC0E8D">
          <w:rPr>
            <w:rFonts w:ascii="MS Reference Sans Serif" w:hAnsi="MS Reference Sans Serif"/>
            <w:lang w:val="en-CA"/>
          </w:rPr>
          <w:delText>#include &lt;cppunit/TestCase.h&gt;</w:delText>
        </w:r>
      </w:del>
    </w:p>
    <w:p w14:paraId="6A2BD2C2" w14:textId="28CE5BA9" w:rsidR="005579D5" w:rsidRPr="00381014" w:rsidDel="00FC0E8D" w:rsidRDefault="005579D5" w:rsidP="005579D5">
      <w:pPr>
        <w:spacing w:after="0" w:line="240" w:lineRule="exact"/>
        <w:rPr>
          <w:del w:id="9724" w:author="Yann Bourdeau" w:date="2014-02-06T16:29:00Z"/>
          <w:rFonts w:ascii="MS Reference Sans Serif" w:hAnsi="MS Reference Sans Serif"/>
          <w:lang w:val="en-CA"/>
        </w:rPr>
      </w:pPr>
      <w:del w:id="9725" w:author="Yann Bourdeau" w:date="2014-02-06T16:29:00Z">
        <w:r w:rsidRPr="00381014" w:rsidDel="00FC0E8D">
          <w:rPr>
            <w:rFonts w:ascii="MS Reference Sans Serif" w:hAnsi="MS Reference Sans Serif"/>
            <w:lang w:val="en-CA"/>
          </w:rPr>
          <w:delText>#include "cppunit/TestSuite.h"</w:delText>
        </w:r>
      </w:del>
    </w:p>
    <w:p w14:paraId="2E415F4E" w14:textId="69AE88C9" w:rsidR="005579D5" w:rsidRPr="00381014" w:rsidDel="00FC0E8D" w:rsidRDefault="005579D5" w:rsidP="005579D5">
      <w:pPr>
        <w:spacing w:after="0" w:line="240" w:lineRule="exact"/>
        <w:rPr>
          <w:del w:id="9726" w:author="Yann Bourdeau" w:date="2014-02-06T16:29:00Z"/>
          <w:rFonts w:ascii="MS Reference Sans Serif" w:hAnsi="MS Reference Sans Serif"/>
          <w:lang w:val="en-CA"/>
        </w:rPr>
      </w:pPr>
      <w:del w:id="9727" w:author="Yann Bourdeau" w:date="2014-02-06T16:29:00Z">
        <w:r w:rsidRPr="00381014" w:rsidDel="00FC0E8D">
          <w:rPr>
            <w:rFonts w:ascii="MS Reference Sans Serif" w:hAnsi="MS Reference Sans Serif"/>
            <w:lang w:val="en-CA"/>
          </w:rPr>
          <w:delText>#include "cppunit/TestCaller.h"</w:delText>
        </w:r>
      </w:del>
    </w:p>
    <w:p w14:paraId="1CF1EC5C" w14:textId="0D59F8AE" w:rsidR="005579D5" w:rsidRPr="00381014" w:rsidDel="00FC0E8D" w:rsidRDefault="005579D5" w:rsidP="005579D5">
      <w:pPr>
        <w:spacing w:after="0" w:line="240" w:lineRule="exact"/>
        <w:rPr>
          <w:del w:id="9728" w:author="Yann Bourdeau" w:date="2014-02-06T16:29:00Z"/>
          <w:rFonts w:ascii="MS Reference Sans Serif" w:hAnsi="MS Reference Sans Serif"/>
          <w:lang w:val="en-CA"/>
        </w:rPr>
      </w:pPr>
      <w:del w:id="9729" w:author="Yann Bourdeau" w:date="2014-02-06T16:29:00Z">
        <w:r w:rsidRPr="00381014" w:rsidDel="00FC0E8D">
          <w:rPr>
            <w:rFonts w:ascii="MS Reference Sans Serif" w:hAnsi="MS Reference Sans Serif"/>
            <w:lang w:val="en-CA"/>
          </w:rPr>
          <w:delText>#include "cppunit/TestRunner.h"</w:delText>
        </w:r>
      </w:del>
    </w:p>
    <w:p w14:paraId="080541AB" w14:textId="4FA5DD30" w:rsidR="005579D5" w:rsidRPr="00381014" w:rsidDel="00FC0E8D" w:rsidRDefault="005579D5" w:rsidP="005579D5">
      <w:pPr>
        <w:spacing w:after="0" w:line="240" w:lineRule="exact"/>
        <w:rPr>
          <w:del w:id="9730" w:author="Yann Bourdeau" w:date="2014-02-06T16:29:00Z"/>
          <w:rFonts w:ascii="MS Reference Sans Serif" w:hAnsi="MS Reference Sans Serif"/>
          <w:lang w:val="en-CA"/>
        </w:rPr>
      </w:pPr>
    </w:p>
    <w:p w14:paraId="4CB4F218" w14:textId="4C480F3F" w:rsidR="005579D5" w:rsidRPr="00381014" w:rsidDel="00FC0E8D" w:rsidRDefault="005579D5" w:rsidP="005579D5">
      <w:pPr>
        <w:spacing w:after="0" w:line="240" w:lineRule="exact"/>
        <w:rPr>
          <w:del w:id="9731" w:author="Yann Bourdeau" w:date="2014-02-06T16:29:00Z"/>
          <w:rFonts w:ascii="MS Reference Sans Serif" w:hAnsi="MS Reference Sans Serif"/>
          <w:lang w:val="en-CA"/>
        </w:rPr>
      </w:pPr>
      <w:del w:id="9732" w:author="Yann Bourdeau" w:date="2014-02-06T16:29:00Z">
        <w:r w:rsidRPr="00381014" w:rsidDel="00FC0E8D">
          <w:rPr>
            <w:rFonts w:ascii="MS Reference Sans Serif" w:hAnsi="MS Reference Sans Serif"/>
            <w:lang w:val="en-CA"/>
          </w:rPr>
          <w:delText>#include "xml.h"</w:delText>
        </w:r>
      </w:del>
    </w:p>
    <w:p w14:paraId="54B86CAB" w14:textId="0CC71902" w:rsidR="005579D5" w:rsidRPr="00381014" w:rsidDel="00FC0E8D" w:rsidRDefault="005579D5" w:rsidP="005579D5">
      <w:pPr>
        <w:spacing w:after="0" w:line="240" w:lineRule="exact"/>
        <w:rPr>
          <w:del w:id="9733" w:author="Yann Bourdeau" w:date="2014-02-06T16:29:00Z"/>
          <w:rFonts w:ascii="MS Reference Sans Serif" w:hAnsi="MS Reference Sans Serif"/>
          <w:lang w:val="en-CA"/>
        </w:rPr>
      </w:pPr>
      <w:del w:id="9734" w:author="Yann Bourdeau" w:date="2014-02-06T16:29:00Z">
        <w:r w:rsidRPr="00381014" w:rsidDel="00FC0E8D">
          <w:rPr>
            <w:rFonts w:ascii="MS Reference Sans Serif" w:hAnsi="MS Reference Sans Serif"/>
            <w:lang w:val="en-CA"/>
          </w:rPr>
          <w:delText>using namespace CppUnit;</w:delText>
        </w:r>
      </w:del>
    </w:p>
    <w:p w14:paraId="422DAFD1" w14:textId="0BC5C459" w:rsidR="005579D5" w:rsidRPr="00381014" w:rsidDel="00FC0E8D" w:rsidRDefault="005579D5" w:rsidP="005579D5">
      <w:pPr>
        <w:spacing w:after="0" w:line="240" w:lineRule="exact"/>
        <w:rPr>
          <w:del w:id="9735" w:author="Yann Bourdeau" w:date="2014-02-06T16:29:00Z"/>
          <w:rFonts w:ascii="MS Reference Sans Serif" w:hAnsi="MS Reference Sans Serif"/>
          <w:lang w:val="en-CA"/>
        </w:rPr>
      </w:pPr>
      <w:del w:id="9736" w:author="Yann Bourdeau" w:date="2014-02-06T16:29:00Z">
        <w:r w:rsidRPr="00381014" w:rsidDel="00FC0E8D">
          <w:rPr>
            <w:rFonts w:ascii="MS Reference Sans Serif" w:hAnsi="MS Reference Sans Serif"/>
            <w:lang w:val="en-CA"/>
          </w:rPr>
          <w:delText>class XmlTestCase : public TestCase</w:delText>
        </w:r>
      </w:del>
    </w:p>
    <w:p w14:paraId="6DBEBAA4" w14:textId="4D2E5D28" w:rsidR="005579D5" w:rsidRPr="00381014" w:rsidDel="00FC0E8D" w:rsidRDefault="005579D5" w:rsidP="005579D5">
      <w:pPr>
        <w:spacing w:after="0" w:line="240" w:lineRule="exact"/>
        <w:rPr>
          <w:del w:id="9737" w:author="Yann Bourdeau" w:date="2014-02-06T16:29:00Z"/>
          <w:rFonts w:ascii="MS Reference Sans Serif" w:hAnsi="MS Reference Sans Serif"/>
          <w:lang w:val="en-CA"/>
        </w:rPr>
      </w:pPr>
      <w:del w:id="9738" w:author="Yann Bourdeau" w:date="2014-02-06T16:29:00Z">
        <w:r w:rsidRPr="00381014" w:rsidDel="00FC0E8D">
          <w:rPr>
            <w:rFonts w:ascii="MS Reference Sans Serif" w:hAnsi="MS Reference Sans Serif"/>
            <w:lang w:val="en-CA"/>
          </w:rPr>
          <w:delText>{</w:delText>
        </w:r>
      </w:del>
    </w:p>
    <w:p w14:paraId="490B1DFD" w14:textId="7289BCE6" w:rsidR="005579D5" w:rsidRPr="00381014" w:rsidDel="00FC0E8D" w:rsidRDefault="005579D5" w:rsidP="005579D5">
      <w:pPr>
        <w:spacing w:after="0" w:line="240" w:lineRule="exact"/>
        <w:rPr>
          <w:del w:id="9739" w:author="Yann Bourdeau" w:date="2014-02-06T16:29:00Z"/>
          <w:rFonts w:ascii="MS Reference Sans Serif" w:hAnsi="MS Reference Sans Serif"/>
          <w:lang w:val="en-CA"/>
        </w:rPr>
      </w:pPr>
      <w:del w:id="9740" w:author="Yann Bourdeau" w:date="2014-02-06T16:29:00Z">
        <w:r w:rsidRPr="00381014" w:rsidDel="00FC0E8D">
          <w:rPr>
            <w:rFonts w:ascii="MS Reference Sans Serif" w:hAnsi="MS Reference Sans Serif"/>
            <w:lang w:val="en-CA"/>
          </w:rPr>
          <w:delText>public:</w:delText>
        </w:r>
      </w:del>
    </w:p>
    <w:p w14:paraId="4A8A48DA" w14:textId="6750AEAD" w:rsidR="005579D5" w:rsidRPr="00381014" w:rsidDel="00FC0E8D" w:rsidRDefault="005579D5" w:rsidP="005579D5">
      <w:pPr>
        <w:spacing w:after="0" w:line="240" w:lineRule="exact"/>
        <w:rPr>
          <w:del w:id="9741" w:author="Yann Bourdeau" w:date="2014-02-06T16:29:00Z"/>
          <w:rFonts w:ascii="MS Reference Sans Serif" w:hAnsi="MS Reference Sans Serif"/>
          <w:lang w:val="en-CA"/>
        </w:rPr>
      </w:pPr>
      <w:del w:id="9742" w:author="Yann Bourdeau" w:date="2014-02-06T16:29:00Z">
        <w:r w:rsidRPr="00381014" w:rsidDel="00FC0E8D">
          <w:rPr>
            <w:rFonts w:ascii="MS Reference Sans Serif" w:hAnsi="MS Reference Sans Serif"/>
            <w:lang w:val="en-CA"/>
          </w:rPr>
          <w:delText xml:space="preserve">  // Constructor</w:delText>
        </w:r>
      </w:del>
    </w:p>
    <w:p w14:paraId="3619BA26" w14:textId="3BA34FC6" w:rsidR="005579D5" w:rsidRPr="00381014" w:rsidDel="00FC0E8D" w:rsidRDefault="005579D5" w:rsidP="005579D5">
      <w:pPr>
        <w:spacing w:after="0" w:line="240" w:lineRule="exact"/>
        <w:rPr>
          <w:del w:id="9743" w:author="Yann Bourdeau" w:date="2014-02-06T16:29:00Z"/>
          <w:rFonts w:ascii="MS Reference Sans Serif" w:hAnsi="MS Reference Sans Serif"/>
          <w:lang w:val="en-CA"/>
        </w:rPr>
      </w:pPr>
      <w:del w:id="9744" w:author="Yann Bourdeau" w:date="2014-02-06T16:29:00Z">
        <w:r w:rsidRPr="00381014" w:rsidDel="00FC0E8D">
          <w:rPr>
            <w:rFonts w:ascii="MS Reference Sans Serif" w:hAnsi="MS Reference Sans Serif"/>
            <w:lang w:val="en-CA"/>
          </w:rPr>
          <w:delText xml:space="preserve">  XmlTestCase(std::string name): TestCase(name) {}</w:delText>
        </w:r>
      </w:del>
    </w:p>
    <w:p w14:paraId="14070D50" w14:textId="1BFE30BC" w:rsidR="005579D5" w:rsidRPr="00381014" w:rsidDel="00FC0E8D" w:rsidRDefault="005579D5" w:rsidP="005579D5">
      <w:pPr>
        <w:spacing w:after="0" w:line="240" w:lineRule="exact"/>
        <w:rPr>
          <w:del w:id="9745" w:author="Yann Bourdeau" w:date="2014-02-06T16:29:00Z"/>
          <w:rFonts w:ascii="MS Reference Sans Serif" w:hAnsi="MS Reference Sans Serif"/>
          <w:lang w:val="en-CA"/>
        </w:rPr>
      </w:pPr>
      <w:del w:id="9746" w:author="Yann Bourdeau" w:date="2014-02-06T16:29:00Z">
        <w:r w:rsidRPr="00381014" w:rsidDel="00FC0E8D">
          <w:rPr>
            <w:rFonts w:ascii="MS Reference Sans Serif" w:hAnsi="MS Reference Sans Serif"/>
            <w:lang w:val="en-CA"/>
          </w:rPr>
          <w:delText xml:space="preserve">  XmlTestCase() {}</w:delText>
        </w:r>
      </w:del>
    </w:p>
    <w:p w14:paraId="6D9670CE" w14:textId="01A06EE0" w:rsidR="005579D5" w:rsidRPr="00381014" w:rsidDel="00FC0E8D" w:rsidRDefault="005579D5" w:rsidP="005579D5">
      <w:pPr>
        <w:spacing w:after="0" w:line="240" w:lineRule="exact"/>
        <w:rPr>
          <w:del w:id="9747" w:author="Yann Bourdeau" w:date="2014-02-06T16:29:00Z"/>
          <w:rFonts w:ascii="MS Reference Sans Serif" w:hAnsi="MS Reference Sans Serif"/>
          <w:lang w:val="en-CA"/>
        </w:rPr>
      </w:pPr>
    </w:p>
    <w:p w14:paraId="3F727843" w14:textId="21EA7E43" w:rsidR="005579D5" w:rsidRPr="00381014" w:rsidDel="00FC0E8D" w:rsidRDefault="005579D5" w:rsidP="005579D5">
      <w:pPr>
        <w:spacing w:after="0" w:line="240" w:lineRule="exact"/>
        <w:rPr>
          <w:del w:id="9748" w:author="Yann Bourdeau" w:date="2014-02-06T16:29:00Z"/>
          <w:rFonts w:ascii="MS Reference Sans Serif" w:hAnsi="MS Reference Sans Serif"/>
          <w:lang w:val="en-CA"/>
        </w:rPr>
      </w:pPr>
      <w:del w:id="9749" w:author="Yann Bourdeau" w:date="2014-02-06T16:29:00Z">
        <w:r w:rsidRPr="00381014" w:rsidDel="00FC0E8D">
          <w:rPr>
            <w:rFonts w:ascii="MS Reference Sans Serif" w:hAnsi="MS Reference Sans Serif"/>
            <w:lang w:val="en-CA"/>
          </w:rPr>
          <w:delText xml:space="preserve">  //Method to test</w:delText>
        </w:r>
      </w:del>
    </w:p>
    <w:p w14:paraId="257C6BB2" w14:textId="15088EE1" w:rsidR="005579D5" w:rsidRPr="00381014" w:rsidDel="00FC0E8D" w:rsidRDefault="005579D5" w:rsidP="005579D5">
      <w:pPr>
        <w:spacing w:after="0" w:line="240" w:lineRule="exact"/>
        <w:rPr>
          <w:del w:id="9750" w:author="Yann Bourdeau" w:date="2014-02-06T16:29:00Z"/>
          <w:rFonts w:ascii="MS Reference Sans Serif" w:hAnsi="MS Reference Sans Serif"/>
          <w:lang w:val="en-CA"/>
        </w:rPr>
      </w:pPr>
      <w:del w:id="9751" w:author="Yann Bourdeau" w:date="2014-02-06T16:29:00Z">
        <w:r w:rsidRPr="00381014" w:rsidDel="00FC0E8D">
          <w:rPr>
            <w:rFonts w:ascii="MS Reference Sans Serif" w:hAnsi="MS Reference Sans Serif"/>
            <w:lang w:val="en-CA"/>
          </w:rPr>
          <w:delText xml:space="preserve">  void testXml();</w:delText>
        </w:r>
      </w:del>
    </w:p>
    <w:p w14:paraId="313C5ED6" w14:textId="23CA551A" w:rsidR="005579D5" w:rsidRPr="00381014" w:rsidDel="00FC0E8D" w:rsidRDefault="005579D5" w:rsidP="005579D5">
      <w:pPr>
        <w:spacing w:after="0" w:line="240" w:lineRule="exact"/>
        <w:rPr>
          <w:del w:id="9752" w:author="Yann Bourdeau" w:date="2014-02-06T16:29:00Z"/>
          <w:rFonts w:ascii="MS Reference Sans Serif" w:hAnsi="MS Reference Sans Serif"/>
          <w:lang w:val="en-CA"/>
        </w:rPr>
      </w:pPr>
      <w:del w:id="9753" w:author="Yann Bourdeau" w:date="2014-02-06T16:29:00Z">
        <w:r w:rsidRPr="00381014" w:rsidDel="00FC0E8D">
          <w:rPr>
            <w:rFonts w:ascii="MS Reference Sans Serif" w:hAnsi="MS Reference Sans Serif"/>
            <w:lang w:val="en-CA"/>
          </w:rPr>
          <w:delText xml:space="preserve">  static Test *suite();</w:delText>
        </w:r>
      </w:del>
    </w:p>
    <w:p w14:paraId="740F030B" w14:textId="507B7555" w:rsidR="005579D5" w:rsidRPr="00381014" w:rsidDel="00FC0E8D" w:rsidRDefault="005579D5" w:rsidP="005579D5">
      <w:pPr>
        <w:spacing w:after="0" w:line="240" w:lineRule="exact"/>
        <w:rPr>
          <w:del w:id="9754" w:author="Yann Bourdeau" w:date="2014-02-06T16:29:00Z"/>
          <w:rFonts w:ascii="MS Reference Sans Serif" w:hAnsi="MS Reference Sans Serif"/>
          <w:lang w:val="en-CA"/>
        </w:rPr>
      </w:pPr>
      <w:del w:id="9755" w:author="Yann Bourdeau" w:date="2014-02-06T16:29:00Z">
        <w:r w:rsidRPr="00381014" w:rsidDel="00FC0E8D">
          <w:rPr>
            <w:rFonts w:ascii="MS Reference Sans Serif" w:hAnsi="MS Reference Sans Serif"/>
            <w:lang w:val="en-CA"/>
          </w:rPr>
          <w:delText>};</w:delText>
        </w:r>
      </w:del>
    </w:p>
    <w:p w14:paraId="7EF4ABE3" w14:textId="60610704" w:rsidR="005579D5" w:rsidRPr="00381014" w:rsidDel="00FC0E8D" w:rsidRDefault="005579D5" w:rsidP="005579D5">
      <w:pPr>
        <w:spacing w:after="0" w:line="240" w:lineRule="exact"/>
        <w:rPr>
          <w:del w:id="9756" w:author="Yann Bourdeau" w:date="2014-02-06T16:29:00Z"/>
          <w:rFonts w:ascii="MS Reference Sans Serif" w:hAnsi="MS Reference Sans Serif"/>
          <w:lang w:val="en-CA"/>
        </w:rPr>
      </w:pPr>
      <w:del w:id="9757" w:author="Yann Bourdeau" w:date="2014-02-06T16:29:00Z">
        <w:r w:rsidRPr="00381014" w:rsidDel="00FC0E8D">
          <w:rPr>
            <w:rFonts w:ascii="MS Reference Sans Serif" w:hAnsi="MS Reference Sans Serif"/>
            <w:lang w:val="en-CA"/>
          </w:rPr>
          <w:delText>#endif</w:delText>
        </w:r>
      </w:del>
    </w:p>
    <w:p w14:paraId="3986F3D8" w14:textId="2EA223DA" w:rsidR="00010F2C" w:rsidRPr="00381014" w:rsidDel="00FC0E8D" w:rsidRDefault="00CF32AE" w:rsidP="005579D5">
      <w:pPr>
        <w:pStyle w:val="Sous-sous-section"/>
        <w:rPr>
          <w:del w:id="9758" w:author="Yann Bourdeau" w:date="2014-02-06T16:29:00Z"/>
          <w:lang w:val="en-CA"/>
        </w:rPr>
      </w:pPr>
      <w:del w:id="9759" w:author="Yann Bourdeau" w:date="2014-02-06T16:29:00Z">
        <w:r w:rsidDel="00FC0E8D">
          <w:fldChar w:fldCharType="begin"/>
        </w:r>
        <w:r w:rsidRPr="00381014" w:rsidDel="00FC0E8D">
          <w:rPr>
            <w:lang w:val="en-CA"/>
          </w:rPr>
          <w:delInstrText xml:space="preserve"> SEQ annexe\* ALPHABETIC\c  \* MERGEFORMAT </w:delInstrText>
        </w:r>
        <w:r w:rsidDel="00FC0E8D">
          <w:fldChar w:fldCharType="separate"/>
        </w:r>
        <w:r w:rsidR="000F3CFA" w:rsidDel="00FC0E8D">
          <w:rPr>
            <w:lang w:val="en-CA"/>
          </w:rPr>
          <w:delText xml:space="preserve"> </w:delText>
        </w:r>
        <w:r w:rsidDel="00FC0E8D">
          <w:fldChar w:fldCharType="end"/>
        </w:r>
      </w:del>
    </w:p>
    <w:p w14:paraId="4AFB0251" w14:textId="2888AD51" w:rsidR="00010F2C" w:rsidRPr="00381014" w:rsidDel="00FC0E8D" w:rsidRDefault="00010F2C">
      <w:pPr>
        <w:spacing w:after="0" w:line="240" w:lineRule="auto"/>
        <w:ind w:firstLine="0"/>
        <w:jc w:val="left"/>
        <w:rPr>
          <w:del w:id="9760" w:author="Yann Bourdeau" w:date="2014-02-06T16:29:00Z"/>
          <w:lang w:val="en-CA"/>
        </w:rPr>
      </w:pPr>
      <w:del w:id="9761" w:author="Yann Bourdeau" w:date="2014-02-06T16:29:00Z">
        <w:r w:rsidRPr="00381014" w:rsidDel="00FC0E8D">
          <w:rPr>
            <w:lang w:val="en-CA"/>
          </w:rPr>
          <w:br w:type="page"/>
        </w:r>
      </w:del>
    </w:p>
    <w:p w14:paraId="0B731D14" w14:textId="744C3CB2" w:rsidR="005579D5" w:rsidRPr="00AF4897" w:rsidDel="00FC0E8D" w:rsidRDefault="005579D5" w:rsidP="00AF4897">
      <w:pPr>
        <w:rPr>
          <w:del w:id="9762" w:author="Yann Bourdeau" w:date="2014-02-06T16:29:00Z"/>
          <w:b/>
          <w:lang w:val="en-CA"/>
        </w:rPr>
      </w:pPr>
      <w:del w:id="9763" w:author="Yann Bourdeau" w:date="2014-02-06T16:29:00Z">
        <w:r w:rsidRPr="00AF4897" w:rsidDel="00FC0E8D">
          <w:rPr>
            <w:b/>
            <w:lang w:val="en-CA"/>
          </w:rPr>
          <w:delText>Testxml.cxx</w:delText>
        </w:r>
      </w:del>
    </w:p>
    <w:p w14:paraId="5A2F343F" w14:textId="357AEEAC" w:rsidR="005579D5" w:rsidRPr="00381014" w:rsidDel="00FC0E8D" w:rsidRDefault="005579D5" w:rsidP="005579D5">
      <w:pPr>
        <w:spacing w:after="0" w:line="240" w:lineRule="exact"/>
        <w:rPr>
          <w:del w:id="9764" w:author="Yann Bourdeau" w:date="2014-02-06T16:29:00Z"/>
          <w:rFonts w:ascii="MS Reference Sans Serif" w:hAnsi="MS Reference Sans Serif"/>
          <w:lang w:val="en-CA"/>
        </w:rPr>
      </w:pPr>
      <w:del w:id="9765" w:author="Yann Bourdeau" w:date="2014-02-06T16:29:00Z">
        <w:r w:rsidRPr="00381014" w:rsidDel="00FC0E8D">
          <w:rPr>
            <w:rFonts w:ascii="MS Reference Sans Serif" w:hAnsi="MS Reference Sans Serif"/>
            <w:lang w:val="en-CA"/>
          </w:rPr>
          <w:delText>#include "Testxml.h"</w:delText>
        </w:r>
      </w:del>
    </w:p>
    <w:p w14:paraId="5FF446A0" w14:textId="05AED93C" w:rsidR="005579D5" w:rsidRPr="00381014" w:rsidDel="00FC0E8D" w:rsidRDefault="005579D5" w:rsidP="005579D5">
      <w:pPr>
        <w:spacing w:after="0" w:line="240" w:lineRule="exact"/>
        <w:rPr>
          <w:del w:id="9766" w:author="Yann Bourdeau" w:date="2014-02-06T16:29:00Z"/>
          <w:rFonts w:ascii="MS Reference Sans Serif" w:hAnsi="MS Reference Sans Serif"/>
          <w:lang w:val="en-CA"/>
        </w:rPr>
      </w:pPr>
      <w:del w:id="9767" w:author="Yann Bourdeau" w:date="2014-02-06T16:29:00Z">
        <w:r w:rsidRPr="00381014" w:rsidDel="00FC0E8D">
          <w:rPr>
            <w:rFonts w:ascii="MS Reference Sans Serif" w:hAnsi="MS Reference Sans Serif"/>
            <w:lang w:val="en-CA"/>
          </w:rPr>
          <w:delText>#include &lt;cppunit/CompilerOutputter.h&gt;</w:delText>
        </w:r>
      </w:del>
    </w:p>
    <w:p w14:paraId="39465DFD" w14:textId="1AEA7D91" w:rsidR="005579D5" w:rsidRPr="00381014" w:rsidDel="00FC0E8D" w:rsidRDefault="005579D5" w:rsidP="005579D5">
      <w:pPr>
        <w:spacing w:after="0" w:line="240" w:lineRule="exact"/>
        <w:rPr>
          <w:del w:id="9768" w:author="Yann Bourdeau" w:date="2014-02-06T16:29:00Z"/>
          <w:rFonts w:ascii="MS Reference Sans Serif" w:hAnsi="MS Reference Sans Serif"/>
          <w:lang w:val="en-CA"/>
        </w:rPr>
      </w:pPr>
      <w:del w:id="9769" w:author="Yann Bourdeau" w:date="2014-02-06T16:29:00Z">
        <w:r w:rsidRPr="00381014" w:rsidDel="00FC0E8D">
          <w:rPr>
            <w:rFonts w:ascii="MS Reference Sans Serif" w:hAnsi="MS Reference Sans Serif"/>
            <w:lang w:val="en-CA"/>
          </w:rPr>
          <w:delText>#include &lt;cppunit/TestResult.h&gt;</w:delText>
        </w:r>
      </w:del>
    </w:p>
    <w:p w14:paraId="5B908208" w14:textId="1605E813" w:rsidR="005579D5" w:rsidRPr="00381014" w:rsidDel="00FC0E8D" w:rsidRDefault="005579D5" w:rsidP="005579D5">
      <w:pPr>
        <w:spacing w:after="0" w:line="240" w:lineRule="exact"/>
        <w:rPr>
          <w:del w:id="9770" w:author="Yann Bourdeau" w:date="2014-02-06T16:29:00Z"/>
          <w:rFonts w:ascii="MS Reference Sans Serif" w:hAnsi="MS Reference Sans Serif"/>
          <w:lang w:val="en-CA"/>
        </w:rPr>
      </w:pPr>
      <w:del w:id="9771" w:author="Yann Bourdeau" w:date="2014-02-06T16:29:00Z">
        <w:r w:rsidRPr="00381014" w:rsidDel="00FC0E8D">
          <w:rPr>
            <w:rFonts w:ascii="MS Reference Sans Serif" w:hAnsi="MS Reference Sans Serif"/>
            <w:lang w:val="en-CA"/>
          </w:rPr>
          <w:delText>#include &lt;cppunit/TestResultCollector.h&gt;</w:delText>
        </w:r>
      </w:del>
    </w:p>
    <w:p w14:paraId="51D965EA" w14:textId="0154124C" w:rsidR="005579D5" w:rsidRPr="00381014" w:rsidDel="00FC0E8D" w:rsidRDefault="005579D5" w:rsidP="005579D5">
      <w:pPr>
        <w:spacing w:after="0" w:line="240" w:lineRule="exact"/>
        <w:rPr>
          <w:del w:id="9772" w:author="Yann Bourdeau" w:date="2014-02-06T16:29:00Z"/>
          <w:rFonts w:ascii="MS Reference Sans Serif" w:hAnsi="MS Reference Sans Serif"/>
          <w:lang w:val="en-CA"/>
        </w:rPr>
      </w:pPr>
      <w:del w:id="9773" w:author="Yann Bourdeau" w:date="2014-02-06T16:29:00Z">
        <w:r w:rsidRPr="00381014" w:rsidDel="00FC0E8D">
          <w:rPr>
            <w:rFonts w:ascii="MS Reference Sans Serif" w:hAnsi="MS Reference Sans Serif"/>
            <w:lang w:val="en-CA"/>
          </w:rPr>
          <w:delText>#include &lt;cppunit/TestRunner.h&gt;</w:delText>
        </w:r>
      </w:del>
    </w:p>
    <w:p w14:paraId="1C27A943" w14:textId="15016C96" w:rsidR="005579D5" w:rsidRPr="00381014" w:rsidDel="00FC0E8D" w:rsidRDefault="005579D5" w:rsidP="005579D5">
      <w:pPr>
        <w:spacing w:after="0" w:line="240" w:lineRule="exact"/>
        <w:rPr>
          <w:del w:id="9774" w:author="Yann Bourdeau" w:date="2014-02-06T16:29:00Z"/>
          <w:rFonts w:ascii="MS Reference Sans Serif" w:hAnsi="MS Reference Sans Serif"/>
          <w:lang w:val="en-CA"/>
        </w:rPr>
      </w:pPr>
      <w:del w:id="9775" w:author="Yann Bourdeau" w:date="2014-02-06T16:29:00Z">
        <w:r w:rsidRPr="00381014" w:rsidDel="00FC0E8D">
          <w:rPr>
            <w:rFonts w:ascii="MS Reference Sans Serif" w:hAnsi="MS Reference Sans Serif"/>
            <w:lang w:val="en-CA"/>
          </w:rPr>
          <w:delText>#include &lt;cppunit/TextTestProgressListener.h&gt;</w:delText>
        </w:r>
      </w:del>
    </w:p>
    <w:p w14:paraId="38952E5B" w14:textId="52AFE097" w:rsidR="005579D5" w:rsidRPr="00381014" w:rsidDel="00FC0E8D" w:rsidRDefault="005579D5" w:rsidP="005579D5">
      <w:pPr>
        <w:spacing w:after="0" w:line="240" w:lineRule="exact"/>
        <w:rPr>
          <w:del w:id="9776" w:author="Yann Bourdeau" w:date="2014-02-06T16:29:00Z"/>
          <w:rFonts w:ascii="MS Reference Sans Serif" w:hAnsi="MS Reference Sans Serif"/>
          <w:lang w:val="en-CA"/>
        </w:rPr>
      </w:pPr>
      <w:del w:id="9777" w:author="Yann Bourdeau" w:date="2014-02-06T16:29:00Z">
        <w:r w:rsidRPr="00381014" w:rsidDel="00FC0E8D">
          <w:rPr>
            <w:rFonts w:ascii="MS Reference Sans Serif" w:hAnsi="MS Reference Sans Serif"/>
            <w:lang w:val="en-CA"/>
          </w:rPr>
          <w:delText>#include &lt;cppunit/BriefTestProgressListener.h&gt;</w:delText>
        </w:r>
      </w:del>
    </w:p>
    <w:p w14:paraId="4E2029AE" w14:textId="225B10C8" w:rsidR="005579D5" w:rsidRPr="00381014" w:rsidDel="00FC0E8D" w:rsidRDefault="005579D5" w:rsidP="005579D5">
      <w:pPr>
        <w:spacing w:after="0" w:line="240" w:lineRule="exact"/>
        <w:rPr>
          <w:del w:id="9778" w:author="Yann Bourdeau" w:date="2014-02-06T16:29:00Z"/>
          <w:rFonts w:ascii="MS Reference Sans Serif" w:hAnsi="MS Reference Sans Serif"/>
          <w:lang w:val="en-CA"/>
        </w:rPr>
      </w:pPr>
      <w:del w:id="9779" w:author="Yann Bourdeau" w:date="2014-02-06T16:29:00Z">
        <w:r w:rsidRPr="00381014" w:rsidDel="00FC0E8D">
          <w:rPr>
            <w:rFonts w:ascii="MS Reference Sans Serif" w:hAnsi="MS Reference Sans Serif"/>
            <w:lang w:val="en-CA"/>
          </w:rPr>
          <w:delText>#include &lt;cppunit/XmlOutputter.h&gt;</w:delText>
        </w:r>
      </w:del>
    </w:p>
    <w:p w14:paraId="42EBE322" w14:textId="77E2028C" w:rsidR="005579D5" w:rsidRPr="00381014" w:rsidDel="00FC0E8D" w:rsidRDefault="005579D5" w:rsidP="005579D5">
      <w:pPr>
        <w:spacing w:after="0" w:line="240" w:lineRule="exact"/>
        <w:rPr>
          <w:del w:id="9780" w:author="Yann Bourdeau" w:date="2014-02-06T16:29:00Z"/>
          <w:rFonts w:ascii="MS Reference Sans Serif" w:hAnsi="MS Reference Sans Serif"/>
          <w:lang w:val="en-CA"/>
        </w:rPr>
      </w:pPr>
      <w:del w:id="9781" w:author="Yann Bourdeau" w:date="2014-02-06T16:29:00Z">
        <w:r w:rsidRPr="00381014" w:rsidDel="00FC0E8D">
          <w:rPr>
            <w:rFonts w:ascii="MS Reference Sans Serif" w:hAnsi="MS Reference Sans Serif"/>
            <w:lang w:val="en-CA"/>
          </w:rPr>
          <w:delText>#include &lt;cppunit/extensions/TestFactoryRegistry.h&gt;</w:delText>
        </w:r>
      </w:del>
    </w:p>
    <w:p w14:paraId="6E7570E8" w14:textId="7CEFE909" w:rsidR="005579D5" w:rsidRPr="00381014" w:rsidDel="00FC0E8D" w:rsidRDefault="005579D5" w:rsidP="005579D5">
      <w:pPr>
        <w:spacing w:after="0" w:line="240" w:lineRule="exact"/>
        <w:rPr>
          <w:del w:id="9782" w:author="Yann Bourdeau" w:date="2014-02-06T16:29:00Z"/>
          <w:rFonts w:ascii="MS Reference Sans Serif" w:hAnsi="MS Reference Sans Serif"/>
          <w:lang w:val="en-CA"/>
        </w:rPr>
      </w:pPr>
      <w:del w:id="9783" w:author="Yann Bourdeau" w:date="2014-02-06T16:29:00Z">
        <w:r w:rsidRPr="00381014" w:rsidDel="00FC0E8D">
          <w:rPr>
            <w:rFonts w:ascii="MS Reference Sans Serif" w:hAnsi="MS Reference Sans Serif"/>
            <w:lang w:val="en-CA"/>
          </w:rPr>
          <w:delText>#include &lt;stdexcept&gt;</w:delText>
        </w:r>
      </w:del>
    </w:p>
    <w:p w14:paraId="2A796127" w14:textId="2089474A" w:rsidR="005579D5" w:rsidRPr="00381014" w:rsidDel="00FC0E8D" w:rsidRDefault="005579D5" w:rsidP="005579D5">
      <w:pPr>
        <w:spacing w:after="0" w:line="240" w:lineRule="exact"/>
        <w:rPr>
          <w:del w:id="9784" w:author="Yann Bourdeau" w:date="2014-02-06T16:29:00Z"/>
          <w:rFonts w:ascii="MS Reference Sans Serif" w:hAnsi="MS Reference Sans Serif"/>
          <w:lang w:val="en-CA"/>
        </w:rPr>
      </w:pPr>
      <w:del w:id="9785" w:author="Yann Bourdeau" w:date="2014-02-06T16:29:00Z">
        <w:r w:rsidRPr="00381014" w:rsidDel="00FC0E8D">
          <w:rPr>
            <w:rFonts w:ascii="MS Reference Sans Serif" w:hAnsi="MS Reference Sans Serif"/>
            <w:lang w:val="en-CA"/>
          </w:rPr>
          <w:delText>#include &lt;fstream&gt;</w:delText>
        </w:r>
      </w:del>
    </w:p>
    <w:p w14:paraId="0D90EC2A" w14:textId="58E05CBD" w:rsidR="005579D5" w:rsidRPr="00381014" w:rsidDel="00FC0E8D" w:rsidRDefault="005579D5" w:rsidP="005579D5">
      <w:pPr>
        <w:spacing w:after="0" w:line="240" w:lineRule="exact"/>
        <w:rPr>
          <w:del w:id="9786" w:author="Yann Bourdeau" w:date="2014-02-06T16:29:00Z"/>
          <w:rFonts w:ascii="MS Reference Sans Serif" w:hAnsi="MS Reference Sans Serif"/>
          <w:lang w:val="en-CA"/>
        </w:rPr>
      </w:pPr>
      <w:del w:id="9787" w:author="Yann Bourdeau" w:date="2014-02-06T16:29:00Z">
        <w:r w:rsidRPr="00381014" w:rsidDel="00FC0E8D">
          <w:rPr>
            <w:rFonts w:ascii="MS Reference Sans Serif" w:hAnsi="MS Reference Sans Serif"/>
            <w:lang w:val="en-CA"/>
          </w:rPr>
          <w:delText>#include &lt;string&gt;</w:delText>
        </w:r>
      </w:del>
    </w:p>
    <w:p w14:paraId="0BC0B651" w14:textId="28B67563" w:rsidR="005579D5" w:rsidRPr="00381014" w:rsidDel="00FC0E8D" w:rsidRDefault="005579D5" w:rsidP="005579D5">
      <w:pPr>
        <w:spacing w:after="0" w:line="240" w:lineRule="exact"/>
        <w:rPr>
          <w:del w:id="9788" w:author="Yann Bourdeau" w:date="2014-02-06T16:29:00Z"/>
          <w:rFonts w:ascii="MS Reference Sans Serif" w:hAnsi="MS Reference Sans Serif"/>
          <w:lang w:val="en-CA"/>
        </w:rPr>
      </w:pPr>
      <w:del w:id="9789" w:author="Yann Bourdeau" w:date="2014-02-06T16:29:00Z">
        <w:r w:rsidRPr="00381014" w:rsidDel="00FC0E8D">
          <w:rPr>
            <w:rFonts w:ascii="MS Reference Sans Serif" w:hAnsi="MS Reference Sans Serif"/>
            <w:lang w:val="en-CA"/>
          </w:rPr>
          <w:delText>#include &lt;stdio.h&gt;</w:delText>
        </w:r>
      </w:del>
    </w:p>
    <w:p w14:paraId="7B1EF798" w14:textId="38209D89" w:rsidR="005579D5" w:rsidRPr="00381014" w:rsidDel="00FC0E8D" w:rsidRDefault="005579D5" w:rsidP="005579D5">
      <w:pPr>
        <w:spacing w:after="0" w:line="240" w:lineRule="exact"/>
        <w:rPr>
          <w:del w:id="9790" w:author="Yann Bourdeau" w:date="2014-02-06T16:29:00Z"/>
          <w:rFonts w:ascii="MS Reference Sans Serif" w:hAnsi="MS Reference Sans Serif"/>
          <w:lang w:val="en-CA"/>
        </w:rPr>
      </w:pPr>
      <w:del w:id="9791" w:author="Yann Bourdeau" w:date="2014-02-06T16:29:00Z">
        <w:r w:rsidRPr="00381014" w:rsidDel="00FC0E8D">
          <w:rPr>
            <w:rFonts w:ascii="MS Reference Sans Serif" w:hAnsi="MS Reference Sans Serif"/>
            <w:lang w:val="en-CA"/>
          </w:rPr>
          <w:delText>#include &lt;stdlib.h&gt;</w:delText>
        </w:r>
      </w:del>
    </w:p>
    <w:p w14:paraId="6E0D8EEE" w14:textId="56485135" w:rsidR="005579D5" w:rsidRPr="00381014" w:rsidDel="00FC0E8D" w:rsidRDefault="005579D5" w:rsidP="005579D5">
      <w:pPr>
        <w:spacing w:after="0" w:line="240" w:lineRule="exact"/>
        <w:rPr>
          <w:del w:id="9792" w:author="Yann Bourdeau" w:date="2014-02-06T16:29:00Z"/>
          <w:rFonts w:ascii="MS Reference Sans Serif" w:hAnsi="MS Reference Sans Serif"/>
          <w:lang w:val="en-CA"/>
        </w:rPr>
      </w:pPr>
    </w:p>
    <w:p w14:paraId="19314576" w14:textId="1C4300A4" w:rsidR="005579D5" w:rsidRPr="00381014" w:rsidDel="00FC0E8D" w:rsidRDefault="005579D5" w:rsidP="005579D5">
      <w:pPr>
        <w:spacing w:after="0" w:line="240" w:lineRule="exact"/>
        <w:rPr>
          <w:del w:id="9793" w:author="Yann Bourdeau" w:date="2014-02-06T16:29:00Z"/>
          <w:rFonts w:ascii="MS Reference Sans Serif" w:hAnsi="MS Reference Sans Serif"/>
          <w:lang w:val="en-CA"/>
        </w:rPr>
      </w:pPr>
      <w:del w:id="9794" w:author="Yann Bourdeau" w:date="2014-02-06T16:29:00Z">
        <w:r w:rsidRPr="00381014" w:rsidDel="00FC0E8D">
          <w:rPr>
            <w:rFonts w:ascii="MS Reference Sans Serif" w:hAnsi="MS Reference Sans Serif"/>
            <w:lang w:val="en-CA"/>
          </w:rPr>
          <w:delText>using namespace CppUnit;</w:delText>
        </w:r>
      </w:del>
    </w:p>
    <w:p w14:paraId="1242833B" w14:textId="517C452E" w:rsidR="005579D5" w:rsidRPr="00381014" w:rsidDel="00FC0E8D" w:rsidRDefault="005579D5" w:rsidP="005579D5">
      <w:pPr>
        <w:spacing w:after="0" w:line="240" w:lineRule="exact"/>
        <w:rPr>
          <w:del w:id="9795" w:author="Yann Bourdeau" w:date="2014-02-06T16:29:00Z"/>
          <w:rFonts w:ascii="MS Reference Sans Serif" w:hAnsi="MS Reference Sans Serif"/>
          <w:lang w:val="en-CA"/>
        </w:rPr>
      </w:pPr>
    </w:p>
    <w:p w14:paraId="1CB12D3A" w14:textId="156F559A" w:rsidR="005579D5" w:rsidRPr="00381014" w:rsidDel="00FC0E8D" w:rsidRDefault="005579D5" w:rsidP="005579D5">
      <w:pPr>
        <w:spacing w:after="0" w:line="240" w:lineRule="exact"/>
        <w:rPr>
          <w:del w:id="9796" w:author="Yann Bourdeau" w:date="2014-02-06T16:29:00Z"/>
          <w:rFonts w:ascii="MS Reference Sans Serif" w:hAnsi="MS Reference Sans Serif"/>
          <w:lang w:val="en-CA"/>
        </w:rPr>
      </w:pPr>
      <w:del w:id="9797" w:author="Yann Bourdeau" w:date="2014-02-06T16:29:00Z">
        <w:r w:rsidRPr="00381014" w:rsidDel="00FC0E8D">
          <w:rPr>
            <w:rFonts w:ascii="MS Reference Sans Serif" w:hAnsi="MS Reference Sans Serif"/>
            <w:lang w:val="en-CA"/>
          </w:rPr>
          <w:delText>void XmlTestCase::testXml()</w:delText>
        </w:r>
      </w:del>
    </w:p>
    <w:p w14:paraId="5420C5CA" w14:textId="3A6BEAE7" w:rsidR="005579D5" w:rsidRPr="00381014" w:rsidDel="00FC0E8D" w:rsidRDefault="005579D5" w:rsidP="005579D5">
      <w:pPr>
        <w:spacing w:after="0" w:line="240" w:lineRule="exact"/>
        <w:rPr>
          <w:del w:id="9798" w:author="Yann Bourdeau" w:date="2014-02-06T16:29:00Z"/>
          <w:rFonts w:ascii="MS Reference Sans Serif" w:hAnsi="MS Reference Sans Serif"/>
          <w:lang w:val="en-CA"/>
        </w:rPr>
      </w:pPr>
      <w:del w:id="9799" w:author="Yann Bourdeau" w:date="2014-02-06T16:29:00Z">
        <w:r w:rsidRPr="00381014" w:rsidDel="00FC0E8D">
          <w:rPr>
            <w:rFonts w:ascii="MS Reference Sans Serif" w:hAnsi="MS Reference Sans Serif"/>
            <w:lang w:val="en-CA"/>
          </w:rPr>
          <w:delText>{</w:delText>
        </w:r>
      </w:del>
    </w:p>
    <w:p w14:paraId="0850A74F" w14:textId="27F6547F" w:rsidR="005579D5" w:rsidRPr="00381014" w:rsidDel="00FC0E8D" w:rsidRDefault="005579D5" w:rsidP="005579D5">
      <w:pPr>
        <w:spacing w:after="0" w:line="240" w:lineRule="exact"/>
        <w:rPr>
          <w:del w:id="9800" w:author="Yann Bourdeau" w:date="2014-02-06T16:29:00Z"/>
          <w:rFonts w:ascii="MS Reference Sans Serif" w:hAnsi="MS Reference Sans Serif"/>
          <w:lang w:val="en-CA"/>
        </w:rPr>
      </w:pPr>
      <w:del w:id="9801" w:author="Yann Bourdeau" w:date="2014-02-06T16:29:00Z">
        <w:r w:rsidRPr="00381014" w:rsidDel="00FC0E8D">
          <w:rPr>
            <w:rFonts w:ascii="MS Reference Sans Serif" w:hAnsi="MS Reference Sans Serif"/>
            <w:lang w:val="en-CA"/>
          </w:rPr>
          <w:tab/>
          <w:delText>{</w:delText>
        </w:r>
      </w:del>
    </w:p>
    <w:p w14:paraId="192F3BC5" w14:textId="148B73B1" w:rsidR="005579D5" w:rsidRPr="00381014" w:rsidDel="00FC0E8D" w:rsidRDefault="005579D5" w:rsidP="005579D5">
      <w:pPr>
        <w:spacing w:after="0" w:line="240" w:lineRule="exact"/>
        <w:rPr>
          <w:del w:id="9802" w:author="Yann Bourdeau" w:date="2014-02-06T16:29:00Z"/>
          <w:rFonts w:ascii="MS Reference Sans Serif" w:hAnsi="MS Reference Sans Serif"/>
          <w:lang w:val="en-CA"/>
        </w:rPr>
      </w:pPr>
      <w:del w:id="9803"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entity;</w:delText>
        </w:r>
      </w:del>
    </w:p>
    <w:p w14:paraId="4414C5A4" w14:textId="2F278E3D" w:rsidR="005579D5" w:rsidRPr="00381014" w:rsidDel="00FC0E8D" w:rsidRDefault="005579D5" w:rsidP="005579D5">
      <w:pPr>
        <w:spacing w:after="0" w:line="240" w:lineRule="exact"/>
        <w:rPr>
          <w:del w:id="9804" w:author="Yann Bourdeau" w:date="2014-02-06T16:29:00Z"/>
          <w:rFonts w:ascii="MS Reference Sans Serif" w:hAnsi="MS Reference Sans Serif"/>
          <w:lang w:val="en-CA"/>
        </w:rPr>
      </w:pPr>
      <w:del w:id="9805"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content("&lt;allo/&gt;");</w:delText>
        </w:r>
      </w:del>
    </w:p>
    <w:p w14:paraId="6BEEEC95" w14:textId="614C598D" w:rsidR="005579D5" w:rsidRPr="00381014" w:rsidDel="00FC0E8D" w:rsidRDefault="005579D5" w:rsidP="005579D5">
      <w:pPr>
        <w:spacing w:after="0" w:line="240" w:lineRule="exact"/>
        <w:rPr>
          <w:del w:id="9806" w:author="Yann Bourdeau" w:date="2014-02-06T16:29:00Z"/>
          <w:rFonts w:ascii="MS Reference Sans Serif" w:hAnsi="MS Reference Sans Serif"/>
          <w:lang w:val="en-CA"/>
        </w:rPr>
      </w:pPr>
      <w:del w:id="9807"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 xml:space="preserve">std::string result("&amp;lt;allo/&amp;gt;");                                                                           </w:delText>
        </w:r>
      </w:del>
    </w:p>
    <w:p w14:paraId="47F6FF53" w14:textId="4787E5A1" w:rsidR="005579D5" w:rsidRPr="00381014" w:rsidDel="00FC0E8D" w:rsidRDefault="005579D5" w:rsidP="005579D5">
      <w:pPr>
        <w:spacing w:after="0" w:line="240" w:lineRule="exact"/>
        <w:rPr>
          <w:del w:id="9808" w:author="Yann Bourdeau" w:date="2014-02-06T16:29:00Z"/>
          <w:rFonts w:ascii="MS Reference Sans Serif" w:hAnsi="MS Reference Sans Serif"/>
          <w:lang w:val="en-CA"/>
        </w:rPr>
      </w:pPr>
      <w:del w:id="9809"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blueslice::policy::xml::xmlEntityEscape(entity,content);</w:delText>
        </w:r>
      </w:del>
    </w:p>
    <w:p w14:paraId="69ADDBE8" w14:textId="4BFAF79D" w:rsidR="005579D5" w:rsidRPr="00381014" w:rsidDel="00FC0E8D" w:rsidRDefault="005579D5" w:rsidP="005579D5">
      <w:pPr>
        <w:spacing w:after="0" w:line="240" w:lineRule="exact"/>
        <w:rPr>
          <w:del w:id="9810" w:author="Yann Bourdeau" w:date="2014-02-06T16:29:00Z"/>
          <w:rFonts w:ascii="MS Reference Sans Serif" w:hAnsi="MS Reference Sans Serif"/>
          <w:lang w:val="en-CA"/>
        </w:rPr>
      </w:pPr>
      <w:del w:id="9811"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CPPUNIT_ASSERT_EQUAL(result,entity);</w:delText>
        </w:r>
      </w:del>
    </w:p>
    <w:p w14:paraId="4DDA3B6E" w14:textId="14ECEA7E" w:rsidR="005579D5" w:rsidRPr="00381014" w:rsidDel="00FC0E8D" w:rsidRDefault="005579D5" w:rsidP="005579D5">
      <w:pPr>
        <w:spacing w:after="0" w:line="240" w:lineRule="exact"/>
        <w:rPr>
          <w:del w:id="9812" w:author="Yann Bourdeau" w:date="2014-02-06T16:29:00Z"/>
          <w:rFonts w:ascii="MS Reference Sans Serif" w:hAnsi="MS Reference Sans Serif"/>
          <w:lang w:val="en-CA"/>
        </w:rPr>
      </w:pPr>
      <w:del w:id="9813" w:author="Yann Bourdeau" w:date="2014-02-06T16:29:00Z">
        <w:r w:rsidRPr="00381014" w:rsidDel="00FC0E8D">
          <w:rPr>
            <w:rFonts w:ascii="MS Reference Sans Serif" w:hAnsi="MS Reference Sans Serif"/>
            <w:lang w:val="en-CA"/>
          </w:rPr>
          <w:tab/>
          <w:delText>}</w:delText>
        </w:r>
      </w:del>
    </w:p>
    <w:p w14:paraId="4826D73B" w14:textId="14227087" w:rsidR="005579D5" w:rsidRPr="00381014" w:rsidDel="00FC0E8D" w:rsidRDefault="005579D5" w:rsidP="005579D5">
      <w:pPr>
        <w:spacing w:after="0" w:line="240" w:lineRule="exact"/>
        <w:rPr>
          <w:del w:id="9814" w:author="Yann Bourdeau" w:date="2014-02-06T16:29:00Z"/>
          <w:rFonts w:ascii="MS Reference Sans Serif" w:hAnsi="MS Reference Sans Serif"/>
          <w:lang w:val="en-CA"/>
        </w:rPr>
      </w:pPr>
      <w:del w:id="9815"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r>
      </w:del>
    </w:p>
    <w:p w14:paraId="151BDE55" w14:textId="246D2E44" w:rsidR="005579D5" w:rsidRPr="00381014" w:rsidDel="00FC0E8D" w:rsidRDefault="005579D5" w:rsidP="005579D5">
      <w:pPr>
        <w:spacing w:after="0" w:line="240" w:lineRule="exact"/>
        <w:rPr>
          <w:del w:id="9816" w:author="Yann Bourdeau" w:date="2014-02-06T16:29:00Z"/>
          <w:rFonts w:ascii="MS Reference Sans Serif" w:hAnsi="MS Reference Sans Serif"/>
          <w:lang w:val="en-CA"/>
        </w:rPr>
      </w:pPr>
      <w:del w:id="9817" w:author="Yann Bourdeau" w:date="2014-02-06T16:29:00Z">
        <w:r w:rsidRPr="00381014" w:rsidDel="00FC0E8D">
          <w:rPr>
            <w:rFonts w:ascii="MS Reference Sans Serif" w:hAnsi="MS Reference Sans Serif"/>
            <w:lang w:val="en-CA"/>
          </w:rPr>
          <w:tab/>
          <w:delText>{</w:delText>
        </w:r>
      </w:del>
    </w:p>
    <w:p w14:paraId="692D2BEF" w14:textId="63E22F38" w:rsidR="005579D5" w:rsidRPr="00381014" w:rsidDel="00FC0E8D" w:rsidRDefault="005579D5" w:rsidP="005579D5">
      <w:pPr>
        <w:spacing w:after="0" w:line="240" w:lineRule="exact"/>
        <w:rPr>
          <w:del w:id="9818" w:author="Yann Bourdeau" w:date="2014-02-06T16:29:00Z"/>
          <w:rFonts w:ascii="MS Reference Sans Serif" w:hAnsi="MS Reference Sans Serif"/>
          <w:lang w:val="en-CA"/>
        </w:rPr>
      </w:pPr>
      <w:del w:id="9819"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inputString("\"&lt;&gt;&amp;'");</w:delText>
        </w:r>
      </w:del>
    </w:p>
    <w:p w14:paraId="04FB4D7D" w14:textId="1634A820" w:rsidR="005579D5" w:rsidRPr="00381014" w:rsidDel="00FC0E8D" w:rsidRDefault="005579D5" w:rsidP="005579D5">
      <w:pPr>
        <w:spacing w:after="0" w:line="240" w:lineRule="exact"/>
        <w:rPr>
          <w:del w:id="9820" w:author="Yann Bourdeau" w:date="2014-02-06T16:29:00Z"/>
          <w:rFonts w:ascii="MS Reference Sans Serif" w:hAnsi="MS Reference Sans Serif"/>
          <w:lang w:val="en-CA"/>
        </w:rPr>
      </w:pPr>
      <w:del w:id="9821"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outputString;</w:delText>
        </w:r>
      </w:del>
    </w:p>
    <w:p w14:paraId="37D869D6" w14:textId="3101BDFB" w:rsidR="005579D5" w:rsidRPr="00381014" w:rsidDel="00FC0E8D" w:rsidRDefault="005579D5" w:rsidP="005579D5">
      <w:pPr>
        <w:spacing w:after="0" w:line="240" w:lineRule="exact"/>
        <w:rPr>
          <w:del w:id="9822" w:author="Yann Bourdeau" w:date="2014-02-06T16:29:00Z"/>
          <w:rFonts w:ascii="MS Reference Sans Serif" w:hAnsi="MS Reference Sans Serif"/>
          <w:lang w:val="en-CA"/>
        </w:rPr>
      </w:pPr>
      <w:del w:id="9823"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result("&amp;quot;&amp;lt;&amp;gt;&amp;amp;&amp;apos;");</w:delText>
        </w:r>
      </w:del>
    </w:p>
    <w:p w14:paraId="0460FDC7" w14:textId="3EC7D084" w:rsidR="005579D5" w:rsidRPr="00381014" w:rsidDel="00FC0E8D" w:rsidRDefault="005579D5" w:rsidP="005579D5">
      <w:pPr>
        <w:spacing w:after="0" w:line="240" w:lineRule="exact"/>
        <w:rPr>
          <w:del w:id="9824" w:author="Yann Bourdeau" w:date="2014-02-06T16:29:00Z"/>
          <w:rFonts w:ascii="MS Reference Sans Serif" w:hAnsi="MS Reference Sans Serif"/>
          <w:lang w:val="en-CA"/>
        </w:rPr>
      </w:pPr>
      <w:del w:id="9825"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blueslice::policy::xml::xmlEscape(outputString,inputString);</w:delText>
        </w:r>
      </w:del>
    </w:p>
    <w:p w14:paraId="17F47644" w14:textId="4A530D77" w:rsidR="005579D5" w:rsidRPr="00381014" w:rsidDel="00FC0E8D" w:rsidRDefault="005579D5" w:rsidP="005579D5">
      <w:pPr>
        <w:spacing w:after="0" w:line="240" w:lineRule="exact"/>
        <w:rPr>
          <w:del w:id="9826" w:author="Yann Bourdeau" w:date="2014-02-06T16:29:00Z"/>
          <w:rFonts w:ascii="MS Reference Sans Serif" w:hAnsi="MS Reference Sans Serif"/>
          <w:lang w:val="en-CA"/>
        </w:rPr>
      </w:pPr>
      <w:del w:id="9827"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CPPUNIT_ASSERT_EQUAL(result,outputString);</w:delText>
        </w:r>
      </w:del>
    </w:p>
    <w:p w14:paraId="1869C04F" w14:textId="628FE59D" w:rsidR="005579D5" w:rsidRPr="00381014" w:rsidDel="00FC0E8D" w:rsidRDefault="005579D5" w:rsidP="005579D5">
      <w:pPr>
        <w:spacing w:after="0" w:line="240" w:lineRule="exact"/>
        <w:rPr>
          <w:del w:id="9828" w:author="Yann Bourdeau" w:date="2014-02-06T16:29:00Z"/>
          <w:rFonts w:ascii="MS Reference Sans Serif" w:hAnsi="MS Reference Sans Serif"/>
          <w:lang w:val="en-CA"/>
        </w:rPr>
      </w:pPr>
      <w:del w:id="9829" w:author="Yann Bourdeau" w:date="2014-02-06T16:29:00Z">
        <w:r w:rsidRPr="00381014" w:rsidDel="00FC0E8D">
          <w:rPr>
            <w:rFonts w:ascii="MS Reference Sans Serif" w:hAnsi="MS Reference Sans Serif"/>
            <w:lang w:val="en-CA"/>
          </w:rPr>
          <w:tab/>
          <w:delText>}</w:delText>
        </w:r>
      </w:del>
    </w:p>
    <w:p w14:paraId="2C03539E" w14:textId="4568A581" w:rsidR="005579D5" w:rsidRPr="00381014" w:rsidDel="00FC0E8D" w:rsidRDefault="005579D5" w:rsidP="005579D5">
      <w:pPr>
        <w:spacing w:after="0" w:line="240" w:lineRule="exact"/>
        <w:rPr>
          <w:del w:id="9830" w:author="Yann Bourdeau" w:date="2014-02-06T16:29:00Z"/>
          <w:rFonts w:ascii="MS Reference Sans Serif" w:hAnsi="MS Reference Sans Serif"/>
          <w:lang w:val="en-CA"/>
        </w:rPr>
      </w:pPr>
    </w:p>
    <w:p w14:paraId="16ABA1BA" w14:textId="1AD1D51B" w:rsidR="005579D5" w:rsidRPr="00381014" w:rsidDel="00FC0E8D" w:rsidRDefault="005579D5" w:rsidP="005579D5">
      <w:pPr>
        <w:spacing w:after="0" w:line="240" w:lineRule="exact"/>
        <w:rPr>
          <w:del w:id="9831" w:author="Yann Bourdeau" w:date="2014-02-06T16:29:00Z"/>
          <w:rFonts w:ascii="MS Reference Sans Serif" w:hAnsi="MS Reference Sans Serif"/>
          <w:lang w:val="en-CA"/>
        </w:rPr>
      </w:pPr>
      <w:del w:id="9832" w:author="Yann Bourdeau" w:date="2014-02-06T16:29:00Z">
        <w:r w:rsidRPr="00381014" w:rsidDel="00FC0E8D">
          <w:rPr>
            <w:rFonts w:ascii="MS Reference Sans Serif" w:hAnsi="MS Reference Sans Serif"/>
            <w:lang w:val="en-CA"/>
          </w:rPr>
          <w:tab/>
          <w:delText>{</w:delText>
        </w:r>
      </w:del>
    </w:p>
    <w:p w14:paraId="5168216E" w14:textId="5200F140" w:rsidR="005579D5" w:rsidRPr="00381014" w:rsidDel="00FC0E8D" w:rsidRDefault="005579D5" w:rsidP="005579D5">
      <w:pPr>
        <w:spacing w:after="0" w:line="240" w:lineRule="exact"/>
        <w:rPr>
          <w:del w:id="9833" w:author="Yann Bourdeau" w:date="2014-02-06T16:29:00Z"/>
          <w:rFonts w:ascii="MS Reference Sans Serif" w:hAnsi="MS Reference Sans Serif"/>
          <w:lang w:val="en-CA"/>
        </w:rPr>
      </w:pPr>
      <w:del w:id="9834"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inputString("\"&lt;&gt;&amp;'");</w:delText>
        </w:r>
      </w:del>
    </w:p>
    <w:p w14:paraId="22D75008" w14:textId="2A2ECF76" w:rsidR="005579D5" w:rsidRPr="00381014" w:rsidDel="00FC0E8D" w:rsidRDefault="005579D5" w:rsidP="005579D5">
      <w:pPr>
        <w:spacing w:after="0" w:line="240" w:lineRule="exact"/>
        <w:rPr>
          <w:del w:id="9835" w:author="Yann Bourdeau" w:date="2014-02-06T16:29:00Z"/>
          <w:rFonts w:ascii="MS Reference Sans Serif" w:hAnsi="MS Reference Sans Serif"/>
          <w:lang w:val="en-CA"/>
        </w:rPr>
      </w:pPr>
      <w:del w:id="9836"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result("&amp;quot;&amp;lt;&amp;gt;&amp;amp;&amp;apos;");</w:delText>
        </w:r>
      </w:del>
    </w:p>
    <w:p w14:paraId="3925F8EE" w14:textId="19230189" w:rsidR="005579D5" w:rsidRPr="00381014" w:rsidDel="00FC0E8D" w:rsidRDefault="005579D5" w:rsidP="005579D5">
      <w:pPr>
        <w:spacing w:after="0" w:line="240" w:lineRule="exact"/>
        <w:rPr>
          <w:del w:id="9837" w:author="Yann Bourdeau" w:date="2014-02-06T16:29:00Z"/>
          <w:rFonts w:ascii="MS Reference Sans Serif" w:hAnsi="MS Reference Sans Serif"/>
          <w:lang w:val="en-CA"/>
        </w:rPr>
      </w:pPr>
      <w:del w:id="9838"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blueslice::policy::xml::xmlEscape(inputString);</w:delText>
        </w:r>
      </w:del>
    </w:p>
    <w:p w14:paraId="00CB9AE1" w14:textId="74E50200" w:rsidR="005579D5" w:rsidRPr="00381014" w:rsidDel="00FC0E8D" w:rsidRDefault="005579D5" w:rsidP="005579D5">
      <w:pPr>
        <w:spacing w:after="0" w:line="240" w:lineRule="exact"/>
        <w:rPr>
          <w:del w:id="9839" w:author="Yann Bourdeau" w:date="2014-02-06T16:29:00Z"/>
          <w:rFonts w:ascii="MS Reference Sans Serif" w:hAnsi="MS Reference Sans Serif"/>
          <w:lang w:val="en-CA"/>
        </w:rPr>
      </w:pPr>
      <w:del w:id="9840"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CPPUNIT_ASSERT_EQUAL(result,inputString);</w:delText>
        </w:r>
      </w:del>
    </w:p>
    <w:p w14:paraId="1E016A1B" w14:textId="35E24588" w:rsidR="005579D5" w:rsidRPr="00381014" w:rsidDel="00FC0E8D" w:rsidRDefault="005579D5" w:rsidP="005579D5">
      <w:pPr>
        <w:spacing w:after="0" w:line="240" w:lineRule="exact"/>
        <w:rPr>
          <w:del w:id="9841" w:author="Yann Bourdeau" w:date="2014-02-06T16:29:00Z"/>
          <w:rFonts w:ascii="MS Reference Sans Serif" w:hAnsi="MS Reference Sans Serif"/>
          <w:lang w:val="en-CA"/>
        </w:rPr>
      </w:pPr>
      <w:del w:id="9842" w:author="Yann Bourdeau" w:date="2014-02-06T16:29:00Z">
        <w:r w:rsidRPr="00381014" w:rsidDel="00FC0E8D">
          <w:rPr>
            <w:rFonts w:ascii="MS Reference Sans Serif" w:hAnsi="MS Reference Sans Serif"/>
            <w:lang w:val="en-CA"/>
          </w:rPr>
          <w:tab/>
          <w:delText>}</w:delText>
        </w:r>
      </w:del>
    </w:p>
    <w:p w14:paraId="37504269" w14:textId="39EE90CB" w:rsidR="005579D5" w:rsidRPr="00381014" w:rsidDel="00FC0E8D" w:rsidRDefault="005579D5" w:rsidP="005579D5">
      <w:pPr>
        <w:spacing w:after="0" w:line="240" w:lineRule="exact"/>
        <w:rPr>
          <w:del w:id="9843" w:author="Yann Bourdeau" w:date="2014-02-06T16:29:00Z"/>
          <w:rFonts w:ascii="MS Reference Sans Serif" w:hAnsi="MS Reference Sans Serif"/>
          <w:lang w:val="en-CA"/>
        </w:rPr>
      </w:pPr>
      <w:del w:id="9844" w:author="Yann Bourdeau" w:date="2014-02-06T16:29:00Z">
        <w:r w:rsidRPr="00381014" w:rsidDel="00FC0E8D">
          <w:rPr>
            <w:rFonts w:ascii="MS Reference Sans Serif" w:hAnsi="MS Reference Sans Serif"/>
            <w:lang w:val="en-CA"/>
          </w:rPr>
          <w:tab/>
        </w:r>
      </w:del>
    </w:p>
    <w:p w14:paraId="1D1088C1" w14:textId="737EC43D" w:rsidR="005579D5" w:rsidRPr="00381014" w:rsidDel="00FC0E8D" w:rsidRDefault="005579D5" w:rsidP="005579D5">
      <w:pPr>
        <w:spacing w:after="0" w:line="240" w:lineRule="exact"/>
        <w:rPr>
          <w:del w:id="9845" w:author="Yann Bourdeau" w:date="2014-02-06T16:29:00Z"/>
          <w:rFonts w:ascii="MS Reference Sans Serif" w:hAnsi="MS Reference Sans Serif"/>
          <w:lang w:val="en-CA"/>
        </w:rPr>
      </w:pPr>
      <w:del w:id="9846" w:author="Yann Bourdeau" w:date="2014-02-06T16:29:00Z">
        <w:r w:rsidRPr="00381014" w:rsidDel="00FC0E8D">
          <w:rPr>
            <w:rFonts w:ascii="MS Reference Sans Serif" w:hAnsi="MS Reference Sans Serif"/>
            <w:lang w:val="en-CA"/>
          </w:rPr>
          <w:tab/>
          <w:delText>{</w:delText>
        </w:r>
      </w:del>
    </w:p>
    <w:p w14:paraId="1E5B24BD" w14:textId="3A49F5AC" w:rsidR="005579D5" w:rsidRPr="00381014" w:rsidDel="00FC0E8D" w:rsidRDefault="005579D5" w:rsidP="005579D5">
      <w:pPr>
        <w:spacing w:after="0" w:line="240" w:lineRule="exact"/>
        <w:rPr>
          <w:del w:id="9847" w:author="Yann Bourdeau" w:date="2014-02-06T16:29:00Z"/>
          <w:rFonts w:ascii="MS Reference Sans Serif" w:hAnsi="MS Reference Sans Serif"/>
          <w:lang w:val="en-CA"/>
        </w:rPr>
      </w:pPr>
      <w:del w:id="9848"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entity;</w:delText>
        </w:r>
      </w:del>
    </w:p>
    <w:p w14:paraId="299D2B39" w14:textId="5AE27532" w:rsidR="005579D5" w:rsidRPr="00381014" w:rsidDel="00FC0E8D" w:rsidRDefault="005579D5" w:rsidP="005579D5">
      <w:pPr>
        <w:spacing w:after="0" w:line="240" w:lineRule="exact"/>
        <w:rPr>
          <w:del w:id="9849" w:author="Yann Bourdeau" w:date="2014-02-06T16:29:00Z"/>
          <w:rFonts w:ascii="MS Reference Sans Serif" w:hAnsi="MS Reference Sans Serif"/>
          <w:lang w:val="en-CA"/>
        </w:rPr>
      </w:pPr>
      <w:del w:id="9850"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result("&lt;type attribute=\"name\"&gt;value&lt;/type&gt;");</w:delText>
        </w:r>
      </w:del>
    </w:p>
    <w:p w14:paraId="0D8FE4E7" w14:textId="50FA0724" w:rsidR="005579D5" w:rsidRPr="00381014" w:rsidDel="00FC0E8D" w:rsidRDefault="005579D5" w:rsidP="005579D5">
      <w:pPr>
        <w:spacing w:after="0" w:line="240" w:lineRule="exact"/>
        <w:rPr>
          <w:del w:id="9851" w:author="Yann Bourdeau" w:date="2014-02-06T16:29:00Z"/>
          <w:rFonts w:ascii="MS Reference Sans Serif" w:hAnsi="MS Reference Sans Serif"/>
          <w:lang w:val="en-CA"/>
        </w:rPr>
      </w:pPr>
      <w:del w:id="9852"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blueslice::policy::xml::addElement(entity,"type","attribute","name","value",false);</w:delText>
        </w:r>
      </w:del>
    </w:p>
    <w:p w14:paraId="644D386C" w14:textId="0D730C09" w:rsidR="005579D5" w:rsidRPr="00381014" w:rsidDel="00FC0E8D" w:rsidRDefault="005579D5" w:rsidP="005579D5">
      <w:pPr>
        <w:spacing w:after="0" w:line="240" w:lineRule="exact"/>
        <w:rPr>
          <w:del w:id="9853" w:author="Yann Bourdeau" w:date="2014-02-06T16:29:00Z"/>
          <w:rFonts w:ascii="MS Reference Sans Serif" w:hAnsi="MS Reference Sans Serif"/>
          <w:lang w:val="en-CA"/>
        </w:rPr>
      </w:pPr>
      <w:del w:id="9854"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CPPUNIT_ASSERT_EQUAL(result,entity);</w:delText>
        </w:r>
      </w:del>
    </w:p>
    <w:p w14:paraId="017A8485" w14:textId="76B82A84" w:rsidR="005579D5" w:rsidRPr="00381014" w:rsidDel="00FC0E8D" w:rsidRDefault="005579D5" w:rsidP="005579D5">
      <w:pPr>
        <w:spacing w:after="0" w:line="240" w:lineRule="exact"/>
        <w:rPr>
          <w:del w:id="9855" w:author="Yann Bourdeau" w:date="2014-02-06T16:29:00Z"/>
          <w:rFonts w:ascii="MS Reference Sans Serif" w:hAnsi="MS Reference Sans Serif"/>
          <w:lang w:val="en-CA"/>
        </w:rPr>
      </w:pPr>
      <w:del w:id="9856" w:author="Yann Bourdeau" w:date="2014-02-06T16:29:00Z">
        <w:r w:rsidRPr="00381014" w:rsidDel="00FC0E8D">
          <w:rPr>
            <w:rFonts w:ascii="MS Reference Sans Serif" w:hAnsi="MS Reference Sans Serif"/>
            <w:lang w:val="en-CA"/>
          </w:rPr>
          <w:tab/>
          <w:delText>}</w:delText>
        </w:r>
      </w:del>
    </w:p>
    <w:p w14:paraId="543A8A67" w14:textId="5458341B" w:rsidR="005579D5" w:rsidRPr="00381014" w:rsidDel="00FC0E8D" w:rsidRDefault="005579D5" w:rsidP="005579D5">
      <w:pPr>
        <w:spacing w:after="0" w:line="240" w:lineRule="exact"/>
        <w:rPr>
          <w:del w:id="9857" w:author="Yann Bourdeau" w:date="2014-02-06T16:29:00Z"/>
          <w:rFonts w:ascii="MS Reference Sans Serif" w:hAnsi="MS Reference Sans Serif"/>
          <w:lang w:val="en-CA"/>
        </w:rPr>
      </w:pPr>
      <w:del w:id="9858" w:author="Yann Bourdeau" w:date="2014-02-06T16:29:00Z">
        <w:r w:rsidRPr="00381014" w:rsidDel="00FC0E8D">
          <w:rPr>
            <w:rFonts w:ascii="MS Reference Sans Serif" w:hAnsi="MS Reference Sans Serif"/>
            <w:lang w:val="en-CA"/>
          </w:rPr>
          <w:tab/>
        </w:r>
      </w:del>
    </w:p>
    <w:p w14:paraId="64DC7213" w14:textId="1827BD3E" w:rsidR="005579D5" w:rsidRPr="00381014" w:rsidDel="00FC0E8D" w:rsidRDefault="005579D5" w:rsidP="005579D5">
      <w:pPr>
        <w:spacing w:after="0" w:line="240" w:lineRule="exact"/>
        <w:rPr>
          <w:del w:id="9859" w:author="Yann Bourdeau" w:date="2014-02-06T16:29:00Z"/>
          <w:rFonts w:ascii="MS Reference Sans Serif" w:hAnsi="MS Reference Sans Serif"/>
          <w:lang w:val="en-CA"/>
        </w:rPr>
      </w:pPr>
      <w:del w:id="9860" w:author="Yann Bourdeau" w:date="2014-02-06T16:29:00Z">
        <w:r w:rsidRPr="00381014" w:rsidDel="00FC0E8D">
          <w:rPr>
            <w:rFonts w:ascii="MS Reference Sans Serif" w:hAnsi="MS Reference Sans Serif"/>
            <w:lang w:val="en-CA"/>
          </w:rPr>
          <w:tab/>
          <w:delText>{</w:delText>
        </w:r>
      </w:del>
    </w:p>
    <w:p w14:paraId="78113457" w14:textId="09FE3432" w:rsidR="005579D5" w:rsidRPr="00381014" w:rsidDel="00FC0E8D" w:rsidRDefault="005579D5" w:rsidP="005579D5">
      <w:pPr>
        <w:spacing w:after="0" w:line="240" w:lineRule="exact"/>
        <w:rPr>
          <w:del w:id="9861" w:author="Yann Bourdeau" w:date="2014-02-06T16:29:00Z"/>
          <w:rFonts w:ascii="MS Reference Sans Serif" w:hAnsi="MS Reference Sans Serif"/>
          <w:lang w:val="en-CA"/>
        </w:rPr>
      </w:pPr>
      <w:del w:id="9862"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entity;</w:delText>
        </w:r>
      </w:del>
    </w:p>
    <w:p w14:paraId="4711EDF5" w14:textId="72B7F844" w:rsidR="005579D5" w:rsidRPr="00381014" w:rsidDel="00FC0E8D" w:rsidRDefault="005579D5" w:rsidP="005579D5">
      <w:pPr>
        <w:spacing w:after="0" w:line="240" w:lineRule="exact"/>
        <w:rPr>
          <w:del w:id="9863" w:author="Yann Bourdeau" w:date="2014-02-06T16:29:00Z"/>
          <w:rFonts w:ascii="MS Reference Sans Serif" w:hAnsi="MS Reference Sans Serif"/>
          <w:lang w:val="en-CA"/>
        </w:rPr>
      </w:pPr>
      <w:del w:id="9864"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result("&lt;type attribute=\"name\"&gt;&lt;/type&gt;");</w:delText>
        </w:r>
      </w:del>
    </w:p>
    <w:p w14:paraId="15E2AFB1" w14:textId="4E93B17B" w:rsidR="005579D5" w:rsidRPr="00381014" w:rsidDel="00FC0E8D" w:rsidRDefault="005579D5" w:rsidP="005579D5">
      <w:pPr>
        <w:spacing w:after="0" w:line="240" w:lineRule="exact"/>
        <w:rPr>
          <w:del w:id="9865" w:author="Yann Bourdeau" w:date="2014-02-06T16:29:00Z"/>
          <w:rFonts w:ascii="MS Reference Sans Serif" w:hAnsi="MS Reference Sans Serif"/>
          <w:lang w:val="en-CA"/>
        </w:rPr>
      </w:pPr>
      <w:del w:id="9866"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blueslice::policy::xml::addElement(entity,"type","attribute","name","value",true);</w:delText>
        </w:r>
      </w:del>
    </w:p>
    <w:p w14:paraId="347ACB0E" w14:textId="66049983" w:rsidR="005579D5" w:rsidRPr="00381014" w:rsidDel="00FC0E8D" w:rsidRDefault="005579D5" w:rsidP="005579D5">
      <w:pPr>
        <w:spacing w:after="0" w:line="240" w:lineRule="exact"/>
        <w:rPr>
          <w:del w:id="9867" w:author="Yann Bourdeau" w:date="2014-02-06T16:29:00Z"/>
          <w:rFonts w:ascii="MS Reference Sans Serif" w:hAnsi="MS Reference Sans Serif"/>
          <w:lang w:val="en-CA"/>
        </w:rPr>
      </w:pPr>
      <w:del w:id="9868"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CPPUNIT_ASSERT_EQUAL(result,entity);</w:delText>
        </w:r>
      </w:del>
    </w:p>
    <w:p w14:paraId="65CCA2F0" w14:textId="70945CE9" w:rsidR="005579D5" w:rsidRPr="00381014" w:rsidDel="00FC0E8D" w:rsidRDefault="005579D5" w:rsidP="005579D5">
      <w:pPr>
        <w:spacing w:after="0" w:line="240" w:lineRule="exact"/>
        <w:rPr>
          <w:del w:id="9869" w:author="Yann Bourdeau" w:date="2014-02-06T16:29:00Z"/>
          <w:rFonts w:ascii="MS Reference Sans Serif" w:hAnsi="MS Reference Sans Serif"/>
          <w:lang w:val="en-CA"/>
        </w:rPr>
      </w:pPr>
      <w:del w:id="9870" w:author="Yann Bourdeau" w:date="2014-02-06T16:29:00Z">
        <w:r w:rsidRPr="00381014" w:rsidDel="00FC0E8D">
          <w:rPr>
            <w:rFonts w:ascii="MS Reference Sans Serif" w:hAnsi="MS Reference Sans Serif"/>
            <w:lang w:val="en-CA"/>
          </w:rPr>
          <w:tab/>
          <w:delText>}</w:delText>
        </w:r>
      </w:del>
    </w:p>
    <w:p w14:paraId="7693BCA2" w14:textId="27A2C133" w:rsidR="005579D5" w:rsidRPr="00381014" w:rsidDel="00FC0E8D" w:rsidRDefault="005579D5" w:rsidP="005579D5">
      <w:pPr>
        <w:spacing w:after="0" w:line="240" w:lineRule="exact"/>
        <w:rPr>
          <w:del w:id="9871" w:author="Yann Bourdeau" w:date="2014-02-06T16:29:00Z"/>
          <w:rFonts w:ascii="MS Reference Sans Serif" w:hAnsi="MS Reference Sans Serif"/>
          <w:lang w:val="en-CA"/>
        </w:rPr>
      </w:pPr>
      <w:del w:id="9872" w:author="Yann Bourdeau" w:date="2014-02-06T16:29:00Z">
        <w:r w:rsidRPr="00381014" w:rsidDel="00FC0E8D">
          <w:rPr>
            <w:rFonts w:ascii="MS Reference Sans Serif" w:hAnsi="MS Reference Sans Serif"/>
            <w:lang w:val="en-CA"/>
          </w:rPr>
          <w:tab/>
        </w:r>
      </w:del>
    </w:p>
    <w:p w14:paraId="1CB87ED3" w14:textId="4136E5F4" w:rsidR="005579D5" w:rsidRPr="00381014" w:rsidDel="00FC0E8D" w:rsidRDefault="005579D5" w:rsidP="005579D5">
      <w:pPr>
        <w:spacing w:after="0" w:line="240" w:lineRule="exact"/>
        <w:rPr>
          <w:del w:id="9873" w:author="Yann Bourdeau" w:date="2014-02-06T16:29:00Z"/>
          <w:rFonts w:ascii="MS Reference Sans Serif" w:hAnsi="MS Reference Sans Serif"/>
          <w:lang w:val="en-CA"/>
        </w:rPr>
      </w:pPr>
      <w:del w:id="9874" w:author="Yann Bourdeau" w:date="2014-02-06T16:29:00Z">
        <w:r w:rsidRPr="00381014" w:rsidDel="00FC0E8D">
          <w:rPr>
            <w:rFonts w:ascii="MS Reference Sans Serif" w:hAnsi="MS Reference Sans Serif"/>
            <w:lang w:val="en-CA"/>
          </w:rPr>
          <w:tab/>
          <w:delText>{</w:delText>
        </w:r>
      </w:del>
    </w:p>
    <w:p w14:paraId="6CE634C0" w14:textId="656D0CB6" w:rsidR="005579D5" w:rsidRPr="00381014" w:rsidDel="00FC0E8D" w:rsidRDefault="005579D5" w:rsidP="005579D5">
      <w:pPr>
        <w:spacing w:after="0" w:line="240" w:lineRule="exact"/>
        <w:rPr>
          <w:del w:id="9875" w:author="Yann Bourdeau" w:date="2014-02-06T16:29:00Z"/>
          <w:rFonts w:ascii="MS Reference Sans Serif" w:hAnsi="MS Reference Sans Serif"/>
          <w:lang w:val="en-CA"/>
        </w:rPr>
      </w:pPr>
      <w:del w:id="9876"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entity;</w:delText>
        </w:r>
      </w:del>
    </w:p>
    <w:p w14:paraId="56828A42" w14:textId="08011ED9" w:rsidR="005579D5" w:rsidRPr="00381014" w:rsidDel="00FC0E8D" w:rsidRDefault="005579D5" w:rsidP="005579D5">
      <w:pPr>
        <w:spacing w:after="0" w:line="240" w:lineRule="exact"/>
        <w:rPr>
          <w:del w:id="9877" w:author="Yann Bourdeau" w:date="2014-02-06T16:29:00Z"/>
          <w:rFonts w:ascii="MS Reference Sans Serif" w:hAnsi="MS Reference Sans Serif"/>
          <w:lang w:val="en-CA"/>
        </w:rPr>
      </w:pPr>
      <w:del w:id="9878"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std::string result("&lt;type&gt;value&lt;/type&gt;\n");</w:delText>
        </w:r>
      </w:del>
    </w:p>
    <w:p w14:paraId="68FEDE04" w14:textId="30F33651" w:rsidR="005579D5" w:rsidRPr="00381014" w:rsidDel="00FC0E8D" w:rsidRDefault="005579D5" w:rsidP="005579D5">
      <w:pPr>
        <w:spacing w:after="0" w:line="240" w:lineRule="exact"/>
        <w:rPr>
          <w:del w:id="9879" w:author="Yann Bourdeau" w:date="2014-02-06T16:29:00Z"/>
          <w:rFonts w:ascii="MS Reference Sans Serif" w:hAnsi="MS Reference Sans Serif"/>
          <w:lang w:val="en-CA"/>
        </w:rPr>
      </w:pPr>
      <w:del w:id="9880"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blueslice::policy::xml::addElement(entity,"type","value");</w:delText>
        </w:r>
      </w:del>
    </w:p>
    <w:p w14:paraId="149829B4" w14:textId="7097D0DB" w:rsidR="005579D5" w:rsidRPr="00381014" w:rsidDel="00FC0E8D" w:rsidRDefault="005579D5" w:rsidP="005579D5">
      <w:pPr>
        <w:spacing w:after="0" w:line="240" w:lineRule="exact"/>
        <w:rPr>
          <w:del w:id="9881" w:author="Yann Bourdeau" w:date="2014-02-06T16:29:00Z"/>
          <w:rFonts w:ascii="MS Reference Sans Serif" w:hAnsi="MS Reference Sans Serif"/>
          <w:lang w:val="en-CA"/>
        </w:rPr>
      </w:pPr>
      <w:del w:id="9882" w:author="Yann Bourdeau" w:date="2014-02-06T16:29:00Z">
        <w:r w:rsidRPr="00381014" w:rsidDel="00FC0E8D">
          <w:rPr>
            <w:rFonts w:ascii="MS Reference Sans Serif" w:hAnsi="MS Reference Sans Serif"/>
            <w:lang w:val="en-CA"/>
          </w:rPr>
          <w:tab/>
        </w:r>
        <w:r w:rsidRPr="00381014" w:rsidDel="00FC0E8D">
          <w:rPr>
            <w:rFonts w:ascii="MS Reference Sans Serif" w:hAnsi="MS Reference Sans Serif"/>
            <w:lang w:val="en-CA"/>
          </w:rPr>
          <w:tab/>
          <w:delText>CPPUNIT_ASSERT_EQUAL(result,entity);</w:delText>
        </w:r>
      </w:del>
    </w:p>
    <w:p w14:paraId="2C84A799" w14:textId="7113648E" w:rsidR="005579D5" w:rsidRPr="00381014" w:rsidDel="00FC0E8D" w:rsidRDefault="005579D5" w:rsidP="005579D5">
      <w:pPr>
        <w:spacing w:after="0" w:line="240" w:lineRule="exact"/>
        <w:rPr>
          <w:del w:id="9883" w:author="Yann Bourdeau" w:date="2014-02-06T16:29:00Z"/>
          <w:rFonts w:ascii="MS Reference Sans Serif" w:hAnsi="MS Reference Sans Serif"/>
          <w:lang w:val="en-CA"/>
        </w:rPr>
      </w:pPr>
      <w:del w:id="9884" w:author="Yann Bourdeau" w:date="2014-02-06T16:29:00Z">
        <w:r w:rsidRPr="00381014" w:rsidDel="00FC0E8D">
          <w:rPr>
            <w:rFonts w:ascii="MS Reference Sans Serif" w:hAnsi="MS Reference Sans Serif"/>
            <w:lang w:val="en-CA"/>
          </w:rPr>
          <w:tab/>
          <w:delText>}</w:delText>
        </w:r>
      </w:del>
    </w:p>
    <w:p w14:paraId="781E5DD0" w14:textId="3DCCB908" w:rsidR="005579D5" w:rsidRPr="00381014" w:rsidDel="00FC0E8D" w:rsidRDefault="005579D5" w:rsidP="005579D5">
      <w:pPr>
        <w:spacing w:after="0" w:line="240" w:lineRule="exact"/>
        <w:rPr>
          <w:del w:id="9885" w:author="Yann Bourdeau" w:date="2014-02-06T16:29:00Z"/>
          <w:rFonts w:ascii="MS Reference Sans Serif" w:hAnsi="MS Reference Sans Serif"/>
          <w:lang w:val="en-CA"/>
        </w:rPr>
      </w:pPr>
      <w:del w:id="9886" w:author="Yann Bourdeau" w:date="2014-02-06T16:29:00Z">
        <w:r w:rsidRPr="00381014" w:rsidDel="00FC0E8D">
          <w:rPr>
            <w:rFonts w:ascii="MS Reference Sans Serif" w:hAnsi="MS Reference Sans Serif"/>
            <w:lang w:val="en-CA"/>
          </w:rPr>
          <w:tab/>
        </w:r>
      </w:del>
    </w:p>
    <w:p w14:paraId="4001EE79" w14:textId="33E2CAA4" w:rsidR="005579D5" w:rsidRPr="00381014" w:rsidDel="00FC0E8D" w:rsidRDefault="005579D5" w:rsidP="005579D5">
      <w:pPr>
        <w:spacing w:after="0" w:line="240" w:lineRule="exact"/>
        <w:rPr>
          <w:del w:id="9887" w:author="Yann Bourdeau" w:date="2014-02-06T16:29:00Z"/>
          <w:rFonts w:ascii="MS Reference Sans Serif" w:hAnsi="MS Reference Sans Serif"/>
          <w:lang w:val="en-CA"/>
        </w:rPr>
      </w:pPr>
      <w:del w:id="9888" w:author="Yann Bourdeau" w:date="2014-02-06T16:29:00Z">
        <w:r w:rsidRPr="00381014" w:rsidDel="00FC0E8D">
          <w:rPr>
            <w:rFonts w:ascii="MS Reference Sans Serif" w:hAnsi="MS Reference Sans Serif"/>
            <w:lang w:val="en-CA"/>
          </w:rPr>
          <w:delText>}</w:delText>
        </w:r>
      </w:del>
    </w:p>
    <w:p w14:paraId="25265FD1" w14:textId="1E84C514" w:rsidR="005579D5" w:rsidRPr="00381014" w:rsidDel="00FC0E8D" w:rsidRDefault="005579D5" w:rsidP="005579D5">
      <w:pPr>
        <w:spacing w:after="0" w:line="240" w:lineRule="exact"/>
        <w:rPr>
          <w:del w:id="9889" w:author="Yann Bourdeau" w:date="2014-02-06T16:29:00Z"/>
          <w:rFonts w:ascii="MS Reference Sans Serif" w:hAnsi="MS Reference Sans Serif"/>
          <w:lang w:val="en-CA"/>
        </w:rPr>
      </w:pPr>
    </w:p>
    <w:p w14:paraId="4C368FD2" w14:textId="66895F63" w:rsidR="005579D5" w:rsidRPr="00381014" w:rsidDel="00FC0E8D" w:rsidRDefault="005579D5" w:rsidP="005579D5">
      <w:pPr>
        <w:spacing w:after="0" w:line="240" w:lineRule="exact"/>
        <w:rPr>
          <w:del w:id="9890" w:author="Yann Bourdeau" w:date="2014-02-06T16:29:00Z"/>
          <w:rFonts w:ascii="MS Reference Sans Serif" w:hAnsi="MS Reference Sans Serif"/>
          <w:lang w:val="en-CA"/>
        </w:rPr>
      </w:pPr>
    </w:p>
    <w:p w14:paraId="64383C49" w14:textId="62DEA4B5" w:rsidR="005579D5" w:rsidRPr="00381014" w:rsidDel="00FC0E8D" w:rsidRDefault="005579D5" w:rsidP="005579D5">
      <w:pPr>
        <w:spacing w:after="0" w:line="240" w:lineRule="exact"/>
        <w:rPr>
          <w:del w:id="9891" w:author="Yann Bourdeau" w:date="2014-02-06T16:29:00Z"/>
          <w:rFonts w:ascii="MS Reference Sans Serif" w:hAnsi="MS Reference Sans Serif"/>
          <w:lang w:val="en-CA"/>
        </w:rPr>
      </w:pPr>
      <w:del w:id="9892" w:author="Yann Bourdeau" w:date="2014-02-06T16:29:00Z">
        <w:r w:rsidRPr="00381014" w:rsidDel="00FC0E8D">
          <w:rPr>
            <w:rFonts w:ascii="MS Reference Sans Serif" w:hAnsi="MS Reference Sans Serif"/>
            <w:lang w:val="en-CA"/>
          </w:rPr>
          <w:delText>Test *XmlTestCase::suite()</w:delText>
        </w:r>
      </w:del>
    </w:p>
    <w:p w14:paraId="5C6DA3EB" w14:textId="453C7DF9" w:rsidR="005579D5" w:rsidRPr="00381014" w:rsidDel="00FC0E8D" w:rsidRDefault="005579D5" w:rsidP="005579D5">
      <w:pPr>
        <w:spacing w:after="0" w:line="240" w:lineRule="exact"/>
        <w:rPr>
          <w:del w:id="9893" w:author="Yann Bourdeau" w:date="2014-02-06T16:29:00Z"/>
          <w:rFonts w:ascii="MS Reference Sans Serif" w:hAnsi="MS Reference Sans Serif"/>
          <w:lang w:val="en-CA"/>
        </w:rPr>
      </w:pPr>
      <w:del w:id="9894" w:author="Yann Bourdeau" w:date="2014-02-06T16:29:00Z">
        <w:r w:rsidRPr="00381014" w:rsidDel="00FC0E8D">
          <w:rPr>
            <w:rFonts w:ascii="MS Reference Sans Serif" w:hAnsi="MS Reference Sans Serif"/>
            <w:lang w:val="en-CA"/>
          </w:rPr>
          <w:delText>{</w:delText>
        </w:r>
      </w:del>
    </w:p>
    <w:p w14:paraId="753661AF" w14:textId="38E3FECC" w:rsidR="005579D5" w:rsidRPr="00381014" w:rsidDel="00FC0E8D" w:rsidRDefault="005579D5" w:rsidP="005579D5">
      <w:pPr>
        <w:spacing w:after="0" w:line="240" w:lineRule="exact"/>
        <w:rPr>
          <w:del w:id="9895" w:author="Yann Bourdeau" w:date="2014-02-06T16:29:00Z"/>
          <w:rFonts w:ascii="MS Reference Sans Serif" w:hAnsi="MS Reference Sans Serif"/>
          <w:lang w:val="en-CA"/>
        </w:rPr>
      </w:pPr>
      <w:del w:id="9896" w:author="Yann Bourdeau" w:date="2014-02-06T16:29:00Z">
        <w:r w:rsidRPr="00381014" w:rsidDel="00FC0E8D">
          <w:rPr>
            <w:rFonts w:ascii="MS Reference Sans Serif" w:hAnsi="MS Reference Sans Serif"/>
            <w:lang w:val="en-CA"/>
          </w:rPr>
          <w:delText xml:space="preserve">  TestSuite *testSuite = new TestSuite ("XmlTestCase");</w:delText>
        </w:r>
      </w:del>
    </w:p>
    <w:p w14:paraId="424E6552" w14:textId="74D8F3DF" w:rsidR="005579D5" w:rsidRPr="00381014" w:rsidDel="00FC0E8D" w:rsidRDefault="005579D5" w:rsidP="005579D5">
      <w:pPr>
        <w:spacing w:after="0" w:line="240" w:lineRule="exact"/>
        <w:rPr>
          <w:del w:id="9897" w:author="Yann Bourdeau" w:date="2014-02-06T16:29:00Z"/>
          <w:rFonts w:ascii="MS Reference Sans Serif" w:hAnsi="MS Reference Sans Serif"/>
          <w:lang w:val="en-CA"/>
        </w:rPr>
      </w:pPr>
      <w:del w:id="9898" w:author="Yann Bourdeau" w:date="2014-02-06T16:29:00Z">
        <w:r w:rsidRPr="00381014" w:rsidDel="00FC0E8D">
          <w:rPr>
            <w:rFonts w:ascii="MS Reference Sans Serif" w:hAnsi="MS Reference Sans Serif"/>
            <w:lang w:val="en-CA"/>
          </w:rPr>
          <w:delText xml:space="preserve">  Test *t=new TestCaller &lt;XmlTestCase &gt; ("testXml",&amp;XmlTestCase::testXml);</w:delText>
        </w:r>
      </w:del>
    </w:p>
    <w:p w14:paraId="5491C03F" w14:textId="16974E09" w:rsidR="005579D5" w:rsidRPr="00381014" w:rsidDel="00FC0E8D" w:rsidRDefault="005579D5" w:rsidP="005579D5">
      <w:pPr>
        <w:spacing w:after="0" w:line="240" w:lineRule="exact"/>
        <w:rPr>
          <w:del w:id="9899" w:author="Yann Bourdeau" w:date="2014-02-06T16:29:00Z"/>
          <w:rFonts w:ascii="MS Reference Sans Serif" w:hAnsi="MS Reference Sans Serif"/>
          <w:lang w:val="en-CA"/>
        </w:rPr>
      </w:pPr>
      <w:del w:id="9900" w:author="Yann Bourdeau" w:date="2014-02-06T16:29:00Z">
        <w:r w:rsidRPr="00381014" w:rsidDel="00FC0E8D">
          <w:rPr>
            <w:rFonts w:ascii="MS Reference Sans Serif" w:hAnsi="MS Reference Sans Serif"/>
            <w:lang w:val="en-CA"/>
          </w:rPr>
          <w:delText xml:space="preserve">  testSuite-&gt;addTest (t);</w:delText>
        </w:r>
      </w:del>
    </w:p>
    <w:p w14:paraId="76891955" w14:textId="2BBE04E9" w:rsidR="005579D5" w:rsidRPr="00381014" w:rsidDel="00FC0E8D" w:rsidRDefault="005579D5" w:rsidP="005579D5">
      <w:pPr>
        <w:spacing w:after="0" w:line="240" w:lineRule="exact"/>
        <w:rPr>
          <w:del w:id="9901" w:author="Yann Bourdeau" w:date="2014-02-06T16:29:00Z"/>
          <w:rFonts w:ascii="MS Reference Sans Serif" w:hAnsi="MS Reference Sans Serif"/>
          <w:lang w:val="en-CA"/>
        </w:rPr>
      </w:pPr>
      <w:del w:id="9902" w:author="Yann Bourdeau" w:date="2014-02-06T16:29:00Z">
        <w:r w:rsidRPr="00381014" w:rsidDel="00FC0E8D">
          <w:rPr>
            <w:rFonts w:ascii="MS Reference Sans Serif" w:hAnsi="MS Reference Sans Serif"/>
            <w:lang w:val="en-CA"/>
          </w:rPr>
          <w:delText xml:space="preserve">  return testSuite;</w:delText>
        </w:r>
      </w:del>
    </w:p>
    <w:p w14:paraId="049DDA07" w14:textId="2BAECD26" w:rsidR="005579D5" w:rsidRPr="00381014" w:rsidDel="00FC0E8D" w:rsidRDefault="005579D5" w:rsidP="005579D5">
      <w:pPr>
        <w:spacing w:after="0" w:line="240" w:lineRule="exact"/>
        <w:rPr>
          <w:del w:id="9903" w:author="Yann Bourdeau" w:date="2014-02-06T16:29:00Z"/>
          <w:rFonts w:ascii="MS Reference Sans Serif" w:hAnsi="MS Reference Sans Serif"/>
          <w:lang w:val="en-CA"/>
        </w:rPr>
      </w:pPr>
      <w:del w:id="9904" w:author="Yann Bourdeau" w:date="2014-02-06T16:29:00Z">
        <w:r w:rsidRPr="00381014" w:rsidDel="00FC0E8D">
          <w:rPr>
            <w:rFonts w:ascii="MS Reference Sans Serif" w:hAnsi="MS Reference Sans Serif"/>
            <w:lang w:val="en-CA"/>
          </w:rPr>
          <w:delText>}</w:delText>
        </w:r>
      </w:del>
    </w:p>
    <w:p w14:paraId="36C1F3AB" w14:textId="6C00F37C" w:rsidR="005579D5" w:rsidRPr="00381014" w:rsidDel="00FC0E8D" w:rsidRDefault="005579D5" w:rsidP="005579D5">
      <w:pPr>
        <w:spacing w:after="0" w:line="240" w:lineRule="exact"/>
        <w:rPr>
          <w:del w:id="9905" w:author="Yann Bourdeau" w:date="2014-02-06T16:29:00Z"/>
          <w:rFonts w:ascii="MS Reference Sans Serif" w:hAnsi="MS Reference Sans Serif"/>
          <w:lang w:val="en-CA"/>
        </w:rPr>
      </w:pPr>
    </w:p>
    <w:p w14:paraId="49ADB8A5" w14:textId="6E2D4A89" w:rsidR="005579D5" w:rsidRPr="00381014" w:rsidDel="00FC0E8D" w:rsidRDefault="005579D5" w:rsidP="005579D5">
      <w:pPr>
        <w:spacing w:after="0" w:line="240" w:lineRule="exact"/>
        <w:rPr>
          <w:del w:id="9906" w:author="Yann Bourdeau" w:date="2014-02-06T16:29:00Z"/>
          <w:rFonts w:ascii="MS Reference Sans Serif" w:hAnsi="MS Reference Sans Serif"/>
          <w:lang w:val="en-CA"/>
        </w:rPr>
      </w:pPr>
      <w:del w:id="9907" w:author="Yann Bourdeau" w:date="2014-02-06T16:29:00Z">
        <w:r w:rsidRPr="00381014" w:rsidDel="00FC0E8D">
          <w:rPr>
            <w:rFonts w:ascii="MS Reference Sans Serif" w:hAnsi="MS Reference Sans Serif"/>
            <w:lang w:val="en-CA"/>
          </w:rPr>
          <w:delText>int main(int argc, char *argv[])</w:delText>
        </w:r>
      </w:del>
    </w:p>
    <w:p w14:paraId="28915D65" w14:textId="15901EBE" w:rsidR="005579D5" w:rsidRPr="00381014" w:rsidDel="00FC0E8D" w:rsidRDefault="005579D5" w:rsidP="005579D5">
      <w:pPr>
        <w:spacing w:after="0" w:line="240" w:lineRule="exact"/>
        <w:rPr>
          <w:del w:id="9908" w:author="Yann Bourdeau" w:date="2014-02-06T16:29:00Z"/>
          <w:rFonts w:ascii="MS Reference Sans Serif" w:hAnsi="MS Reference Sans Serif"/>
          <w:lang w:val="en-CA"/>
        </w:rPr>
      </w:pPr>
      <w:del w:id="9909" w:author="Yann Bourdeau" w:date="2014-02-06T16:29:00Z">
        <w:r w:rsidRPr="00381014" w:rsidDel="00FC0E8D">
          <w:rPr>
            <w:rFonts w:ascii="MS Reference Sans Serif" w:hAnsi="MS Reference Sans Serif"/>
            <w:lang w:val="en-CA"/>
          </w:rPr>
          <w:delText>{</w:delText>
        </w:r>
      </w:del>
    </w:p>
    <w:p w14:paraId="6BB8C228" w14:textId="500F3A73" w:rsidR="005579D5" w:rsidRPr="00381014" w:rsidDel="00FC0E8D" w:rsidRDefault="005579D5" w:rsidP="005579D5">
      <w:pPr>
        <w:spacing w:after="0" w:line="240" w:lineRule="exact"/>
        <w:rPr>
          <w:del w:id="9910" w:author="Yann Bourdeau" w:date="2014-02-06T16:29:00Z"/>
          <w:rFonts w:ascii="MS Reference Sans Serif" w:hAnsi="MS Reference Sans Serif"/>
          <w:lang w:val="en-CA"/>
        </w:rPr>
      </w:pPr>
      <w:del w:id="9911" w:author="Yann Bourdeau" w:date="2014-02-06T16:29:00Z">
        <w:r w:rsidRPr="00381014" w:rsidDel="00FC0E8D">
          <w:rPr>
            <w:rFonts w:ascii="MS Reference Sans Serif" w:hAnsi="MS Reference Sans Serif"/>
            <w:lang w:val="en-CA"/>
          </w:rPr>
          <w:delText xml:space="preserve">  std::string testPath = (argc &gt; 1) ? std::string(argv[1]) : std::string("");</w:delText>
        </w:r>
      </w:del>
    </w:p>
    <w:p w14:paraId="29FD69E6" w14:textId="73423507" w:rsidR="005579D5" w:rsidRPr="00381014" w:rsidDel="00FC0E8D" w:rsidRDefault="005579D5" w:rsidP="005579D5">
      <w:pPr>
        <w:spacing w:after="0" w:line="240" w:lineRule="exact"/>
        <w:rPr>
          <w:del w:id="9912" w:author="Yann Bourdeau" w:date="2014-02-06T16:29:00Z"/>
          <w:rFonts w:ascii="MS Reference Sans Serif" w:hAnsi="MS Reference Sans Serif"/>
          <w:lang w:val="en-CA"/>
        </w:rPr>
      </w:pPr>
    </w:p>
    <w:p w14:paraId="79D46FA6" w14:textId="6C23586E" w:rsidR="005579D5" w:rsidRPr="00381014" w:rsidDel="00FC0E8D" w:rsidRDefault="005579D5" w:rsidP="005579D5">
      <w:pPr>
        <w:spacing w:after="0" w:line="240" w:lineRule="exact"/>
        <w:rPr>
          <w:del w:id="9913" w:author="Yann Bourdeau" w:date="2014-02-06T16:29:00Z"/>
          <w:rFonts w:ascii="MS Reference Sans Serif" w:hAnsi="MS Reference Sans Serif"/>
          <w:lang w:val="en-CA"/>
        </w:rPr>
      </w:pPr>
      <w:del w:id="9914" w:author="Yann Bourdeau" w:date="2014-02-06T16:29:00Z">
        <w:r w:rsidRPr="00381014" w:rsidDel="00FC0E8D">
          <w:rPr>
            <w:rFonts w:ascii="MS Reference Sans Serif" w:hAnsi="MS Reference Sans Serif"/>
            <w:lang w:val="en-CA"/>
          </w:rPr>
          <w:delText xml:space="preserve">  // Create the event manager and test controller</w:delText>
        </w:r>
      </w:del>
    </w:p>
    <w:p w14:paraId="65CC1E00" w14:textId="7AC439A1" w:rsidR="005579D5" w:rsidRPr="00381014" w:rsidDel="00FC0E8D" w:rsidRDefault="005579D5" w:rsidP="005579D5">
      <w:pPr>
        <w:spacing w:after="0" w:line="240" w:lineRule="exact"/>
        <w:rPr>
          <w:del w:id="9915" w:author="Yann Bourdeau" w:date="2014-02-06T16:29:00Z"/>
          <w:rFonts w:ascii="MS Reference Sans Serif" w:hAnsi="MS Reference Sans Serif"/>
          <w:lang w:val="en-CA"/>
        </w:rPr>
      </w:pPr>
      <w:del w:id="9916" w:author="Yann Bourdeau" w:date="2014-02-06T16:29:00Z">
        <w:r w:rsidRPr="00381014" w:rsidDel="00FC0E8D">
          <w:rPr>
            <w:rFonts w:ascii="MS Reference Sans Serif" w:hAnsi="MS Reference Sans Serif"/>
            <w:lang w:val="en-CA"/>
          </w:rPr>
          <w:delText xml:space="preserve">  CPPUNIT_NS::TestResult controller;</w:delText>
        </w:r>
      </w:del>
    </w:p>
    <w:p w14:paraId="62A7D903" w14:textId="54E3C2BC" w:rsidR="005579D5" w:rsidRPr="00381014" w:rsidDel="00FC0E8D" w:rsidRDefault="005579D5" w:rsidP="005579D5">
      <w:pPr>
        <w:spacing w:after="0" w:line="240" w:lineRule="exact"/>
        <w:rPr>
          <w:del w:id="9917" w:author="Yann Bourdeau" w:date="2014-02-06T16:29:00Z"/>
          <w:rFonts w:ascii="MS Reference Sans Serif" w:hAnsi="MS Reference Sans Serif"/>
          <w:lang w:val="en-CA"/>
        </w:rPr>
      </w:pPr>
    </w:p>
    <w:p w14:paraId="5C3D4153" w14:textId="19F91B41" w:rsidR="005579D5" w:rsidRPr="00381014" w:rsidDel="00FC0E8D" w:rsidRDefault="005579D5" w:rsidP="005579D5">
      <w:pPr>
        <w:spacing w:after="0" w:line="240" w:lineRule="exact"/>
        <w:rPr>
          <w:del w:id="9918" w:author="Yann Bourdeau" w:date="2014-02-06T16:29:00Z"/>
          <w:rFonts w:ascii="MS Reference Sans Serif" w:hAnsi="MS Reference Sans Serif"/>
          <w:lang w:val="en-CA"/>
        </w:rPr>
      </w:pPr>
      <w:del w:id="9919" w:author="Yann Bourdeau" w:date="2014-02-06T16:29:00Z">
        <w:r w:rsidRPr="00381014" w:rsidDel="00FC0E8D">
          <w:rPr>
            <w:rFonts w:ascii="MS Reference Sans Serif" w:hAnsi="MS Reference Sans Serif"/>
            <w:lang w:val="en-CA"/>
          </w:rPr>
          <w:delText xml:space="preserve">  // Add a listener that colllects test result</w:delText>
        </w:r>
      </w:del>
    </w:p>
    <w:p w14:paraId="34FFE2F2" w14:textId="3993C341" w:rsidR="005579D5" w:rsidRPr="00381014" w:rsidDel="00FC0E8D" w:rsidRDefault="005579D5" w:rsidP="005579D5">
      <w:pPr>
        <w:spacing w:after="0" w:line="240" w:lineRule="exact"/>
        <w:rPr>
          <w:del w:id="9920" w:author="Yann Bourdeau" w:date="2014-02-06T16:29:00Z"/>
          <w:rFonts w:ascii="MS Reference Sans Serif" w:hAnsi="MS Reference Sans Serif"/>
          <w:lang w:val="en-CA"/>
        </w:rPr>
      </w:pPr>
      <w:del w:id="9921" w:author="Yann Bourdeau" w:date="2014-02-06T16:29:00Z">
        <w:r w:rsidRPr="00381014" w:rsidDel="00FC0E8D">
          <w:rPr>
            <w:rFonts w:ascii="MS Reference Sans Serif" w:hAnsi="MS Reference Sans Serif"/>
            <w:lang w:val="en-CA"/>
          </w:rPr>
          <w:delText xml:space="preserve">  CPPUNIT_NS::TestResultCollector result;</w:delText>
        </w:r>
      </w:del>
    </w:p>
    <w:p w14:paraId="57B236EE" w14:textId="11F25545" w:rsidR="005579D5" w:rsidRPr="00381014" w:rsidDel="00FC0E8D" w:rsidRDefault="005579D5" w:rsidP="005579D5">
      <w:pPr>
        <w:spacing w:after="0" w:line="240" w:lineRule="exact"/>
        <w:rPr>
          <w:del w:id="9922" w:author="Yann Bourdeau" w:date="2014-02-06T16:29:00Z"/>
          <w:rFonts w:ascii="MS Reference Sans Serif" w:hAnsi="MS Reference Sans Serif"/>
          <w:lang w:val="en-CA"/>
        </w:rPr>
      </w:pPr>
      <w:del w:id="9923" w:author="Yann Bourdeau" w:date="2014-02-06T16:29:00Z">
        <w:r w:rsidRPr="00381014" w:rsidDel="00FC0E8D">
          <w:rPr>
            <w:rFonts w:ascii="MS Reference Sans Serif" w:hAnsi="MS Reference Sans Serif"/>
            <w:lang w:val="en-CA"/>
          </w:rPr>
          <w:delText xml:space="preserve">  controller.addListener( &amp;result );</w:delText>
        </w:r>
      </w:del>
    </w:p>
    <w:p w14:paraId="6AF21A35" w14:textId="18BDEED7" w:rsidR="005579D5" w:rsidRPr="00381014" w:rsidDel="00FC0E8D" w:rsidRDefault="005579D5" w:rsidP="005579D5">
      <w:pPr>
        <w:spacing w:after="0" w:line="240" w:lineRule="exact"/>
        <w:rPr>
          <w:del w:id="9924" w:author="Yann Bourdeau" w:date="2014-02-06T16:29:00Z"/>
          <w:rFonts w:ascii="MS Reference Sans Serif" w:hAnsi="MS Reference Sans Serif"/>
          <w:lang w:val="en-CA"/>
        </w:rPr>
      </w:pPr>
    </w:p>
    <w:p w14:paraId="64E4439C" w14:textId="61A74F33" w:rsidR="005579D5" w:rsidRPr="00381014" w:rsidDel="00FC0E8D" w:rsidRDefault="005579D5" w:rsidP="005579D5">
      <w:pPr>
        <w:spacing w:after="0" w:line="240" w:lineRule="exact"/>
        <w:rPr>
          <w:del w:id="9925" w:author="Yann Bourdeau" w:date="2014-02-06T16:29:00Z"/>
          <w:rFonts w:ascii="MS Reference Sans Serif" w:hAnsi="MS Reference Sans Serif"/>
          <w:lang w:val="en-CA"/>
        </w:rPr>
      </w:pPr>
      <w:del w:id="9926" w:author="Yann Bourdeau" w:date="2014-02-06T16:29:00Z">
        <w:r w:rsidRPr="00381014" w:rsidDel="00FC0E8D">
          <w:rPr>
            <w:rFonts w:ascii="MS Reference Sans Serif" w:hAnsi="MS Reference Sans Serif"/>
            <w:lang w:val="en-CA"/>
          </w:rPr>
          <w:delText xml:space="preserve">  // Add a listener that print dots as test run.</w:delText>
        </w:r>
      </w:del>
    </w:p>
    <w:p w14:paraId="2402A84B" w14:textId="13369893" w:rsidR="005579D5" w:rsidRPr="00381014" w:rsidDel="00FC0E8D" w:rsidRDefault="005579D5" w:rsidP="005579D5">
      <w:pPr>
        <w:spacing w:after="0" w:line="240" w:lineRule="exact"/>
        <w:rPr>
          <w:del w:id="9927" w:author="Yann Bourdeau" w:date="2014-02-06T16:29:00Z"/>
          <w:rFonts w:ascii="MS Reference Sans Serif" w:hAnsi="MS Reference Sans Serif"/>
          <w:lang w:val="en-CA"/>
        </w:rPr>
      </w:pPr>
      <w:del w:id="9928" w:author="Yann Bourdeau" w:date="2014-02-06T16:29:00Z">
        <w:r w:rsidRPr="00381014" w:rsidDel="00FC0E8D">
          <w:rPr>
            <w:rFonts w:ascii="MS Reference Sans Serif" w:hAnsi="MS Reference Sans Serif"/>
            <w:lang w:val="en-CA"/>
          </w:rPr>
          <w:delText xml:space="preserve">  CPPUNIT_NS::BriefTestProgressListener progress;</w:delText>
        </w:r>
      </w:del>
    </w:p>
    <w:p w14:paraId="14FEF8F3" w14:textId="6C661D6C" w:rsidR="005579D5" w:rsidRPr="00381014" w:rsidDel="00FC0E8D" w:rsidRDefault="005579D5" w:rsidP="005579D5">
      <w:pPr>
        <w:spacing w:after="0" w:line="240" w:lineRule="exact"/>
        <w:rPr>
          <w:del w:id="9929" w:author="Yann Bourdeau" w:date="2014-02-06T16:29:00Z"/>
          <w:rFonts w:ascii="MS Reference Sans Serif" w:hAnsi="MS Reference Sans Serif"/>
          <w:lang w:val="en-CA"/>
        </w:rPr>
      </w:pPr>
      <w:del w:id="9930" w:author="Yann Bourdeau" w:date="2014-02-06T16:29:00Z">
        <w:r w:rsidRPr="00381014" w:rsidDel="00FC0E8D">
          <w:rPr>
            <w:rFonts w:ascii="MS Reference Sans Serif" w:hAnsi="MS Reference Sans Serif"/>
            <w:lang w:val="en-CA"/>
          </w:rPr>
          <w:delText xml:space="preserve">  controller.addListener( &amp;progress );</w:delText>
        </w:r>
      </w:del>
    </w:p>
    <w:p w14:paraId="14A1427E" w14:textId="2483ADF3" w:rsidR="005579D5" w:rsidRPr="00381014" w:rsidDel="00FC0E8D" w:rsidRDefault="005579D5" w:rsidP="005579D5">
      <w:pPr>
        <w:spacing w:after="0" w:line="240" w:lineRule="exact"/>
        <w:rPr>
          <w:del w:id="9931" w:author="Yann Bourdeau" w:date="2014-02-06T16:29:00Z"/>
          <w:rFonts w:ascii="MS Reference Sans Serif" w:hAnsi="MS Reference Sans Serif"/>
          <w:lang w:val="en-CA"/>
        </w:rPr>
      </w:pPr>
    </w:p>
    <w:p w14:paraId="0980A8CE" w14:textId="3D7C03FD" w:rsidR="005579D5" w:rsidRPr="00381014" w:rsidDel="00FC0E8D" w:rsidRDefault="005579D5" w:rsidP="005579D5">
      <w:pPr>
        <w:spacing w:after="0" w:line="240" w:lineRule="exact"/>
        <w:rPr>
          <w:del w:id="9932" w:author="Yann Bourdeau" w:date="2014-02-06T16:29:00Z"/>
          <w:rFonts w:ascii="MS Reference Sans Serif" w:hAnsi="MS Reference Sans Serif"/>
          <w:lang w:val="en-CA"/>
        </w:rPr>
      </w:pPr>
      <w:del w:id="9933" w:author="Yann Bourdeau" w:date="2014-02-06T16:29:00Z">
        <w:r w:rsidRPr="00381014" w:rsidDel="00FC0E8D">
          <w:rPr>
            <w:rFonts w:ascii="MS Reference Sans Serif" w:hAnsi="MS Reference Sans Serif"/>
            <w:lang w:val="en-CA"/>
          </w:rPr>
          <w:delText xml:space="preserve">  // Add the top suite to the test runner</w:delText>
        </w:r>
      </w:del>
    </w:p>
    <w:p w14:paraId="27D88FD3" w14:textId="18697AAE" w:rsidR="005579D5" w:rsidRPr="00381014" w:rsidDel="00FC0E8D" w:rsidRDefault="005579D5" w:rsidP="005579D5">
      <w:pPr>
        <w:spacing w:after="0" w:line="240" w:lineRule="exact"/>
        <w:rPr>
          <w:del w:id="9934" w:author="Yann Bourdeau" w:date="2014-02-06T16:29:00Z"/>
          <w:rFonts w:ascii="MS Reference Sans Serif" w:hAnsi="MS Reference Sans Serif"/>
          <w:lang w:val="en-CA"/>
        </w:rPr>
      </w:pPr>
      <w:del w:id="9935" w:author="Yann Bourdeau" w:date="2014-02-06T16:29:00Z">
        <w:r w:rsidRPr="00381014" w:rsidDel="00FC0E8D">
          <w:rPr>
            <w:rFonts w:ascii="MS Reference Sans Serif" w:hAnsi="MS Reference Sans Serif"/>
            <w:lang w:val="en-CA"/>
          </w:rPr>
          <w:delText xml:space="preserve">  CPPUNIT_NS::TestRunner runner;</w:delText>
        </w:r>
      </w:del>
    </w:p>
    <w:p w14:paraId="3A1252D7" w14:textId="4DC83877" w:rsidR="005579D5" w:rsidRPr="00381014" w:rsidDel="00FC0E8D" w:rsidRDefault="005579D5" w:rsidP="005579D5">
      <w:pPr>
        <w:spacing w:after="0" w:line="240" w:lineRule="exact"/>
        <w:rPr>
          <w:del w:id="9936" w:author="Yann Bourdeau" w:date="2014-02-06T16:29:00Z"/>
          <w:rFonts w:ascii="MS Reference Sans Serif" w:hAnsi="MS Reference Sans Serif"/>
          <w:lang w:val="en-CA"/>
        </w:rPr>
      </w:pPr>
      <w:del w:id="9937" w:author="Yann Bourdeau" w:date="2014-02-06T16:29:00Z">
        <w:r w:rsidRPr="00381014" w:rsidDel="00FC0E8D">
          <w:rPr>
            <w:rFonts w:ascii="MS Reference Sans Serif" w:hAnsi="MS Reference Sans Serif"/>
            <w:lang w:val="en-CA"/>
          </w:rPr>
          <w:delText xml:space="preserve">  runner.addTest( XmlTestCase::suite() );</w:delText>
        </w:r>
      </w:del>
    </w:p>
    <w:p w14:paraId="6C00DCFE" w14:textId="2FB24417" w:rsidR="005579D5" w:rsidRPr="00381014" w:rsidDel="00FC0E8D" w:rsidRDefault="005579D5" w:rsidP="005579D5">
      <w:pPr>
        <w:spacing w:after="0" w:line="240" w:lineRule="exact"/>
        <w:rPr>
          <w:del w:id="9938" w:author="Yann Bourdeau" w:date="2014-02-06T16:29:00Z"/>
          <w:rFonts w:ascii="MS Reference Sans Serif" w:hAnsi="MS Reference Sans Serif"/>
          <w:lang w:val="en-CA"/>
        </w:rPr>
      </w:pPr>
      <w:del w:id="9939" w:author="Yann Bourdeau" w:date="2014-02-06T16:29:00Z">
        <w:r w:rsidRPr="00381014" w:rsidDel="00FC0E8D">
          <w:rPr>
            <w:rFonts w:ascii="MS Reference Sans Serif" w:hAnsi="MS Reference Sans Serif"/>
            <w:lang w:val="en-CA"/>
          </w:rPr>
          <w:delText xml:space="preserve">  try</w:delText>
        </w:r>
      </w:del>
    </w:p>
    <w:p w14:paraId="782AE2C6" w14:textId="25036064" w:rsidR="005579D5" w:rsidRPr="00381014" w:rsidDel="00FC0E8D" w:rsidRDefault="005579D5" w:rsidP="005579D5">
      <w:pPr>
        <w:spacing w:after="0" w:line="240" w:lineRule="exact"/>
        <w:rPr>
          <w:del w:id="9940" w:author="Yann Bourdeau" w:date="2014-02-06T16:29:00Z"/>
          <w:rFonts w:ascii="MS Reference Sans Serif" w:hAnsi="MS Reference Sans Serif"/>
          <w:lang w:val="en-CA"/>
        </w:rPr>
      </w:pPr>
      <w:del w:id="9941" w:author="Yann Bourdeau" w:date="2014-02-06T16:29:00Z">
        <w:r w:rsidRPr="00381014" w:rsidDel="00FC0E8D">
          <w:rPr>
            <w:rFonts w:ascii="MS Reference Sans Serif" w:hAnsi="MS Reference Sans Serif"/>
            <w:lang w:val="en-CA"/>
          </w:rPr>
          <w:delText xml:space="preserve">  {</w:delText>
        </w:r>
      </w:del>
    </w:p>
    <w:p w14:paraId="204AB25A" w14:textId="41F9329F" w:rsidR="005579D5" w:rsidRPr="00381014" w:rsidDel="00FC0E8D" w:rsidRDefault="005579D5" w:rsidP="005579D5">
      <w:pPr>
        <w:spacing w:after="0" w:line="240" w:lineRule="exact"/>
        <w:rPr>
          <w:del w:id="9942" w:author="Yann Bourdeau" w:date="2014-02-06T16:29:00Z"/>
          <w:rFonts w:ascii="MS Reference Sans Serif" w:hAnsi="MS Reference Sans Serif"/>
          <w:lang w:val="en-CA"/>
        </w:rPr>
      </w:pPr>
      <w:del w:id="9943" w:author="Yann Bourdeau" w:date="2014-02-06T16:29:00Z">
        <w:r w:rsidRPr="00381014" w:rsidDel="00FC0E8D">
          <w:rPr>
            <w:rFonts w:ascii="MS Reference Sans Serif" w:hAnsi="MS Reference Sans Serif"/>
            <w:lang w:val="en-CA"/>
          </w:rPr>
          <w:delText xml:space="preserve">    CPPUNIT_NS::stdCOut() &lt;&lt; "Running "  &lt;&lt;  testPath;</w:delText>
        </w:r>
      </w:del>
    </w:p>
    <w:p w14:paraId="6CA8FA3D" w14:textId="5E88995B" w:rsidR="005579D5" w:rsidRPr="00381014" w:rsidDel="00FC0E8D" w:rsidRDefault="005579D5" w:rsidP="005579D5">
      <w:pPr>
        <w:spacing w:after="0" w:line="240" w:lineRule="exact"/>
        <w:rPr>
          <w:del w:id="9944" w:author="Yann Bourdeau" w:date="2014-02-06T16:29:00Z"/>
          <w:rFonts w:ascii="MS Reference Sans Serif" w:hAnsi="MS Reference Sans Serif"/>
          <w:lang w:val="en-CA"/>
        </w:rPr>
      </w:pPr>
      <w:del w:id="9945" w:author="Yann Bourdeau" w:date="2014-02-06T16:29:00Z">
        <w:r w:rsidRPr="00381014" w:rsidDel="00FC0E8D">
          <w:rPr>
            <w:rFonts w:ascii="MS Reference Sans Serif" w:hAnsi="MS Reference Sans Serif"/>
            <w:lang w:val="en-CA"/>
          </w:rPr>
          <w:delText xml:space="preserve">    runner.run( controller, testPath );</w:delText>
        </w:r>
      </w:del>
    </w:p>
    <w:p w14:paraId="2994E44E" w14:textId="3970296D" w:rsidR="005579D5" w:rsidRPr="00381014" w:rsidDel="00FC0E8D" w:rsidRDefault="005579D5" w:rsidP="005579D5">
      <w:pPr>
        <w:spacing w:after="0" w:line="240" w:lineRule="exact"/>
        <w:rPr>
          <w:del w:id="9946" w:author="Yann Bourdeau" w:date="2014-02-06T16:29:00Z"/>
          <w:rFonts w:ascii="MS Reference Sans Serif" w:hAnsi="MS Reference Sans Serif"/>
          <w:lang w:val="en-CA"/>
        </w:rPr>
      </w:pPr>
    </w:p>
    <w:p w14:paraId="50075EC6" w14:textId="47014A21" w:rsidR="005579D5" w:rsidRPr="00381014" w:rsidDel="00FC0E8D" w:rsidRDefault="005579D5" w:rsidP="005579D5">
      <w:pPr>
        <w:spacing w:after="0" w:line="240" w:lineRule="exact"/>
        <w:rPr>
          <w:del w:id="9947" w:author="Yann Bourdeau" w:date="2014-02-06T16:29:00Z"/>
          <w:rFonts w:ascii="MS Reference Sans Serif" w:hAnsi="MS Reference Sans Serif"/>
          <w:lang w:val="en-CA"/>
        </w:rPr>
      </w:pPr>
      <w:del w:id="9948" w:author="Yann Bourdeau" w:date="2014-02-06T16:29:00Z">
        <w:r w:rsidRPr="00381014" w:rsidDel="00FC0E8D">
          <w:rPr>
            <w:rFonts w:ascii="MS Reference Sans Serif" w:hAnsi="MS Reference Sans Serif"/>
            <w:lang w:val="en-CA"/>
          </w:rPr>
          <w:delText xml:space="preserve">    CPPUNIT_NS::stdCOut() &lt;&lt; "\n";</w:delText>
        </w:r>
      </w:del>
    </w:p>
    <w:p w14:paraId="45CBB4FC" w14:textId="1785A4C4" w:rsidR="005579D5" w:rsidRPr="00381014" w:rsidDel="00FC0E8D" w:rsidRDefault="005579D5" w:rsidP="005579D5">
      <w:pPr>
        <w:spacing w:after="0" w:line="240" w:lineRule="exact"/>
        <w:rPr>
          <w:del w:id="9949" w:author="Yann Bourdeau" w:date="2014-02-06T16:29:00Z"/>
          <w:rFonts w:ascii="MS Reference Sans Serif" w:hAnsi="MS Reference Sans Serif"/>
          <w:lang w:val="en-CA"/>
        </w:rPr>
      </w:pPr>
    </w:p>
    <w:p w14:paraId="32EB0655" w14:textId="35037F8F" w:rsidR="005579D5" w:rsidRPr="00381014" w:rsidDel="00FC0E8D" w:rsidRDefault="005579D5" w:rsidP="005579D5">
      <w:pPr>
        <w:spacing w:after="0" w:line="240" w:lineRule="exact"/>
        <w:rPr>
          <w:del w:id="9950" w:author="Yann Bourdeau" w:date="2014-02-06T16:29:00Z"/>
          <w:rFonts w:ascii="MS Reference Sans Serif" w:hAnsi="MS Reference Sans Serif"/>
          <w:lang w:val="en-CA"/>
        </w:rPr>
      </w:pPr>
      <w:del w:id="9951" w:author="Yann Bourdeau" w:date="2014-02-06T16:29:00Z">
        <w:r w:rsidRPr="00381014" w:rsidDel="00FC0E8D">
          <w:rPr>
            <w:rFonts w:ascii="MS Reference Sans Serif" w:hAnsi="MS Reference Sans Serif"/>
            <w:lang w:val="en-CA"/>
          </w:rPr>
          <w:delText xml:space="preserve">    // Print test in a compiler compatible format.</w:delText>
        </w:r>
      </w:del>
    </w:p>
    <w:p w14:paraId="7D5EBC19" w14:textId="7FE1B920" w:rsidR="005579D5" w:rsidRPr="00381014" w:rsidDel="00FC0E8D" w:rsidRDefault="005579D5" w:rsidP="005579D5">
      <w:pPr>
        <w:spacing w:after="0" w:line="240" w:lineRule="exact"/>
        <w:rPr>
          <w:del w:id="9952" w:author="Yann Bourdeau" w:date="2014-02-06T16:29:00Z"/>
          <w:rFonts w:ascii="MS Reference Sans Serif" w:hAnsi="MS Reference Sans Serif"/>
          <w:lang w:val="en-CA"/>
        </w:rPr>
      </w:pPr>
      <w:del w:id="9953" w:author="Yann Bourdeau" w:date="2014-02-06T16:29:00Z">
        <w:r w:rsidRPr="00381014" w:rsidDel="00FC0E8D">
          <w:rPr>
            <w:rFonts w:ascii="MS Reference Sans Serif" w:hAnsi="MS Reference Sans Serif"/>
            <w:lang w:val="en-CA"/>
          </w:rPr>
          <w:delText xml:space="preserve">    CPPUNIT_NS::CompilerOutputter outputter( &amp;result, CPPUNIT_NS::stdCOut() );</w:delText>
        </w:r>
      </w:del>
    </w:p>
    <w:p w14:paraId="36630764" w14:textId="27726F56" w:rsidR="005579D5" w:rsidRPr="00381014" w:rsidDel="00FC0E8D" w:rsidRDefault="005579D5" w:rsidP="005579D5">
      <w:pPr>
        <w:spacing w:after="0" w:line="240" w:lineRule="exact"/>
        <w:rPr>
          <w:del w:id="9954" w:author="Yann Bourdeau" w:date="2014-02-06T16:29:00Z"/>
          <w:rFonts w:ascii="MS Reference Sans Serif" w:hAnsi="MS Reference Sans Serif"/>
          <w:lang w:val="en-CA"/>
        </w:rPr>
      </w:pPr>
      <w:del w:id="9955" w:author="Yann Bourdeau" w:date="2014-02-06T16:29:00Z">
        <w:r w:rsidRPr="00381014" w:rsidDel="00FC0E8D">
          <w:rPr>
            <w:rFonts w:ascii="MS Reference Sans Serif" w:hAnsi="MS Reference Sans Serif"/>
            <w:lang w:val="en-CA"/>
          </w:rPr>
          <w:delText xml:space="preserve">    outputter.write();</w:delText>
        </w:r>
      </w:del>
    </w:p>
    <w:p w14:paraId="101F47FF" w14:textId="08D9C31C" w:rsidR="005579D5" w:rsidRPr="00381014" w:rsidDel="00FC0E8D" w:rsidRDefault="005579D5" w:rsidP="005579D5">
      <w:pPr>
        <w:spacing w:after="0" w:line="240" w:lineRule="exact"/>
        <w:rPr>
          <w:del w:id="9956" w:author="Yann Bourdeau" w:date="2014-02-06T16:29:00Z"/>
          <w:rFonts w:ascii="MS Reference Sans Serif" w:hAnsi="MS Reference Sans Serif"/>
          <w:lang w:val="en-CA"/>
        </w:rPr>
      </w:pPr>
      <w:del w:id="9957" w:author="Yann Bourdeau" w:date="2014-02-06T16:29:00Z">
        <w:r w:rsidRPr="00381014" w:rsidDel="00FC0E8D">
          <w:rPr>
            <w:rFonts w:ascii="MS Reference Sans Serif" w:hAnsi="MS Reference Sans Serif"/>
            <w:lang w:val="en-CA"/>
          </w:rPr>
          <w:delText xml:space="preserve">  </w:delText>
        </w:r>
        <w:r w:rsidRPr="00381014" w:rsidDel="00FC0E8D">
          <w:rPr>
            <w:rFonts w:ascii="MS Reference Sans Serif" w:hAnsi="MS Reference Sans Serif"/>
            <w:lang w:val="en-CA"/>
          </w:rPr>
          <w:tab/>
        </w:r>
      </w:del>
    </w:p>
    <w:p w14:paraId="1B19ABC0" w14:textId="1E316C67" w:rsidR="005579D5" w:rsidRPr="00381014" w:rsidDel="00FC0E8D" w:rsidRDefault="005579D5" w:rsidP="005579D5">
      <w:pPr>
        <w:spacing w:after="0" w:line="240" w:lineRule="exact"/>
        <w:rPr>
          <w:del w:id="9958" w:author="Yann Bourdeau" w:date="2014-02-06T16:29:00Z"/>
          <w:rFonts w:ascii="MS Reference Sans Serif" w:hAnsi="MS Reference Sans Serif"/>
          <w:lang w:val="en-CA"/>
        </w:rPr>
      </w:pPr>
      <w:del w:id="9959" w:author="Yann Bourdeau" w:date="2014-02-06T16:29:00Z">
        <w:r w:rsidRPr="00381014" w:rsidDel="00FC0E8D">
          <w:rPr>
            <w:rFonts w:ascii="MS Reference Sans Serif" w:hAnsi="MS Reference Sans Serif"/>
            <w:lang w:val="en-CA"/>
          </w:rPr>
          <w:tab/>
          <w:delText>std::ofstream file( "../../../../rescppunit/Testxml.xml" );</w:delText>
        </w:r>
      </w:del>
    </w:p>
    <w:p w14:paraId="42DE9B5F" w14:textId="67B82074" w:rsidR="005579D5" w:rsidRPr="00381014" w:rsidDel="00FC0E8D" w:rsidRDefault="005579D5" w:rsidP="005579D5">
      <w:pPr>
        <w:spacing w:after="0" w:line="240" w:lineRule="exact"/>
        <w:rPr>
          <w:del w:id="9960" w:author="Yann Bourdeau" w:date="2014-02-06T16:29:00Z"/>
          <w:rFonts w:ascii="MS Reference Sans Serif" w:hAnsi="MS Reference Sans Serif"/>
          <w:lang w:val="en-CA"/>
        </w:rPr>
      </w:pPr>
      <w:del w:id="9961" w:author="Yann Bourdeau" w:date="2014-02-06T16:29:00Z">
        <w:r w:rsidRPr="00381014" w:rsidDel="00FC0E8D">
          <w:rPr>
            <w:rFonts w:ascii="MS Reference Sans Serif" w:hAnsi="MS Reference Sans Serif"/>
            <w:lang w:val="en-CA"/>
          </w:rPr>
          <w:delText xml:space="preserve">    CPPUNIT_NS::XmlOutputter xml( &amp;result, file );</w:delText>
        </w:r>
      </w:del>
    </w:p>
    <w:p w14:paraId="70FB754F" w14:textId="36E95B41" w:rsidR="005579D5" w:rsidRPr="00381014" w:rsidDel="00FC0E8D" w:rsidRDefault="005579D5" w:rsidP="005579D5">
      <w:pPr>
        <w:spacing w:after="0" w:line="240" w:lineRule="exact"/>
        <w:rPr>
          <w:del w:id="9962" w:author="Yann Bourdeau" w:date="2014-02-06T16:29:00Z"/>
          <w:rFonts w:ascii="MS Reference Sans Serif" w:hAnsi="MS Reference Sans Serif"/>
          <w:lang w:val="en-CA"/>
        </w:rPr>
      </w:pPr>
      <w:del w:id="9963" w:author="Yann Bourdeau" w:date="2014-02-06T16:29:00Z">
        <w:r w:rsidRPr="00381014" w:rsidDel="00FC0E8D">
          <w:rPr>
            <w:rFonts w:ascii="MS Reference Sans Serif" w:hAnsi="MS Reference Sans Serif"/>
            <w:lang w:val="en-CA"/>
          </w:rPr>
          <w:delText xml:space="preserve">    xml.write();</w:delText>
        </w:r>
      </w:del>
    </w:p>
    <w:p w14:paraId="79D043D1" w14:textId="1538F7EE" w:rsidR="005579D5" w:rsidRPr="00381014" w:rsidDel="00FC0E8D" w:rsidRDefault="005579D5" w:rsidP="005579D5">
      <w:pPr>
        <w:spacing w:after="0" w:line="240" w:lineRule="exact"/>
        <w:rPr>
          <w:del w:id="9964" w:author="Yann Bourdeau" w:date="2014-02-06T16:29:00Z"/>
          <w:rFonts w:ascii="MS Reference Sans Serif" w:hAnsi="MS Reference Sans Serif"/>
          <w:lang w:val="en-CA"/>
        </w:rPr>
      </w:pPr>
      <w:del w:id="9965" w:author="Yann Bourdeau" w:date="2014-02-06T16:29:00Z">
        <w:r w:rsidRPr="00381014" w:rsidDel="00FC0E8D">
          <w:rPr>
            <w:rFonts w:ascii="MS Reference Sans Serif" w:hAnsi="MS Reference Sans Serif"/>
            <w:lang w:val="en-CA"/>
          </w:rPr>
          <w:delText xml:space="preserve">    file.close();</w:delText>
        </w:r>
      </w:del>
    </w:p>
    <w:p w14:paraId="45C6AD53" w14:textId="2CB38932" w:rsidR="005579D5" w:rsidRPr="00381014" w:rsidDel="00FC0E8D" w:rsidRDefault="005579D5" w:rsidP="005579D5">
      <w:pPr>
        <w:spacing w:after="0" w:line="240" w:lineRule="exact"/>
        <w:rPr>
          <w:del w:id="9966" w:author="Yann Bourdeau" w:date="2014-02-06T16:29:00Z"/>
          <w:rFonts w:ascii="MS Reference Sans Serif" w:hAnsi="MS Reference Sans Serif"/>
          <w:lang w:val="en-CA"/>
        </w:rPr>
      </w:pPr>
      <w:del w:id="9967" w:author="Yann Bourdeau" w:date="2014-02-06T16:29:00Z">
        <w:r w:rsidRPr="00381014" w:rsidDel="00FC0E8D">
          <w:rPr>
            <w:rFonts w:ascii="MS Reference Sans Serif" w:hAnsi="MS Reference Sans Serif"/>
            <w:lang w:val="en-CA"/>
          </w:rPr>
          <w:tab/>
          <w:delText>std::string cmd("java -jar /home/ybourdea/saxon/saxon9he.jar -s:");</w:delText>
        </w:r>
      </w:del>
    </w:p>
    <w:p w14:paraId="71F4217D" w14:textId="4EC28D65" w:rsidR="005579D5" w:rsidRPr="00381014" w:rsidDel="00FC0E8D" w:rsidRDefault="005579D5" w:rsidP="005579D5">
      <w:pPr>
        <w:spacing w:after="0" w:line="240" w:lineRule="exact"/>
        <w:rPr>
          <w:del w:id="9968" w:author="Yann Bourdeau" w:date="2014-02-06T16:29:00Z"/>
          <w:rFonts w:ascii="MS Reference Sans Serif" w:hAnsi="MS Reference Sans Serif"/>
          <w:lang w:val="en-CA"/>
        </w:rPr>
      </w:pPr>
      <w:del w:id="9969" w:author="Yann Bourdeau" w:date="2014-02-06T16:29:00Z">
        <w:r w:rsidRPr="00381014" w:rsidDel="00FC0E8D">
          <w:rPr>
            <w:rFonts w:ascii="MS Reference Sans Serif" w:hAnsi="MS Reference Sans Serif"/>
            <w:lang w:val="en-CA"/>
          </w:rPr>
          <w:tab/>
          <w:delText>cmd+="../../../../rescppunit/Testxml.xml";</w:delText>
        </w:r>
      </w:del>
    </w:p>
    <w:p w14:paraId="3DB5BE88" w14:textId="69903DD6" w:rsidR="005579D5" w:rsidRPr="00381014" w:rsidDel="00FC0E8D" w:rsidRDefault="005579D5" w:rsidP="005579D5">
      <w:pPr>
        <w:spacing w:after="0" w:line="240" w:lineRule="exact"/>
        <w:rPr>
          <w:del w:id="9970" w:author="Yann Bourdeau" w:date="2014-02-06T16:29:00Z"/>
          <w:rFonts w:ascii="MS Reference Sans Serif" w:hAnsi="MS Reference Sans Serif"/>
          <w:lang w:val="en-CA"/>
        </w:rPr>
      </w:pPr>
      <w:del w:id="9971" w:author="Yann Bourdeau" w:date="2014-02-06T16:29:00Z">
        <w:r w:rsidRPr="00381014" w:rsidDel="00FC0E8D">
          <w:rPr>
            <w:rFonts w:ascii="MS Reference Sans Serif" w:hAnsi="MS Reference Sans Serif"/>
            <w:lang w:val="en-CA"/>
          </w:rPr>
          <w:tab/>
          <w:delText>cmd+=" -xsl:cppunit.xsl -o:";</w:delText>
        </w:r>
      </w:del>
    </w:p>
    <w:p w14:paraId="005B46A5" w14:textId="0CAA0FBD" w:rsidR="005579D5" w:rsidRPr="00381014" w:rsidDel="00FC0E8D" w:rsidRDefault="005579D5" w:rsidP="005579D5">
      <w:pPr>
        <w:spacing w:after="0" w:line="240" w:lineRule="exact"/>
        <w:rPr>
          <w:del w:id="9972" w:author="Yann Bourdeau" w:date="2014-02-06T16:29:00Z"/>
          <w:rFonts w:ascii="MS Reference Sans Serif" w:hAnsi="MS Reference Sans Serif"/>
          <w:lang w:val="en-CA"/>
        </w:rPr>
      </w:pPr>
      <w:del w:id="9973" w:author="Yann Bourdeau" w:date="2014-02-06T16:29:00Z">
        <w:r w:rsidRPr="00381014" w:rsidDel="00FC0E8D">
          <w:rPr>
            <w:rFonts w:ascii="MS Reference Sans Serif" w:hAnsi="MS Reference Sans Serif"/>
            <w:lang w:val="en-CA"/>
          </w:rPr>
          <w:tab/>
          <w:delText>cmd+="../../../../res/Testxml.xml";</w:delText>
        </w:r>
      </w:del>
    </w:p>
    <w:p w14:paraId="48B1D63F" w14:textId="3E0EB58E" w:rsidR="005579D5" w:rsidRPr="00381014" w:rsidDel="00FC0E8D" w:rsidRDefault="005579D5" w:rsidP="005579D5">
      <w:pPr>
        <w:spacing w:after="0" w:line="240" w:lineRule="exact"/>
        <w:rPr>
          <w:del w:id="9974" w:author="Yann Bourdeau" w:date="2014-02-06T16:29:00Z"/>
          <w:rFonts w:ascii="MS Reference Sans Serif" w:hAnsi="MS Reference Sans Serif"/>
          <w:lang w:val="en-CA"/>
        </w:rPr>
      </w:pPr>
      <w:del w:id="9975" w:author="Yann Bourdeau" w:date="2014-02-06T16:29:00Z">
        <w:r w:rsidRPr="00381014" w:rsidDel="00FC0E8D">
          <w:rPr>
            <w:rFonts w:ascii="MS Reference Sans Serif" w:hAnsi="MS Reference Sans Serif"/>
            <w:lang w:val="en-CA"/>
          </w:rPr>
          <w:tab/>
          <w:delText>std::cout &lt;&lt; "cmd:" &lt;&lt; cmd &lt;&lt; std::endl;</w:delText>
        </w:r>
      </w:del>
    </w:p>
    <w:p w14:paraId="69751277" w14:textId="243DA7D0" w:rsidR="005579D5" w:rsidRPr="00381014" w:rsidDel="00FC0E8D" w:rsidRDefault="005579D5" w:rsidP="005579D5">
      <w:pPr>
        <w:spacing w:after="0" w:line="240" w:lineRule="exact"/>
        <w:rPr>
          <w:del w:id="9976" w:author="Yann Bourdeau" w:date="2014-02-06T16:29:00Z"/>
          <w:rFonts w:ascii="MS Reference Sans Serif" w:hAnsi="MS Reference Sans Serif"/>
          <w:lang w:val="en-CA"/>
        </w:rPr>
      </w:pPr>
      <w:del w:id="9977" w:author="Yann Bourdeau" w:date="2014-02-06T16:29:00Z">
        <w:r w:rsidRPr="00381014" w:rsidDel="00FC0E8D">
          <w:rPr>
            <w:rFonts w:ascii="MS Reference Sans Serif" w:hAnsi="MS Reference Sans Serif"/>
            <w:lang w:val="en-CA"/>
          </w:rPr>
          <w:tab/>
          <w:delText>system(cmd.c_str());</w:delText>
        </w:r>
      </w:del>
    </w:p>
    <w:p w14:paraId="4B5256D1" w14:textId="0ECB734F" w:rsidR="005579D5" w:rsidRPr="00381014" w:rsidDel="00FC0E8D" w:rsidRDefault="005579D5" w:rsidP="005579D5">
      <w:pPr>
        <w:spacing w:after="0" w:line="240" w:lineRule="exact"/>
        <w:rPr>
          <w:del w:id="9978" w:author="Yann Bourdeau" w:date="2014-02-06T16:29:00Z"/>
          <w:rFonts w:ascii="MS Reference Sans Serif" w:hAnsi="MS Reference Sans Serif"/>
          <w:lang w:val="en-CA"/>
        </w:rPr>
      </w:pPr>
      <w:del w:id="9979" w:author="Yann Bourdeau" w:date="2014-02-06T16:29:00Z">
        <w:r w:rsidRPr="00381014" w:rsidDel="00FC0E8D">
          <w:rPr>
            <w:rFonts w:ascii="MS Reference Sans Serif" w:hAnsi="MS Reference Sans Serif"/>
            <w:lang w:val="en-CA"/>
          </w:rPr>
          <w:delText xml:space="preserve">  }</w:delText>
        </w:r>
      </w:del>
    </w:p>
    <w:p w14:paraId="30D965DF" w14:textId="36127D8A" w:rsidR="005579D5" w:rsidRPr="00381014" w:rsidDel="00FC0E8D" w:rsidRDefault="005579D5" w:rsidP="005579D5">
      <w:pPr>
        <w:spacing w:after="0" w:line="240" w:lineRule="exact"/>
        <w:rPr>
          <w:del w:id="9980" w:author="Yann Bourdeau" w:date="2014-02-06T16:29:00Z"/>
          <w:rFonts w:ascii="MS Reference Sans Serif" w:hAnsi="MS Reference Sans Serif"/>
          <w:lang w:val="en-CA"/>
        </w:rPr>
      </w:pPr>
      <w:del w:id="9981" w:author="Yann Bourdeau" w:date="2014-02-06T16:29:00Z">
        <w:r w:rsidRPr="00381014" w:rsidDel="00FC0E8D">
          <w:rPr>
            <w:rFonts w:ascii="MS Reference Sans Serif" w:hAnsi="MS Reference Sans Serif"/>
            <w:lang w:val="en-CA"/>
          </w:rPr>
          <w:delText xml:space="preserve">  catch ( std::invalid_argument &amp;e )  // Test path not resolved</w:delText>
        </w:r>
      </w:del>
    </w:p>
    <w:p w14:paraId="1F25DC9A" w14:textId="4ADEB8AB" w:rsidR="005579D5" w:rsidRPr="00381014" w:rsidDel="00FC0E8D" w:rsidRDefault="005579D5" w:rsidP="005579D5">
      <w:pPr>
        <w:spacing w:after="0" w:line="240" w:lineRule="exact"/>
        <w:rPr>
          <w:del w:id="9982" w:author="Yann Bourdeau" w:date="2014-02-06T16:29:00Z"/>
          <w:rFonts w:ascii="MS Reference Sans Serif" w:hAnsi="MS Reference Sans Serif"/>
          <w:lang w:val="en-CA"/>
        </w:rPr>
      </w:pPr>
      <w:del w:id="9983" w:author="Yann Bourdeau" w:date="2014-02-06T16:29:00Z">
        <w:r w:rsidRPr="00381014" w:rsidDel="00FC0E8D">
          <w:rPr>
            <w:rFonts w:ascii="MS Reference Sans Serif" w:hAnsi="MS Reference Sans Serif"/>
            <w:lang w:val="en-CA"/>
          </w:rPr>
          <w:delText xml:space="preserve">  {</w:delText>
        </w:r>
      </w:del>
    </w:p>
    <w:p w14:paraId="0A8CC974" w14:textId="2CD81C0A" w:rsidR="005579D5" w:rsidRPr="00381014" w:rsidDel="00FC0E8D" w:rsidRDefault="005579D5" w:rsidP="005579D5">
      <w:pPr>
        <w:spacing w:after="0" w:line="240" w:lineRule="exact"/>
        <w:rPr>
          <w:del w:id="9984" w:author="Yann Bourdeau" w:date="2014-02-06T16:29:00Z"/>
          <w:rFonts w:ascii="MS Reference Sans Serif" w:hAnsi="MS Reference Sans Serif"/>
          <w:lang w:val="en-CA"/>
        </w:rPr>
      </w:pPr>
      <w:del w:id="9985" w:author="Yann Bourdeau" w:date="2014-02-06T16:29:00Z">
        <w:r w:rsidRPr="00381014" w:rsidDel="00FC0E8D">
          <w:rPr>
            <w:rFonts w:ascii="MS Reference Sans Serif" w:hAnsi="MS Reference Sans Serif"/>
            <w:lang w:val="en-CA"/>
          </w:rPr>
          <w:delText xml:space="preserve">    CPPUNIT_NS::stdCOut()  &lt;&lt;  "\n"</w:delText>
        </w:r>
      </w:del>
    </w:p>
    <w:p w14:paraId="561921E2" w14:textId="7EE03288" w:rsidR="005579D5" w:rsidRPr="00381014" w:rsidDel="00FC0E8D" w:rsidRDefault="005579D5" w:rsidP="005579D5">
      <w:pPr>
        <w:spacing w:after="0" w:line="240" w:lineRule="exact"/>
        <w:rPr>
          <w:del w:id="9986" w:author="Yann Bourdeau" w:date="2014-02-06T16:29:00Z"/>
          <w:rFonts w:ascii="MS Reference Sans Serif" w:hAnsi="MS Reference Sans Serif"/>
          <w:lang w:val="en-CA"/>
        </w:rPr>
      </w:pPr>
      <w:del w:id="9987" w:author="Yann Bourdeau" w:date="2014-02-06T16:29:00Z">
        <w:r w:rsidRPr="00381014" w:rsidDel="00FC0E8D">
          <w:rPr>
            <w:rFonts w:ascii="MS Reference Sans Serif" w:hAnsi="MS Reference Sans Serif"/>
            <w:lang w:val="en-CA"/>
          </w:rPr>
          <w:delText xml:space="preserve">                            &lt;&lt;  "ERROR: "  &lt;&lt;  e.what()</w:delText>
        </w:r>
      </w:del>
    </w:p>
    <w:p w14:paraId="1D35C487" w14:textId="5987E96B" w:rsidR="005579D5" w:rsidRPr="00381014" w:rsidDel="00FC0E8D" w:rsidRDefault="005579D5" w:rsidP="005579D5">
      <w:pPr>
        <w:spacing w:after="0" w:line="240" w:lineRule="exact"/>
        <w:rPr>
          <w:del w:id="9988" w:author="Yann Bourdeau" w:date="2014-02-06T16:29:00Z"/>
          <w:rFonts w:ascii="MS Reference Sans Serif" w:hAnsi="MS Reference Sans Serif"/>
          <w:lang w:val="en-CA"/>
        </w:rPr>
      </w:pPr>
      <w:del w:id="9989" w:author="Yann Bourdeau" w:date="2014-02-06T16:29:00Z">
        <w:r w:rsidRPr="00381014" w:rsidDel="00FC0E8D">
          <w:rPr>
            <w:rFonts w:ascii="MS Reference Sans Serif" w:hAnsi="MS Reference Sans Serif"/>
            <w:lang w:val="en-CA"/>
          </w:rPr>
          <w:delText xml:space="preserve">                            &lt;&lt; "\n";</w:delText>
        </w:r>
      </w:del>
    </w:p>
    <w:p w14:paraId="32C13853" w14:textId="393A93CA" w:rsidR="005579D5" w:rsidRPr="00381014" w:rsidDel="00FC0E8D" w:rsidRDefault="005579D5" w:rsidP="005579D5">
      <w:pPr>
        <w:spacing w:after="0" w:line="240" w:lineRule="exact"/>
        <w:rPr>
          <w:del w:id="9990" w:author="Yann Bourdeau" w:date="2014-02-06T16:29:00Z"/>
          <w:rFonts w:ascii="MS Reference Sans Serif" w:hAnsi="MS Reference Sans Serif"/>
          <w:lang w:val="en-CA"/>
        </w:rPr>
      </w:pPr>
      <w:del w:id="9991" w:author="Yann Bourdeau" w:date="2014-02-06T16:29:00Z">
        <w:r w:rsidRPr="00381014" w:rsidDel="00FC0E8D">
          <w:rPr>
            <w:rFonts w:ascii="MS Reference Sans Serif" w:hAnsi="MS Reference Sans Serif"/>
            <w:lang w:val="en-CA"/>
          </w:rPr>
          <w:delText xml:space="preserve">    return 0;</w:delText>
        </w:r>
      </w:del>
    </w:p>
    <w:p w14:paraId="399A945B" w14:textId="382669AD" w:rsidR="005579D5" w:rsidRPr="00381014" w:rsidDel="00FC0E8D" w:rsidRDefault="005579D5" w:rsidP="005579D5">
      <w:pPr>
        <w:spacing w:after="0" w:line="240" w:lineRule="exact"/>
        <w:rPr>
          <w:del w:id="9992" w:author="Yann Bourdeau" w:date="2014-02-06T16:29:00Z"/>
          <w:rFonts w:ascii="MS Reference Sans Serif" w:hAnsi="MS Reference Sans Serif"/>
          <w:lang w:val="en-CA"/>
        </w:rPr>
      </w:pPr>
      <w:del w:id="9993" w:author="Yann Bourdeau" w:date="2014-02-06T16:29:00Z">
        <w:r w:rsidRPr="00381014" w:rsidDel="00FC0E8D">
          <w:rPr>
            <w:rFonts w:ascii="MS Reference Sans Serif" w:hAnsi="MS Reference Sans Serif"/>
            <w:lang w:val="en-CA"/>
          </w:rPr>
          <w:delText xml:space="preserve">  }</w:delText>
        </w:r>
      </w:del>
    </w:p>
    <w:p w14:paraId="7A3A367B" w14:textId="34B0EB17" w:rsidR="005579D5" w:rsidRPr="00381014" w:rsidDel="00FC0E8D" w:rsidRDefault="005579D5" w:rsidP="005579D5">
      <w:pPr>
        <w:spacing w:after="0" w:line="240" w:lineRule="exact"/>
        <w:rPr>
          <w:del w:id="9994" w:author="Yann Bourdeau" w:date="2014-02-06T16:29:00Z"/>
          <w:rFonts w:ascii="MS Reference Sans Serif" w:hAnsi="MS Reference Sans Serif"/>
          <w:lang w:val="en-CA"/>
        </w:rPr>
      </w:pPr>
    </w:p>
    <w:p w14:paraId="2648FB34" w14:textId="7D70D46A" w:rsidR="005579D5" w:rsidRPr="0068008F" w:rsidDel="00FC0E8D" w:rsidRDefault="005579D5" w:rsidP="005579D5">
      <w:pPr>
        <w:spacing w:after="0" w:line="240" w:lineRule="exact"/>
        <w:rPr>
          <w:del w:id="9995" w:author="Yann Bourdeau" w:date="2014-02-06T16:29:00Z"/>
          <w:rFonts w:ascii="MS Reference Sans Serif" w:hAnsi="MS Reference Sans Serif"/>
        </w:rPr>
      </w:pPr>
      <w:del w:id="9996" w:author="Yann Bourdeau" w:date="2014-02-06T16:29:00Z">
        <w:r w:rsidRPr="00381014" w:rsidDel="00FC0E8D">
          <w:rPr>
            <w:rFonts w:ascii="MS Reference Sans Serif" w:hAnsi="MS Reference Sans Serif"/>
            <w:lang w:val="en-CA"/>
          </w:rPr>
          <w:delText xml:space="preserve">  return result.wasSuccessful() ? </w:delText>
        </w:r>
        <w:r w:rsidRPr="0068008F" w:rsidDel="00FC0E8D">
          <w:rPr>
            <w:rFonts w:ascii="MS Reference Sans Serif" w:hAnsi="MS Reference Sans Serif"/>
          </w:rPr>
          <w:delText>0 : 1;</w:delText>
        </w:r>
      </w:del>
    </w:p>
    <w:p w14:paraId="58D9D0BB" w14:textId="341BC823" w:rsidR="005579D5" w:rsidRPr="0068008F" w:rsidDel="00FC0E8D" w:rsidRDefault="005579D5" w:rsidP="005579D5">
      <w:pPr>
        <w:spacing w:after="0" w:line="240" w:lineRule="exact"/>
        <w:rPr>
          <w:del w:id="9997" w:author="Yann Bourdeau" w:date="2014-02-06T16:29:00Z"/>
          <w:rFonts w:ascii="MS Reference Sans Serif" w:hAnsi="MS Reference Sans Serif"/>
        </w:rPr>
      </w:pPr>
      <w:del w:id="9998" w:author="Yann Bourdeau" w:date="2014-02-06T16:29:00Z">
        <w:r w:rsidRPr="0068008F" w:rsidDel="00FC0E8D">
          <w:rPr>
            <w:rFonts w:ascii="MS Reference Sans Serif" w:hAnsi="MS Reference Sans Serif"/>
          </w:rPr>
          <w:delText>}</w:delText>
        </w:r>
      </w:del>
    </w:p>
    <w:p w14:paraId="372983C8" w14:textId="28D9C773" w:rsidR="005579D5" w:rsidDel="00FC0E8D" w:rsidRDefault="005579D5" w:rsidP="005579D5">
      <w:pPr>
        <w:rPr>
          <w:del w:id="9999" w:author="Yann Bourdeau" w:date="2014-02-06T16:29:00Z"/>
        </w:rPr>
      </w:pPr>
    </w:p>
    <w:p w14:paraId="4EB14E12" w14:textId="3D35A04F" w:rsidR="005579D5" w:rsidDel="00FC0E8D" w:rsidRDefault="005579D5" w:rsidP="005579D5">
      <w:pPr>
        <w:spacing w:after="0" w:line="240" w:lineRule="auto"/>
        <w:ind w:firstLine="0"/>
        <w:jc w:val="left"/>
        <w:rPr>
          <w:del w:id="10000" w:author="Yann Bourdeau" w:date="2014-02-06T16:29:00Z"/>
        </w:rPr>
      </w:pPr>
      <w:del w:id="10001" w:author="Yann Bourdeau" w:date="2014-02-06T16:29:00Z">
        <w:r w:rsidDel="00FC0E8D">
          <w:br w:type="page"/>
        </w:r>
      </w:del>
    </w:p>
    <w:p w14:paraId="2218C09C" w14:textId="4AC431C6" w:rsidR="005579D5" w:rsidRPr="00AF4897" w:rsidRDefault="005579D5" w:rsidP="00AF4897">
      <w:pPr>
        <w:rPr>
          <w:b/>
        </w:rPr>
      </w:pPr>
      <w:r w:rsidRPr="00AF4897">
        <w:rPr>
          <w:b/>
        </w:rPr>
        <w:t>Configuration de Cruise Control</w:t>
      </w:r>
    </w:p>
    <w:p w14:paraId="2AA1D8DF" w14:textId="77777777" w:rsidR="005579D5" w:rsidRPr="00681F06" w:rsidRDefault="005579D5" w:rsidP="005579D5">
      <w:pPr>
        <w:spacing w:after="0" w:line="240" w:lineRule="exact"/>
        <w:rPr>
          <w:rFonts w:ascii="MS Reference Sans Serif" w:hAnsi="MS Reference Sans Serif"/>
        </w:rPr>
      </w:pPr>
      <w:r w:rsidRPr="00681F06">
        <w:rPr>
          <w:rFonts w:ascii="MS Reference Sans Serif" w:hAnsi="MS Reference Sans Serif"/>
        </w:rPr>
        <w:t>&lt;cruisecontrol&gt;</w:t>
      </w:r>
    </w:p>
    <w:p w14:paraId="1E09B656" w14:textId="77777777" w:rsidR="005579D5" w:rsidRPr="00381014" w:rsidRDefault="005579D5" w:rsidP="005579D5">
      <w:pPr>
        <w:spacing w:after="0" w:line="240" w:lineRule="exact"/>
        <w:rPr>
          <w:rFonts w:ascii="MS Reference Sans Serif" w:hAnsi="MS Reference Sans Serif"/>
          <w:lang w:val="en-CA"/>
        </w:rPr>
      </w:pPr>
      <w:r w:rsidRPr="00681F06">
        <w:rPr>
          <w:rFonts w:ascii="MS Reference Sans Serif" w:hAnsi="MS Reference Sans Serif"/>
        </w:rPr>
        <w:t xml:space="preserve">    </w:t>
      </w:r>
      <w:r w:rsidRPr="00381014">
        <w:rPr>
          <w:rFonts w:ascii="MS Reference Sans Serif" w:hAnsi="MS Reference Sans Serif"/>
          <w:lang w:val="en-CA"/>
        </w:rPr>
        <w:t>&lt;project name="Blue"&gt;</w:t>
      </w:r>
    </w:p>
    <w:p w14:paraId="75A4B41E" w14:textId="77777777" w:rsidR="005579D5" w:rsidRPr="00381014" w:rsidRDefault="005579D5" w:rsidP="005579D5">
      <w:pPr>
        <w:spacing w:after="0" w:line="240" w:lineRule="exact"/>
        <w:rPr>
          <w:rFonts w:ascii="MS Reference Sans Serif" w:hAnsi="MS Reference Sans Serif"/>
          <w:lang w:val="en-CA"/>
        </w:rPr>
      </w:pPr>
    </w:p>
    <w:p w14:paraId="4A9EC98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&lt;listeners&gt;</w:t>
      </w:r>
    </w:p>
    <w:p w14:paraId="48A6FA5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&lt;currentbuildstatuslistener file="/Users/yannbourdeau/cc-svndir/${project.name}/status.txt"/&gt;</w:t>
      </w:r>
    </w:p>
    <w:p w14:paraId="48DFC15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&lt;/listeners&gt;</w:t>
      </w:r>
    </w:p>
    <w:p w14:paraId="4B07F9BF" w14:textId="77777777" w:rsidR="005579D5" w:rsidRPr="00381014" w:rsidRDefault="005579D5" w:rsidP="005579D5">
      <w:pPr>
        <w:spacing w:after="0" w:line="240" w:lineRule="exact"/>
        <w:rPr>
          <w:rFonts w:ascii="MS Reference Sans Serif" w:hAnsi="MS Reference Sans Serif"/>
          <w:lang w:val="en-CA"/>
        </w:rPr>
      </w:pPr>
    </w:p>
    <w:p w14:paraId="0C04EC8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&lt;bootstrappers&gt;</w:t>
      </w:r>
    </w:p>
    <w:p w14:paraId="33F1DBB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&lt;svnbootstrapper localWorkingCopy="/Users/yannbourdeau/cc-svndir" /&gt;</w:t>
      </w:r>
    </w:p>
    <w:p w14:paraId="6086E6E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&lt;/bootstrappers&gt;</w:t>
      </w:r>
    </w:p>
    <w:p w14:paraId="3255FE12" w14:textId="77777777" w:rsidR="005579D5" w:rsidRPr="00381014" w:rsidRDefault="005579D5" w:rsidP="005579D5">
      <w:pPr>
        <w:spacing w:after="0" w:line="240" w:lineRule="exact"/>
        <w:rPr>
          <w:rFonts w:ascii="MS Reference Sans Serif" w:hAnsi="MS Reference Sans Serif"/>
          <w:lang w:val="en-CA"/>
        </w:rPr>
      </w:pPr>
    </w:p>
    <w:p w14:paraId="2800C89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&lt;modificationset quietperiod="30"&gt;</w:t>
      </w:r>
    </w:p>
    <w:p w14:paraId="411B15D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&lt;svn RepositoryLocation="svn://192.168.0.201" username="yannbourdeau" password="Bombastic"/&gt;</w:t>
      </w:r>
    </w:p>
    <w:p w14:paraId="4722285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&lt;/modificationset&gt;</w:t>
      </w:r>
    </w:p>
    <w:p w14:paraId="047314F0" w14:textId="77777777" w:rsidR="005579D5" w:rsidRPr="00381014" w:rsidRDefault="005579D5" w:rsidP="005579D5">
      <w:pPr>
        <w:spacing w:after="0" w:line="240" w:lineRule="exact"/>
        <w:rPr>
          <w:rFonts w:ascii="MS Reference Sans Serif" w:hAnsi="MS Reference Sans Serif"/>
          <w:lang w:val="en-CA"/>
        </w:rPr>
      </w:pPr>
    </w:p>
    <w:p w14:paraId="4DF6E18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&lt;schedule interval="30"&gt;</w:t>
      </w:r>
    </w:p>
    <w:p w14:paraId="1337B81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&lt;exec command="/bin/bash" args="/Users/yannbourdeau/cc-svndir/192.168.0.201/cc-buildblue.sh"/&gt;</w:t>
      </w:r>
    </w:p>
    <w:p w14:paraId="5B9D0F7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&lt;/schedule&gt;</w:t>
      </w:r>
    </w:p>
    <w:p w14:paraId="3367E170" w14:textId="77777777" w:rsidR="005579D5" w:rsidRPr="00381014" w:rsidRDefault="005579D5" w:rsidP="005579D5">
      <w:pPr>
        <w:spacing w:after="0" w:line="240" w:lineRule="exact"/>
        <w:rPr>
          <w:rFonts w:ascii="MS Reference Sans Serif" w:hAnsi="MS Reference Sans Serif"/>
          <w:lang w:val="en-CA"/>
        </w:rPr>
      </w:pPr>
    </w:p>
    <w:p w14:paraId="334053E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&lt;log&gt;</w:t>
      </w:r>
    </w:p>
    <w:p w14:paraId="45E003C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&lt;merge dir="/Users/yannbourdeau/cc-svndir/res"/&gt;</w:t>
      </w:r>
    </w:p>
    <w:p w14:paraId="3DFD1BD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&lt;/log&gt;</w:t>
      </w:r>
    </w:p>
    <w:p w14:paraId="322101CF" w14:textId="77777777" w:rsidR="005579D5" w:rsidRPr="00381014" w:rsidRDefault="005579D5" w:rsidP="005579D5">
      <w:pPr>
        <w:spacing w:after="0" w:line="240" w:lineRule="exact"/>
        <w:rPr>
          <w:rFonts w:ascii="MS Reference Sans Serif" w:hAnsi="MS Reference Sans Serif"/>
          <w:lang w:val="en-CA"/>
        </w:rPr>
      </w:pPr>
    </w:p>
    <w:p w14:paraId="374F36B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&lt;publishers&gt;</w:t>
      </w:r>
    </w:p>
    <w:p w14:paraId="74F3067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xml:space="preserve">       </w:t>
      </w:r>
    </w:p>
    <w:p w14:paraId="2A4CB47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 xml:space="preserve">    </w:t>
      </w:r>
    </w:p>
    <w:p w14:paraId="5BB4F98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xml:space="preserve">       &lt;htmlemail mailhost="relais.videotron.ca" returnaddress="yann.bourdeau@mac.com" skipusers="false" spamwhilebroken="true"&gt;</w:t>
      </w:r>
    </w:p>
    <w:p w14:paraId="48D65D68" w14:textId="77777777" w:rsidR="005579D5" w:rsidRPr="00681F06" w:rsidRDefault="005579D5" w:rsidP="005579D5">
      <w:pPr>
        <w:spacing w:after="0" w:line="240" w:lineRule="exact"/>
        <w:rPr>
          <w:rFonts w:ascii="MS Reference Sans Serif" w:hAnsi="MS Reference Sans Serif"/>
        </w:rPr>
      </w:pPr>
      <w:r w:rsidRPr="00381014">
        <w:rPr>
          <w:rFonts w:ascii="MS Reference Sans Serif" w:hAnsi="MS Reference Sans Serif"/>
          <w:lang w:val="en-CA"/>
        </w:rPr>
        <w:tab/>
      </w:r>
      <w:r w:rsidRPr="00381014">
        <w:rPr>
          <w:rFonts w:ascii="MS Reference Sans Serif" w:hAnsi="MS Reference Sans Serif"/>
          <w:lang w:val="en-CA"/>
        </w:rPr>
        <w:tab/>
      </w:r>
      <w:r w:rsidRPr="00681F06">
        <w:rPr>
          <w:rFonts w:ascii="MS Reference Sans Serif" w:hAnsi="MS Reference Sans Serif"/>
        </w:rPr>
        <w:t>&lt;map alias="yannbourdeau" address="yann.bourdeau@mac.com"/&gt;</w:t>
      </w:r>
    </w:p>
    <w:p w14:paraId="62CA27AF" w14:textId="77777777" w:rsidR="005579D5" w:rsidRPr="00381014" w:rsidRDefault="005579D5" w:rsidP="005579D5">
      <w:pPr>
        <w:spacing w:after="0" w:line="240" w:lineRule="exact"/>
        <w:rPr>
          <w:rFonts w:ascii="MS Reference Sans Serif" w:hAnsi="MS Reference Sans Serif"/>
          <w:lang w:val="en-CA"/>
        </w:rPr>
      </w:pPr>
      <w:r w:rsidRPr="00681F06">
        <w:rPr>
          <w:rFonts w:ascii="MS Reference Sans Serif" w:hAnsi="MS Reference Sans Serif"/>
        </w:rPr>
        <w:tab/>
      </w:r>
      <w:r w:rsidRPr="00681F06">
        <w:rPr>
          <w:rFonts w:ascii="MS Reference Sans Serif" w:hAnsi="MS Reference Sans Serif"/>
        </w:rPr>
        <w:tab/>
        <w:t xml:space="preserve">    </w:t>
      </w:r>
      <w:r w:rsidRPr="00381014">
        <w:rPr>
          <w:rFonts w:ascii="MS Reference Sans Serif" w:hAnsi="MS Reference Sans Serif"/>
          <w:lang w:val="en-CA"/>
        </w:rPr>
        <w:t>&lt;always address="yannbourdeau@mac.com"/&gt;</w:t>
      </w:r>
    </w:p>
    <w:p w14:paraId="00615AAA" w14:textId="77777777" w:rsidR="005579D5" w:rsidRPr="00BA67AE"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 xml:space="preserve">       </w:t>
      </w:r>
      <w:r w:rsidRPr="00BA67AE">
        <w:rPr>
          <w:rFonts w:ascii="MS Reference Sans Serif" w:hAnsi="MS Reference Sans Serif"/>
          <w:lang w:val="en-CA"/>
        </w:rPr>
        <w:t>&lt;/htmlemail&gt;</w:t>
      </w:r>
    </w:p>
    <w:p w14:paraId="31DFE96D"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ab/>
        <w:t xml:space="preserve">     </w:t>
      </w:r>
    </w:p>
    <w:p w14:paraId="760AC0E1"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ab/>
        <w:t xml:space="preserve">    &lt;/publishers&gt;</w:t>
      </w:r>
    </w:p>
    <w:p w14:paraId="15966E81"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 xml:space="preserve">    &lt;/project&gt;</w:t>
      </w:r>
    </w:p>
    <w:p w14:paraId="4719FA98"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&lt;/cruisecontrol&gt;</w:t>
      </w:r>
    </w:p>
    <w:p w14:paraId="4AAF67BE" w14:textId="77777777" w:rsidR="005579D5" w:rsidRPr="00BA67AE" w:rsidRDefault="005579D5" w:rsidP="005579D5">
      <w:pPr>
        <w:spacing w:after="0" w:line="240" w:lineRule="exact"/>
        <w:rPr>
          <w:rFonts w:ascii="MS Reference Sans Serif" w:hAnsi="MS Reference Sans Serif"/>
          <w:lang w:val="en-CA"/>
        </w:rPr>
      </w:pPr>
    </w:p>
    <w:p w14:paraId="2A1F5853" w14:textId="77777777" w:rsidR="00010F2C" w:rsidRPr="00BA67AE" w:rsidRDefault="00010F2C">
      <w:pPr>
        <w:spacing w:after="0" w:line="240" w:lineRule="auto"/>
        <w:ind w:firstLine="0"/>
        <w:jc w:val="left"/>
        <w:rPr>
          <w:lang w:val="en-CA"/>
        </w:rPr>
      </w:pPr>
      <w:r w:rsidRPr="00BA67AE">
        <w:rPr>
          <w:lang w:val="en-CA"/>
        </w:rPr>
        <w:br w:type="page"/>
      </w:r>
    </w:p>
    <w:p w14:paraId="1930812A" w14:textId="1A1B7334" w:rsidR="005579D5" w:rsidRPr="00AF4897" w:rsidRDefault="005579D5" w:rsidP="00AF4897">
      <w:pPr>
        <w:rPr>
          <w:b/>
          <w:lang w:val="en-CA"/>
        </w:rPr>
      </w:pPr>
      <w:r w:rsidRPr="00AF4897">
        <w:rPr>
          <w:b/>
          <w:lang w:val="en-CA"/>
        </w:rPr>
        <w:t>Fichier XSLT pour Boost</w:t>
      </w:r>
    </w:p>
    <w:p w14:paraId="74D7E446"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&lt;?xml version="1.0"?&gt;</w:t>
      </w:r>
    </w:p>
    <w:p w14:paraId="195D3E3A"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&lt;!-- addition-1_0.xsl --&gt;</w:t>
      </w:r>
    </w:p>
    <w:p w14:paraId="29290705"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&lt;xsl:stylesheet version="1.0"</w:t>
      </w:r>
    </w:p>
    <w:p w14:paraId="25FF1D64"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 xml:space="preserve">  xmlns:xsl="http://www.w3.org/1999/XSL/Transform"</w:t>
      </w:r>
    </w:p>
    <w:p w14:paraId="47173F3F"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 xml:space="preserve">  xmlns:xs="http://www.w3.org/2001/XMLSchema"&gt;</w:t>
      </w:r>
    </w:p>
    <w:p w14:paraId="61E23D62"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&lt;xsl:output method="xml" cdata-section-elements="failure"/&gt;</w:t>
      </w:r>
    </w:p>
    <w:p w14:paraId="3F59CF37" w14:textId="77777777" w:rsidR="005579D5" w:rsidRPr="00BA67AE" w:rsidRDefault="005579D5" w:rsidP="005579D5">
      <w:pPr>
        <w:spacing w:after="0" w:line="240" w:lineRule="exact"/>
        <w:rPr>
          <w:rFonts w:ascii="MS Reference Sans Serif" w:hAnsi="MS Reference Sans Serif"/>
          <w:lang w:val="en-CA"/>
        </w:rPr>
      </w:pPr>
    </w:p>
    <w:p w14:paraId="736F390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&lt;xsl:template match="/TestLog/TestSuite"&gt;</w:t>
      </w:r>
    </w:p>
    <w:p w14:paraId="0CECEA9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&lt;xsl:element name ="testsuites"&gt;</w:t>
      </w:r>
    </w:p>
    <w:p w14:paraId="77F14DB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name="tests"&gt;</w:t>
      </w:r>
    </w:p>
    <w:p w14:paraId="7F40618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&lt;xsl:value-of select="count(/TestLog/TestSuite/TestSuite/TestCase)"/&gt;</w:t>
      </w:r>
      <w:r w:rsidRPr="00381014">
        <w:rPr>
          <w:rFonts w:ascii="MS Reference Sans Serif" w:hAnsi="MS Reference Sans Serif"/>
          <w:lang w:val="en-CA"/>
        </w:rPr>
        <w:tab/>
      </w:r>
    </w:p>
    <w:p w14:paraId="63E9E99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1FB2D0D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name="failures"&gt;</w:t>
      </w:r>
    </w:p>
    <w:p w14:paraId="2A03C96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select="count(/TestLog/TestSuite/TestSuite/TestCase/Error)"/&gt;</w:t>
      </w:r>
    </w:p>
    <w:p w14:paraId="6E51B4A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4F8C54C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name="disabled"&gt;</w:t>
      </w:r>
    </w:p>
    <w:p w14:paraId="559CC4D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&lt;xsl:text&gt;0&lt;/xsl:text&gt;</w:t>
      </w:r>
    </w:p>
    <w:p w14:paraId="7A38133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54461E2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name="errors"&gt;</w:t>
      </w:r>
    </w:p>
    <w:p w14:paraId="20FF19F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&lt;xsl:text&gt;0&lt;/xsl:text&gt;</w:t>
      </w:r>
    </w:p>
    <w:p w14:paraId="75946FE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5A96A45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name="time"&gt;</w:t>
      </w:r>
    </w:p>
    <w:p w14:paraId="602BCEA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select="sum(/TestLog/TestSuite/TestSuite/TestCase/TesttimeTime)"/&gt;</w:t>
      </w:r>
    </w:p>
    <w:p w14:paraId="0BA40B8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2F5BF81D" w14:textId="77777777" w:rsidR="005579D5" w:rsidRPr="00381014" w:rsidRDefault="005579D5" w:rsidP="005579D5">
      <w:pPr>
        <w:spacing w:after="0" w:line="240" w:lineRule="exact"/>
        <w:rPr>
          <w:rFonts w:ascii="MS Reference Sans Serif" w:hAnsi="MS Reference Sans Serif"/>
          <w:lang w:val="en-CA"/>
        </w:rPr>
      </w:pPr>
    </w:p>
    <w:p w14:paraId="764A4CD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 ="name"&gt;</w:t>
      </w:r>
    </w:p>
    <w:p w14:paraId="1B72F24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&lt;xsl:value-of select="/TestLog/TestSuite/@name"/&gt;</w:t>
      </w:r>
      <w:r w:rsidRPr="00381014">
        <w:rPr>
          <w:rFonts w:ascii="MS Reference Sans Serif" w:hAnsi="MS Reference Sans Serif"/>
          <w:lang w:val="en-CA"/>
        </w:rPr>
        <w:tab/>
      </w:r>
    </w:p>
    <w:p w14:paraId="23C578B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69B4E60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&lt;xsl:element name="testsuite"&gt;</w:t>
      </w:r>
    </w:p>
    <w:p w14:paraId="5BE9D42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name="tests"&gt;</w:t>
      </w:r>
    </w:p>
    <w:p w14:paraId="347C3FF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select="count(/TestLog/TestSuite/TestSuite/TestCase)"/&gt;</w:t>
      </w:r>
      <w:r w:rsidRPr="00381014">
        <w:rPr>
          <w:rFonts w:ascii="MS Reference Sans Serif" w:hAnsi="MS Reference Sans Serif"/>
          <w:lang w:val="en-CA"/>
        </w:rPr>
        <w:tab/>
      </w:r>
    </w:p>
    <w:p w14:paraId="1DAFE81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006774A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name="failures"&gt;</w:t>
      </w:r>
    </w:p>
    <w:p w14:paraId="1BF2EA4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select="count(/TestLog/TestSuite/TestSuite/TestCase/Error)"/&gt;</w:t>
      </w:r>
    </w:p>
    <w:p w14:paraId="5112AE2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54B0599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name="disabled"&gt;</w:t>
      </w:r>
    </w:p>
    <w:p w14:paraId="0C6A225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&lt;xsl:text&gt;0&lt;/xsl:text&gt;</w:t>
      </w:r>
    </w:p>
    <w:p w14:paraId="5EB442B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446F470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name="errors"&gt;</w:t>
      </w:r>
    </w:p>
    <w:p w14:paraId="7C04E9B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&lt;xsl:text&gt;0&lt;/xsl:text&gt;</w:t>
      </w:r>
    </w:p>
    <w:p w14:paraId="63876D0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5D6E3AB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name="time"&gt;</w:t>
      </w:r>
    </w:p>
    <w:p w14:paraId="68D09AB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select="sum(/TestLog/TestSuite/TestSuite/TestCase/TesttimeTime)"/&gt;</w:t>
      </w:r>
    </w:p>
    <w:p w14:paraId="25CD06F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45914EC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p>
    <w:p w14:paraId="72881DB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&lt;xsl:for-each select="/TestLog/TestSuite/TestSuite/TestCase"&gt;</w:t>
      </w:r>
    </w:p>
    <w:p w14:paraId="6AE8746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 name="testcase"&gt;</w:t>
      </w:r>
    </w:p>
    <w:p w14:paraId="72C78B7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name="name"&gt;</w:t>
      </w:r>
    </w:p>
    <w:p w14:paraId="6C3EE0B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select="@name"/&gt;</w:t>
      </w:r>
    </w:p>
    <w:p w14:paraId="433F05F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63D4FE4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name="status"&gt;</w:t>
      </w:r>
    </w:p>
    <w:p w14:paraId="7D2C5F1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&lt;xml:text&gt;run&lt;/xml:text&gt;</w:t>
      </w:r>
    </w:p>
    <w:p w14:paraId="2A49832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613A0C4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name="time"&gt;</w:t>
      </w:r>
    </w:p>
    <w:p w14:paraId="0AF5926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select="TestingTime"/&gt;</w:t>
      </w:r>
    </w:p>
    <w:p w14:paraId="09FD488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54D3A90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name="classname"&gt;</w:t>
      </w:r>
    </w:p>
    <w:p w14:paraId="57091AE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select="/TestLog/TestSuite/@name"/&gt;</w:t>
      </w:r>
    </w:p>
    <w:p w14:paraId="135B1A0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2902DBF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&lt;xsl:for-each select="Error"&gt;</w:t>
      </w:r>
    </w:p>
    <w:p w14:paraId="6DBD162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p>
    <w:p w14:paraId="0A08A3D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 name="failure"&gt;</w:t>
      </w:r>
    </w:p>
    <w:p w14:paraId="0881A9A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name="message"&gt;</w:t>
      </w:r>
    </w:p>
    <w:p w14:paraId="7156108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select="."/&gt;</w:t>
      </w:r>
    </w:p>
    <w:p w14:paraId="0DC5195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5D69A95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name="type"/&gt;</w:t>
      </w:r>
    </w:p>
    <w:p w14:paraId="399187A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select="."/&gt;</w:t>
      </w:r>
    </w:p>
    <w:p w14:paraId="1F0DFBD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p>
    <w:p w14:paraId="76834FB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&lt;/xsl:element&gt;</w:t>
      </w:r>
    </w:p>
    <w:p w14:paraId="26959C1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&lt;/xsl:for-each&gt;</w:t>
      </w:r>
    </w:p>
    <w:p w14:paraId="5492B16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&lt;/xsl:element&gt;</w:t>
      </w:r>
    </w:p>
    <w:p w14:paraId="1AAD282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&lt;/xsl:for-each&gt;</w:t>
      </w:r>
    </w:p>
    <w:p w14:paraId="7FE9D7D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&lt;/xsl:element&gt;</w:t>
      </w:r>
    </w:p>
    <w:p w14:paraId="490A99D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 xml:space="preserve">    &lt;/xsl:element&gt;</w:t>
      </w:r>
    </w:p>
    <w:p w14:paraId="36BBB5A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&lt;/xsl:template&gt;</w:t>
      </w:r>
    </w:p>
    <w:p w14:paraId="5A35840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&lt;/xsl:stylesheet&gt;</w:t>
      </w:r>
    </w:p>
    <w:p w14:paraId="521662F2" w14:textId="77777777" w:rsidR="005579D5" w:rsidRPr="00381014" w:rsidRDefault="005579D5" w:rsidP="005579D5">
      <w:pPr>
        <w:spacing w:after="0" w:line="240" w:lineRule="auto"/>
        <w:ind w:firstLine="0"/>
        <w:jc w:val="left"/>
        <w:rPr>
          <w:rFonts w:ascii="MS Reference Sans Serif" w:hAnsi="MS Reference Sans Serif"/>
          <w:lang w:val="en-CA"/>
        </w:rPr>
      </w:pPr>
    </w:p>
    <w:p w14:paraId="3FDEC16B" w14:textId="77777777" w:rsidR="005579D5" w:rsidRPr="00381014" w:rsidRDefault="005579D5" w:rsidP="005579D5">
      <w:pPr>
        <w:spacing w:after="0" w:line="240" w:lineRule="auto"/>
        <w:ind w:firstLine="0"/>
        <w:jc w:val="left"/>
        <w:rPr>
          <w:rFonts w:ascii="MS Reference Sans Serif" w:hAnsi="MS Reference Sans Serif"/>
          <w:lang w:val="en-CA"/>
        </w:rPr>
      </w:pPr>
    </w:p>
    <w:p w14:paraId="6DE049BC" w14:textId="77777777" w:rsidR="00010F2C" w:rsidRPr="00381014" w:rsidRDefault="00010F2C">
      <w:pPr>
        <w:spacing w:after="0" w:line="240" w:lineRule="auto"/>
        <w:ind w:firstLine="0"/>
        <w:jc w:val="left"/>
        <w:rPr>
          <w:lang w:val="en-CA"/>
        </w:rPr>
      </w:pPr>
      <w:r w:rsidRPr="00381014">
        <w:rPr>
          <w:lang w:val="en-CA"/>
        </w:rPr>
        <w:br w:type="page"/>
      </w:r>
    </w:p>
    <w:p w14:paraId="5FAF081A" w14:textId="11511005" w:rsidR="005579D5" w:rsidRPr="00AF4897" w:rsidRDefault="005579D5" w:rsidP="00AF4897">
      <w:pPr>
        <w:rPr>
          <w:b/>
        </w:rPr>
      </w:pPr>
      <w:r w:rsidRPr="00AF4897">
        <w:rPr>
          <w:b/>
        </w:rPr>
        <w:t>Fichier XSLT pour CPP Unit</w:t>
      </w:r>
    </w:p>
    <w:p w14:paraId="58D6AC4E" w14:textId="77777777" w:rsidR="005579D5" w:rsidRPr="00776997" w:rsidRDefault="005579D5" w:rsidP="005579D5">
      <w:pPr>
        <w:spacing w:after="0" w:line="240" w:lineRule="exact"/>
        <w:rPr>
          <w:rFonts w:ascii="MS Reference Sans Serif" w:hAnsi="MS Reference Sans Serif"/>
        </w:rPr>
      </w:pPr>
      <w:r w:rsidRPr="00776997">
        <w:rPr>
          <w:rFonts w:ascii="MS Reference Sans Serif" w:hAnsi="MS Reference Sans Serif"/>
        </w:rPr>
        <w:t>&lt;?xml version="1.0"?&gt;</w:t>
      </w:r>
    </w:p>
    <w:p w14:paraId="3E9D0487"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&lt;!-- addition-1_0.xsl --&gt;</w:t>
      </w:r>
    </w:p>
    <w:p w14:paraId="28C380DE"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&lt;xsl:stylesheet version="1.0"</w:t>
      </w:r>
    </w:p>
    <w:p w14:paraId="6F33859C"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 xml:space="preserve">  xmlns:xsl="http://www.w3.org/1999/XSL/Transform"</w:t>
      </w:r>
    </w:p>
    <w:p w14:paraId="26999E05"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 xml:space="preserve">  xmlns:xs="http://www.w3.org/2001/XMLSchema"&gt;</w:t>
      </w:r>
    </w:p>
    <w:p w14:paraId="6E4FF277" w14:textId="77777777" w:rsidR="005579D5" w:rsidRPr="00BA67AE" w:rsidRDefault="005579D5" w:rsidP="005579D5">
      <w:pPr>
        <w:spacing w:after="0" w:line="240" w:lineRule="exact"/>
        <w:rPr>
          <w:rFonts w:ascii="MS Reference Sans Serif" w:hAnsi="MS Reference Sans Serif"/>
          <w:lang w:val="en-CA"/>
        </w:rPr>
      </w:pPr>
      <w:r w:rsidRPr="00BA67AE">
        <w:rPr>
          <w:rFonts w:ascii="MS Reference Sans Serif" w:hAnsi="MS Reference Sans Serif"/>
          <w:lang w:val="en-CA"/>
        </w:rPr>
        <w:t>&lt;xsl:output method="xml" cdata-section-elements="failure"/&gt;</w:t>
      </w:r>
    </w:p>
    <w:p w14:paraId="0C15B87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&lt;xsl:template match="/TestRun"&gt;</w:t>
      </w:r>
    </w:p>
    <w:p w14:paraId="3852832D"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&lt;xsl:element name ="testsuites"&gt;</w:t>
      </w:r>
    </w:p>
    <w:p w14:paraId="507F15E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name="tests"&gt;</w:t>
      </w:r>
    </w:p>
    <w:p w14:paraId="367961B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select="Statistics/Tests"/&gt;</w:t>
      </w:r>
      <w:r w:rsidRPr="00381014">
        <w:rPr>
          <w:rFonts w:ascii="MS Reference Sans Serif" w:hAnsi="MS Reference Sans Serif"/>
          <w:lang w:val="en-CA"/>
        </w:rPr>
        <w:tab/>
      </w:r>
    </w:p>
    <w:p w14:paraId="69A5A46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12A1133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name="failures"&gt;</w:t>
      </w:r>
    </w:p>
    <w:p w14:paraId="486AA18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select="Statistics/Failures"/&gt;</w:t>
      </w:r>
    </w:p>
    <w:p w14:paraId="3DC3D0F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1C34AFE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name="disabled"&gt;</w:t>
      </w:r>
    </w:p>
    <w:p w14:paraId="2C4C394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&lt;xsl:text&gt;0&lt;/xsl:text&gt;</w:t>
      </w:r>
    </w:p>
    <w:p w14:paraId="033D6FB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66F4B2E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name="Errors"&gt;</w:t>
      </w:r>
    </w:p>
    <w:p w14:paraId="54800A7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select="Statistics/Errors"/&gt;</w:t>
      </w:r>
    </w:p>
    <w:p w14:paraId="4F1E005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4D011C7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 name="name"&gt;</w:t>
      </w:r>
    </w:p>
    <w:p w14:paraId="3EAF01C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&lt;xsl:text&gt;AllTests&lt;/xsl:text&gt;</w:t>
      </w:r>
    </w:p>
    <w:p w14:paraId="5AE3769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6348ABF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&lt;xsl:element name="testsuite"&gt;</w:t>
      </w:r>
    </w:p>
    <w:p w14:paraId="75FAC06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name="name"&gt;</w:t>
      </w:r>
    </w:p>
    <w:p w14:paraId="2FB52CA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&lt;xsl:text&gt;AllTestsSuite&lt;/xsl:text&gt;</w:t>
      </w:r>
    </w:p>
    <w:p w14:paraId="547EE3B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22F22C7C" w14:textId="77777777" w:rsidR="005579D5" w:rsidRPr="00381014" w:rsidRDefault="005579D5" w:rsidP="005579D5">
      <w:pPr>
        <w:spacing w:after="0" w:line="240" w:lineRule="exact"/>
        <w:rPr>
          <w:rFonts w:ascii="MS Reference Sans Serif" w:hAnsi="MS Reference Sans Serif"/>
          <w:lang w:val="en-CA"/>
        </w:rPr>
      </w:pPr>
    </w:p>
    <w:p w14:paraId="3FA15E7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name="tests"&gt;</w:t>
      </w:r>
    </w:p>
    <w:p w14:paraId="2CB12D9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select="Statistics/Tests"/&gt;</w:t>
      </w:r>
      <w:r w:rsidRPr="00381014">
        <w:rPr>
          <w:rFonts w:ascii="MS Reference Sans Serif" w:hAnsi="MS Reference Sans Serif"/>
          <w:lang w:val="en-CA"/>
        </w:rPr>
        <w:tab/>
      </w:r>
    </w:p>
    <w:p w14:paraId="242F664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4972A86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name="failures"&gt;</w:t>
      </w:r>
    </w:p>
    <w:p w14:paraId="4EB23FC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select="Statistics/Failures"/&gt;</w:t>
      </w:r>
    </w:p>
    <w:p w14:paraId="27453AB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25E94EC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name="disabled"&gt;</w:t>
      </w:r>
    </w:p>
    <w:p w14:paraId="027FDDC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&lt;xsl:text&gt;0&lt;/xsl:text&gt;</w:t>
      </w:r>
    </w:p>
    <w:p w14:paraId="7E6C82B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23E0B69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name="Errors"&gt;</w:t>
      </w:r>
    </w:p>
    <w:p w14:paraId="7EC9FAF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select="Statistics/Errors"/&gt;</w:t>
      </w:r>
    </w:p>
    <w:p w14:paraId="25AF0CA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47858B55"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&lt;xsl:for-each select="SuccessfulTests/Test"&gt;</w:t>
      </w:r>
    </w:p>
    <w:p w14:paraId="693F10D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 name="testcase"&gt;</w:t>
      </w:r>
    </w:p>
    <w:p w14:paraId="33762DE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name="name"&gt;</w:t>
      </w:r>
    </w:p>
    <w:p w14:paraId="57CC8F7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select="Name"/&gt;</w:t>
      </w:r>
    </w:p>
    <w:p w14:paraId="5DA80B03"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12BB62E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name="status"&gt;</w:t>
      </w:r>
    </w:p>
    <w:p w14:paraId="39CF336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&lt;xml:text&gt;run&lt;/xml:text&gt;</w:t>
      </w:r>
    </w:p>
    <w:p w14:paraId="5CF4DD2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38D5D58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name="time"&gt;</w:t>
      </w:r>
    </w:p>
    <w:p w14:paraId="7E6C544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&lt;xsl:text&gt;0&lt;/xsl:text&gt;</w:t>
      </w:r>
    </w:p>
    <w:p w14:paraId="1CEA449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625741F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&lt;/xsl:element&gt;</w:t>
      </w:r>
    </w:p>
    <w:p w14:paraId="488B193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&lt;/xsl:for-each&gt;</w:t>
      </w:r>
    </w:p>
    <w:p w14:paraId="1B5252E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&lt;xsl:for-each select="FailedTests/FailedTest"&gt;</w:t>
      </w:r>
    </w:p>
    <w:p w14:paraId="40443E0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 name="testcase"&gt;</w:t>
      </w:r>
    </w:p>
    <w:p w14:paraId="150CEDB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name="name"&gt;</w:t>
      </w:r>
    </w:p>
    <w:p w14:paraId="2C081E0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select="Name"/&gt;</w:t>
      </w:r>
    </w:p>
    <w:p w14:paraId="4E75EF1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1D62A77E"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name="status"&gt;</w:t>
      </w:r>
    </w:p>
    <w:p w14:paraId="6CC0479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&lt;xml:text&gt;run&lt;/xml:text&gt;</w:t>
      </w:r>
    </w:p>
    <w:p w14:paraId="27875C40"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r w:rsidRPr="00381014">
        <w:rPr>
          <w:rFonts w:ascii="MS Reference Sans Serif" w:hAnsi="MS Reference Sans Serif"/>
          <w:lang w:val="en-CA"/>
        </w:rPr>
        <w:tab/>
      </w:r>
    </w:p>
    <w:p w14:paraId="0EEAC86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name="time"&gt;</w:t>
      </w:r>
    </w:p>
    <w:p w14:paraId="601730B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&lt;xsl:text&gt;0&lt;/xsl:text&gt;</w:t>
      </w:r>
    </w:p>
    <w:p w14:paraId="74B4F51B"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5D2C0D16"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 name="failure"&gt;</w:t>
      </w:r>
    </w:p>
    <w:p w14:paraId="7DFEDDA1"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 name="message"&gt;</w:t>
      </w:r>
    </w:p>
    <w:p w14:paraId="3589651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select="Message"/&gt;</w:t>
      </w:r>
    </w:p>
    <w:p w14:paraId="72F9250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&lt;/xsl:attribute&gt;</w:t>
      </w:r>
    </w:p>
    <w:p w14:paraId="5B0DBA42"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select="Location/File"/&gt;</w:t>
      </w:r>
    </w:p>
    <w:p w14:paraId="38AF4B9F"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select="Location/Line"/&gt;</w:t>
      </w:r>
    </w:p>
    <w:p w14:paraId="37F4DDD7"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&lt;xsl:value-of select="Message"/&gt;</w:t>
      </w:r>
    </w:p>
    <w:p w14:paraId="47EF5B1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&lt;/xsl:element&gt;</w:t>
      </w:r>
    </w:p>
    <w:p w14:paraId="44868754"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&lt;/xsl:element&gt;</w:t>
      </w:r>
    </w:p>
    <w:p w14:paraId="780272A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r>
      <w:r w:rsidRPr="00381014">
        <w:rPr>
          <w:rFonts w:ascii="MS Reference Sans Serif" w:hAnsi="MS Reference Sans Serif"/>
          <w:lang w:val="en-CA"/>
        </w:rPr>
        <w:tab/>
        <w:t>&lt;/xsl:for-each&gt;</w:t>
      </w:r>
    </w:p>
    <w:p w14:paraId="10F5B2BC"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r>
      <w:r w:rsidRPr="00381014">
        <w:rPr>
          <w:rFonts w:ascii="MS Reference Sans Serif" w:hAnsi="MS Reference Sans Serif"/>
          <w:lang w:val="en-CA"/>
        </w:rPr>
        <w:tab/>
        <w:t>&lt;/xsl:element&gt;</w:t>
      </w:r>
    </w:p>
    <w:p w14:paraId="3CD69B28"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ab/>
        <w:t>&lt;/xsl:element&gt;</w:t>
      </w:r>
    </w:p>
    <w:p w14:paraId="100B249A"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&lt;/xsl:template&gt;</w:t>
      </w:r>
    </w:p>
    <w:p w14:paraId="1687DDF9" w14:textId="77777777" w:rsidR="005579D5" w:rsidRPr="00381014" w:rsidRDefault="005579D5" w:rsidP="005579D5">
      <w:pPr>
        <w:spacing w:after="0" w:line="240" w:lineRule="exact"/>
        <w:rPr>
          <w:rFonts w:ascii="MS Reference Sans Serif" w:hAnsi="MS Reference Sans Serif"/>
          <w:lang w:val="en-CA"/>
        </w:rPr>
      </w:pPr>
      <w:r w:rsidRPr="00381014">
        <w:rPr>
          <w:rFonts w:ascii="MS Reference Sans Serif" w:hAnsi="MS Reference Sans Serif"/>
          <w:lang w:val="en-CA"/>
        </w:rPr>
        <w:t>&lt;/xsl:stylesheet&gt;</w:t>
      </w:r>
    </w:p>
    <w:p w14:paraId="755B4B82" w14:textId="77777777" w:rsidR="005579D5" w:rsidRPr="00381014" w:rsidRDefault="005579D5" w:rsidP="005579D5">
      <w:pPr>
        <w:spacing w:after="0" w:line="240" w:lineRule="exact"/>
        <w:rPr>
          <w:rFonts w:ascii="MS Reference Sans Serif" w:hAnsi="MS Reference Sans Serif"/>
          <w:lang w:val="en-CA"/>
        </w:rPr>
      </w:pPr>
    </w:p>
    <w:p w14:paraId="4A6CA0F4" w14:textId="77777777" w:rsidR="005579D5" w:rsidRPr="00381014" w:rsidRDefault="005579D5" w:rsidP="005579D5">
      <w:pPr>
        <w:spacing w:after="0" w:line="240" w:lineRule="auto"/>
        <w:ind w:firstLine="0"/>
        <w:jc w:val="left"/>
        <w:rPr>
          <w:caps/>
          <w:lang w:val="en-CA"/>
        </w:rPr>
      </w:pPr>
      <w:r w:rsidRPr="00381014">
        <w:rPr>
          <w:lang w:val="en-CA"/>
        </w:rPr>
        <w:br w:type="page"/>
      </w:r>
    </w:p>
    <w:p w14:paraId="53666049" w14:textId="61B9CF64" w:rsidR="005579D5" w:rsidRPr="00AF4897" w:rsidRDefault="005579D5" w:rsidP="00AF4897">
      <w:pPr>
        <w:rPr>
          <w:b/>
        </w:rPr>
      </w:pPr>
      <w:r w:rsidRPr="00AF4897">
        <w:rPr>
          <w:b/>
        </w:rPr>
        <w:t>Script pour lancer le build Cruise Control</w:t>
      </w:r>
    </w:p>
    <w:p w14:paraId="1988B4B4" w14:textId="77777777" w:rsidR="005579D5" w:rsidRPr="00497EB0" w:rsidRDefault="005579D5" w:rsidP="005579D5">
      <w:pPr>
        <w:widowControl w:val="0"/>
        <w:tabs>
          <w:tab w:val="left" w:pos="529"/>
        </w:tabs>
        <w:autoSpaceDE w:val="0"/>
        <w:autoSpaceDN w:val="0"/>
        <w:adjustRightInd w:val="0"/>
        <w:spacing w:after="0" w:line="240" w:lineRule="exact"/>
        <w:ind w:firstLine="0"/>
        <w:jc w:val="left"/>
        <w:rPr>
          <w:rFonts w:ascii="MS Reference Sans Serif" w:hAnsi="MS Reference Sans Serif" w:cs="Menlo Regular"/>
          <w:noProof w:val="0"/>
          <w:color w:val="000000" w:themeColor="text1"/>
          <w:szCs w:val="22"/>
          <w:lang w:val="fr-FR"/>
        </w:rPr>
      </w:pPr>
      <w:proofErr w:type="gramStart"/>
      <w:r w:rsidRPr="00497EB0">
        <w:rPr>
          <w:rFonts w:ascii="MS Reference Sans Serif" w:hAnsi="MS Reference Sans Serif" w:cs="Menlo Regular"/>
          <w:noProof w:val="0"/>
          <w:color w:val="000000" w:themeColor="text1"/>
          <w:szCs w:val="22"/>
          <w:lang w:val="fr-FR"/>
        </w:rPr>
        <w:t>cd</w:t>
      </w:r>
      <w:proofErr w:type="gramEnd"/>
      <w:r w:rsidRPr="00497EB0">
        <w:rPr>
          <w:rFonts w:ascii="MS Reference Sans Serif" w:hAnsi="MS Reference Sans Serif" w:cs="Menlo Regular"/>
          <w:noProof w:val="0"/>
          <w:color w:val="000000" w:themeColor="text1"/>
          <w:szCs w:val="22"/>
          <w:lang w:val="fr-FR"/>
        </w:rPr>
        <w:t xml:space="preserve"> /</w:t>
      </w:r>
      <w:proofErr w:type="spellStart"/>
      <w:r w:rsidRPr="00497EB0">
        <w:rPr>
          <w:rFonts w:ascii="MS Reference Sans Serif" w:hAnsi="MS Reference Sans Serif" w:cs="Menlo Regular"/>
          <w:noProof w:val="0"/>
          <w:color w:val="000000" w:themeColor="text1"/>
          <w:szCs w:val="22"/>
          <w:lang w:val="fr-FR"/>
        </w:rPr>
        <w:t>Users</w:t>
      </w:r>
      <w:proofErr w:type="spellEnd"/>
      <w:r w:rsidRPr="00497EB0">
        <w:rPr>
          <w:rFonts w:ascii="MS Reference Sans Serif" w:hAnsi="MS Reference Sans Serif" w:cs="Menlo Regular"/>
          <w:noProof w:val="0"/>
          <w:color w:val="000000" w:themeColor="text1"/>
          <w:szCs w:val="22"/>
          <w:lang w:val="fr-FR"/>
        </w:rPr>
        <w:t>/</w:t>
      </w:r>
      <w:proofErr w:type="spellStart"/>
      <w:r w:rsidRPr="00497EB0">
        <w:rPr>
          <w:rFonts w:ascii="MS Reference Sans Serif" w:hAnsi="MS Reference Sans Serif" w:cs="Menlo Regular"/>
          <w:noProof w:val="0"/>
          <w:color w:val="000000" w:themeColor="text1"/>
          <w:szCs w:val="22"/>
          <w:lang w:val="fr-FR"/>
        </w:rPr>
        <w:t>yannbourdeau</w:t>
      </w:r>
      <w:proofErr w:type="spellEnd"/>
      <w:r w:rsidRPr="00497EB0">
        <w:rPr>
          <w:rFonts w:ascii="MS Reference Sans Serif" w:hAnsi="MS Reference Sans Serif" w:cs="Menlo Regular"/>
          <w:noProof w:val="0"/>
          <w:color w:val="000000" w:themeColor="text1"/>
          <w:szCs w:val="22"/>
          <w:lang w:val="fr-FR"/>
        </w:rPr>
        <w:t>/cc-</w:t>
      </w:r>
      <w:proofErr w:type="spellStart"/>
      <w:r w:rsidRPr="00497EB0">
        <w:rPr>
          <w:rFonts w:ascii="MS Reference Sans Serif" w:hAnsi="MS Reference Sans Serif" w:cs="Menlo Regular"/>
          <w:noProof w:val="0"/>
          <w:color w:val="000000" w:themeColor="text1"/>
          <w:szCs w:val="22"/>
          <w:lang w:val="fr-FR"/>
        </w:rPr>
        <w:t>svndir</w:t>
      </w:r>
      <w:proofErr w:type="spellEnd"/>
      <w:r w:rsidRPr="00497EB0">
        <w:rPr>
          <w:rFonts w:ascii="MS Reference Sans Serif" w:hAnsi="MS Reference Sans Serif" w:cs="Menlo Regular"/>
          <w:noProof w:val="0"/>
          <w:color w:val="000000" w:themeColor="text1"/>
          <w:szCs w:val="22"/>
          <w:lang w:val="fr-FR"/>
        </w:rPr>
        <w:t>/</w:t>
      </w:r>
      <w:proofErr w:type="spellStart"/>
      <w:r w:rsidRPr="00497EB0">
        <w:rPr>
          <w:rFonts w:ascii="MS Reference Sans Serif" w:hAnsi="MS Reference Sans Serif" w:cs="Menlo Regular"/>
          <w:noProof w:val="0"/>
          <w:color w:val="000000" w:themeColor="text1"/>
          <w:szCs w:val="22"/>
          <w:lang w:val="fr-FR"/>
        </w:rPr>
        <w:t>res</w:t>
      </w:r>
      <w:proofErr w:type="spellEnd"/>
    </w:p>
    <w:p w14:paraId="2C890B40" w14:textId="77777777" w:rsidR="005579D5" w:rsidRPr="00381014" w:rsidRDefault="005579D5" w:rsidP="005579D5">
      <w:pPr>
        <w:widowControl w:val="0"/>
        <w:tabs>
          <w:tab w:val="left" w:pos="529"/>
        </w:tabs>
        <w:autoSpaceDE w:val="0"/>
        <w:autoSpaceDN w:val="0"/>
        <w:adjustRightInd w:val="0"/>
        <w:spacing w:after="0" w:line="240" w:lineRule="exact"/>
        <w:ind w:firstLine="0"/>
        <w:jc w:val="left"/>
        <w:rPr>
          <w:rFonts w:ascii="MS Reference Sans Serif" w:hAnsi="MS Reference Sans Serif" w:cs="Menlo Regular"/>
          <w:noProof w:val="0"/>
          <w:color w:val="000000" w:themeColor="text1"/>
          <w:szCs w:val="22"/>
          <w:lang w:val="en-CA"/>
        </w:rPr>
      </w:pPr>
      <w:proofErr w:type="spellStart"/>
      <w:proofErr w:type="gramStart"/>
      <w:r w:rsidRPr="00381014">
        <w:rPr>
          <w:rFonts w:ascii="MS Reference Sans Serif" w:hAnsi="MS Reference Sans Serif" w:cs="Menlo Regular"/>
          <w:noProof w:val="0"/>
          <w:color w:val="000000" w:themeColor="text1"/>
          <w:szCs w:val="22"/>
          <w:lang w:val="en-CA"/>
        </w:rPr>
        <w:t>rm</w:t>
      </w:r>
      <w:proofErr w:type="spellEnd"/>
      <w:proofErr w:type="gramEnd"/>
      <w:r w:rsidRPr="00381014">
        <w:rPr>
          <w:rFonts w:ascii="MS Reference Sans Serif" w:hAnsi="MS Reference Sans Serif" w:cs="Menlo Regular"/>
          <w:noProof w:val="0"/>
          <w:color w:val="000000" w:themeColor="text1"/>
          <w:szCs w:val="22"/>
          <w:lang w:val="en-CA"/>
        </w:rPr>
        <w:t xml:space="preserve"> -f *</w:t>
      </w:r>
    </w:p>
    <w:p w14:paraId="20815006" w14:textId="77777777" w:rsidR="005579D5" w:rsidRPr="00381014" w:rsidRDefault="005579D5" w:rsidP="005579D5">
      <w:pPr>
        <w:widowControl w:val="0"/>
        <w:tabs>
          <w:tab w:val="left" w:pos="529"/>
        </w:tabs>
        <w:autoSpaceDE w:val="0"/>
        <w:autoSpaceDN w:val="0"/>
        <w:adjustRightInd w:val="0"/>
        <w:spacing w:after="0" w:line="240" w:lineRule="exact"/>
        <w:ind w:firstLine="0"/>
        <w:jc w:val="left"/>
        <w:rPr>
          <w:rFonts w:ascii="MS Reference Sans Serif" w:hAnsi="MS Reference Sans Serif" w:cs="Menlo Regular"/>
          <w:noProof w:val="0"/>
          <w:color w:val="000000" w:themeColor="text1"/>
          <w:szCs w:val="22"/>
          <w:lang w:val="en-CA"/>
        </w:rPr>
      </w:pPr>
      <w:r w:rsidRPr="00381014">
        <w:rPr>
          <w:rFonts w:ascii="MS Reference Sans Serif" w:hAnsi="MS Reference Sans Serif" w:cs="Menlo Regular"/>
          <w:noProof w:val="0"/>
          <w:color w:val="000000" w:themeColor="text1"/>
          <w:szCs w:val="22"/>
          <w:lang w:val="en-CA"/>
        </w:rPr>
        <w:t>cd /Users/</w:t>
      </w:r>
      <w:proofErr w:type="spellStart"/>
      <w:r w:rsidRPr="00381014">
        <w:rPr>
          <w:rFonts w:ascii="MS Reference Sans Serif" w:hAnsi="MS Reference Sans Serif" w:cs="Menlo Regular"/>
          <w:noProof w:val="0"/>
          <w:color w:val="000000" w:themeColor="text1"/>
          <w:szCs w:val="22"/>
          <w:lang w:val="en-CA"/>
        </w:rPr>
        <w:t>yannbourdeau</w:t>
      </w:r>
      <w:proofErr w:type="spellEnd"/>
      <w:r w:rsidRPr="00381014">
        <w:rPr>
          <w:rFonts w:ascii="MS Reference Sans Serif" w:hAnsi="MS Reference Sans Serif" w:cs="Menlo Regular"/>
          <w:noProof w:val="0"/>
          <w:color w:val="000000" w:themeColor="text1"/>
          <w:szCs w:val="22"/>
          <w:lang w:val="en-CA"/>
        </w:rPr>
        <w:t>/cc-</w:t>
      </w:r>
      <w:proofErr w:type="spellStart"/>
      <w:r w:rsidRPr="00381014">
        <w:rPr>
          <w:rFonts w:ascii="MS Reference Sans Serif" w:hAnsi="MS Reference Sans Serif" w:cs="Menlo Regular"/>
          <w:noProof w:val="0"/>
          <w:color w:val="000000" w:themeColor="text1"/>
          <w:szCs w:val="22"/>
          <w:lang w:val="en-CA"/>
        </w:rPr>
        <w:t>svndir</w:t>
      </w:r>
      <w:proofErr w:type="spellEnd"/>
      <w:r w:rsidRPr="00381014">
        <w:rPr>
          <w:rFonts w:ascii="MS Reference Sans Serif" w:hAnsi="MS Reference Sans Serif" w:cs="Menlo Regular"/>
          <w:noProof w:val="0"/>
          <w:color w:val="000000" w:themeColor="text1"/>
          <w:szCs w:val="22"/>
          <w:lang w:val="en-CA"/>
        </w:rPr>
        <w:t>/</w:t>
      </w:r>
      <w:proofErr w:type="spellStart"/>
      <w:r w:rsidRPr="00381014">
        <w:rPr>
          <w:rFonts w:ascii="MS Reference Sans Serif" w:hAnsi="MS Reference Sans Serif" w:cs="Menlo Regular"/>
          <w:noProof w:val="0"/>
          <w:color w:val="000000" w:themeColor="text1"/>
          <w:szCs w:val="22"/>
          <w:lang w:val="en-CA"/>
        </w:rPr>
        <w:t>resboost</w:t>
      </w:r>
      <w:proofErr w:type="spellEnd"/>
    </w:p>
    <w:p w14:paraId="1BE7AB62" w14:textId="77777777" w:rsidR="005579D5" w:rsidRPr="00381014" w:rsidRDefault="005579D5" w:rsidP="005579D5">
      <w:pPr>
        <w:widowControl w:val="0"/>
        <w:tabs>
          <w:tab w:val="left" w:pos="529"/>
        </w:tabs>
        <w:autoSpaceDE w:val="0"/>
        <w:autoSpaceDN w:val="0"/>
        <w:adjustRightInd w:val="0"/>
        <w:spacing w:after="0" w:line="240" w:lineRule="exact"/>
        <w:ind w:firstLine="0"/>
        <w:jc w:val="left"/>
        <w:rPr>
          <w:rFonts w:ascii="MS Reference Sans Serif" w:hAnsi="MS Reference Sans Serif" w:cs="Menlo Regular"/>
          <w:noProof w:val="0"/>
          <w:color w:val="000000" w:themeColor="text1"/>
          <w:szCs w:val="22"/>
          <w:lang w:val="en-CA"/>
        </w:rPr>
      </w:pPr>
      <w:proofErr w:type="spellStart"/>
      <w:proofErr w:type="gramStart"/>
      <w:r w:rsidRPr="00381014">
        <w:rPr>
          <w:rFonts w:ascii="MS Reference Sans Serif" w:hAnsi="MS Reference Sans Serif" w:cs="Menlo Regular"/>
          <w:noProof w:val="0"/>
          <w:color w:val="000000" w:themeColor="text1"/>
          <w:szCs w:val="22"/>
          <w:lang w:val="en-CA"/>
        </w:rPr>
        <w:t>rm</w:t>
      </w:r>
      <w:proofErr w:type="spellEnd"/>
      <w:proofErr w:type="gramEnd"/>
      <w:r w:rsidRPr="00381014">
        <w:rPr>
          <w:rFonts w:ascii="MS Reference Sans Serif" w:hAnsi="MS Reference Sans Serif" w:cs="Menlo Regular"/>
          <w:noProof w:val="0"/>
          <w:color w:val="000000" w:themeColor="text1"/>
          <w:szCs w:val="22"/>
          <w:lang w:val="en-CA"/>
        </w:rPr>
        <w:t xml:space="preserve"> -f *</w:t>
      </w:r>
    </w:p>
    <w:p w14:paraId="21A680BB" w14:textId="77777777" w:rsidR="005579D5" w:rsidRPr="00497EB0" w:rsidRDefault="005579D5" w:rsidP="005579D5">
      <w:pPr>
        <w:widowControl w:val="0"/>
        <w:tabs>
          <w:tab w:val="left" w:pos="529"/>
        </w:tabs>
        <w:autoSpaceDE w:val="0"/>
        <w:autoSpaceDN w:val="0"/>
        <w:adjustRightInd w:val="0"/>
        <w:spacing w:after="0" w:line="240" w:lineRule="exact"/>
        <w:ind w:firstLine="0"/>
        <w:jc w:val="left"/>
        <w:rPr>
          <w:rFonts w:ascii="MS Reference Sans Serif" w:hAnsi="MS Reference Sans Serif" w:cs="Menlo Regular"/>
          <w:noProof w:val="0"/>
          <w:color w:val="000000" w:themeColor="text1"/>
          <w:szCs w:val="22"/>
          <w:lang w:val="fr-FR"/>
        </w:rPr>
      </w:pPr>
      <w:proofErr w:type="gramStart"/>
      <w:r w:rsidRPr="00497EB0">
        <w:rPr>
          <w:rFonts w:ascii="MS Reference Sans Serif" w:hAnsi="MS Reference Sans Serif" w:cs="Menlo Regular"/>
          <w:noProof w:val="0"/>
          <w:color w:val="000000" w:themeColor="text1"/>
          <w:szCs w:val="22"/>
          <w:lang w:val="fr-FR"/>
        </w:rPr>
        <w:t>cd</w:t>
      </w:r>
      <w:proofErr w:type="gramEnd"/>
      <w:r w:rsidRPr="00497EB0">
        <w:rPr>
          <w:rFonts w:ascii="MS Reference Sans Serif" w:hAnsi="MS Reference Sans Serif" w:cs="Menlo Regular"/>
          <w:noProof w:val="0"/>
          <w:color w:val="000000" w:themeColor="text1"/>
          <w:szCs w:val="22"/>
          <w:lang w:val="fr-FR"/>
        </w:rPr>
        <w:t xml:space="preserve"> /</w:t>
      </w:r>
      <w:proofErr w:type="spellStart"/>
      <w:r w:rsidRPr="00497EB0">
        <w:rPr>
          <w:rFonts w:ascii="MS Reference Sans Serif" w:hAnsi="MS Reference Sans Serif" w:cs="Menlo Regular"/>
          <w:noProof w:val="0"/>
          <w:color w:val="000000" w:themeColor="text1"/>
          <w:szCs w:val="22"/>
          <w:lang w:val="fr-FR"/>
        </w:rPr>
        <w:t>Users</w:t>
      </w:r>
      <w:proofErr w:type="spellEnd"/>
      <w:r w:rsidRPr="00497EB0">
        <w:rPr>
          <w:rFonts w:ascii="MS Reference Sans Serif" w:hAnsi="MS Reference Sans Serif" w:cs="Menlo Regular"/>
          <w:noProof w:val="0"/>
          <w:color w:val="000000" w:themeColor="text1"/>
          <w:szCs w:val="22"/>
          <w:lang w:val="fr-FR"/>
        </w:rPr>
        <w:t>/</w:t>
      </w:r>
      <w:proofErr w:type="spellStart"/>
      <w:r w:rsidRPr="00497EB0">
        <w:rPr>
          <w:rFonts w:ascii="MS Reference Sans Serif" w:hAnsi="MS Reference Sans Serif" w:cs="Menlo Regular"/>
          <w:noProof w:val="0"/>
          <w:color w:val="000000" w:themeColor="text1"/>
          <w:szCs w:val="22"/>
          <w:lang w:val="fr-FR"/>
        </w:rPr>
        <w:t>yannbourdeau</w:t>
      </w:r>
      <w:proofErr w:type="spellEnd"/>
      <w:r w:rsidRPr="00497EB0">
        <w:rPr>
          <w:rFonts w:ascii="MS Reference Sans Serif" w:hAnsi="MS Reference Sans Serif" w:cs="Menlo Regular"/>
          <w:noProof w:val="0"/>
          <w:color w:val="000000" w:themeColor="text1"/>
          <w:szCs w:val="22"/>
          <w:lang w:val="fr-FR"/>
        </w:rPr>
        <w:t>/cc-</w:t>
      </w:r>
      <w:proofErr w:type="spellStart"/>
      <w:r w:rsidRPr="00497EB0">
        <w:rPr>
          <w:rFonts w:ascii="MS Reference Sans Serif" w:hAnsi="MS Reference Sans Serif" w:cs="Menlo Regular"/>
          <w:noProof w:val="0"/>
          <w:color w:val="000000" w:themeColor="text1"/>
          <w:szCs w:val="22"/>
          <w:lang w:val="fr-FR"/>
        </w:rPr>
        <w:t>svndir</w:t>
      </w:r>
      <w:proofErr w:type="spellEnd"/>
      <w:r w:rsidRPr="00497EB0">
        <w:rPr>
          <w:rFonts w:ascii="MS Reference Sans Serif" w:hAnsi="MS Reference Sans Serif" w:cs="Menlo Regular"/>
          <w:noProof w:val="0"/>
          <w:color w:val="000000" w:themeColor="text1"/>
          <w:szCs w:val="22"/>
          <w:lang w:val="fr-FR"/>
        </w:rPr>
        <w:t>/</w:t>
      </w:r>
      <w:proofErr w:type="spellStart"/>
      <w:r w:rsidRPr="00497EB0">
        <w:rPr>
          <w:rFonts w:ascii="MS Reference Sans Serif" w:hAnsi="MS Reference Sans Serif" w:cs="Menlo Regular"/>
          <w:noProof w:val="0"/>
          <w:color w:val="000000" w:themeColor="text1"/>
          <w:szCs w:val="22"/>
          <w:lang w:val="fr-FR"/>
        </w:rPr>
        <w:t>rescppunit</w:t>
      </w:r>
      <w:proofErr w:type="spellEnd"/>
    </w:p>
    <w:p w14:paraId="0BA54D45" w14:textId="77777777" w:rsidR="005579D5" w:rsidRPr="00497EB0" w:rsidRDefault="005579D5" w:rsidP="005579D5">
      <w:pPr>
        <w:widowControl w:val="0"/>
        <w:tabs>
          <w:tab w:val="left" w:pos="529"/>
        </w:tabs>
        <w:autoSpaceDE w:val="0"/>
        <w:autoSpaceDN w:val="0"/>
        <w:adjustRightInd w:val="0"/>
        <w:spacing w:after="0" w:line="240" w:lineRule="exact"/>
        <w:ind w:firstLine="0"/>
        <w:jc w:val="left"/>
        <w:rPr>
          <w:rFonts w:ascii="MS Reference Sans Serif" w:hAnsi="MS Reference Sans Serif" w:cs="Menlo Regular"/>
          <w:noProof w:val="0"/>
          <w:color w:val="000000" w:themeColor="text1"/>
          <w:szCs w:val="22"/>
          <w:lang w:val="fr-FR"/>
        </w:rPr>
      </w:pPr>
      <w:proofErr w:type="spellStart"/>
      <w:proofErr w:type="gramStart"/>
      <w:r w:rsidRPr="00497EB0">
        <w:rPr>
          <w:rFonts w:ascii="MS Reference Sans Serif" w:hAnsi="MS Reference Sans Serif" w:cs="Menlo Regular"/>
          <w:noProof w:val="0"/>
          <w:color w:val="000000" w:themeColor="text1"/>
          <w:szCs w:val="22"/>
          <w:lang w:val="fr-FR"/>
        </w:rPr>
        <w:t>rm</w:t>
      </w:r>
      <w:proofErr w:type="spellEnd"/>
      <w:proofErr w:type="gramEnd"/>
      <w:r w:rsidRPr="00497EB0">
        <w:rPr>
          <w:rFonts w:ascii="MS Reference Sans Serif" w:hAnsi="MS Reference Sans Serif" w:cs="Menlo Regular"/>
          <w:noProof w:val="0"/>
          <w:color w:val="000000" w:themeColor="text1"/>
          <w:szCs w:val="22"/>
          <w:lang w:val="fr-FR"/>
        </w:rPr>
        <w:t xml:space="preserve"> -f *</w:t>
      </w:r>
    </w:p>
    <w:p w14:paraId="5F92008B" w14:textId="77777777" w:rsidR="005579D5" w:rsidRPr="00497EB0" w:rsidRDefault="005579D5" w:rsidP="005579D5">
      <w:pPr>
        <w:widowControl w:val="0"/>
        <w:tabs>
          <w:tab w:val="left" w:pos="529"/>
        </w:tabs>
        <w:autoSpaceDE w:val="0"/>
        <w:autoSpaceDN w:val="0"/>
        <w:adjustRightInd w:val="0"/>
        <w:spacing w:after="0" w:line="240" w:lineRule="exact"/>
        <w:ind w:firstLine="0"/>
        <w:jc w:val="left"/>
        <w:rPr>
          <w:rFonts w:ascii="MS Reference Sans Serif" w:hAnsi="MS Reference Sans Serif" w:cs="Menlo Regular"/>
          <w:noProof w:val="0"/>
          <w:color w:val="000000" w:themeColor="text1"/>
          <w:szCs w:val="22"/>
          <w:lang w:val="fr-FR"/>
        </w:rPr>
      </w:pPr>
      <w:proofErr w:type="gramStart"/>
      <w:r w:rsidRPr="00497EB0">
        <w:rPr>
          <w:rFonts w:ascii="MS Reference Sans Serif" w:hAnsi="MS Reference Sans Serif" w:cs="Menlo Regular"/>
          <w:noProof w:val="0"/>
          <w:color w:val="000000" w:themeColor="text1"/>
          <w:szCs w:val="22"/>
          <w:lang w:val="fr-FR"/>
        </w:rPr>
        <w:t>cd</w:t>
      </w:r>
      <w:proofErr w:type="gramEnd"/>
      <w:r w:rsidRPr="00497EB0">
        <w:rPr>
          <w:rFonts w:ascii="MS Reference Sans Serif" w:hAnsi="MS Reference Sans Serif" w:cs="Menlo Regular"/>
          <w:noProof w:val="0"/>
          <w:color w:val="000000" w:themeColor="text1"/>
          <w:szCs w:val="22"/>
          <w:lang w:val="fr-FR"/>
        </w:rPr>
        <w:t xml:space="preserve"> /</w:t>
      </w:r>
      <w:proofErr w:type="spellStart"/>
      <w:r w:rsidRPr="00497EB0">
        <w:rPr>
          <w:rFonts w:ascii="MS Reference Sans Serif" w:hAnsi="MS Reference Sans Serif" w:cs="Menlo Regular"/>
          <w:noProof w:val="0"/>
          <w:color w:val="000000" w:themeColor="text1"/>
          <w:szCs w:val="22"/>
          <w:lang w:val="fr-FR"/>
        </w:rPr>
        <w:t>Users</w:t>
      </w:r>
      <w:proofErr w:type="spellEnd"/>
      <w:r w:rsidRPr="00497EB0">
        <w:rPr>
          <w:rFonts w:ascii="MS Reference Sans Serif" w:hAnsi="MS Reference Sans Serif" w:cs="Menlo Regular"/>
          <w:noProof w:val="0"/>
          <w:color w:val="000000" w:themeColor="text1"/>
          <w:szCs w:val="22"/>
          <w:lang w:val="fr-FR"/>
        </w:rPr>
        <w:t>/</w:t>
      </w:r>
      <w:proofErr w:type="spellStart"/>
      <w:r w:rsidRPr="00497EB0">
        <w:rPr>
          <w:rFonts w:ascii="MS Reference Sans Serif" w:hAnsi="MS Reference Sans Serif" w:cs="Menlo Regular"/>
          <w:noProof w:val="0"/>
          <w:color w:val="000000" w:themeColor="text1"/>
          <w:szCs w:val="22"/>
          <w:lang w:val="fr-FR"/>
        </w:rPr>
        <w:t>yannbourdeau</w:t>
      </w:r>
      <w:proofErr w:type="spellEnd"/>
      <w:r w:rsidRPr="00497EB0">
        <w:rPr>
          <w:rFonts w:ascii="MS Reference Sans Serif" w:hAnsi="MS Reference Sans Serif" w:cs="Menlo Regular"/>
          <w:noProof w:val="0"/>
          <w:color w:val="000000" w:themeColor="text1"/>
          <w:szCs w:val="22"/>
          <w:lang w:val="fr-FR"/>
        </w:rPr>
        <w:t>/cc-</w:t>
      </w:r>
      <w:proofErr w:type="spellStart"/>
      <w:r w:rsidRPr="00497EB0">
        <w:rPr>
          <w:rFonts w:ascii="MS Reference Sans Serif" w:hAnsi="MS Reference Sans Serif" w:cs="Menlo Regular"/>
          <w:noProof w:val="0"/>
          <w:color w:val="000000" w:themeColor="text1"/>
          <w:szCs w:val="22"/>
          <w:lang w:val="fr-FR"/>
        </w:rPr>
        <w:t>svndir</w:t>
      </w:r>
      <w:proofErr w:type="spellEnd"/>
      <w:r w:rsidRPr="00497EB0">
        <w:rPr>
          <w:rFonts w:ascii="MS Reference Sans Serif" w:hAnsi="MS Reference Sans Serif" w:cs="Menlo Regular"/>
          <w:noProof w:val="0"/>
          <w:color w:val="000000" w:themeColor="text1"/>
          <w:szCs w:val="22"/>
          <w:lang w:val="fr-FR"/>
        </w:rPr>
        <w:t>/192.168.0.201</w:t>
      </w:r>
    </w:p>
    <w:p w14:paraId="7F2BC256" w14:textId="77777777" w:rsidR="005579D5" w:rsidRPr="00381014" w:rsidRDefault="005579D5" w:rsidP="005579D5">
      <w:pPr>
        <w:widowControl w:val="0"/>
        <w:tabs>
          <w:tab w:val="left" w:pos="529"/>
        </w:tabs>
        <w:autoSpaceDE w:val="0"/>
        <w:autoSpaceDN w:val="0"/>
        <w:adjustRightInd w:val="0"/>
        <w:spacing w:after="0" w:line="240" w:lineRule="exact"/>
        <w:ind w:firstLine="0"/>
        <w:jc w:val="left"/>
        <w:rPr>
          <w:rFonts w:ascii="MS Reference Sans Serif" w:hAnsi="MS Reference Sans Serif" w:cs="Menlo Regular"/>
          <w:noProof w:val="0"/>
          <w:color w:val="000000" w:themeColor="text1"/>
          <w:szCs w:val="22"/>
          <w:lang w:val="en-CA"/>
        </w:rPr>
      </w:pPr>
      <w:proofErr w:type="spellStart"/>
      <w:proofErr w:type="gramStart"/>
      <w:r w:rsidRPr="00381014">
        <w:rPr>
          <w:rFonts w:ascii="MS Reference Sans Serif" w:hAnsi="MS Reference Sans Serif" w:cs="Menlo Regular"/>
          <w:noProof w:val="0"/>
          <w:color w:val="000000" w:themeColor="text1"/>
          <w:szCs w:val="22"/>
          <w:lang w:val="en-CA"/>
        </w:rPr>
        <w:t>svn</w:t>
      </w:r>
      <w:proofErr w:type="spellEnd"/>
      <w:proofErr w:type="gramEnd"/>
      <w:r w:rsidRPr="00381014">
        <w:rPr>
          <w:rFonts w:ascii="MS Reference Sans Serif" w:hAnsi="MS Reference Sans Serif" w:cs="Menlo Regular"/>
          <w:noProof w:val="0"/>
          <w:color w:val="000000" w:themeColor="text1"/>
          <w:szCs w:val="22"/>
          <w:lang w:val="en-CA"/>
        </w:rPr>
        <w:t xml:space="preserve"> up </w:t>
      </w:r>
    </w:p>
    <w:p w14:paraId="4CCB6862" w14:textId="77777777" w:rsidR="005579D5" w:rsidRPr="00381014" w:rsidRDefault="005579D5" w:rsidP="005579D5">
      <w:pPr>
        <w:spacing w:after="0" w:line="240" w:lineRule="exact"/>
        <w:ind w:firstLine="0"/>
        <w:jc w:val="left"/>
        <w:rPr>
          <w:rFonts w:ascii="MS Reference Sans Serif" w:hAnsi="MS Reference Sans Serif" w:cs="Menlo Regular"/>
          <w:noProof w:val="0"/>
          <w:color w:val="000000" w:themeColor="text1"/>
          <w:szCs w:val="22"/>
          <w:lang w:val="en-CA"/>
        </w:rPr>
      </w:pPr>
      <w:proofErr w:type="spellStart"/>
      <w:proofErr w:type="gramStart"/>
      <w:r w:rsidRPr="00381014">
        <w:rPr>
          <w:rFonts w:ascii="MS Reference Sans Serif" w:hAnsi="MS Reference Sans Serif" w:cs="Menlo Regular"/>
          <w:noProof w:val="0"/>
          <w:color w:val="000000" w:themeColor="text1"/>
          <w:szCs w:val="22"/>
          <w:lang w:val="en-CA"/>
        </w:rPr>
        <w:t>ssh</w:t>
      </w:r>
      <w:proofErr w:type="spellEnd"/>
      <w:proofErr w:type="gramEnd"/>
      <w:r w:rsidRPr="00381014">
        <w:rPr>
          <w:rFonts w:ascii="MS Reference Sans Serif" w:hAnsi="MS Reference Sans Serif" w:cs="Menlo Regular"/>
          <w:noProof w:val="0"/>
          <w:color w:val="000000" w:themeColor="text1"/>
          <w:szCs w:val="22"/>
          <w:lang w:val="en-CA"/>
        </w:rPr>
        <w:t xml:space="preserve"> ybourdea@192.168.0.210 'export GTEST_OUTPUT=xml:/home/</w:t>
      </w:r>
      <w:proofErr w:type="spellStart"/>
      <w:r w:rsidRPr="00381014">
        <w:rPr>
          <w:rFonts w:ascii="MS Reference Sans Serif" w:hAnsi="MS Reference Sans Serif" w:cs="Menlo Regular"/>
          <w:noProof w:val="0"/>
          <w:color w:val="000000" w:themeColor="text1"/>
          <w:szCs w:val="22"/>
          <w:lang w:val="en-CA"/>
        </w:rPr>
        <w:t>ybourdea</w:t>
      </w:r>
      <w:proofErr w:type="spellEnd"/>
      <w:r w:rsidRPr="00381014">
        <w:rPr>
          <w:rFonts w:ascii="MS Reference Sans Serif" w:hAnsi="MS Reference Sans Serif" w:cs="Menlo Regular"/>
          <w:noProof w:val="0"/>
          <w:color w:val="000000" w:themeColor="text1"/>
          <w:szCs w:val="22"/>
          <w:lang w:val="en-CA"/>
        </w:rPr>
        <w:t>/cc-</w:t>
      </w:r>
      <w:proofErr w:type="spellStart"/>
      <w:r w:rsidRPr="00381014">
        <w:rPr>
          <w:rFonts w:ascii="MS Reference Sans Serif" w:hAnsi="MS Reference Sans Serif" w:cs="Menlo Regular"/>
          <w:noProof w:val="0"/>
          <w:color w:val="000000" w:themeColor="text1"/>
          <w:szCs w:val="22"/>
          <w:lang w:val="en-CA"/>
        </w:rPr>
        <w:t>svndir</w:t>
      </w:r>
      <w:proofErr w:type="spellEnd"/>
      <w:r w:rsidRPr="00381014">
        <w:rPr>
          <w:rFonts w:ascii="MS Reference Sans Serif" w:hAnsi="MS Reference Sans Serif" w:cs="Menlo Regular"/>
          <w:noProof w:val="0"/>
          <w:color w:val="000000" w:themeColor="text1"/>
          <w:szCs w:val="22"/>
          <w:lang w:val="en-CA"/>
        </w:rPr>
        <w:t>/res/;cd cc-</w:t>
      </w:r>
      <w:proofErr w:type="spellStart"/>
      <w:r w:rsidRPr="00381014">
        <w:rPr>
          <w:rFonts w:ascii="MS Reference Sans Serif" w:hAnsi="MS Reference Sans Serif" w:cs="Menlo Regular"/>
          <w:noProof w:val="0"/>
          <w:color w:val="000000" w:themeColor="text1"/>
          <w:szCs w:val="22"/>
          <w:lang w:val="en-CA"/>
        </w:rPr>
        <w:t>svndir</w:t>
      </w:r>
      <w:proofErr w:type="spellEnd"/>
      <w:r w:rsidRPr="00381014">
        <w:rPr>
          <w:rFonts w:ascii="MS Reference Sans Serif" w:hAnsi="MS Reference Sans Serif" w:cs="Menlo Regular"/>
          <w:noProof w:val="0"/>
          <w:color w:val="000000" w:themeColor="text1"/>
          <w:szCs w:val="22"/>
          <w:lang w:val="en-CA"/>
        </w:rPr>
        <w:t>/192.168.0.201/Blue; make exec'</w:t>
      </w:r>
    </w:p>
    <w:p w14:paraId="32705D48" w14:textId="77777777" w:rsidR="005579D5" w:rsidRPr="00381014" w:rsidRDefault="005579D5" w:rsidP="005579D5">
      <w:pPr>
        <w:spacing w:after="0" w:line="240" w:lineRule="exact"/>
        <w:ind w:firstLine="0"/>
        <w:jc w:val="left"/>
        <w:rPr>
          <w:rFonts w:ascii="MS Reference Sans Serif" w:hAnsi="MS Reference Sans Serif" w:cs="Menlo Regular"/>
          <w:noProof w:val="0"/>
          <w:color w:val="000000" w:themeColor="text1"/>
          <w:szCs w:val="22"/>
          <w:lang w:val="en-CA"/>
        </w:rPr>
      </w:pPr>
    </w:p>
    <w:p w14:paraId="6A249134" w14:textId="77777777" w:rsidR="00010F2C" w:rsidRPr="00381014" w:rsidRDefault="00010F2C">
      <w:pPr>
        <w:spacing w:after="0" w:line="240" w:lineRule="auto"/>
        <w:ind w:firstLine="0"/>
        <w:jc w:val="left"/>
        <w:rPr>
          <w:lang w:val="en-CA"/>
        </w:rPr>
      </w:pPr>
      <w:r w:rsidRPr="00381014">
        <w:rPr>
          <w:lang w:val="en-CA"/>
        </w:rPr>
        <w:br w:type="page"/>
      </w:r>
    </w:p>
    <w:p w14:paraId="1BB7594B" w14:textId="71DDEEF1" w:rsidR="005579D5" w:rsidRPr="00AF4897" w:rsidRDefault="005579D5" w:rsidP="00AF4897">
      <w:pPr>
        <w:rPr>
          <w:b/>
        </w:rPr>
      </w:pPr>
      <w:r w:rsidRPr="00AF4897">
        <w:rPr>
          <w:b/>
        </w:rPr>
        <w:t>Script pour lancer le build Hudson</w:t>
      </w:r>
    </w:p>
    <w:p w14:paraId="63E94652" w14:textId="77777777" w:rsidR="005579D5" w:rsidRPr="00381014" w:rsidRDefault="005579D5" w:rsidP="005579D5">
      <w:pPr>
        <w:spacing w:after="0" w:line="240" w:lineRule="exact"/>
        <w:jc w:val="left"/>
        <w:rPr>
          <w:rFonts w:ascii="MS Reference Sans Serif" w:hAnsi="MS Reference Sans Serif"/>
          <w:lang w:val="en-CA"/>
        </w:rPr>
      </w:pPr>
      <w:r w:rsidRPr="00381014">
        <w:rPr>
          <w:rFonts w:ascii="MS Reference Sans Serif" w:hAnsi="MS Reference Sans Serif"/>
          <w:lang w:val="en-CA"/>
        </w:rPr>
        <w:t>#!/bin/sh</w:t>
      </w:r>
    </w:p>
    <w:p w14:paraId="073B9AD9" w14:textId="77777777" w:rsidR="005579D5" w:rsidRPr="00381014" w:rsidRDefault="005579D5" w:rsidP="005579D5">
      <w:pPr>
        <w:spacing w:after="0" w:line="240" w:lineRule="exact"/>
        <w:jc w:val="left"/>
        <w:rPr>
          <w:rFonts w:ascii="MS Reference Sans Serif" w:hAnsi="MS Reference Sans Serif"/>
          <w:lang w:val="en-CA"/>
        </w:rPr>
      </w:pPr>
      <w:r w:rsidRPr="00381014">
        <w:rPr>
          <w:rFonts w:ascii="MS Reference Sans Serif" w:hAnsi="MS Reference Sans Serif"/>
          <w:lang w:val="en-CA"/>
        </w:rPr>
        <w:t>set -e</w:t>
      </w:r>
    </w:p>
    <w:p w14:paraId="14B02F42" w14:textId="77777777" w:rsidR="005579D5" w:rsidRPr="00381014" w:rsidRDefault="005579D5" w:rsidP="005579D5">
      <w:pPr>
        <w:spacing w:after="0" w:line="240" w:lineRule="exact"/>
        <w:jc w:val="left"/>
        <w:rPr>
          <w:rFonts w:ascii="MS Reference Sans Serif" w:hAnsi="MS Reference Sans Serif"/>
          <w:lang w:val="en-CA"/>
        </w:rPr>
      </w:pPr>
      <w:r w:rsidRPr="00381014">
        <w:rPr>
          <w:rFonts w:ascii="MS Reference Sans Serif" w:hAnsi="MS Reference Sans Serif"/>
          <w:lang w:val="en-CA"/>
        </w:rPr>
        <w:t>cd /Users/yannbourdeau/.hudson/jobs/blue/workspace</w:t>
      </w:r>
    </w:p>
    <w:p w14:paraId="4611A1D6" w14:textId="77777777" w:rsidR="005579D5" w:rsidRPr="00381014" w:rsidRDefault="005579D5" w:rsidP="005579D5">
      <w:pPr>
        <w:spacing w:after="0" w:line="240" w:lineRule="exact"/>
        <w:jc w:val="left"/>
        <w:rPr>
          <w:rFonts w:ascii="MS Reference Sans Serif" w:hAnsi="MS Reference Sans Serif"/>
          <w:lang w:val="en-CA"/>
        </w:rPr>
      </w:pPr>
      <w:r w:rsidRPr="00381014">
        <w:rPr>
          <w:rFonts w:ascii="MS Reference Sans Serif" w:hAnsi="MS Reference Sans Serif"/>
          <w:lang w:val="en-CA"/>
        </w:rPr>
        <w:t>ssh ybourdea@192.168.0.210 'export GTEST_OUTPUT=xml:/home/ybourdea/cc-svndir/res/;cd cc-svndir/res; rm * ; cd ../192.168.0.201/Blue; svn up ; make exec'</w:t>
      </w:r>
    </w:p>
    <w:p w14:paraId="11FC9BD0" w14:textId="77777777" w:rsidR="005579D5" w:rsidRPr="00497EB0" w:rsidRDefault="005579D5" w:rsidP="005579D5">
      <w:pPr>
        <w:spacing w:after="0" w:line="240" w:lineRule="exact"/>
        <w:jc w:val="left"/>
        <w:rPr>
          <w:rFonts w:ascii="MS Reference Sans Serif" w:hAnsi="MS Reference Sans Serif"/>
        </w:rPr>
      </w:pPr>
      <w:r w:rsidRPr="00497EB0">
        <w:rPr>
          <w:rFonts w:ascii="MS Reference Sans Serif" w:hAnsi="MS Reference Sans Serif"/>
        </w:rPr>
        <w:t>scp ybourdea@192.168.0.210:cc-svndir/res/* res/.</w:t>
      </w:r>
    </w:p>
    <w:p w14:paraId="31FDBB1A" w14:textId="7DCBE427" w:rsidR="004D5204" w:rsidRPr="004D5204" w:rsidRDefault="004D5204" w:rsidP="004D5204"/>
    <w:p w14:paraId="0623E52A" w14:textId="77777777" w:rsidR="00CE69BF" w:rsidRPr="00CE69BF" w:rsidRDefault="00CE69BF" w:rsidP="00CE69BF"/>
    <w:sectPr w:rsidR="00CE69BF" w:rsidRPr="00CE69BF" w:rsidSect="000F3CFA">
      <w:headerReference w:type="even" r:id="rId28"/>
      <w:headerReference w:type="default" r:id="rId29"/>
      <w:footerReference w:type="even" r:id="rId30"/>
      <w:footerReference w:type="default" r:id="rId31"/>
      <w:pgSz w:w="12240" w:h="15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57" w:author="Lucie" w:date="2013-07-29T21:26:00Z" w:initials="LL">
    <w:p w14:paraId="7F24E3F8" w14:textId="0734406C" w:rsidR="00D150C7" w:rsidRDefault="00D150C7">
      <w:pPr>
        <w:pStyle w:val="Commentaire"/>
      </w:pPr>
      <w:r>
        <w:rPr>
          <w:rStyle w:val="Marquedannotation"/>
        </w:rPr>
        <w:annotationRef/>
      </w:r>
      <w:r>
        <w:t>Peut-être cela serait pertinent d’ajouter une section des mots anglais ou spécialisés utilisés comme « Stubs », core , socket</w:t>
      </w:r>
    </w:p>
  </w:comment>
  <w:comment w:id="1159" w:author="Denis" w:date="2013-07-30T21:51:00Z" w:initials="D">
    <w:p w14:paraId="16892EED" w14:textId="484FEB05" w:rsidR="00D150C7" w:rsidRDefault="00D150C7">
      <w:pPr>
        <w:pStyle w:val="Commentaire"/>
      </w:pPr>
      <w:r>
        <w:rPr>
          <w:rStyle w:val="Marquedannotation"/>
        </w:rPr>
        <w:annotationRef/>
      </w:r>
      <w:r>
        <w:t>Comme le souligne Lucie, il faut ajouter tous les termes anglais spécialisés que tu utilise dans le texte, pour ceux qui ne sont pas familiers avec C++</w:t>
      </w:r>
    </w:p>
  </w:comment>
  <w:comment w:id="1883" w:author="Lucie" w:date="2013-07-31T00:08:00Z" w:initials="LL">
    <w:p w14:paraId="1F08D4BE" w14:textId="77777777" w:rsidR="00D150C7" w:rsidRDefault="00D150C7" w:rsidP="00434C16">
      <w:pPr>
        <w:pStyle w:val="Commentaire"/>
      </w:pPr>
      <w:r>
        <w:rPr>
          <w:rStyle w:val="Marquedannotation"/>
        </w:rPr>
        <w:annotationRef/>
      </w:r>
      <w:r>
        <w:t>J’ai enlevé des lignes blanches afin que tout le tableau soit sur la même page</w:t>
      </w:r>
    </w:p>
  </w:comment>
  <w:comment w:id="2283" w:author="Lucie" w:date="2013-07-29T17:31:00Z" w:initials="LL">
    <w:p w14:paraId="12B58F2D" w14:textId="56454566" w:rsidR="00D150C7" w:rsidRDefault="00D150C7">
      <w:pPr>
        <w:pStyle w:val="Commentaire"/>
      </w:pPr>
      <w:r>
        <w:rPr>
          <w:rStyle w:val="Marquedannotation"/>
        </w:rPr>
        <w:annotationRef/>
      </w:r>
      <w:r>
        <w:t>Au lieu de rouler je mettrais d’exécuter ou de reprendre</w:t>
      </w:r>
    </w:p>
  </w:comment>
  <w:comment w:id="2289" w:author="Lucie" w:date="2013-07-29T17:32:00Z" w:initials="LL">
    <w:p w14:paraId="6148B63A" w14:textId="55ED3144" w:rsidR="00D150C7" w:rsidRDefault="00D150C7">
      <w:pPr>
        <w:pStyle w:val="Commentaire"/>
      </w:pPr>
      <w:r>
        <w:rPr>
          <w:rStyle w:val="Marquedannotation"/>
        </w:rPr>
        <w:annotationRef/>
      </w:r>
      <w:r>
        <w:t>Alloué sera-t-il plus approprié ?</w:t>
      </w:r>
    </w:p>
  </w:comment>
  <w:comment w:id="2342" w:author="Lucie" w:date="2013-07-29T17:36:00Z" w:initials="LL">
    <w:p w14:paraId="33C98B38" w14:textId="0E344410" w:rsidR="00D150C7" w:rsidRDefault="00D150C7">
      <w:pPr>
        <w:pStyle w:val="Commentaire"/>
      </w:pPr>
      <w:r>
        <w:rPr>
          <w:rStyle w:val="Marquedannotation"/>
        </w:rPr>
        <w:annotationRef/>
      </w:r>
      <w:r>
        <w:t>Bureau chef est un anglicisme, il faut dire siège social</w:t>
      </w:r>
    </w:p>
  </w:comment>
  <w:comment w:id="2456" w:author="Lucie" w:date="2013-07-29T17:44:00Z" w:initials="LL">
    <w:p w14:paraId="6CF802AA" w14:textId="60EAD6DB" w:rsidR="00D150C7" w:rsidRDefault="00D150C7">
      <w:pPr>
        <w:pStyle w:val="Commentaire"/>
      </w:pPr>
      <w:r>
        <w:rPr>
          <w:rStyle w:val="Marquedannotation"/>
        </w:rPr>
        <w:annotationRef/>
      </w:r>
      <w:r>
        <w:t>Au lieu de dire il est payant, il serait mieux de dire et il faut l’acheter ou donner un prix et il coûte plus de xxxx ou dire l’entreprise doit défrayer un coût</w:t>
      </w:r>
    </w:p>
  </w:comment>
  <w:comment w:id="2461" w:author="Lucie" w:date="2013-07-29T17:44:00Z" w:initials="LL">
    <w:p w14:paraId="2C417B88" w14:textId="0774D897" w:rsidR="00D150C7" w:rsidRDefault="00D150C7">
      <w:pPr>
        <w:pStyle w:val="Commentaire"/>
      </w:pPr>
      <w:r>
        <w:rPr>
          <w:rStyle w:val="Marquedannotation"/>
        </w:rPr>
        <w:annotationRef/>
      </w:r>
      <w:r>
        <w:t>Même commentaire que LL4</w:t>
      </w:r>
    </w:p>
  </w:comment>
  <w:comment w:id="2467" w:author="Lucie" w:date="2013-07-29T17:45:00Z" w:initials="LL">
    <w:p w14:paraId="5F8A9FDF" w14:textId="77777777" w:rsidR="00D150C7" w:rsidRDefault="00D150C7" w:rsidP="001E102F">
      <w:pPr>
        <w:pStyle w:val="Commentaire"/>
      </w:pPr>
      <w:r>
        <w:rPr>
          <w:rStyle w:val="Marquedannotation"/>
        </w:rPr>
        <w:annotationRef/>
      </w:r>
      <w:r>
        <w:t>Même commentaire que LL4</w:t>
      </w:r>
    </w:p>
    <w:p w14:paraId="28A5C42A" w14:textId="7A6358A5" w:rsidR="00D150C7" w:rsidRDefault="00D150C7">
      <w:pPr>
        <w:pStyle w:val="Commentaire"/>
      </w:pPr>
    </w:p>
  </w:comment>
  <w:comment w:id="2501" w:author="Lucie" w:date="2013-07-29T17:50:00Z" w:initials="LL">
    <w:p w14:paraId="759E4226" w14:textId="7407E314" w:rsidR="00D150C7" w:rsidRDefault="00D150C7">
      <w:pPr>
        <w:pStyle w:val="Commentaire"/>
      </w:pPr>
      <w:r>
        <w:rPr>
          <w:rStyle w:val="Marquedannotation"/>
        </w:rPr>
        <w:annotationRef/>
      </w:r>
      <w:r>
        <w:t>Quel milieu ? le milieu de développement C++ ?</w:t>
      </w:r>
    </w:p>
  </w:comment>
  <w:comment w:id="2520" w:author="Denis" w:date="2013-07-31T00:23:00Z" w:initials="D">
    <w:p w14:paraId="532097A7" w14:textId="24D6DFCC" w:rsidR="00D150C7" w:rsidRDefault="00D150C7">
      <w:pPr>
        <w:pStyle w:val="Commentaire"/>
      </w:pPr>
      <w:r>
        <w:rPr>
          <w:rStyle w:val="Marquedannotation"/>
        </w:rPr>
        <w:annotationRef/>
      </w:r>
      <w:r>
        <w:t>C’est trop détaillé Yann. On ne comprend pas la différence entre 0.1 et 0.2 ou entre 0.4 et 0.3, etc. C’est ton prof qui exige ça? Sinon il y a deux approches : soit  tu décris seulement.0.2, 0.4, 0.6 et 0.8, soit tu réduis l’échelle aux valeurs de 0 à 4. Tu peux m’appeler pour en discuter.</w:t>
      </w:r>
    </w:p>
  </w:comment>
  <w:comment w:id="2553" w:author="Lucie" w:date="2013-07-31T00:20:00Z" w:initials="LL">
    <w:p w14:paraId="4B0E1DCF" w14:textId="467EB58C" w:rsidR="00D150C7" w:rsidRDefault="00D150C7">
      <w:pPr>
        <w:pStyle w:val="Commentaire"/>
      </w:pPr>
      <w:r>
        <w:rPr>
          <w:rStyle w:val="Marquedannotation"/>
        </w:rPr>
        <w:annotationRef/>
      </w:r>
      <w:r>
        <w:t>Verbeuse ? ça veut dire quoi ?</w:t>
      </w:r>
    </w:p>
    <w:p w14:paraId="35A83D0B" w14:textId="6F7FA070" w:rsidR="00D150C7" w:rsidRDefault="00D150C7">
      <w:pPr>
        <w:pStyle w:val="Commentaire"/>
      </w:pPr>
      <w:r>
        <w:t>Et vs volubile ?</w:t>
      </w:r>
    </w:p>
  </w:comment>
  <w:comment w:id="2672" w:author="Lucie" w:date="2013-07-29T18:03:00Z" w:initials="LL">
    <w:p w14:paraId="7DC71A1A" w14:textId="70116EA2" w:rsidR="00D150C7" w:rsidRDefault="00D150C7">
      <w:pPr>
        <w:pStyle w:val="Commentaire"/>
      </w:pPr>
      <w:r>
        <w:rPr>
          <w:rStyle w:val="Marquedannotation"/>
        </w:rPr>
        <w:annotationRef/>
      </w:r>
      <w:r>
        <w:t>Types de quoi ?</w:t>
      </w:r>
    </w:p>
  </w:comment>
  <w:comment w:id="2858" w:author="Lucie" w:date="2013-07-29T18:34:00Z" w:initials="LL">
    <w:p w14:paraId="284C7000" w14:textId="17CF6B08" w:rsidR="00D150C7" w:rsidRDefault="00D150C7">
      <w:pPr>
        <w:pStyle w:val="Commentaire"/>
      </w:pPr>
      <w:r>
        <w:rPr>
          <w:rStyle w:val="Marquedannotation"/>
        </w:rPr>
        <w:annotationRef/>
      </w:r>
      <w:r>
        <w:t>Avec un un processeur</w:t>
      </w:r>
    </w:p>
    <w:p w14:paraId="46A9B497" w14:textId="10ECCD99" w:rsidR="00D150C7" w:rsidRDefault="00D150C7">
      <w:pPr>
        <w:pStyle w:val="Commentaire"/>
      </w:pPr>
      <w:r>
        <w:t>Est-ce que CORE = processeur ?</w:t>
      </w:r>
    </w:p>
  </w:comment>
  <w:comment w:id="2864" w:author="Lucie" w:date="2013-07-29T18:34:00Z" w:initials="LL">
    <w:p w14:paraId="4A1F99CA" w14:textId="667236B5" w:rsidR="00D150C7" w:rsidRDefault="00D150C7">
      <w:pPr>
        <w:pStyle w:val="Commentaire"/>
      </w:pPr>
      <w:r>
        <w:rPr>
          <w:rStyle w:val="Marquedannotation"/>
        </w:rPr>
        <w:annotationRef/>
      </w:r>
      <w:r>
        <w:t xml:space="preserve">Avec 2 processeurs </w:t>
      </w:r>
    </w:p>
  </w:comment>
  <w:comment w:id="2914" w:author="Lucie" w:date="2013-07-29T18:38:00Z" w:initials="LL">
    <w:p w14:paraId="570934F9" w14:textId="5614C8A7" w:rsidR="00D150C7" w:rsidRDefault="00D150C7">
      <w:pPr>
        <w:pStyle w:val="Commentaire"/>
      </w:pPr>
      <w:r>
        <w:rPr>
          <w:rStyle w:val="Marquedannotation"/>
        </w:rPr>
        <w:annotationRef/>
      </w:r>
      <w:r>
        <w:t>Principale « main ».</w:t>
      </w:r>
    </w:p>
  </w:comment>
  <w:comment w:id="2915" w:author="Lucie" w:date="2013-07-29T18:39:00Z" w:initials="LL">
    <w:p w14:paraId="76629684" w14:textId="67F21510" w:rsidR="00D150C7" w:rsidRDefault="00D150C7">
      <w:pPr>
        <w:pStyle w:val="Commentaire"/>
      </w:pPr>
      <w:r>
        <w:rPr>
          <w:rStyle w:val="Marquedannotation"/>
        </w:rPr>
        <w:annotationRef/>
      </w:r>
      <w:r>
        <w:t>Du code exécutable en format « binaire »</w:t>
      </w:r>
    </w:p>
  </w:comment>
  <w:comment w:id="2926" w:author="Lucie" w:date="2013-07-29T18:42:00Z" w:initials="LL">
    <w:p w14:paraId="6805F7D9" w14:textId="1C77434A" w:rsidR="00D150C7" w:rsidRDefault="00D150C7">
      <w:pPr>
        <w:pStyle w:val="Commentaire"/>
      </w:pPr>
      <w:r>
        <w:rPr>
          <w:rStyle w:val="Marquedannotation"/>
        </w:rPr>
        <w:annotationRef/>
      </w:r>
      <w:r>
        <w:t>L’arrêt non prévu de l’application</w:t>
      </w:r>
    </w:p>
  </w:comment>
  <w:comment w:id="2951" w:author="Lucie" w:date="2013-07-29T18:50:00Z" w:initials="LL">
    <w:p w14:paraId="0F7D40FB" w14:textId="3AEC1C09" w:rsidR="00D150C7" w:rsidRDefault="00D150C7">
      <w:pPr>
        <w:pStyle w:val="Commentaire"/>
      </w:pPr>
      <w:r>
        <w:rPr>
          <w:rStyle w:val="Marquedannotation"/>
        </w:rPr>
        <w:annotationRef/>
      </w:r>
      <w:r>
        <w:t>Moins facile que l’outil GOOGLE mais la même cote ?</w:t>
      </w:r>
    </w:p>
  </w:comment>
  <w:comment w:id="2952" w:author="Denis" w:date="2013-07-30T12:25:00Z" w:initials="D">
    <w:p w14:paraId="766E7E42" w14:textId="2E38CAA7" w:rsidR="00D150C7" w:rsidRDefault="00D150C7">
      <w:pPr>
        <w:pStyle w:val="Commentaire"/>
      </w:pPr>
      <w:r>
        <w:rPr>
          <w:rStyle w:val="Marquedannotation"/>
        </w:rPr>
        <w:annotationRef/>
      </w:r>
      <w:r>
        <w:t>La cote devrait être 0.8</w:t>
      </w:r>
    </w:p>
  </w:comment>
  <w:comment w:id="2956" w:author="Denis" w:date="2013-07-30T13:18:00Z" w:initials="D">
    <w:p w14:paraId="25BA5E69" w14:textId="0CAF5895" w:rsidR="00D150C7" w:rsidRDefault="00D150C7">
      <w:pPr>
        <w:pStyle w:val="Commentaire"/>
      </w:pPr>
      <w:r>
        <w:rPr>
          <w:rStyle w:val="Marquedannotation"/>
        </w:rPr>
        <w:annotationRef/>
      </w:r>
      <w:r>
        <w:t>La cote devrait peut-être être 0.6, puisqu’il faut utiliser la cote générique dans plusieurs cas.</w:t>
      </w:r>
    </w:p>
  </w:comment>
  <w:comment w:id="3112" w:author="Lucie" w:date="2013-07-29T19:57:00Z" w:initials="LL">
    <w:p w14:paraId="05C75EC5" w14:textId="71E12AFD" w:rsidR="00D150C7" w:rsidRDefault="00D150C7">
      <w:pPr>
        <w:pStyle w:val="Commentaire"/>
      </w:pPr>
      <w:r>
        <w:rPr>
          <w:rStyle w:val="Marquedannotation"/>
        </w:rPr>
        <w:annotationRef/>
      </w:r>
      <w:r>
        <w:t>Mais est-ce simple à administrer ? Mettre le rationnel concernant la simplicité</w:t>
      </w:r>
    </w:p>
  </w:comment>
  <w:comment w:id="3127" w:author="Lucie" w:date="2013-07-29T19:59:00Z" w:initials="LL">
    <w:p w14:paraId="5C4D1222" w14:textId="58F8F323" w:rsidR="00D150C7" w:rsidRDefault="00D150C7">
      <w:pPr>
        <w:pStyle w:val="Commentaire"/>
      </w:pPr>
      <w:r>
        <w:rPr>
          <w:rStyle w:val="Marquedannotation"/>
        </w:rPr>
        <w:annotationRef/>
      </w:r>
      <w:r>
        <w:t>J’ai enlevé des lignes blanches afin que tout le tableau soit sur la même page</w:t>
      </w:r>
    </w:p>
  </w:comment>
  <w:comment w:id="3232" w:author="Lucie" w:date="2013-07-29T20:11:00Z" w:initials="LL">
    <w:p w14:paraId="61746450" w14:textId="78C9C964" w:rsidR="00D150C7" w:rsidRDefault="00D150C7">
      <w:pPr>
        <w:pStyle w:val="Commentaire"/>
      </w:pPr>
      <w:r>
        <w:rPr>
          <w:rStyle w:val="Marquedannotation"/>
        </w:rPr>
        <w:annotationRef/>
      </w:r>
      <w:r>
        <w:t>Ou les cotes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607F7" w14:textId="77777777" w:rsidR="00D150C7" w:rsidRDefault="00D150C7" w:rsidP="00D938FA">
      <w:pPr>
        <w:spacing w:after="0" w:line="240" w:lineRule="auto"/>
      </w:pPr>
      <w:r>
        <w:separator/>
      </w:r>
    </w:p>
  </w:endnote>
  <w:endnote w:type="continuationSeparator" w:id="0">
    <w:p w14:paraId="5F6A300C" w14:textId="77777777" w:rsidR="00D150C7" w:rsidRDefault="00D150C7" w:rsidP="00D9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Reference Sans Serif">
    <w:panose1 w:val="020B0604030504040204"/>
    <w:charset w:val="00"/>
    <w:family w:val="auto"/>
    <w:pitch w:val="variable"/>
    <w:sig w:usb0="00000287" w:usb1="00000000"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2BEFE" w14:textId="77777777" w:rsidR="00D150C7" w:rsidRDefault="00D150C7" w:rsidP="00E616EB">
    <w:pPr>
      <w:pStyle w:val="Pieddepage"/>
      <w:framePr w:wrap="around" w:vAnchor="text" w:hAnchor="margin" w:xAlign="right" w:y="1"/>
      <w:rPr>
        <w:ins w:id="10004" w:author="Yann Bourdeau" w:date="2013-09-15T13:18:00Z"/>
        <w:rStyle w:val="Numrodepage"/>
      </w:rPr>
    </w:pPr>
    <w:ins w:id="10005" w:author="Yann Bourdeau" w:date="2013-09-15T13:18:00Z">
      <w:r>
        <w:rPr>
          <w:rStyle w:val="Numrodepage"/>
        </w:rPr>
        <w:fldChar w:fldCharType="begin"/>
      </w:r>
      <w:r>
        <w:rPr>
          <w:rStyle w:val="Numrodepage"/>
        </w:rPr>
        <w:instrText xml:space="preserve">PAGE  </w:instrText>
      </w:r>
      <w:r>
        <w:rPr>
          <w:rStyle w:val="Numrodepage"/>
        </w:rPr>
        <w:fldChar w:fldCharType="end"/>
      </w:r>
    </w:ins>
  </w:p>
  <w:p w14:paraId="677FDB73" w14:textId="77777777" w:rsidR="00D150C7" w:rsidRDefault="00D150C7">
    <w:pPr>
      <w:pStyle w:val="Pieddepage"/>
      <w:ind w:right="360"/>
      <w:pPrChange w:id="10006" w:author="Yann Bourdeau" w:date="2013-09-15T13:18:00Z">
        <w:pPr>
          <w:pStyle w:val="Pieddepage"/>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E2A22" w14:textId="77777777" w:rsidR="00D150C7" w:rsidRDefault="00D150C7" w:rsidP="00E616EB">
    <w:pPr>
      <w:pStyle w:val="Pieddepage"/>
      <w:framePr w:wrap="around" w:vAnchor="text" w:hAnchor="margin" w:xAlign="right" w:y="1"/>
      <w:rPr>
        <w:ins w:id="10007" w:author="Yann Bourdeau" w:date="2013-09-15T13:18:00Z"/>
        <w:rStyle w:val="Numrodepage"/>
      </w:rPr>
    </w:pPr>
    <w:ins w:id="10008" w:author="Yann Bourdeau" w:date="2013-09-15T13:18:00Z">
      <w:r>
        <w:rPr>
          <w:rStyle w:val="Numrodepage"/>
        </w:rPr>
        <w:fldChar w:fldCharType="begin"/>
      </w:r>
      <w:r>
        <w:rPr>
          <w:rStyle w:val="Numrodepage"/>
        </w:rPr>
        <w:instrText xml:space="preserve">PAGE  </w:instrText>
      </w:r>
    </w:ins>
    <w:r>
      <w:rPr>
        <w:rStyle w:val="Numrodepage"/>
      </w:rPr>
      <w:fldChar w:fldCharType="separate"/>
    </w:r>
    <w:r w:rsidR="00AF3980">
      <w:rPr>
        <w:rStyle w:val="Numrodepage"/>
      </w:rPr>
      <w:t>2</w:t>
    </w:r>
    <w:ins w:id="10009" w:author="Yann Bourdeau" w:date="2013-09-15T13:18:00Z">
      <w:r>
        <w:rPr>
          <w:rStyle w:val="Numrodepage"/>
        </w:rPr>
        <w:fldChar w:fldCharType="end"/>
      </w:r>
    </w:ins>
  </w:p>
  <w:p w14:paraId="17B40C72" w14:textId="77777777" w:rsidR="00D150C7" w:rsidRDefault="00D150C7">
    <w:pPr>
      <w:pStyle w:val="Pieddepage"/>
      <w:ind w:right="360"/>
      <w:pPrChange w:id="10010" w:author="Yann Bourdeau" w:date="2013-09-15T13:18:00Z">
        <w:pPr>
          <w:pStyle w:val="Pieddepage"/>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F2A40" w14:textId="77777777" w:rsidR="00D150C7" w:rsidRDefault="00D150C7" w:rsidP="00D938FA">
      <w:pPr>
        <w:spacing w:after="0" w:line="240" w:lineRule="auto"/>
      </w:pPr>
      <w:r>
        <w:separator/>
      </w:r>
    </w:p>
  </w:footnote>
  <w:footnote w:type="continuationSeparator" w:id="0">
    <w:p w14:paraId="189EDB41" w14:textId="77777777" w:rsidR="00D150C7" w:rsidRDefault="00D150C7" w:rsidP="00D938FA">
      <w:pPr>
        <w:spacing w:after="0" w:line="240" w:lineRule="auto"/>
      </w:pPr>
      <w:r>
        <w:continuationSeparator/>
      </w:r>
    </w:p>
  </w:footnote>
  <w:footnote w:id="1">
    <w:p w14:paraId="6D8FC5EE" w14:textId="11419A08" w:rsidR="00D150C7" w:rsidRPr="00327E0C" w:rsidDel="00084E62" w:rsidRDefault="00D150C7" w:rsidP="00201F4B">
      <w:pPr>
        <w:spacing w:after="0" w:line="240" w:lineRule="auto"/>
        <w:ind w:firstLine="0"/>
        <w:jc w:val="left"/>
        <w:rPr>
          <w:noProof w:val="0"/>
          <w:szCs w:val="22"/>
          <w:lang w:val="fr-FR"/>
        </w:rPr>
      </w:pPr>
      <w:moveFromRangeStart w:id="2600" w:author="Yann Bourdeau" w:date="2014-02-06T16:37:00Z" w:name="move253323978"/>
      <w:moveFrom w:id="2601" w:author="Yann Bourdeau" w:date="2014-02-06T16:37:00Z">
        <w:r w:rsidDel="00084E62">
          <w:rPr>
            <w:rStyle w:val="Marquenotebasdepage"/>
          </w:rPr>
          <w:footnoteRef/>
        </w:r>
        <w:r w:rsidDel="00084E62">
          <w:t xml:space="preserve"> </w:t>
        </w:r>
        <w:r w:rsidRPr="00327E0C" w:rsidDel="00084E62">
          <w:rPr>
            <w:noProof w:val="0"/>
            <w:szCs w:val="22"/>
            <w:lang w:val="fr-FR"/>
          </w:rPr>
          <w:t xml:space="preserve">N.U. Noel Unknown, Exploring the C++ Unit Testing Framework Jungle, 2004 (mis à jour 2010) [En ligne]. Disponible: </w:t>
        </w:r>
        <w:r w:rsidDel="00084E62">
          <w:fldChar w:fldCharType="begin"/>
        </w:r>
        <w:r w:rsidDel="00084E62">
          <w:instrText xml:space="preserve"> HYPERLINK "http://gamesfromwithin.com/exploring-the-c-unit-testing-framework-jungle" </w:instrText>
        </w:r>
        <w:r w:rsidDel="00084E62">
          <w:fldChar w:fldCharType="separate"/>
        </w:r>
        <w:r w:rsidRPr="00327E0C" w:rsidDel="00084E62">
          <w:rPr>
            <w:noProof w:val="0"/>
            <w:color w:val="000099"/>
            <w:szCs w:val="22"/>
            <w:u w:val="single" w:color="000099"/>
            <w:lang w:val="fr-FR"/>
          </w:rPr>
          <w:t>http://gamesfromwithin.com/exploring-the-c-unit-testing-framework-jungle</w:t>
        </w:r>
        <w:r w:rsidDel="00084E62">
          <w:rPr>
            <w:noProof w:val="0"/>
            <w:color w:val="000099"/>
            <w:szCs w:val="22"/>
            <w:u w:val="single" w:color="000099"/>
            <w:lang w:val="fr-FR"/>
          </w:rPr>
          <w:fldChar w:fldCharType="end"/>
        </w:r>
        <w:r w:rsidRPr="00327E0C" w:rsidDel="00084E62">
          <w:rPr>
            <w:noProof w:val="0"/>
            <w:szCs w:val="22"/>
            <w:lang w:val="fr-FR"/>
          </w:rPr>
          <w:t>. Consulté le  28 janvier 2012.</w:t>
        </w:r>
        <w:r w:rsidDel="00084E62">
          <w:rPr>
            <w:noProof w:val="0"/>
            <w:szCs w:val="22"/>
            <w:lang w:val="fr-FR"/>
          </w:rPr>
          <w:t xml:space="preserve"> p. 2.</w:t>
        </w:r>
      </w:moveFrom>
    </w:p>
    <w:moveFromRangeEnd w:id="2600"/>
    <w:p w14:paraId="138B182A" w14:textId="328BE929" w:rsidR="00D150C7" w:rsidRPr="00201F4B" w:rsidDel="00084E62" w:rsidRDefault="00D150C7">
      <w:pPr>
        <w:pStyle w:val="Notedebasdepage"/>
        <w:rPr>
          <w:del w:id="2602" w:author="Yann Bourdeau" w:date="2014-02-06T16:37:00Z"/>
          <w:lang w:val="fr-FR"/>
        </w:rPr>
      </w:pPr>
    </w:p>
  </w:footnote>
  <w:footnote w:id="2">
    <w:p w14:paraId="3FA91FA4" w14:textId="3F5969F8" w:rsidR="00D150C7" w:rsidRPr="00327E0C" w:rsidDel="00EB0324" w:rsidRDefault="00D150C7" w:rsidP="00201F4B">
      <w:pPr>
        <w:spacing w:after="0" w:line="240" w:lineRule="auto"/>
        <w:ind w:firstLine="0"/>
        <w:jc w:val="left"/>
        <w:rPr>
          <w:del w:id="2614" w:author="Yann Bourdeau" w:date="2014-02-06T16:38:00Z"/>
          <w:noProof w:val="0"/>
          <w:szCs w:val="22"/>
          <w:lang w:val="fr-FR"/>
        </w:rPr>
      </w:pPr>
      <w:del w:id="2615" w:author="Yann Bourdeau" w:date="2014-02-06T16:38:00Z">
        <w:r w:rsidDel="00EB0324">
          <w:rPr>
            <w:rStyle w:val="Marquenotebasdepage"/>
          </w:rPr>
          <w:footnoteRef/>
        </w:r>
        <w:r w:rsidDel="00EB0324">
          <w:delText xml:space="preserve"> </w:delText>
        </w:r>
        <w:r w:rsidRPr="00327E0C" w:rsidDel="00EB0324">
          <w:rPr>
            <w:noProof w:val="0"/>
            <w:szCs w:val="22"/>
            <w:lang w:val="fr-FR"/>
          </w:rPr>
          <w:delText xml:space="preserve">N.U. Noel Unknown, Exploring the C++ Unit Testing Framework Jungle, 2004 (mis à jour 2010) [En ligne]. Disponible: </w:delText>
        </w:r>
        <w:r w:rsidDel="00EB0324">
          <w:fldChar w:fldCharType="begin"/>
        </w:r>
        <w:r w:rsidDel="00EB0324">
          <w:delInstrText xml:space="preserve"> HYPERLINK "http://gamesfromwithin.com/exploring-the-c-unit-testing-framework-jungle" </w:delInstrText>
        </w:r>
        <w:r w:rsidDel="00EB0324">
          <w:fldChar w:fldCharType="separate"/>
        </w:r>
        <w:r w:rsidRPr="00327E0C" w:rsidDel="00EB0324">
          <w:rPr>
            <w:noProof w:val="0"/>
            <w:color w:val="000099"/>
            <w:szCs w:val="22"/>
            <w:u w:val="single" w:color="000099"/>
            <w:lang w:val="fr-FR"/>
          </w:rPr>
          <w:delText>http://gamesfromwithin.com/exploring-the-c-unit-testing-framework-jungle</w:delText>
        </w:r>
        <w:r w:rsidDel="00EB0324">
          <w:rPr>
            <w:noProof w:val="0"/>
            <w:color w:val="000099"/>
            <w:szCs w:val="22"/>
            <w:u w:val="single" w:color="000099"/>
            <w:lang w:val="fr-FR"/>
          </w:rPr>
          <w:fldChar w:fldCharType="end"/>
        </w:r>
        <w:r w:rsidRPr="00327E0C" w:rsidDel="00EB0324">
          <w:rPr>
            <w:noProof w:val="0"/>
            <w:szCs w:val="22"/>
            <w:lang w:val="fr-FR"/>
          </w:rPr>
          <w:delText>. Consulté le  28 janvier 2012.</w:delText>
        </w:r>
        <w:r w:rsidDel="00EB0324">
          <w:rPr>
            <w:noProof w:val="0"/>
            <w:szCs w:val="22"/>
            <w:lang w:val="fr-FR"/>
          </w:rPr>
          <w:delText xml:space="preserve"> p. 2.</w:delText>
        </w:r>
      </w:del>
    </w:p>
    <w:p w14:paraId="75A04125" w14:textId="77777777" w:rsidR="00D150C7" w:rsidRPr="00201F4B" w:rsidDel="00EB0324" w:rsidRDefault="00D150C7" w:rsidP="00201F4B">
      <w:pPr>
        <w:pStyle w:val="Notedebasdepage"/>
        <w:rPr>
          <w:del w:id="2616" w:author="Yann Bourdeau" w:date="2014-02-06T16:38:00Z"/>
          <w:lang w:val="fr-FR"/>
        </w:rPr>
      </w:pPr>
    </w:p>
  </w:footnote>
  <w:footnote w:id="3">
    <w:p w14:paraId="562FAADF" w14:textId="39CEAC7B" w:rsidR="00D150C7" w:rsidRPr="00327E0C" w:rsidDel="00EB0324" w:rsidRDefault="00D150C7" w:rsidP="00201F4B">
      <w:pPr>
        <w:spacing w:after="0" w:line="240" w:lineRule="auto"/>
        <w:ind w:firstLine="0"/>
        <w:jc w:val="left"/>
        <w:rPr>
          <w:del w:id="2631" w:author="Yann Bourdeau" w:date="2014-02-06T16:38:00Z"/>
          <w:noProof w:val="0"/>
          <w:szCs w:val="22"/>
          <w:lang w:val="fr-FR"/>
        </w:rPr>
      </w:pPr>
      <w:del w:id="2632" w:author="Yann Bourdeau" w:date="2014-02-06T16:38:00Z">
        <w:r w:rsidDel="00EB0324">
          <w:rPr>
            <w:rStyle w:val="Marquenotebasdepage"/>
          </w:rPr>
          <w:footnoteRef/>
        </w:r>
        <w:r w:rsidDel="00EB0324">
          <w:delText xml:space="preserve"> </w:delText>
        </w:r>
        <w:r w:rsidRPr="00327E0C" w:rsidDel="00EB0324">
          <w:rPr>
            <w:noProof w:val="0"/>
            <w:szCs w:val="22"/>
            <w:lang w:val="fr-FR"/>
          </w:rPr>
          <w:delText xml:space="preserve">N.U. Noel Unknown, Exploring the C++ Unit Testing Framework Jungle, 2004 (mis à jour 2010) [En ligne]. Disponible: </w:delText>
        </w:r>
        <w:r w:rsidDel="00EB0324">
          <w:fldChar w:fldCharType="begin"/>
        </w:r>
        <w:r w:rsidDel="00EB0324">
          <w:delInstrText xml:space="preserve"> HYPERLINK "http://gamesfromwithin.com/exploring-the-c-unit-testing-framework-jungle" </w:delInstrText>
        </w:r>
        <w:r w:rsidDel="00EB0324">
          <w:fldChar w:fldCharType="separate"/>
        </w:r>
        <w:r w:rsidRPr="00327E0C" w:rsidDel="00EB0324">
          <w:rPr>
            <w:noProof w:val="0"/>
            <w:color w:val="000099"/>
            <w:szCs w:val="22"/>
            <w:u w:val="single" w:color="000099"/>
            <w:lang w:val="fr-FR"/>
          </w:rPr>
          <w:delText>http://gamesfromwithin.com/exploring-the-c-unit-testing-framework-jungle</w:delText>
        </w:r>
        <w:r w:rsidDel="00EB0324">
          <w:rPr>
            <w:noProof w:val="0"/>
            <w:color w:val="000099"/>
            <w:szCs w:val="22"/>
            <w:u w:val="single" w:color="000099"/>
            <w:lang w:val="fr-FR"/>
          </w:rPr>
          <w:fldChar w:fldCharType="end"/>
        </w:r>
        <w:r w:rsidRPr="00327E0C" w:rsidDel="00EB0324">
          <w:rPr>
            <w:noProof w:val="0"/>
            <w:szCs w:val="22"/>
            <w:lang w:val="fr-FR"/>
          </w:rPr>
          <w:delText>. Consulté le  28 janvier 2012.</w:delText>
        </w:r>
        <w:r w:rsidDel="00EB0324">
          <w:rPr>
            <w:noProof w:val="0"/>
            <w:szCs w:val="22"/>
            <w:lang w:val="fr-FR"/>
          </w:rPr>
          <w:delText xml:space="preserve"> p. 3.</w:delText>
        </w:r>
      </w:del>
    </w:p>
    <w:p w14:paraId="5862F592" w14:textId="77777777" w:rsidR="00D150C7" w:rsidRPr="00201F4B" w:rsidDel="00EB0324" w:rsidRDefault="00D150C7" w:rsidP="00201F4B">
      <w:pPr>
        <w:pStyle w:val="Notedebasdepage"/>
        <w:rPr>
          <w:del w:id="2633" w:author="Yann Bourdeau" w:date="2014-02-06T16:38:00Z"/>
          <w:lang w:val="fr-FR"/>
        </w:rPr>
      </w:pPr>
    </w:p>
  </w:footnote>
  <w:footnote w:id="4">
    <w:p w14:paraId="702369D5" w14:textId="052D3B7B" w:rsidR="00D150C7" w:rsidRPr="00607F57" w:rsidRDefault="00D150C7">
      <w:pPr>
        <w:pStyle w:val="Notedebasdepage"/>
        <w:rPr>
          <w:lang w:val="fr-FR"/>
        </w:rPr>
      </w:pPr>
      <w:r>
        <w:rPr>
          <w:rStyle w:val="Marquenotebasdepage"/>
        </w:rPr>
        <w:footnoteRef/>
      </w:r>
      <w:r>
        <w:t xml:space="preserve"> </w:t>
      </w:r>
      <w:r w:rsidRPr="00327E0C">
        <w:rPr>
          <w:noProof w:val="0"/>
          <w:szCs w:val="22"/>
          <w:lang w:val="fr-FR"/>
        </w:rPr>
        <w:t xml:space="preserve">N.U. Noel </w:t>
      </w:r>
      <w:proofErr w:type="spellStart"/>
      <w:r w:rsidRPr="00327E0C">
        <w:rPr>
          <w:noProof w:val="0"/>
          <w:szCs w:val="22"/>
          <w:lang w:val="fr-FR"/>
        </w:rPr>
        <w:t>Unknown</w:t>
      </w:r>
      <w:proofErr w:type="spellEnd"/>
      <w:r w:rsidRPr="00327E0C">
        <w:rPr>
          <w:noProof w:val="0"/>
          <w:szCs w:val="22"/>
          <w:lang w:val="fr-FR"/>
        </w:rPr>
        <w:t xml:space="preserve">, </w:t>
      </w:r>
      <w:proofErr w:type="spellStart"/>
      <w:r w:rsidRPr="00327E0C">
        <w:rPr>
          <w:noProof w:val="0"/>
          <w:szCs w:val="22"/>
          <w:lang w:val="fr-FR"/>
        </w:rPr>
        <w:t>Exploring</w:t>
      </w:r>
      <w:proofErr w:type="spellEnd"/>
      <w:r w:rsidRPr="00327E0C">
        <w:rPr>
          <w:noProof w:val="0"/>
          <w:szCs w:val="22"/>
          <w:lang w:val="fr-FR"/>
        </w:rPr>
        <w:t xml:space="preserve"> the C++ Unit </w:t>
      </w:r>
      <w:proofErr w:type="spellStart"/>
      <w:r w:rsidRPr="00327E0C">
        <w:rPr>
          <w:noProof w:val="0"/>
          <w:szCs w:val="22"/>
          <w:lang w:val="fr-FR"/>
        </w:rPr>
        <w:t>Testing</w:t>
      </w:r>
      <w:proofErr w:type="spellEnd"/>
      <w:r w:rsidRPr="00327E0C">
        <w:rPr>
          <w:noProof w:val="0"/>
          <w:szCs w:val="22"/>
          <w:lang w:val="fr-FR"/>
        </w:rPr>
        <w:t xml:space="preserve"> Framework Jungle, 2004 (mis à jour 2010) [En ligne]. Disponible: </w:t>
      </w:r>
      <w:hyperlink r:id="rId1" w:history="1">
        <w:r w:rsidRPr="00327E0C">
          <w:rPr>
            <w:noProof w:val="0"/>
            <w:color w:val="000099"/>
            <w:szCs w:val="22"/>
            <w:u w:val="single" w:color="000099"/>
            <w:lang w:val="fr-FR"/>
          </w:rPr>
          <w:t>http://gamesfromwithin.com/exploring-the-c-unit-testing-framework-jungle</w:t>
        </w:r>
      </w:hyperlink>
      <w:r w:rsidRPr="00327E0C">
        <w:rPr>
          <w:noProof w:val="0"/>
          <w:szCs w:val="22"/>
          <w:lang w:val="fr-FR"/>
        </w:rPr>
        <w:t>. Consulté le  28 janvier 2012.</w:t>
      </w:r>
      <w:r>
        <w:rPr>
          <w:noProof w:val="0"/>
          <w:szCs w:val="22"/>
          <w:lang w:val="fr-FR"/>
        </w:rPr>
        <w:t xml:space="preserve"> p. 3.</w:t>
      </w:r>
    </w:p>
    <w:p w14:paraId="35FAB69A" w14:textId="77777777" w:rsidR="00D150C7" w:rsidRPr="00607F57" w:rsidDel="00EB0324" w:rsidRDefault="00D150C7">
      <w:pPr>
        <w:pStyle w:val="Notedebasdepage"/>
        <w:rPr>
          <w:del w:id="2636" w:author="Yann Bourdeau" w:date="2014-02-06T16:39:00Z"/>
          <w:lang w:val="fr-FR"/>
        </w:rPr>
      </w:pPr>
    </w:p>
  </w:footnote>
  <w:footnote w:id="5">
    <w:p w14:paraId="1CA2E2CD" w14:textId="54DC27D5" w:rsidR="00D150C7" w:rsidRPr="00327E0C" w:rsidDel="007834C4" w:rsidRDefault="00D150C7" w:rsidP="00DA56A9">
      <w:pPr>
        <w:widowControl w:val="0"/>
        <w:tabs>
          <w:tab w:val="left" w:pos="20"/>
          <w:tab w:val="left" w:pos="3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del w:id="2729" w:author="Yann Bourdeau" w:date="2014-02-06T16:43:00Z"/>
          <w:noProof w:val="0"/>
          <w:szCs w:val="22"/>
          <w:lang w:val="fr-FR"/>
        </w:rPr>
      </w:pPr>
      <w:del w:id="2730" w:author="Yann Bourdeau" w:date="2014-02-06T16:43:00Z">
        <w:r w:rsidDel="007834C4">
          <w:rPr>
            <w:rStyle w:val="Marquenotebasdepage"/>
          </w:rPr>
          <w:footnoteRef/>
        </w:r>
        <w:r w:rsidDel="007834C4">
          <w:delText xml:space="preserve"> </w:delText>
        </w:r>
        <w:r w:rsidRPr="00327E0C" w:rsidDel="007834C4">
          <w:rPr>
            <w:noProof w:val="0"/>
            <w:szCs w:val="22"/>
            <w:lang w:val="fr-FR"/>
          </w:rPr>
          <w:delText xml:space="preserve">M.F. Martin Fowler, Continuous Integration, 2007 [En ligne]. Disponible: </w:delText>
        </w:r>
        <w:r w:rsidDel="007834C4">
          <w:fldChar w:fldCharType="begin"/>
        </w:r>
        <w:r w:rsidDel="007834C4">
          <w:delInstrText xml:space="preserve"> HYPERLINK "http://martinfowler.com/articles/continuousIntegration.html" </w:delInstrText>
        </w:r>
        <w:r w:rsidDel="007834C4">
          <w:fldChar w:fldCharType="separate"/>
        </w:r>
        <w:r w:rsidRPr="00327E0C" w:rsidDel="007834C4">
          <w:rPr>
            <w:noProof w:val="0"/>
            <w:color w:val="000099"/>
            <w:szCs w:val="22"/>
            <w:u w:val="single" w:color="000099"/>
            <w:lang w:val="fr-FR"/>
          </w:rPr>
          <w:delText>http://martinfowler.com/articles/continuousIntegration.html</w:delText>
        </w:r>
        <w:r w:rsidDel="007834C4">
          <w:rPr>
            <w:noProof w:val="0"/>
            <w:color w:val="000099"/>
            <w:szCs w:val="22"/>
            <w:u w:val="single" w:color="000099"/>
            <w:lang w:val="fr-FR"/>
          </w:rPr>
          <w:fldChar w:fldCharType="end"/>
        </w:r>
        <w:r w:rsidRPr="00327E0C" w:rsidDel="007834C4">
          <w:rPr>
            <w:noProof w:val="0"/>
            <w:szCs w:val="22"/>
            <w:lang w:val="fr-FR"/>
          </w:rPr>
          <w:delText>. Consulté le 16 octobre 2011.</w:delText>
        </w:r>
        <w:r w:rsidDel="007834C4">
          <w:rPr>
            <w:noProof w:val="0"/>
            <w:szCs w:val="22"/>
            <w:lang w:val="fr-FR"/>
          </w:rPr>
          <w:delText xml:space="preserve"> p. 8-9</w:delText>
        </w:r>
      </w:del>
    </w:p>
    <w:p w14:paraId="2323AB7A" w14:textId="143044C5" w:rsidR="00D150C7" w:rsidRPr="000764CC" w:rsidDel="007834C4" w:rsidRDefault="00D150C7">
      <w:pPr>
        <w:pStyle w:val="Notedebasdepage"/>
        <w:rPr>
          <w:del w:id="2731" w:author="Yann Bourdeau" w:date="2014-02-06T16:43:00Z"/>
          <w:lang w:val="fr-FR"/>
        </w:rPr>
      </w:pPr>
    </w:p>
  </w:footnote>
  <w:footnote w:id="6">
    <w:p w14:paraId="65F5AC94" w14:textId="1C51B6D9" w:rsidR="00D150C7" w:rsidRPr="00327E0C" w:rsidDel="007834C4" w:rsidRDefault="00D150C7" w:rsidP="00E34A25">
      <w:pPr>
        <w:widowControl w:val="0"/>
        <w:tabs>
          <w:tab w:val="left" w:pos="20"/>
          <w:tab w:val="left" w:pos="32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del w:id="2734" w:author="Yann Bourdeau" w:date="2014-02-06T16:43:00Z"/>
          <w:noProof w:val="0"/>
          <w:szCs w:val="22"/>
          <w:lang w:val="fr-FR"/>
        </w:rPr>
      </w:pPr>
      <w:del w:id="2735" w:author="Yann Bourdeau" w:date="2014-02-06T16:43:00Z">
        <w:r w:rsidDel="007834C4">
          <w:rPr>
            <w:rStyle w:val="Marquenotebasdepage"/>
          </w:rPr>
          <w:footnoteRef/>
        </w:r>
        <w:r w:rsidDel="007834C4">
          <w:delText xml:space="preserve"> </w:delText>
        </w:r>
        <w:r w:rsidRPr="005B2152" w:rsidDel="007834C4">
          <w:rPr>
            <w:noProof w:val="0"/>
            <w:szCs w:val="22"/>
            <w:lang w:val="fr-FR"/>
          </w:rPr>
          <w:delText xml:space="preserve">N.K. Neo Krates, Choosing continuous integration (CI) tool. </w:delText>
        </w:r>
        <w:r w:rsidRPr="00327E0C" w:rsidDel="007834C4">
          <w:rPr>
            <w:noProof w:val="0"/>
            <w:szCs w:val="22"/>
            <w:lang w:val="fr-FR"/>
          </w:rPr>
          <w:delText xml:space="preserve">Comparison : CruiseControl, Hudson, Continuu, vs. TeamCity, 2010 [En ligne]. Disponible: </w:delText>
        </w:r>
        <w:r w:rsidDel="007834C4">
          <w:fldChar w:fldCharType="begin"/>
        </w:r>
        <w:r w:rsidDel="007834C4">
          <w:delInstrText xml:space="preserve"> HYPERLINK "http://www.thinkplexx.com/learn/article/build-chain/ci/choosing-continuous-integrationci-tool-opensource-vs-professional-cruisecontrol-hudson-continuum-vs-teamcity" </w:delInstrText>
        </w:r>
        <w:r w:rsidDel="007834C4">
          <w:fldChar w:fldCharType="separate"/>
        </w:r>
        <w:r w:rsidRPr="00327E0C" w:rsidDel="007834C4">
          <w:rPr>
            <w:noProof w:val="0"/>
            <w:color w:val="000099"/>
            <w:szCs w:val="22"/>
            <w:u w:val="single" w:color="000099"/>
            <w:lang w:val="fr-FR"/>
          </w:rPr>
          <w:delText>http://www.thinkplexx.com/learn/article/build-chain/ci/choosing-continuous-integrationci-tool-opensource-vs-professional-cruisecontrol-hudson-continuum-vs-teamcity</w:delText>
        </w:r>
        <w:r w:rsidDel="007834C4">
          <w:rPr>
            <w:noProof w:val="0"/>
            <w:color w:val="000099"/>
            <w:szCs w:val="22"/>
            <w:u w:val="single" w:color="000099"/>
            <w:lang w:val="fr-FR"/>
          </w:rPr>
          <w:fldChar w:fldCharType="end"/>
        </w:r>
        <w:r w:rsidRPr="00327E0C" w:rsidDel="007834C4">
          <w:rPr>
            <w:noProof w:val="0"/>
            <w:szCs w:val="22"/>
            <w:lang w:val="fr-FR"/>
          </w:rPr>
          <w:delText>. Consulté le 16 octobre 2011.</w:delText>
        </w:r>
        <w:r w:rsidDel="007834C4">
          <w:rPr>
            <w:noProof w:val="0"/>
            <w:szCs w:val="22"/>
            <w:lang w:val="fr-FR"/>
          </w:rPr>
          <w:delText xml:space="preserve"> p. 2.</w:delText>
        </w:r>
      </w:del>
    </w:p>
    <w:p w14:paraId="64E8873C" w14:textId="51A83CF4" w:rsidR="00D150C7" w:rsidRPr="00E34A25" w:rsidDel="007834C4" w:rsidRDefault="00D150C7">
      <w:pPr>
        <w:pStyle w:val="Notedebasdepage"/>
        <w:rPr>
          <w:del w:id="2736" w:author="Yann Bourdeau" w:date="2014-02-06T16:43:00Z"/>
          <w:lang w:val="fr-FR"/>
        </w:rPr>
      </w:pPr>
    </w:p>
  </w:footnote>
  <w:footnote w:id="7">
    <w:p w14:paraId="04A0C95F" w14:textId="5CE18085" w:rsidR="00D150C7" w:rsidRPr="00327E0C" w:rsidDel="007834C4" w:rsidRDefault="00D150C7" w:rsidP="005D1A7F">
      <w:pPr>
        <w:widowControl w:val="0"/>
        <w:tabs>
          <w:tab w:val="left" w:pos="20"/>
          <w:tab w:val="left" w:pos="32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jc w:val="left"/>
        <w:rPr>
          <w:del w:id="2739" w:author="Yann Bourdeau" w:date="2014-02-06T16:43:00Z"/>
          <w:noProof w:val="0"/>
          <w:szCs w:val="22"/>
          <w:lang w:val="fr-FR"/>
        </w:rPr>
      </w:pPr>
      <w:del w:id="2740" w:author="Yann Bourdeau" w:date="2014-02-06T16:43:00Z">
        <w:r w:rsidDel="007834C4">
          <w:rPr>
            <w:rStyle w:val="Marquenotebasdepage"/>
          </w:rPr>
          <w:footnoteRef/>
        </w:r>
        <w:r w:rsidDel="007834C4">
          <w:delText xml:space="preserve"> </w:delText>
        </w:r>
        <w:r w:rsidRPr="005B2152" w:rsidDel="007834C4">
          <w:rPr>
            <w:noProof w:val="0"/>
            <w:szCs w:val="22"/>
            <w:lang w:val="fr-FR"/>
          </w:rPr>
          <w:delText xml:space="preserve">N.K. Neo Krates, Choosing continuous integration (CI) tool. </w:delText>
        </w:r>
        <w:r w:rsidRPr="00327E0C" w:rsidDel="007834C4">
          <w:rPr>
            <w:noProof w:val="0"/>
            <w:szCs w:val="22"/>
            <w:lang w:val="fr-FR"/>
          </w:rPr>
          <w:delText xml:space="preserve">Comparison : CruiseControl, Hudson, Continuu, vs. TeamCity, 2010 [En ligne]. Disponible: </w:delText>
        </w:r>
        <w:r w:rsidDel="007834C4">
          <w:fldChar w:fldCharType="begin"/>
        </w:r>
        <w:r w:rsidDel="007834C4">
          <w:delInstrText xml:space="preserve"> HYPERLINK "http://www.thinkplexx.com/learn/article/build-chain/ci/choosing-continuous-integrationci-tool-opensource-vs-professional-cruisecontrol-hudson-continuum-vs-teamcity" </w:delInstrText>
        </w:r>
        <w:r w:rsidDel="007834C4">
          <w:fldChar w:fldCharType="separate"/>
        </w:r>
        <w:r w:rsidRPr="00327E0C" w:rsidDel="007834C4">
          <w:rPr>
            <w:noProof w:val="0"/>
            <w:color w:val="000099"/>
            <w:szCs w:val="22"/>
            <w:u w:val="single" w:color="000099"/>
            <w:lang w:val="fr-FR"/>
          </w:rPr>
          <w:delText>http://www.thinkplexx.com/learn/article/build-chain/ci/choosing-continuous-integrationci-tool-opensource-vs-professional-cruisecontrol-hudson-continuum-vs-teamcity</w:delText>
        </w:r>
        <w:r w:rsidDel="007834C4">
          <w:rPr>
            <w:noProof w:val="0"/>
            <w:color w:val="000099"/>
            <w:szCs w:val="22"/>
            <w:u w:val="single" w:color="000099"/>
            <w:lang w:val="fr-FR"/>
          </w:rPr>
          <w:fldChar w:fldCharType="end"/>
        </w:r>
        <w:r w:rsidRPr="00327E0C" w:rsidDel="007834C4">
          <w:rPr>
            <w:noProof w:val="0"/>
            <w:szCs w:val="22"/>
            <w:lang w:val="fr-FR"/>
          </w:rPr>
          <w:delText>. Consulté le 16 octobre 2011.</w:delText>
        </w:r>
        <w:r w:rsidDel="007834C4">
          <w:rPr>
            <w:noProof w:val="0"/>
            <w:szCs w:val="22"/>
            <w:lang w:val="fr-FR"/>
          </w:rPr>
          <w:delText xml:space="preserve"> p. 1.</w:delText>
        </w:r>
      </w:del>
    </w:p>
    <w:p w14:paraId="1674922A" w14:textId="64DCC5E5" w:rsidR="00D150C7" w:rsidRPr="005D1A7F" w:rsidDel="007834C4" w:rsidRDefault="00D150C7">
      <w:pPr>
        <w:pStyle w:val="Notedebasdepage"/>
        <w:rPr>
          <w:del w:id="2741" w:author="Yann Bourdeau" w:date="2014-02-06T16:43:00Z"/>
          <w:lang w:val="fr-FR"/>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4F695" w14:textId="77777777" w:rsidR="00D150C7" w:rsidRDefault="00D150C7" w:rsidP="0055721F">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D6474D1" w14:textId="77777777" w:rsidR="00D150C7" w:rsidRDefault="00D150C7" w:rsidP="00D938FA">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6BA60" w14:textId="08EEDECD" w:rsidR="00D150C7" w:rsidDel="00BB01EA" w:rsidRDefault="00D150C7" w:rsidP="0055721F">
    <w:pPr>
      <w:pStyle w:val="En-tte"/>
      <w:framePr w:wrap="around" w:vAnchor="text" w:hAnchor="margin" w:xAlign="right" w:y="1"/>
      <w:rPr>
        <w:del w:id="10002" w:author="Yann Bourdeau" w:date="2013-09-15T13:18:00Z"/>
        <w:rStyle w:val="Numrodepage"/>
      </w:rPr>
    </w:pPr>
    <w:del w:id="10003" w:author="Yann Bourdeau" w:date="2013-09-15T13:18:00Z">
      <w:r w:rsidDel="00BB01EA">
        <w:rPr>
          <w:rStyle w:val="Numrodepage"/>
        </w:rPr>
        <w:fldChar w:fldCharType="begin"/>
      </w:r>
      <w:r w:rsidDel="00BB01EA">
        <w:rPr>
          <w:rStyle w:val="Numrodepage"/>
        </w:rPr>
        <w:delInstrText xml:space="preserve">PAGE  </w:delInstrText>
      </w:r>
      <w:r w:rsidDel="00BB01EA">
        <w:rPr>
          <w:rStyle w:val="Numrodepage"/>
        </w:rPr>
        <w:fldChar w:fldCharType="separate"/>
      </w:r>
      <w:r w:rsidDel="00BB01EA">
        <w:rPr>
          <w:rStyle w:val="Numrodepage"/>
        </w:rPr>
        <w:delText>1</w:delText>
      </w:r>
      <w:r w:rsidDel="00BB01EA">
        <w:rPr>
          <w:rStyle w:val="Numrodepage"/>
        </w:rPr>
        <w:fldChar w:fldCharType="end"/>
      </w:r>
    </w:del>
  </w:p>
  <w:p w14:paraId="48C8E8CB" w14:textId="77777777" w:rsidR="00D150C7" w:rsidRDefault="00D150C7" w:rsidP="00D938FA">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4"/>
    <w:multiLevelType w:val="multilevel"/>
    <w:tmpl w:val="00000000"/>
    <w:lvl w:ilvl="0">
      <w:start w:val="1"/>
      <w:numFmt w:val="decimal"/>
      <w:pStyle w:val="section"/>
      <w:suff w:val="nothing"/>
      <w:lvlText w:val="Chapitre %1"/>
      <w:lvlJc w:val="left"/>
      <w:pPr>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3EE6412"/>
    <w:multiLevelType w:val="hybridMultilevel"/>
    <w:tmpl w:val="C46E5B6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7CD0580"/>
    <w:multiLevelType w:val="hybridMultilevel"/>
    <w:tmpl w:val="50B49B54"/>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10222DF0"/>
    <w:multiLevelType w:val="hybridMultilevel"/>
    <w:tmpl w:val="79ECAD66"/>
    <w:lvl w:ilvl="0" w:tplc="0C0C000F">
      <w:start w:val="1"/>
      <w:numFmt w:val="decimal"/>
      <w:lvlText w:val="%1."/>
      <w:lvlJc w:val="left"/>
      <w:pPr>
        <w:ind w:left="1287" w:hanging="360"/>
      </w:pPr>
      <w:rPr>
        <w:rFonts w:hint="default"/>
      </w:rPr>
    </w:lvl>
    <w:lvl w:ilvl="1" w:tplc="0C0C0019">
      <w:start w:val="1"/>
      <w:numFmt w:val="lowerLetter"/>
      <w:lvlText w:val="%2."/>
      <w:lvlJc w:val="left"/>
      <w:pPr>
        <w:ind w:left="2007" w:hanging="360"/>
      </w:pPr>
    </w:lvl>
    <w:lvl w:ilvl="2" w:tplc="0C0C001B" w:tentative="1">
      <w:start w:val="1"/>
      <w:numFmt w:val="lowerRoman"/>
      <w:lvlText w:val="%3."/>
      <w:lvlJc w:val="right"/>
      <w:pPr>
        <w:ind w:left="2727" w:hanging="180"/>
      </w:pPr>
    </w:lvl>
    <w:lvl w:ilvl="3" w:tplc="0C0C000F" w:tentative="1">
      <w:start w:val="1"/>
      <w:numFmt w:val="decimal"/>
      <w:lvlText w:val="%4."/>
      <w:lvlJc w:val="left"/>
      <w:pPr>
        <w:ind w:left="3447" w:hanging="360"/>
      </w:pPr>
    </w:lvl>
    <w:lvl w:ilvl="4" w:tplc="0C0C0019" w:tentative="1">
      <w:start w:val="1"/>
      <w:numFmt w:val="lowerLetter"/>
      <w:lvlText w:val="%5."/>
      <w:lvlJc w:val="left"/>
      <w:pPr>
        <w:ind w:left="4167" w:hanging="360"/>
      </w:pPr>
    </w:lvl>
    <w:lvl w:ilvl="5" w:tplc="0C0C001B" w:tentative="1">
      <w:start w:val="1"/>
      <w:numFmt w:val="lowerRoman"/>
      <w:lvlText w:val="%6."/>
      <w:lvlJc w:val="right"/>
      <w:pPr>
        <w:ind w:left="4887" w:hanging="180"/>
      </w:pPr>
    </w:lvl>
    <w:lvl w:ilvl="6" w:tplc="0C0C000F" w:tentative="1">
      <w:start w:val="1"/>
      <w:numFmt w:val="decimal"/>
      <w:lvlText w:val="%7."/>
      <w:lvlJc w:val="left"/>
      <w:pPr>
        <w:ind w:left="5607" w:hanging="360"/>
      </w:pPr>
    </w:lvl>
    <w:lvl w:ilvl="7" w:tplc="0C0C0019" w:tentative="1">
      <w:start w:val="1"/>
      <w:numFmt w:val="lowerLetter"/>
      <w:lvlText w:val="%8."/>
      <w:lvlJc w:val="left"/>
      <w:pPr>
        <w:ind w:left="6327" w:hanging="360"/>
      </w:pPr>
    </w:lvl>
    <w:lvl w:ilvl="8" w:tplc="0C0C001B" w:tentative="1">
      <w:start w:val="1"/>
      <w:numFmt w:val="lowerRoman"/>
      <w:lvlText w:val="%9."/>
      <w:lvlJc w:val="right"/>
      <w:pPr>
        <w:ind w:left="7047" w:hanging="180"/>
      </w:pPr>
    </w:lvl>
  </w:abstractNum>
  <w:abstractNum w:abstractNumId="4">
    <w:nsid w:val="18B508D9"/>
    <w:multiLevelType w:val="hybridMultilevel"/>
    <w:tmpl w:val="2AB4C520"/>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5">
    <w:nsid w:val="1C813F0E"/>
    <w:multiLevelType w:val="hybridMultilevel"/>
    <w:tmpl w:val="562C3C4E"/>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6">
    <w:nsid w:val="23CF7E32"/>
    <w:multiLevelType w:val="hybridMultilevel"/>
    <w:tmpl w:val="680E7784"/>
    <w:lvl w:ilvl="0" w:tplc="0798958A">
      <w:numFmt w:val="bullet"/>
      <w:lvlText w:val="-"/>
      <w:lvlJc w:val="left"/>
      <w:pPr>
        <w:ind w:left="1060" w:hanging="360"/>
      </w:pPr>
      <w:rPr>
        <w:rFonts w:ascii="Times New Roman" w:eastAsia="Times New Roman" w:hAnsi="Times New Roman" w:cs="Times New Roman"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nsid w:val="2FCD148A"/>
    <w:multiLevelType w:val="hybridMultilevel"/>
    <w:tmpl w:val="059441A8"/>
    <w:lvl w:ilvl="0" w:tplc="5F3012C2">
      <w:start w:val="4"/>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30130678"/>
    <w:multiLevelType w:val="hybridMultilevel"/>
    <w:tmpl w:val="C320589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nsid w:val="363F3E7F"/>
    <w:multiLevelType w:val="hybridMultilevel"/>
    <w:tmpl w:val="F134F862"/>
    <w:lvl w:ilvl="0" w:tplc="CFF46820">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8EB4D2A"/>
    <w:multiLevelType w:val="hybridMultilevel"/>
    <w:tmpl w:val="0190429C"/>
    <w:lvl w:ilvl="0" w:tplc="0C0C000F">
      <w:start w:val="1"/>
      <w:numFmt w:val="decimal"/>
      <w:lvlText w:val="%1."/>
      <w:lvlJc w:val="left"/>
      <w:pPr>
        <w:ind w:left="1287" w:hanging="360"/>
      </w:pPr>
    </w:lvl>
    <w:lvl w:ilvl="1" w:tplc="0C0C0019" w:tentative="1">
      <w:start w:val="1"/>
      <w:numFmt w:val="lowerLetter"/>
      <w:lvlText w:val="%2."/>
      <w:lvlJc w:val="left"/>
      <w:pPr>
        <w:ind w:left="2007" w:hanging="360"/>
      </w:pPr>
    </w:lvl>
    <w:lvl w:ilvl="2" w:tplc="0C0C001B" w:tentative="1">
      <w:start w:val="1"/>
      <w:numFmt w:val="lowerRoman"/>
      <w:lvlText w:val="%3."/>
      <w:lvlJc w:val="right"/>
      <w:pPr>
        <w:ind w:left="2727" w:hanging="180"/>
      </w:pPr>
    </w:lvl>
    <w:lvl w:ilvl="3" w:tplc="0C0C000F" w:tentative="1">
      <w:start w:val="1"/>
      <w:numFmt w:val="decimal"/>
      <w:lvlText w:val="%4."/>
      <w:lvlJc w:val="left"/>
      <w:pPr>
        <w:ind w:left="3447" w:hanging="360"/>
      </w:pPr>
    </w:lvl>
    <w:lvl w:ilvl="4" w:tplc="0C0C0019" w:tentative="1">
      <w:start w:val="1"/>
      <w:numFmt w:val="lowerLetter"/>
      <w:lvlText w:val="%5."/>
      <w:lvlJc w:val="left"/>
      <w:pPr>
        <w:ind w:left="4167" w:hanging="360"/>
      </w:pPr>
    </w:lvl>
    <w:lvl w:ilvl="5" w:tplc="0C0C001B" w:tentative="1">
      <w:start w:val="1"/>
      <w:numFmt w:val="lowerRoman"/>
      <w:lvlText w:val="%6."/>
      <w:lvlJc w:val="right"/>
      <w:pPr>
        <w:ind w:left="4887" w:hanging="180"/>
      </w:pPr>
    </w:lvl>
    <w:lvl w:ilvl="6" w:tplc="0C0C000F" w:tentative="1">
      <w:start w:val="1"/>
      <w:numFmt w:val="decimal"/>
      <w:lvlText w:val="%7."/>
      <w:lvlJc w:val="left"/>
      <w:pPr>
        <w:ind w:left="5607" w:hanging="360"/>
      </w:pPr>
    </w:lvl>
    <w:lvl w:ilvl="7" w:tplc="0C0C0019" w:tentative="1">
      <w:start w:val="1"/>
      <w:numFmt w:val="lowerLetter"/>
      <w:lvlText w:val="%8."/>
      <w:lvlJc w:val="left"/>
      <w:pPr>
        <w:ind w:left="6327" w:hanging="360"/>
      </w:pPr>
    </w:lvl>
    <w:lvl w:ilvl="8" w:tplc="0C0C001B" w:tentative="1">
      <w:start w:val="1"/>
      <w:numFmt w:val="lowerRoman"/>
      <w:lvlText w:val="%9."/>
      <w:lvlJc w:val="right"/>
      <w:pPr>
        <w:ind w:left="7047" w:hanging="180"/>
      </w:pPr>
    </w:lvl>
  </w:abstractNum>
  <w:abstractNum w:abstractNumId="11">
    <w:nsid w:val="390F3B27"/>
    <w:multiLevelType w:val="hybridMultilevel"/>
    <w:tmpl w:val="8190F234"/>
    <w:lvl w:ilvl="0" w:tplc="E60261CE">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B3B142F"/>
    <w:multiLevelType w:val="hybridMultilevel"/>
    <w:tmpl w:val="7DE095B0"/>
    <w:lvl w:ilvl="0" w:tplc="0C0C000F">
      <w:start w:val="1"/>
      <w:numFmt w:val="decimal"/>
      <w:lvlText w:val="%1."/>
      <w:lvlJc w:val="left"/>
      <w:pPr>
        <w:ind w:left="1287" w:hanging="360"/>
      </w:pPr>
    </w:lvl>
    <w:lvl w:ilvl="1" w:tplc="0C0C0019" w:tentative="1">
      <w:start w:val="1"/>
      <w:numFmt w:val="lowerLetter"/>
      <w:lvlText w:val="%2."/>
      <w:lvlJc w:val="left"/>
      <w:pPr>
        <w:ind w:left="2007" w:hanging="360"/>
      </w:pPr>
    </w:lvl>
    <w:lvl w:ilvl="2" w:tplc="0C0C001B" w:tentative="1">
      <w:start w:val="1"/>
      <w:numFmt w:val="lowerRoman"/>
      <w:lvlText w:val="%3."/>
      <w:lvlJc w:val="right"/>
      <w:pPr>
        <w:ind w:left="2727" w:hanging="180"/>
      </w:pPr>
    </w:lvl>
    <w:lvl w:ilvl="3" w:tplc="0C0C000F" w:tentative="1">
      <w:start w:val="1"/>
      <w:numFmt w:val="decimal"/>
      <w:lvlText w:val="%4."/>
      <w:lvlJc w:val="left"/>
      <w:pPr>
        <w:ind w:left="3447" w:hanging="360"/>
      </w:pPr>
    </w:lvl>
    <w:lvl w:ilvl="4" w:tplc="0C0C0019" w:tentative="1">
      <w:start w:val="1"/>
      <w:numFmt w:val="lowerLetter"/>
      <w:lvlText w:val="%5."/>
      <w:lvlJc w:val="left"/>
      <w:pPr>
        <w:ind w:left="4167" w:hanging="360"/>
      </w:pPr>
    </w:lvl>
    <w:lvl w:ilvl="5" w:tplc="0C0C001B" w:tentative="1">
      <w:start w:val="1"/>
      <w:numFmt w:val="lowerRoman"/>
      <w:lvlText w:val="%6."/>
      <w:lvlJc w:val="right"/>
      <w:pPr>
        <w:ind w:left="4887" w:hanging="180"/>
      </w:pPr>
    </w:lvl>
    <w:lvl w:ilvl="6" w:tplc="0C0C000F" w:tentative="1">
      <w:start w:val="1"/>
      <w:numFmt w:val="decimal"/>
      <w:lvlText w:val="%7."/>
      <w:lvlJc w:val="left"/>
      <w:pPr>
        <w:ind w:left="5607" w:hanging="360"/>
      </w:pPr>
    </w:lvl>
    <w:lvl w:ilvl="7" w:tplc="0C0C0019" w:tentative="1">
      <w:start w:val="1"/>
      <w:numFmt w:val="lowerLetter"/>
      <w:lvlText w:val="%8."/>
      <w:lvlJc w:val="left"/>
      <w:pPr>
        <w:ind w:left="6327" w:hanging="360"/>
      </w:pPr>
    </w:lvl>
    <w:lvl w:ilvl="8" w:tplc="0C0C001B" w:tentative="1">
      <w:start w:val="1"/>
      <w:numFmt w:val="lowerRoman"/>
      <w:lvlText w:val="%9."/>
      <w:lvlJc w:val="right"/>
      <w:pPr>
        <w:ind w:left="7047" w:hanging="180"/>
      </w:pPr>
    </w:lvl>
  </w:abstractNum>
  <w:abstractNum w:abstractNumId="13">
    <w:nsid w:val="46EE5699"/>
    <w:multiLevelType w:val="hybridMultilevel"/>
    <w:tmpl w:val="0E64918A"/>
    <w:lvl w:ilvl="0" w:tplc="0BC27836">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4">
    <w:nsid w:val="4C1D3B9D"/>
    <w:multiLevelType w:val="hybridMultilevel"/>
    <w:tmpl w:val="0E64918A"/>
    <w:lvl w:ilvl="0" w:tplc="0BC27836">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5">
    <w:nsid w:val="50BE57C2"/>
    <w:multiLevelType w:val="hybridMultilevel"/>
    <w:tmpl w:val="BBDEA926"/>
    <w:lvl w:ilvl="0" w:tplc="0BC27836">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nsid w:val="597478F1"/>
    <w:multiLevelType w:val="hybridMultilevel"/>
    <w:tmpl w:val="47167B64"/>
    <w:lvl w:ilvl="0" w:tplc="0BC27836">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nsid w:val="646B3A51"/>
    <w:multiLevelType w:val="hybridMultilevel"/>
    <w:tmpl w:val="28F21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9D60A52"/>
    <w:multiLevelType w:val="hybridMultilevel"/>
    <w:tmpl w:val="1C068E3C"/>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19">
    <w:nsid w:val="6AF34A6A"/>
    <w:multiLevelType w:val="hybridMultilevel"/>
    <w:tmpl w:val="1794E598"/>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20">
    <w:nsid w:val="6EF16B17"/>
    <w:multiLevelType w:val="hybridMultilevel"/>
    <w:tmpl w:val="E5DE2A4E"/>
    <w:lvl w:ilvl="0" w:tplc="0C0C000F">
      <w:start w:val="1"/>
      <w:numFmt w:val="decimal"/>
      <w:lvlText w:val="%1."/>
      <w:lvlJc w:val="left"/>
      <w:pPr>
        <w:ind w:left="1287" w:hanging="360"/>
      </w:pPr>
    </w:lvl>
    <w:lvl w:ilvl="1" w:tplc="0C0C0019" w:tentative="1">
      <w:start w:val="1"/>
      <w:numFmt w:val="lowerLetter"/>
      <w:lvlText w:val="%2."/>
      <w:lvlJc w:val="left"/>
      <w:pPr>
        <w:ind w:left="2007" w:hanging="360"/>
      </w:pPr>
    </w:lvl>
    <w:lvl w:ilvl="2" w:tplc="0C0C001B" w:tentative="1">
      <w:start w:val="1"/>
      <w:numFmt w:val="lowerRoman"/>
      <w:lvlText w:val="%3."/>
      <w:lvlJc w:val="right"/>
      <w:pPr>
        <w:ind w:left="2727" w:hanging="180"/>
      </w:pPr>
    </w:lvl>
    <w:lvl w:ilvl="3" w:tplc="0C0C000F" w:tentative="1">
      <w:start w:val="1"/>
      <w:numFmt w:val="decimal"/>
      <w:lvlText w:val="%4."/>
      <w:lvlJc w:val="left"/>
      <w:pPr>
        <w:ind w:left="3447" w:hanging="360"/>
      </w:pPr>
    </w:lvl>
    <w:lvl w:ilvl="4" w:tplc="0C0C0019" w:tentative="1">
      <w:start w:val="1"/>
      <w:numFmt w:val="lowerLetter"/>
      <w:lvlText w:val="%5."/>
      <w:lvlJc w:val="left"/>
      <w:pPr>
        <w:ind w:left="4167" w:hanging="360"/>
      </w:pPr>
    </w:lvl>
    <w:lvl w:ilvl="5" w:tplc="0C0C001B" w:tentative="1">
      <w:start w:val="1"/>
      <w:numFmt w:val="lowerRoman"/>
      <w:lvlText w:val="%6."/>
      <w:lvlJc w:val="right"/>
      <w:pPr>
        <w:ind w:left="4887" w:hanging="180"/>
      </w:pPr>
    </w:lvl>
    <w:lvl w:ilvl="6" w:tplc="0C0C000F" w:tentative="1">
      <w:start w:val="1"/>
      <w:numFmt w:val="decimal"/>
      <w:lvlText w:val="%7."/>
      <w:lvlJc w:val="left"/>
      <w:pPr>
        <w:ind w:left="5607" w:hanging="360"/>
      </w:pPr>
    </w:lvl>
    <w:lvl w:ilvl="7" w:tplc="0C0C0019" w:tentative="1">
      <w:start w:val="1"/>
      <w:numFmt w:val="lowerLetter"/>
      <w:lvlText w:val="%8."/>
      <w:lvlJc w:val="left"/>
      <w:pPr>
        <w:ind w:left="6327" w:hanging="360"/>
      </w:pPr>
    </w:lvl>
    <w:lvl w:ilvl="8" w:tplc="0C0C001B" w:tentative="1">
      <w:start w:val="1"/>
      <w:numFmt w:val="lowerRoman"/>
      <w:lvlText w:val="%9."/>
      <w:lvlJc w:val="right"/>
      <w:pPr>
        <w:ind w:left="7047" w:hanging="180"/>
      </w:pPr>
    </w:lvl>
  </w:abstractNum>
  <w:abstractNum w:abstractNumId="21">
    <w:nsid w:val="6FB65A03"/>
    <w:multiLevelType w:val="hybridMultilevel"/>
    <w:tmpl w:val="A2E8296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2">
    <w:nsid w:val="70E2658B"/>
    <w:multiLevelType w:val="hybridMultilevel"/>
    <w:tmpl w:val="6D68A454"/>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3">
    <w:nsid w:val="72CE14DD"/>
    <w:multiLevelType w:val="multilevel"/>
    <w:tmpl w:val="12E4F788"/>
    <w:lvl w:ilvl="0">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4">
    <w:nsid w:val="77F8488D"/>
    <w:multiLevelType w:val="hybridMultilevel"/>
    <w:tmpl w:val="3D0440F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4"/>
  </w:num>
  <w:num w:numId="3">
    <w:abstractNumId w:val="18"/>
  </w:num>
  <w:num w:numId="4">
    <w:abstractNumId w:val="24"/>
  </w:num>
  <w:num w:numId="5">
    <w:abstractNumId w:val="3"/>
  </w:num>
  <w:num w:numId="6">
    <w:abstractNumId w:val="20"/>
  </w:num>
  <w:num w:numId="7">
    <w:abstractNumId w:val="12"/>
  </w:num>
  <w:num w:numId="8">
    <w:abstractNumId w:val="15"/>
  </w:num>
  <w:num w:numId="9">
    <w:abstractNumId w:val="22"/>
  </w:num>
  <w:num w:numId="10">
    <w:abstractNumId w:val="10"/>
  </w:num>
  <w:num w:numId="11">
    <w:abstractNumId w:val="14"/>
  </w:num>
  <w:num w:numId="12">
    <w:abstractNumId w:val="9"/>
  </w:num>
  <w:num w:numId="13">
    <w:abstractNumId w:val="13"/>
  </w:num>
  <w:num w:numId="14">
    <w:abstractNumId w:val="16"/>
  </w:num>
  <w:num w:numId="15">
    <w:abstractNumId w:val="8"/>
  </w:num>
  <w:num w:numId="16">
    <w:abstractNumId w:val="21"/>
  </w:num>
  <w:num w:numId="17">
    <w:abstractNumId w:val="2"/>
  </w:num>
  <w:num w:numId="18">
    <w:abstractNumId w:val="1"/>
  </w:num>
  <w:num w:numId="19">
    <w:abstractNumId w:val="5"/>
  </w:num>
  <w:num w:numId="20">
    <w:abstractNumId w:val="6"/>
  </w:num>
  <w:num w:numId="21">
    <w:abstractNumId w:val="11"/>
  </w:num>
  <w:num w:numId="22">
    <w:abstractNumId w:val="7"/>
  </w:num>
  <w:num w:numId="23">
    <w:abstractNumId w:val="17"/>
  </w:num>
  <w:num w:numId="24">
    <w:abstractNumId w:val="23"/>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8FA"/>
    <w:rsid w:val="000036F8"/>
    <w:rsid w:val="0000461A"/>
    <w:rsid w:val="000100D1"/>
    <w:rsid w:val="00010F2C"/>
    <w:rsid w:val="00014B0B"/>
    <w:rsid w:val="00015A00"/>
    <w:rsid w:val="00024006"/>
    <w:rsid w:val="00024114"/>
    <w:rsid w:val="00024EC5"/>
    <w:rsid w:val="000303B2"/>
    <w:rsid w:val="0003436F"/>
    <w:rsid w:val="00040D4E"/>
    <w:rsid w:val="00041798"/>
    <w:rsid w:val="000454BF"/>
    <w:rsid w:val="0004769A"/>
    <w:rsid w:val="00053635"/>
    <w:rsid w:val="00057A6A"/>
    <w:rsid w:val="00061789"/>
    <w:rsid w:val="00062830"/>
    <w:rsid w:val="00063C42"/>
    <w:rsid w:val="00063EA5"/>
    <w:rsid w:val="00064A98"/>
    <w:rsid w:val="00065DFA"/>
    <w:rsid w:val="000760B1"/>
    <w:rsid w:val="000764CC"/>
    <w:rsid w:val="00084E62"/>
    <w:rsid w:val="00090E3A"/>
    <w:rsid w:val="00091404"/>
    <w:rsid w:val="0009237B"/>
    <w:rsid w:val="000976FB"/>
    <w:rsid w:val="00097EF3"/>
    <w:rsid w:val="000A289C"/>
    <w:rsid w:val="000A7B96"/>
    <w:rsid w:val="000C5FCE"/>
    <w:rsid w:val="000D28C6"/>
    <w:rsid w:val="000D40E3"/>
    <w:rsid w:val="000E012B"/>
    <w:rsid w:val="000E3697"/>
    <w:rsid w:val="000E650C"/>
    <w:rsid w:val="000E6EB3"/>
    <w:rsid w:val="000F2CDE"/>
    <w:rsid w:val="000F329F"/>
    <w:rsid w:val="000F3CFA"/>
    <w:rsid w:val="000F4249"/>
    <w:rsid w:val="000F4428"/>
    <w:rsid w:val="00104EAD"/>
    <w:rsid w:val="0010577B"/>
    <w:rsid w:val="00106833"/>
    <w:rsid w:val="00107672"/>
    <w:rsid w:val="00107AA6"/>
    <w:rsid w:val="00114DC0"/>
    <w:rsid w:val="001151D0"/>
    <w:rsid w:val="00121CC1"/>
    <w:rsid w:val="00122AAE"/>
    <w:rsid w:val="00123A9D"/>
    <w:rsid w:val="00124C55"/>
    <w:rsid w:val="001303D3"/>
    <w:rsid w:val="00140B37"/>
    <w:rsid w:val="00141AA3"/>
    <w:rsid w:val="00142841"/>
    <w:rsid w:val="00142884"/>
    <w:rsid w:val="00143B13"/>
    <w:rsid w:val="00145C17"/>
    <w:rsid w:val="0014720A"/>
    <w:rsid w:val="00147DBF"/>
    <w:rsid w:val="00153A6A"/>
    <w:rsid w:val="00166543"/>
    <w:rsid w:val="001679D9"/>
    <w:rsid w:val="0017043B"/>
    <w:rsid w:val="0017672D"/>
    <w:rsid w:val="00181663"/>
    <w:rsid w:val="0018183F"/>
    <w:rsid w:val="00182182"/>
    <w:rsid w:val="00184AC3"/>
    <w:rsid w:val="001851A3"/>
    <w:rsid w:val="0018612F"/>
    <w:rsid w:val="00187098"/>
    <w:rsid w:val="00187575"/>
    <w:rsid w:val="00191212"/>
    <w:rsid w:val="0019515E"/>
    <w:rsid w:val="001A15F3"/>
    <w:rsid w:val="001A3EB7"/>
    <w:rsid w:val="001A48F4"/>
    <w:rsid w:val="001A6386"/>
    <w:rsid w:val="001A71D9"/>
    <w:rsid w:val="001A733F"/>
    <w:rsid w:val="001B09F3"/>
    <w:rsid w:val="001B31D9"/>
    <w:rsid w:val="001B3ED4"/>
    <w:rsid w:val="001B5D32"/>
    <w:rsid w:val="001C7BC3"/>
    <w:rsid w:val="001E102F"/>
    <w:rsid w:val="001E2260"/>
    <w:rsid w:val="001F5F5B"/>
    <w:rsid w:val="0020119E"/>
    <w:rsid w:val="00201F4B"/>
    <w:rsid w:val="00202FB6"/>
    <w:rsid w:val="00205539"/>
    <w:rsid w:val="00205D6B"/>
    <w:rsid w:val="002061B8"/>
    <w:rsid w:val="00210082"/>
    <w:rsid w:val="002119B4"/>
    <w:rsid w:val="0021368A"/>
    <w:rsid w:val="002141B1"/>
    <w:rsid w:val="002176C1"/>
    <w:rsid w:val="00220BDA"/>
    <w:rsid w:val="0022235C"/>
    <w:rsid w:val="00222636"/>
    <w:rsid w:val="002231AB"/>
    <w:rsid w:val="00224706"/>
    <w:rsid w:val="0022649E"/>
    <w:rsid w:val="00241B1F"/>
    <w:rsid w:val="002470B0"/>
    <w:rsid w:val="002547D5"/>
    <w:rsid w:val="002760FF"/>
    <w:rsid w:val="002813D5"/>
    <w:rsid w:val="0028175E"/>
    <w:rsid w:val="0028177E"/>
    <w:rsid w:val="00283383"/>
    <w:rsid w:val="00287EA2"/>
    <w:rsid w:val="00293529"/>
    <w:rsid w:val="00296F30"/>
    <w:rsid w:val="002971E8"/>
    <w:rsid w:val="00297360"/>
    <w:rsid w:val="002A4494"/>
    <w:rsid w:val="002A6EB2"/>
    <w:rsid w:val="002B04CD"/>
    <w:rsid w:val="002B0B03"/>
    <w:rsid w:val="002B2C36"/>
    <w:rsid w:val="002B39EB"/>
    <w:rsid w:val="002B5D61"/>
    <w:rsid w:val="002C4711"/>
    <w:rsid w:val="002D124E"/>
    <w:rsid w:val="002D4F3D"/>
    <w:rsid w:val="002D7DD9"/>
    <w:rsid w:val="002E1CE6"/>
    <w:rsid w:val="002F00D4"/>
    <w:rsid w:val="002F6465"/>
    <w:rsid w:val="002F6FAB"/>
    <w:rsid w:val="0030020B"/>
    <w:rsid w:val="00300916"/>
    <w:rsid w:val="003053EE"/>
    <w:rsid w:val="00306F0F"/>
    <w:rsid w:val="00307B69"/>
    <w:rsid w:val="0031254C"/>
    <w:rsid w:val="003142F3"/>
    <w:rsid w:val="00315213"/>
    <w:rsid w:val="00324BF5"/>
    <w:rsid w:val="00331440"/>
    <w:rsid w:val="003326FE"/>
    <w:rsid w:val="003339E7"/>
    <w:rsid w:val="003441C1"/>
    <w:rsid w:val="0035059F"/>
    <w:rsid w:val="00361F90"/>
    <w:rsid w:val="00365AB5"/>
    <w:rsid w:val="00367C54"/>
    <w:rsid w:val="003738FB"/>
    <w:rsid w:val="003756AF"/>
    <w:rsid w:val="00381014"/>
    <w:rsid w:val="003812D3"/>
    <w:rsid w:val="0038224F"/>
    <w:rsid w:val="00384D24"/>
    <w:rsid w:val="00385564"/>
    <w:rsid w:val="003902E5"/>
    <w:rsid w:val="00390E20"/>
    <w:rsid w:val="00396FEC"/>
    <w:rsid w:val="003A2BCC"/>
    <w:rsid w:val="003B0935"/>
    <w:rsid w:val="003B2C48"/>
    <w:rsid w:val="003B3450"/>
    <w:rsid w:val="003B43B3"/>
    <w:rsid w:val="003B70A2"/>
    <w:rsid w:val="003C153F"/>
    <w:rsid w:val="003C2950"/>
    <w:rsid w:val="003D5C9A"/>
    <w:rsid w:val="003E00CB"/>
    <w:rsid w:val="003E083F"/>
    <w:rsid w:val="003E1617"/>
    <w:rsid w:val="003E3430"/>
    <w:rsid w:val="003E7148"/>
    <w:rsid w:val="003F1A39"/>
    <w:rsid w:val="003F2FF0"/>
    <w:rsid w:val="003F4185"/>
    <w:rsid w:val="003F5560"/>
    <w:rsid w:val="003F5595"/>
    <w:rsid w:val="003F59A1"/>
    <w:rsid w:val="00400518"/>
    <w:rsid w:val="00400A0D"/>
    <w:rsid w:val="00400F34"/>
    <w:rsid w:val="004051AB"/>
    <w:rsid w:val="004075D9"/>
    <w:rsid w:val="004105B4"/>
    <w:rsid w:val="00412137"/>
    <w:rsid w:val="004129C0"/>
    <w:rsid w:val="0042493A"/>
    <w:rsid w:val="00427E02"/>
    <w:rsid w:val="00432C4F"/>
    <w:rsid w:val="004334A8"/>
    <w:rsid w:val="00434C16"/>
    <w:rsid w:val="004426F9"/>
    <w:rsid w:val="00444F35"/>
    <w:rsid w:val="00445634"/>
    <w:rsid w:val="00445EA1"/>
    <w:rsid w:val="00456AB0"/>
    <w:rsid w:val="00466907"/>
    <w:rsid w:val="00467540"/>
    <w:rsid w:val="00470A93"/>
    <w:rsid w:val="00477C5C"/>
    <w:rsid w:val="00480266"/>
    <w:rsid w:val="00485B2C"/>
    <w:rsid w:val="00487BF4"/>
    <w:rsid w:val="00492ABA"/>
    <w:rsid w:val="004A5162"/>
    <w:rsid w:val="004A51A9"/>
    <w:rsid w:val="004B1726"/>
    <w:rsid w:val="004B222B"/>
    <w:rsid w:val="004B446D"/>
    <w:rsid w:val="004B4637"/>
    <w:rsid w:val="004B4676"/>
    <w:rsid w:val="004B5E00"/>
    <w:rsid w:val="004C01C3"/>
    <w:rsid w:val="004C154D"/>
    <w:rsid w:val="004C176F"/>
    <w:rsid w:val="004C734E"/>
    <w:rsid w:val="004D02F7"/>
    <w:rsid w:val="004D2A0D"/>
    <w:rsid w:val="004D33FF"/>
    <w:rsid w:val="004D5204"/>
    <w:rsid w:val="004D6E68"/>
    <w:rsid w:val="004E2848"/>
    <w:rsid w:val="004E332D"/>
    <w:rsid w:val="004E38B7"/>
    <w:rsid w:val="004E4C87"/>
    <w:rsid w:val="004E580D"/>
    <w:rsid w:val="00502EE4"/>
    <w:rsid w:val="00503713"/>
    <w:rsid w:val="005058EB"/>
    <w:rsid w:val="00506B98"/>
    <w:rsid w:val="00515EBA"/>
    <w:rsid w:val="00516525"/>
    <w:rsid w:val="00522CFE"/>
    <w:rsid w:val="00524E20"/>
    <w:rsid w:val="005268BA"/>
    <w:rsid w:val="00554D82"/>
    <w:rsid w:val="0055721F"/>
    <w:rsid w:val="005579D5"/>
    <w:rsid w:val="005668E7"/>
    <w:rsid w:val="00570931"/>
    <w:rsid w:val="00571DB6"/>
    <w:rsid w:val="0057269E"/>
    <w:rsid w:val="005727A9"/>
    <w:rsid w:val="005747E9"/>
    <w:rsid w:val="00587A8E"/>
    <w:rsid w:val="005A3828"/>
    <w:rsid w:val="005B2152"/>
    <w:rsid w:val="005B2E8E"/>
    <w:rsid w:val="005B5A96"/>
    <w:rsid w:val="005B5BD1"/>
    <w:rsid w:val="005B6E3F"/>
    <w:rsid w:val="005B7695"/>
    <w:rsid w:val="005D0A3F"/>
    <w:rsid w:val="005D1A7F"/>
    <w:rsid w:val="005D61EC"/>
    <w:rsid w:val="005D769D"/>
    <w:rsid w:val="005E1242"/>
    <w:rsid w:val="005E1488"/>
    <w:rsid w:val="005E25EA"/>
    <w:rsid w:val="005E3FD9"/>
    <w:rsid w:val="005E683B"/>
    <w:rsid w:val="005F0845"/>
    <w:rsid w:val="005F4DC2"/>
    <w:rsid w:val="006040AC"/>
    <w:rsid w:val="0060458B"/>
    <w:rsid w:val="00606B90"/>
    <w:rsid w:val="00607F57"/>
    <w:rsid w:val="006114BF"/>
    <w:rsid w:val="006158EF"/>
    <w:rsid w:val="00617643"/>
    <w:rsid w:val="00617D74"/>
    <w:rsid w:val="006207BD"/>
    <w:rsid w:val="006224D9"/>
    <w:rsid w:val="00622600"/>
    <w:rsid w:val="00622A19"/>
    <w:rsid w:val="00622E9E"/>
    <w:rsid w:val="00623A4A"/>
    <w:rsid w:val="006270E2"/>
    <w:rsid w:val="00627457"/>
    <w:rsid w:val="00635EE7"/>
    <w:rsid w:val="00644B51"/>
    <w:rsid w:val="00651A3D"/>
    <w:rsid w:val="00651A3F"/>
    <w:rsid w:val="006546D0"/>
    <w:rsid w:val="006610C3"/>
    <w:rsid w:val="00674208"/>
    <w:rsid w:val="00675C43"/>
    <w:rsid w:val="006763FC"/>
    <w:rsid w:val="006818F5"/>
    <w:rsid w:val="00684F2B"/>
    <w:rsid w:val="00687B0A"/>
    <w:rsid w:val="006A2B4B"/>
    <w:rsid w:val="006A2F5A"/>
    <w:rsid w:val="006A452D"/>
    <w:rsid w:val="006A66DF"/>
    <w:rsid w:val="006A687D"/>
    <w:rsid w:val="006A737E"/>
    <w:rsid w:val="006B1873"/>
    <w:rsid w:val="006B1B4B"/>
    <w:rsid w:val="006B539A"/>
    <w:rsid w:val="006B5C57"/>
    <w:rsid w:val="006D10CC"/>
    <w:rsid w:val="006D1E3F"/>
    <w:rsid w:val="006D2D5A"/>
    <w:rsid w:val="006D6E31"/>
    <w:rsid w:val="006D7948"/>
    <w:rsid w:val="006E10FA"/>
    <w:rsid w:val="006E15EA"/>
    <w:rsid w:val="006E4B03"/>
    <w:rsid w:val="006E565D"/>
    <w:rsid w:val="006E6B1E"/>
    <w:rsid w:val="006E6C6C"/>
    <w:rsid w:val="006F2338"/>
    <w:rsid w:val="006F2E55"/>
    <w:rsid w:val="006F6448"/>
    <w:rsid w:val="006F7861"/>
    <w:rsid w:val="00701DCE"/>
    <w:rsid w:val="0070632E"/>
    <w:rsid w:val="0071215F"/>
    <w:rsid w:val="0072055D"/>
    <w:rsid w:val="00722AAD"/>
    <w:rsid w:val="007245EC"/>
    <w:rsid w:val="00724DC1"/>
    <w:rsid w:val="00732277"/>
    <w:rsid w:val="00733B77"/>
    <w:rsid w:val="007403D2"/>
    <w:rsid w:val="00744771"/>
    <w:rsid w:val="00747032"/>
    <w:rsid w:val="00752DB0"/>
    <w:rsid w:val="00755FDE"/>
    <w:rsid w:val="0075676E"/>
    <w:rsid w:val="00764675"/>
    <w:rsid w:val="00770E0B"/>
    <w:rsid w:val="007747A2"/>
    <w:rsid w:val="00776AFF"/>
    <w:rsid w:val="00781C12"/>
    <w:rsid w:val="007834C4"/>
    <w:rsid w:val="0078417D"/>
    <w:rsid w:val="007855FE"/>
    <w:rsid w:val="00785C22"/>
    <w:rsid w:val="00786474"/>
    <w:rsid w:val="00790020"/>
    <w:rsid w:val="007925CC"/>
    <w:rsid w:val="007A1400"/>
    <w:rsid w:val="007A1CF8"/>
    <w:rsid w:val="007A3717"/>
    <w:rsid w:val="007A45D6"/>
    <w:rsid w:val="007A562D"/>
    <w:rsid w:val="007A6A4D"/>
    <w:rsid w:val="007A6F4E"/>
    <w:rsid w:val="007A7A10"/>
    <w:rsid w:val="007B44EC"/>
    <w:rsid w:val="007C1E4B"/>
    <w:rsid w:val="007C3D21"/>
    <w:rsid w:val="007C5F9A"/>
    <w:rsid w:val="007C7596"/>
    <w:rsid w:val="007D0892"/>
    <w:rsid w:val="007D4BB1"/>
    <w:rsid w:val="007E3823"/>
    <w:rsid w:val="007E52A1"/>
    <w:rsid w:val="007E679A"/>
    <w:rsid w:val="007F296F"/>
    <w:rsid w:val="0081199F"/>
    <w:rsid w:val="008126DA"/>
    <w:rsid w:val="00816ADF"/>
    <w:rsid w:val="00822C02"/>
    <w:rsid w:val="00825F82"/>
    <w:rsid w:val="0082626A"/>
    <w:rsid w:val="00832023"/>
    <w:rsid w:val="00837D0F"/>
    <w:rsid w:val="00841ABA"/>
    <w:rsid w:val="00843F78"/>
    <w:rsid w:val="0084453D"/>
    <w:rsid w:val="00854E23"/>
    <w:rsid w:val="00856E32"/>
    <w:rsid w:val="00863D01"/>
    <w:rsid w:val="008642D6"/>
    <w:rsid w:val="00864A01"/>
    <w:rsid w:val="0086505C"/>
    <w:rsid w:val="00870279"/>
    <w:rsid w:val="0087642C"/>
    <w:rsid w:val="00876C9E"/>
    <w:rsid w:val="00881591"/>
    <w:rsid w:val="008816F5"/>
    <w:rsid w:val="008875EE"/>
    <w:rsid w:val="00891233"/>
    <w:rsid w:val="00893E7B"/>
    <w:rsid w:val="00895F5F"/>
    <w:rsid w:val="008A214D"/>
    <w:rsid w:val="008A6C10"/>
    <w:rsid w:val="008A7569"/>
    <w:rsid w:val="008B46E0"/>
    <w:rsid w:val="008C2508"/>
    <w:rsid w:val="008C53BC"/>
    <w:rsid w:val="008D2629"/>
    <w:rsid w:val="008D44E6"/>
    <w:rsid w:val="008D74B1"/>
    <w:rsid w:val="008E07B1"/>
    <w:rsid w:val="008E3259"/>
    <w:rsid w:val="008E5534"/>
    <w:rsid w:val="008E7AD2"/>
    <w:rsid w:val="008F149B"/>
    <w:rsid w:val="00903086"/>
    <w:rsid w:val="0090445C"/>
    <w:rsid w:val="00906D61"/>
    <w:rsid w:val="009107C7"/>
    <w:rsid w:val="00916135"/>
    <w:rsid w:val="00924260"/>
    <w:rsid w:val="00924C8F"/>
    <w:rsid w:val="00930C83"/>
    <w:rsid w:val="00937A1C"/>
    <w:rsid w:val="00937DA0"/>
    <w:rsid w:val="009428F6"/>
    <w:rsid w:val="00945306"/>
    <w:rsid w:val="00945331"/>
    <w:rsid w:val="00946A2C"/>
    <w:rsid w:val="009505E5"/>
    <w:rsid w:val="00951C72"/>
    <w:rsid w:val="00956545"/>
    <w:rsid w:val="00972B4A"/>
    <w:rsid w:val="00983327"/>
    <w:rsid w:val="00986750"/>
    <w:rsid w:val="00986A3E"/>
    <w:rsid w:val="00987E40"/>
    <w:rsid w:val="009A2B22"/>
    <w:rsid w:val="009A3F6E"/>
    <w:rsid w:val="009A5F15"/>
    <w:rsid w:val="009A5FC2"/>
    <w:rsid w:val="009B2687"/>
    <w:rsid w:val="009C4A6E"/>
    <w:rsid w:val="009C6501"/>
    <w:rsid w:val="009C7376"/>
    <w:rsid w:val="009D22BE"/>
    <w:rsid w:val="009D79D9"/>
    <w:rsid w:val="009E19A4"/>
    <w:rsid w:val="009E5DC7"/>
    <w:rsid w:val="009E674A"/>
    <w:rsid w:val="009E6857"/>
    <w:rsid w:val="009F49EB"/>
    <w:rsid w:val="009F586B"/>
    <w:rsid w:val="009F7001"/>
    <w:rsid w:val="00A01080"/>
    <w:rsid w:val="00A02B80"/>
    <w:rsid w:val="00A0656A"/>
    <w:rsid w:val="00A12504"/>
    <w:rsid w:val="00A15F3C"/>
    <w:rsid w:val="00A35A62"/>
    <w:rsid w:val="00A424A1"/>
    <w:rsid w:val="00A458AA"/>
    <w:rsid w:val="00A46428"/>
    <w:rsid w:val="00A46F9C"/>
    <w:rsid w:val="00A51D8A"/>
    <w:rsid w:val="00A52951"/>
    <w:rsid w:val="00A55E51"/>
    <w:rsid w:val="00A57571"/>
    <w:rsid w:val="00A615B7"/>
    <w:rsid w:val="00A70F52"/>
    <w:rsid w:val="00A71CE5"/>
    <w:rsid w:val="00A73A8A"/>
    <w:rsid w:val="00A75DA9"/>
    <w:rsid w:val="00A75EB6"/>
    <w:rsid w:val="00A83546"/>
    <w:rsid w:val="00A900C9"/>
    <w:rsid w:val="00A9108D"/>
    <w:rsid w:val="00A93C10"/>
    <w:rsid w:val="00A96C35"/>
    <w:rsid w:val="00AA0F24"/>
    <w:rsid w:val="00AA19CC"/>
    <w:rsid w:val="00AA691C"/>
    <w:rsid w:val="00AA6CAD"/>
    <w:rsid w:val="00AB276C"/>
    <w:rsid w:val="00AB38FA"/>
    <w:rsid w:val="00AB5978"/>
    <w:rsid w:val="00AC06B4"/>
    <w:rsid w:val="00AC0F30"/>
    <w:rsid w:val="00AC3F2D"/>
    <w:rsid w:val="00AC6EE1"/>
    <w:rsid w:val="00AD4986"/>
    <w:rsid w:val="00AD5BB8"/>
    <w:rsid w:val="00AE22B6"/>
    <w:rsid w:val="00AF3980"/>
    <w:rsid w:val="00AF4897"/>
    <w:rsid w:val="00AF6684"/>
    <w:rsid w:val="00AF79B5"/>
    <w:rsid w:val="00B01273"/>
    <w:rsid w:val="00B022F3"/>
    <w:rsid w:val="00B12F7A"/>
    <w:rsid w:val="00B15171"/>
    <w:rsid w:val="00B27DCF"/>
    <w:rsid w:val="00B30239"/>
    <w:rsid w:val="00B30591"/>
    <w:rsid w:val="00B31995"/>
    <w:rsid w:val="00B362F0"/>
    <w:rsid w:val="00B368E5"/>
    <w:rsid w:val="00B375FD"/>
    <w:rsid w:val="00B4037A"/>
    <w:rsid w:val="00B4159F"/>
    <w:rsid w:val="00B429CF"/>
    <w:rsid w:val="00B44430"/>
    <w:rsid w:val="00B52D7F"/>
    <w:rsid w:val="00B60E66"/>
    <w:rsid w:val="00B6523F"/>
    <w:rsid w:val="00B70216"/>
    <w:rsid w:val="00B72D32"/>
    <w:rsid w:val="00B7435A"/>
    <w:rsid w:val="00B7569D"/>
    <w:rsid w:val="00B81286"/>
    <w:rsid w:val="00B823CB"/>
    <w:rsid w:val="00B901CF"/>
    <w:rsid w:val="00B91315"/>
    <w:rsid w:val="00B919DC"/>
    <w:rsid w:val="00B91C88"/>
    <w:rsid w:val="00B92647"/>
    <w:rsid w:val="00B96B4E"/>
    <w:rsid w:val="00BA0CFF"/>
    <w:rsid w:val="00BA3094"/>
    <w:rsid w:val="00BA32AB"/>
    <w:rsid w:val="00BA67AE"/>
    <w:rsid w:val="00BB01EA"/>
    <w:rsid w:val="00BB56E0"/>
    <w:rsid w:val="00BB67A1"/>
    <w:rsid w:val="00BC2D37"/>
    <w:rsid w:val="00BC3C57"/>
    <w:rsid w:val="00BD243B"/>
    <w:rsid w:val="00BD45F6"/>
    <w:rsid w:val="00BE79C5"/>
    <w:rsid w:val="00BF3AD1"/>
    <w:rsid w:val="00BF6A15"/>
    <w:rsid w:val="00BF7A44"/>
    <w:rsid w:val="00C0398E"/>
    <w:rsid w:val="00C054EF"/>
    <w:rsid w:val="00C0604F"/>
    <w:rsid w:val="00C10AD8"/>
    <w:rsid w:val="00C14418"/>
    <w:rsid w:val="00C154A8"/>
    <w:rsid w:val="00C154F3"/>
    <w:rsid w:val="00C164A1"/>
    <w:rsid w:val="00C16CF7"/>
    <w:rsid w:val="00C16EBA"/>
    <w:rsid w:val="00C207CB"/>
    <w:rsid w:val="00C248D6"/>
    <w:rsid w:val="00C2536E"/>
    <w:rsid w:val="00C34920"/>
    <w:rsid w:val="00C35486"/>
    <w:rsid w:val="00C430F2"/>
    <w:rsid w:val="00C439D6"/>
    <w:rsid w:val="00C44057"/>
    <w:rsid w:val="00C449A9"/>
    <w:rsid w:val="00C510CB"/>
    <w:rsid w:val="00C51FB8"/>
    <w:rsid w:val="00C54CC2"/>
    <w:rsid w:val="00C56EB8"/>
    <w:rsid w:val="00C577A5"/>
    <w:rsid w:val="00C607F0"/>
    <w:rsid w:val="00C622E3"/>
    <w:rsid w:val="00C62BE1"/>
    <w:rsid w:val="00C654CD"/>
    <w:rsid w:val="00C66610"/>
    <w:rsid w:val="00C73695"/>
    <w:rsid w:val="00C75F84"/>
    <w:rsid w:val="00C87042"/>
    <w:rsid w:val="00C9108A"/>
    <w:rsid w:val="00C942BD"/>
    <w:rsid w:val="00C94B9F"/>
    <w:rsid w:val="00CA385E"/>
    <w:rsid w:val="00CA64E2"/>
    <w:rsid w:val="00CA6F2D"/>
    <w:rsid w:val="00CA78EC"/>
    <w:rsid w:val="00CB25DD"/>
    <w:rsid w:val="00CB32E3"/>
    <w:rsid w:val="00CB5447"/>
    <w:rsid w:val="00CC302C"/>
    <w:rsid w:val="00CC4B82"/>
    <w:rsid w:val="00CC6622"/>
    <w:rsid w:val="00CD4D11"/>
    <w:rsid w:val="00CE3BE3"/>
    <w:rsid w:val="00CE69BF"/>
    <w:rsid w:val="00CF32AE"/>
    <w:rsid w:val="00CF4BBF"/>
    <w:rsid w:val="00D01423"/>
    <w:rsid w:val="00D05E27"/>
    <w:rsid w:val="00D070EE"/>
    <w:rsid w:val="00D10EF4"/>
    <w:rsid w:val="00D129C9"/>
    <w:rsid w:val="00D150C7"/>
    <w:rsid w:val="00D24B0C"/>
    <w:rsid w:val="00D324D5"/>
    <w:rsid w:val="00D55182"/>
    <w:rsid w:val="00D610ED"/>
    <w:rsid w:val="00D62507"/>
    <w:rsid w:val="00D728F2"/>
    <w:rsid w:val="00D8434D"/>
    <w:rsid w:val="00D8557E"/>
    <w:rsid w:val="00D938FA"/>
    <w:rsid w:val="00D96872"/>
    <w:rsid w:val="00D9781E"/>
    <w:rsid w:val="00D97A83"/>
    <w:rsid w:val="00DA13E3"/>
    <w:rsid w:val="00DA56A9"/>
    <w:rsid w:val="00DB364D"/>
    <w:rsid w:val="00DB5947"/>
    <w:rsid w:val="00DB7B74"/>
    <w:rsid w:val="00DC7079"/>
    <w:rsid w:val="00DD086F"/>
    <w:rsid w:val="00DD2B04"/>
    <w:rsid w:val="00DD4EC7"/>
    <w:rsid w:val="00DD68BD"/>
    <w:rsid w:val="00DD6A4D"/>
    <w:rsid w:val="00DE7461"/>
    <w:rsid w:val="00DF0E6C"/>
    <w:rsid w:val="00DF245B"/>
    <w:rsid w:val="00DF2D15"/>
    <w:rsid w:val="00DF31D8"/>
    <w:rsid w:val="00E02550"/>
    <w:rsid w:val="00E02B9A"/>
    <w:rsid w:val="00E11E02"/>
    <w:rsid w:val="00E131F7"/>
    <w:rsid w:val="00E21419"/>
    <w:rsid w:val="00E24770"/>
    <w:rsid w:val="00E31FC5"/>
    <w:rsid w:val="00E34A25"/>
    <w:rsid w:val="00E36721"/>
    <w:rsid w:val="00E464BA"/>
    <w:rsid w:val="00E616EB"/>
    <w:rsid w:val="00E650EA"/>
    <w:rsid w:val="00E655CE"/>
    <w:rsid w:val="00E6738D"/>
    <w:rsid w:val="00E7015D"/>
    <w:rsid w:val="00E800EE"/>
    <w:rsid w:val="00E843DD"/>
    <w:rsid w:val="00E91478"/>
    <w:rsid w:val="00E93F2D"/>
    <w:rsid w:val="00E95AB7"/>
    <w:rsid w:val="00E9685A"/>
    <w:rsid w:val="00EA09F2"/>
    <w:rsid w:val="00EA1C86"/>
    <w:rsid w:val="00EA28DB"/>
    <w:rsid w:val="00EA3704"/>
    <w:rsid w:val="00EB0324"/>
    <w:rsid w:val="00EC3E80"/>
    <w:rsid w:val="00EC3FDA"/>
    <w:rsid w:val="00EC7400"/>
    <w:rsid w:val="00EC7B53"/>
    <w:rsid w:val="00ED32EF"/>
    <w:rsid w:val="00ED475E"/>
    <w:rsid w:val="00ED65C8"/>
    <w:rsid w:val="00EE36A3"/>
    <w:rsid w:val="00EF3983"/>
    <w:rsid w:val="00EF54BD"/>
    <w:rsid w:val="00EF6855"/>
    <w:rsid w:val="00F04296"/>
    <w:rsid w:val="00F04B81"/>
    <w:rsid w:val="00F209CB"/>
    <w:rsid w:val="00F303A5"/>
    <w:rsid w:val="00F34383"/>
    <w:rsid w:val="00F346AE"/>
    <w:rsid w:val="00F4017A"/>
    <w:rsid w:val="00F403E8"/>
    <w:rsid w:val="00F43CEA"/>
    <w:rsid w:val="00F50D6C"/>
    <w:rsid w:val="00F51B37"/>
    <w:rsid w:val="00F523B8"/>
    <w:rsid w:val="00F557A8"/>
    <w:rsid w:val="00F5658A"/>
    <w:rsid w:val="00F56F40"/>
    <w:rsid w:val="00F60C1C"/>
    <w:rsid w:val="00F65672"/>
    <w:rsid w:val="00F773FC"/>
    <w:rsid w:val="00F77FF3"/>
    <w:rsid w:val="00F82022"/>
    <w:rsid w:val="00F8293D"/>
    <w:rsid w:val="00F82A6A"/>
    <w:rsid w:val="00FA4907"/>
    <w:rsid w:val="00FB05E7"/>
    <w:rsid w:val="00FB1919"/>
    <w:rsid w:val="00FB642B"/>
    <w:rsid w:val="00FC04CA"/>
    <w:rsid w:val="00FC0E8D"/>
    <w:rsid w:val="00FC1C51"/>
    <w:rsid w:val="00FC44FA"/>
    <w:rsid w:val="00FD02AC"/>
    <w:rsid w:val="00FD55E6"/>
    <w:rsid w:val="00FD56CA"/>
    <w:rsid w:val="00FE1E12"/>
    <w:rsid w:val="00FE3611"/>
    <w:rsid w:val="00FE6138"/>
    <w:rsid w:val="00FF0643"/>
    <w:rsid w:val="00FF1B71"/>
    <w:rsid w:val="00FF1E3C"/>
    <w:rsid w:val="00FF40B2"/>
    <w:rsid w:val="00FF7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F9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D938FA"/>
    <w:pPr>
      <w:spacing w:after="240" w:line="360" w:lineRule="auto"/>
      <w:ind w:firstLine="567"/>
      <w:jc w:val="both"/>
    </w:pPr>
    <w:rPr>
      <w:rFonts w:ascii="Times New Roman" w:eastAsia="Times New Roman" w:hAnsi="Times New Roman" w:cs="Times New Roman"/>
      <w:noProof/>
      <w:sz w:val="22"/>
      <w:lang w:val="fr-CA"/>
    </w:rPr>
  </w:style>
  <w:style w:type="paragraph" w:styleId="Titre1">
    <w:name w:val="heading 1"/>
    <w:basedOn w:val="Normal"/>
    <w:next w:val="Normal"/>
    <w:link w:val="Titre1Car"/>
    <w:qFormat/>
    <w:rsid w:val="00A0108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nhideWhenUsed/>
    <w:qFormat/>
    <w:rsid w:val="00784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2141B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nhideWhenUsed/>
    <w:qFormat/>
    <w:rsid w:val="00114DC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qFormat/>
    <w:rsid w:val="005579D5"/>
    <w:pPr>
      <w:spacing w:before="240" w:after="60"/>
      <w:ind w:firstLine="0"/>
      <w:outlineLvl w:val="4"/>
    </w:pPr>
  </w:style>
  <w:style w:type="paragraph" w:styleId="Titre6">
    <w:name w:val="heading 6"/>
    <w:basedOn w:val="Normal"/>
    <w:next w:val="Normal"/>
    <w:link w:val="Titre6Car"/>
    <w:qFormat/>
    <w:rsid w:val="005579D5"/>
    <w:pPr>
      <w:spacing w:before="240" w:after="60"/>
      <w:ind w:firstLine="0"/>
      <w:outlineLvl w:val="5"/>
    </w:pPr>
    <w:rPr>
      <w:i/>
    </w:rPr>
  </w:style>
  <w:style w:type="paragraph" w:styleId="Titre7">
    <w:name w:val="heading 7"/>
    <w:basedOn w:val="Normal"/>
    <w:next w:val="Normal"/>
    <w:link w:val="Titre7Car"/>
    <w:qFormat/>
    <w:rsid w:val="005579D5"/>
    <w:pPr>
      <w:spacing w:before="240" w:after="60"/>
      <w:ind w:firstLine="0"/>
      <w:outlineLvl w:val="6"/>
    </w:pPr>
    <w:rPr>
      <w:rFonts w:ascii="Helvetica" w:hAnsi="Helvetica"/>
      <w:sz w:val="20"/>
    </w:rPr>
  </w:style>
  <w:style w:type="paragraph" w:styleId="Titre8">
    <w:name w:val="heading 8"/>
    <w:basedOn w:val="Normal"/>
    <w:next w:val="Normal"/>
    <w:link w:val="Titre8Car"/>
    <w:qFormat/>
    <w:rsid w:val="005579D5"/>
    <w:pPr>
      <w:spacing w:before="240" w:after="60"/>
      <w:ind w:firstLine="0"/>
      <w:outlineLvl w:val="7"/>
    </w:pPr>
    <w:rPr>
      <w:rFonts w:ascii="Helvetica" w:hAnsi="Helvetica"/>
      <w:i/>
      <w:sz w:val="20"/>
    </w:rPr>
  </w:style>
  <w:style w:type="paragraph" w:styleId="Titre9">
    <w:name w:val="heading 9"/>
    <w:basedOn w:val="Normal"/>
    <w:next w:val="Normal"/>
    <w:link w:val="Titre9Car"/>
    <w:qFormat/>
    <w:rsid w:val="005579D5"/>
    <w:pPr>
      <w:spacing w:before="240" w:after="60"/>
      <w:ind w:firstLine="0"/>
      <w:outlineLvl w:val="8"/>
    </w:pPr>
    <w:rPr>
      <w:rFonts w:ascii="Helvetica" w:hAnsi="Helvetica"/>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D938FA"/>
    <w:pPr>
      <w:tabs>
        <w:tab w:val="center" w:pos="4536"/>
        <w:tab w:val="right" w:pos="9072"/>
      </w:tabs>
      <w:spacing w:after="0" w:line="240" w:lineRule="auto"/>
    </w:pPr>
  </w:style>
  <w:style w:type="character" w:customStyle="1" w:styleId="En-tteCar">
    <w:name w:val="En-tête Car"/>
    <w:basedOn w:val="Policepardfaut"/>
    <w:link w:val="En-tte"/>
    <w:uiPriority w:val="99"/>
    <w:rsid w:val="00D938FA"/>
    <w:rPr>
      <w:rFonts w:ascii="Times New Roman" w:eastAsia="Times New Roman" w:hAnsi="Times New Roman" w:cs="Times New Roman"/>
      <w:noProof/>
      <w:sz w:val="22"/>
      <w:lang w:val="fr-CA"/>
    </w:rPr>
  </w:style>
  <w:style w:type="character" w:styleId="Numrodepage">
    <w:name w:val="page number"/>
    <w:basedOn w:val="Policepardfaut"/>
    <w:unhideWhenUsed/>
    <w:rsid w:val="00D938FA"/>
  </w:style>
  <w:style w:type="paragraph" w:styleId="TM1">
    <w:name w:val="toc 1"/>
    <w:basedOn w:val="Normal"/>
    <w:next w:val="Normal"/>
    <w:autoRedefine/>
    <w:uiPriority w:val="39"/>
    <w:unhideWhenUsed/>
    <w:rsid w:val="00A01080"/>
    <w:pPr>
      <w:spacing w:before="120" w:after="0"/>
      <w:jc w:val="left"/>
    </w:pPr>
    <w:rPr>
      <w:rFonts w:asciiTheme="minorHAnsi" w:hAnsiTheme="minorHAnsi"/>
      <w:b/>
      <w:sz w:val="24"/>
    </w:rPr>
  </w:style>
  <w:style w:type="paragraph" w:styleId="TM2">
    <w:name w:val="toc 2"/>
    <w:basedOn w:val="Normal"/>
    <w:next w:val="Normal"/>
    <w:autoRedefine/>
    <w:uiPriority w:val="39"/>
    <w:unhideWhenUsed/>
    <w:rsid w:val="00A01080"/>
    <w:pPr>
      <w:spacing w:after="0"/>
      <w:ind w:left="220"/>
      <w:jc w:val="left"/>
    </w:pPr>
    <w:rPr>
      <w:rFonts w:asciiTheme="minorHAnsi" w:hAnsiTheme="minorHAnsi"/>
      <w:b/>
      <w:szCs w:val="22"/>
    </w:rPr>
  </w:style>
  <w:style w:type="paragraph" w:styleId="TM3">
    <w:name w:val="toc 3"/>
    <w:basedOn w:val="Normal"/>
    <w:next w:val="Normal"/>
    <w:autoRedefine/>
    <w:uiPriority w:val="39"/>
    <w:unhideWhenUsed/>
    <w:rsid w:val="00A01080"/>
    <w:pPr>
      <w:spacing w:after="0"/>
      <w:ind w:left="440"/>
      <w:jc w:val="left"/>
    </w:pPr>
    <w:rPr>
      <w:rFonts w:asciiTheme="minorHAnsi" w:hAnsiTheme="minorHAnsi"/>
      <w:szCs w:val="22"/>
    </w:rPr>
  </w:style>
  <w:style w:type="paragraph" w:styleId="TM4">
    <w:name w:val="toc 4"/>
    <w:basedOn w:val="Normal"/>
    <w:next w:val="Normal"/>
    <w:autoRedefine/>
    <w:unhideWhenUsed/>
    <w:rsid w:val="00A01080"/>
    <w:pPr>
      <w:spacing w:after="0"/>
      <w:ind w:left="660"/>
      <w:jc w:val="left"/>
    </w:pPr>
    <w:rPr>
      <w:rFonts w:asciiTheme="minorHAnsi" w:hAnsiTheme="minorHAnsi"/>
      <w:sz w:val="20"/>
      <w:szCs w:val="20"/>
    </w:rPr>
  </w:style>
  <w:style w:type="paragraph" w:styleId="TM5">
    <w:name w:val="toc 5"/>
    <w:basedOn w:val="Normal"/>
    <w:next w:val="Normal"/>
    <w:autoRedefine/>
    <w:unhideWhenUsed/>
    <w:rsid w:val="00A01080"/>
    <w:pPr>
      <w:spacing w:after="0"/>
      <w:ind w:left="880"/>
      <w:jc w:val="left"/>
    </w:pPr>
    <w:rPr>
      <w:rFonts w:asciiTheme="minorHAnsi" w:hAnsiTheme="minorHAnsi"/>
      <w:sz w:val="20"/>
      <w:szCs w:val="20"/>
    </w:rPr>
  </w:style>
  <w:style w:type="paragraph" w:styleId="TM6">
    <w:name w:val="toc 6"/>
    <w:basedOn w:val="Normal"/>
    <w:next w:val="Normal"/>
    <w:autoRedefine/>
    <w:unhideWhenUsed/>
    <w:rsid w:val="00A01080"/>
    <w:pPr>
      <w:spacing w:after="0"/>
      <w:ind w:left="1100"/>
      <w:jc w:val="left"/>
    </w:pPr>
    <w:rPr>
      <w:rFonts w:asciiTheme="minorHAnsi" w:hAnsiTheme="minorHAnsi"/>
      <w:sz w:val="20"/>
      <w:szCs w:val="20"/>
    </w:rPr>
  </w:style>
  <w:style w:type="paragraph" w:styleId="TM7">
    <w:name w:val="toc 7"/>
    <w:basedOn w:val="Normal"/>
    <w:next w:val="Normal"/>
    <w:autoRedefine/>
    <w:uiPriority w:val="39"/>
    <w:unhideWhenUsed/>
    <w:rsid w:val="00A01080"/>
    <w:pPr>
      <w:spacing w:after="0"/>
      <w:ind w:left="1320"/>
      <w:jc w:val="left"/>
    </w:pPr>
    <w:rPr>
      <w:rFonts w:asciiTheme="minorHAnsi" w:hAnsiTheme="minorHAnsi"/>
      <w:sz w:val="20"/>
      <w:szCs w:val="20"/>
    </w:rPr>
  </w:style>
  <w:style w:type="paragraph" w:styleId="TM8">
    <w:name w:val="toc 8"/>
    <w:basedOn w:val="Normal"/>
    <w:next w:val="Normal"/>
    <w:autoRedefine/>
    <w:uiPriority w:val="39"/>
    <w:unhideWhenUsed/>
    <w:rsid w:val="00A01080"/>
    <w:pPr>
      <w:spacing w:after="0"/>
      <w:ind w:left="1540"/>
      <w:jc w:val="left"/>
    </w:pPr>
    <w:rPr>
      <w:rFonts w:asciiTheme="minorHAnsi" w:hAnsiTheme="minorHAnsi"/>
      <w:sz w:val="20"/>
      <w:szCs w:val="20"/>
    </w:rPr>
  </w:style>
  <w:style w:type="paragraph" w:styleId="TM9">
    <w:name w:val="toc 9"/>
    <w:basedOn w:val="Normal"/>
    <w:next w:val="Normal"/>
    <w:autoRedefine/>
    <w:uiPriority w:val="39"/>
    <w:unhideWhenUsed/>
    <w:rsid w:val="00A01080"/>
    <w:pPr>
      <w:spacing w:after="0"/>
      <w:ind w:left="1760"/>
      <w:jc w:val="left"/>
    </w:pPr>
    <w:rPr>
      <w:rFonts w:asciiTheme="minorHAnsi" w:hAnsiTheme="minorHAnsi"/>
      <w:sz w:val="20"/>
      <w:szCs w:val="20"/>
    </w:rPr>
  </w:style>
  <w:style w:type="paragraph" w:styleId="Tabledesillustrations">
    <w:name w:val="table of figures"/>
    <w:basedOn w:val="Normal"/>
    <w:next w:val="Normal"/>
    <w:uiPriority w:val="99"/>
    <w:unhideWhenUsed/>
    <w:rsid w:val="00A01080"/>
    <w:pPr>
      <w:spacing w:after="0"/>
      <w:ind w:left="440" w:hanging="440"/>
      <w:jc w:val="left"/>
    </w:pPr>
    <w:rPr>
      <w:rFonts w:asciiTheme="minorHAnsi" w:hAnsiTheme="minorHAnsi"/>
      <w:caps/>
      <w:sz w:val="20"/>
      <w:szCs w:val="20"/>
    </w:rPr>
  </w:style>
  <w:style w:type="character" w:customStyle="1" w:styleId="Titre1Car">
    <w:name w:val="Titre 1 Car"/>
    <w:basedOn w:val="Policepardfaut"/>
    <w:link w:val="Titre1"/>
    <w:uiPriority w:val="9"/>
    <w:rsid w:val="00A01080"/>
    <w:rPr>
      <w:rFonts w:asciiTheme="majorHAnsi" w:eastAsiaTheme="majorEastAsia" w:hAnsiTheme="majorHAnsi" w:cstheme="majorBidi"/>
      <w:b/>
      <w:bCs/>
      <w:noProof/>
      <w:color w:val="345A8A" w:themeColor="accent1" w:themeShade="B5"/>
      <w:sz w:val="32"/>
      <w:szCs w:val="32"/>
      <w:lang w:val="fr-CA"/>
    </w:rPr>
  </w:style>
  <w:style w:type="paragraph" w:customStyle="1" w:styleId="Figure">
    <w:name w:val="Figure"/>
    <w:basedOn w:val="Normal"/>
    <w:next w:val="Normal"/>
    <w:rsid w:val="00B31995"/>
    <w:pPr>
      <w:jc w:val="center"/>
      <w:outlineLvl w:val="6"/>
    </w:pPr>
    <w:rPr>
      <w:b/>
    </w:rPr>
  </w:style>
  <w:style w:type="paragraph" w:customStyle="1" w:styleId="Tableau">
    <w:name w:val="Tableau"/>
    <w:basedOn w:val="Figure"/>
    <w:next w:val="Normal"/>
    <w:rsid w:val="00B31995"/>
    <w:pPr>
      <w:outlineLvl w:val="7"/>
    </w:pPr>
  </w:style>
  <w:style w:type="table" w:styleId="Grille">
    <w:name w:val="Table Grid"/>
    <w:basedOn w:val="TableauNormal"/>
    <w:uiPriority w:val="59"/>
    <w:rsid w:val="00B31995"/>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8417D"/>
    <w:rPr>
      <w:rFonts w:asciiTheme="majorHAnsi" w:eastAsiaTheme="majorEastAsia" w:hAnsiTheme="majorHAnsi" w:cstheme="majorBidi"/>
      <w:b/>
      <w:bCs/>
      <w:noProof/>
      <w:color w:val="4F81BD" w:themeColor="accent1"/>
      <w:sz w:val="26"/>
      <w:szCs w:val="26"/>
      <w:lang w:val="fr-CA"/>
    </w:rPr>
  </w:style>
  <w:style w:type="paragraph" w:customStyle="1" w:styleId="sous-section">
    <w:name w:val="sous-section"/>
    <w:basedOn w:val="Normal"/>
    <w:next w:val="Normal"/>
    <w:autoRedefine/>
    <w:rsid w:val="002141B1"/>
    <w:pPr>
      <w:spacing w:line="240" w:lineRule="auto"/>
      <w:ind w:left="720" w:hanging="720"/>
      <w:outlineLvl w:val="2"/>
    </w:pPr>
  </w:style>
  <w:style w:type="character" w:customStyle="1" w:styleId="Titre3Car">
    <w:name w:val="Titre 3 Car"/>
    <w:basedOn w:val="Policepardfaut"/>
    <w:link w:val="Titre3"/>
    <w:uiPriority w:val="9"/>
    <w:rsid w:val="002141B1"/>
    <w:rPr>
      <w:rFonts w:asciiTheme="majorHAnsi" w:eastAsiaTheme="majorEastAsia" w:hAnsiTheme="majorHAnsi" w:cstheme="majorBidi"/>
      <w:b/>
      <w:bCs/>
      <w:noProof/>
      <w:color w:val="4F81BD" w:themeColor="accent1"/>
      <w:sz w:val="22"/>
      <w:lang w:val="fr-CA"/>
    </w:rPr>
  </w:style>
  <w:style w:type="paragraph" w:styleId="Textedebulles">
    <w:name w:val="Balloon Text"/>
    <w:basedOn w:val="Normal"/>
    <w:link w:val="TextedebullesCar"/>
    <w:uiPriority w:val="99"/>
    <w:semiHidden/>
    <w:unhideWhenUsed/>
    <w:rsid w:val="00C248D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248D6"/>
    <w:rPr>
      <w:rFonts w:ascii="Lucida Grande" w:eastAsia="Times New Roman" w:hAnsi="Lucida Grande" w:cs="Lucida Grande"/>
      <w:noProof/>
      <w:sz w:val="18"/>
      <w:szCs w:val="18"/>
      <w:lang w:val="fr-CA"/>
    </w:rPr>
  </w:style>
  <w:style w:type="character" w:customStyle="1" w:styleId="Titre4Car">
    <w:name w:val="Titre 4 Car"/>
    <w:basedOn w:val="Policepardfaut"/>
    <w:link w:val="Titre4"/>
    <w:uiPriority w:val="9"/>
    <w:rsid w:val="00114DC0"/>
    <w:rPr>
      <w:rFonts w:asciiTheme="majorHAnsi" w:eastAsiaTheme="majorEastAsia" w:hAnsiTheme="majorHAnsi" w:cstheme="majorBidi"/>
      <w:b/>
      <w:bCs/>
      <w:i/>
      <w:iCs/>
      <w:noProof/>
      <w:color w:val="4F81BD" w:themeColor="accent1"/>
      <w:sz w:val="22"/>
      <w:lang w:val="fr-CA"/>
    </w:rPr>
  </w:style>
  <w:style w:type="character" w:customStyle="1" w:styleId="Titre5Car">
    <w:name w:val="Titre 5 Car"/>
    <w:basedOn w:val="Policepardfaut"/>
    <w:link w:val="Titre5"/>
    <w:rsid w:val="005579D5"/>
    <w:rPr>
      <w:rFonts w:ascii="Times New Roman" w:eastAsia="Times New Roman" w:hAnsi="Times New Roman" w:cs="Times New Roman"/>
      <w:noProof/>
      <w:sz w:val="22"/>
      <w:lang w:val="fr-CA"/>
    </w:rPr>
  </w:style>
  <w:style w:type="character" w:customStyle="1" w:styleId="Titre6Car">
    <w:name w:val="Titre 6 Car"/>
    <w:basedOn w:val="Policepardfaut"/>
    <w:link w:val="Titre6"/>
    <w:rsid w:val="005579D5"/>
    <w:rPr>
      <w:rFonts w:ascii="Times New Roman" w:eastAsia="Times New Roman" w:hAnsi="Times New Roman" w:cs="Times New Roman"/>
      <w:i/>
      <w:noProof/>
      <w:sz w:val="22"/>
      <w:lang w:val="fr-CA"/>
    </w:rPr>
  </w:style>
  <w:style w:type="character" w:customStyle="1" w:styleId="Titre7Car">
    <w:name w:val="Titre 7 Car"/>
    <w:basedOn w:val="Policepardfaut"/>
    <w:link w:val="Titre7"/>
    <w:rsid w:val="005579D5"/>
    <w:rPr>
      <w:rFonts w:ascii="Helvetica" w:eastAsia="Times New Roman" w:hAnsi="Helvetica" w:cs="Times New Roman"/>
      <w:noProof/>
      <w:sz w:val="20"/>
      <w:lang w:val="fr-CA"/>
    </w:rPr>
  </w:style>
  <w:style w:type="character" w:customStyle="1" w:styleId="Titre8Car">
    <w:name w:val="Titre 8 Car"/>
    <w:basedOn w:val="Policepardfaut"/>
    <w:link w:val="Titre8"/>
    <w:rsid w:val="005579D5"/>
    <w:rPr>
      <w:rFonts w:ascii="Helvetica" w:eastAsia="Times New Roman" w:hAnsi="Helvetica" w:cs="Times New Roman"/>
      <w:i/>
      <w:noProof/>
      <w:sz w:val="20"/>
      <w:lang w:val="fr-CA"/>
    </w:rPr>
  </w:style>
  <w:style w:type="character" w:customStyle="1" w:styleId="Titre9Car">
    <w:name w:val="Titre 9 Car"/>
    <w:basedOn w:val="Policepardfaut"/>
    <w:link w:val="Titre9"/>
    <w:rsid w:val="005579D5"/>
    <w:rPr>
      <w:rFonts w:ascii="Helvetica" w:eastAsia="Times New Roman" w:hAnsi="Helvetica" w:cs="Times New Roman"/>
      <w:b/>
      <w:i/>
      <w:noProof/>
      <w:sz w:val="18"/>
      <w:lang w:val="fr-CA"/>
    </w:rPr>
  </w:style>
  <w:style w:type="paragraph" w:customStyle="1" w:styleId="Chapitre">
    <w:name w:val="Chapitre"/>
    <w:basedOn w:val="Normal"/>
    <w:next w:val="Titrechapitre"/>
    <w:autoRedefine/>
    <w:rsid w:val="005579D5"/>
    <w:pPr>
      <w:spacing w:before="567" w:after="964" w:line="240" w:lineRule="auto"/>
      <w:ind w:firstLine="0"/>
      <w:jc w:val="center"/>
      <w:outlineLvl w:val="0"/>
    </w:pPr>
    <w:rPr>
      <w:caps/>
    </w:rPr>
  </w:style>
  <w:style w:type="paragraph" w:customStyle="1" w:styleId="Titrechapitre">
    <w:name w:val="Titre chapitre"/>
    <w:basedOn w:val="Normalcentr"/>
    <w:next w:val="Normal"/>
    <w:autoRedefine/>
    <w:rsid w:val="005579D5"/>
    <w:pPr>
      <w:spacing w:after="1531" w:line="240" w:lineRule="auto"/>
      <w:ind w:left="0" w:right="0" w:firstLine="0"/>
      <w:jc w:val="left"/>
      <w:outlineLvl w:val="8"/>
    </w:pPr>
    <w:rPr>
      <w:caps/>
    </w:rPr>
  </w:style>
  <w:style w:type="paragraph" w:styleId="Normalcentr">
    <w:name w:val="Block Text"/>
    <w:basedOn w:val="Normal"/>
    <w:rsid w:val="005579D5"/>
    <w:pPr>
      <w:spacing w:after="120"/>
      <w:ind w:left="1440" w:right="1440"/>
    </w:pPr>
  </w:style>
  <w:style w:type="paragraph" w:customStyle="1" w:styleId="section">
    <w:name w:val="section"/>
    <w:basedOn w:val="Normal"/>
    <w:next w:val="Normal"/>
    <w:autoRedefine/>
    <w:rsid w:val="005579D5"/>
    <w:pPr>
      <w:numPr>
        <w:numId w:val="1"/>
      </w:numPr>
      <w:spacing w:line="240" w:lineRule="auto"/>
      <w:ind w:left="720" w:hanging="720"/>
      <w:outlineLvl w:val="1"/>
    </w:pPr>
  </w:style>
  <w:style w:type="paragraph" w:customStyle="1" w:styleId="Chapitrenon-numrot">
    <w:name w:val="Chapitre non-numéroté"/>
    <w:basedOn w:val="Normal"/>
    <w:next w:val="Normal"/>
    <w:autoRedefine/>
    <w:rsid w:val="005579D5"/>
    <w:pPr>
      <w:spacing w:before="567" w:after="1531" w:line="240" w:lineRule="auto"/>
      <w:ind w:firstLine="0"/>
      <w:jc w:val="center"/>
      <w:outlineLvl w:val="0"/>
    </w:pPr>
    <w:rPr>
      <w:caps/>
    </w:rPr>
  </w:style>
  <w:style w:type="paragraph" w:styleId="Bibliographie">
    <w:name w:val="Bibliography"/>
    <w:basedOn w:val="Normal"/>
    <w:rsid w:val="005579D5"/>
    <w:pPr>
      <w:keepLines/>
      <w:spacing w:line="240" w:lineRule="auto"/>
      <w:ind w:left="425" w:hanging="425"/>
    </w:pPr>
  </w:style>
  <w:style w:type="paragraph" w:customStyle="1" w:styleId="Sous-sous-section">
    <w:name w:val="Sous-sous-section"/>
    <w:basedOn w:val="sous-section"/>
    <w:next w:val="Normal"/>
    <w:rsid w:val="005579D5"/>
    <w:pPr>
      <w:outlineLvl w:val="9"/>
    </w:pPr>
  </w:style>
  <w:style w:type="paragraph" w:customStyle="1" w:styleId="sectionappendice">
    <w:name w:val="section_appendice"/>
    <w:basedOn w:val="section"/>
    <w:next w:val="Normal"/>
    <w:rsid w:val="005579D5"/>
    <w:pPr>
      <w:outlineLvl w:val="5"/>
    </w:pPr>
  </w:style>
  <w:style w:type="paragraph" w:customStyle="1" w:styleId="Entetedeslistes">
    <w:name w:val="Entete des listes"/>
    <w:basedOn w:val="TM8"/>
    <w:rsid w:val="005579D5"/>
    <w:pPr>
      <w:tabs>
        <w:tab w:val="right" w:pos="8261"/>
      </w:tabs>
      <w:spacing w:after="240" w:line="240" w:lineRule="auto"/>
    </w:pPr>
    <w:rPr>
      <w:rFonts w:ascii="Times New Roman" w:hAnsi="Times New Roman"/>
      <w:szCs w:val="24"/>
    </w:rPr>
  </w:style>
  <w:style w:type="paragraph" w:styleId="Notedebasdepage">
    <w:name w:val="footnote text"/>
    <w:basedOn w:val="Normal"/>
    <w:link w:val="NotedebasdepageCar"/>
    <w:rsid w:val="005579D5"/>
    <w:pPr>
      <w:spacing w:line="240" w:lineRule="auto"/>
    </w:pPr>
    <w:rPr>
      <w:sz w:val="20"/>
    </w:rPr>
  </w:style>
  <w:style w:type="character" w:customStyle="1" w:styleId="NotedebasdepageCar">
    <w:name w:val="Note de bas de page Car"/>
    <w:basedOn w:val="Policepardfaut"/>
    <w:link w:val="Notedebasdepage"/>
    <w:rsid w:val="005579D5"/>
    <w:rPr>
      <w:rFonts w:ascii="Times New Roman" w:eastAsia="Times New Roman" w:hAnsi="Times New Roman" w:cs="Times New Roman"/>
      <w:noProof/>
      <w:sz w:val="20"/>
      <w:lang w:val="fr-CA"/>
    </w:rPr>
  </w:style>
  <w:style w:type="paragraph" w:customStyle="1" w:styleId="Equation">
    <w:name w:val="Equation"/>
    <w:next w:val="Normal"/>
    <w:autoRedefine/>
    <w:qFormat/>
    <w:rsid w:val="005579D5"/>
    <w:pPr>
      <w:tabs>
        <w:tab w:val="center" w:pos="4253"/>
        <w:tab w:val="right" w:pos="8261"/>
      </w:tabs>
      <w:spacing w:after="240" w:line="360" w:lineRule="auto"/>
    </w:pPr>
    <w:rPr>
      <w:rFonts w:ascii="Times New Roman" w:eastAsia="Times New Roman" w:hAnsi="Times New Roman" w:cs="Times New Roman"/>
      <w:noProof/>
      <w:sz w:val="22"/>
      <w:szCs w:val="22"/>
      <w:lang w:val="fr-CA"/>
    </w:rPr>
  </w:style>
  <w:style w:type="paragraph" w:customStyle="1" w:styleId="Chapitretable">
    <w:name w:val="Chapitre table"/>
    <w:basedOn w:val="Chapitrenon-numrot"/>
    <w:next w:val="Normal"/>
    <w:autoRedefine/>
    <w:rsid w:val="005579D5"/>
  </w:style>
  <w:style w:type="paragraph" w:customStyle="1" w:styleId="remerciements">
    <w:name w:val="remerciements"/>
    <w:basedOn w:val="Chapitrenon-numrot"/>
    <w:next w:val="Normal"/>
    <w:rsid w:val="005579D5"/>
    <w:pPr>
      <w:outlineLvl w:val="9"/>
    </w:pPr>
  </w:style>
  <w:style w:type="paragraph" w:styleId="Pieddepage">
    <w:name w:val="footer"/>
    <w:basedOn w:val="Normal"/>
    <w:link w:val="PieddepageCar"/>
    <w:uiPriority w:val="99"/>
    <w:unhideWhenUsed/>
    <w:rsid w:val="005579D5"/>
    <w:pPr>
      <w:tabs>
        <w:tab w:val="center" w:pos="4536"/>
        <w:tab w:val="right" w:pos="9072"/>
      </w:tabs>
    </w:pPr>
  </w:style>
  <w:style w:type="character" w:customStyle="1" w:styleId="PieddepageCar">
    <w:name w:val="Pied de page Car"/>
    <w:basedOn w:val="Policepardfaut"/>
    <w:link w:val="Pieddepage"/>
    <w:uiPriority w:val="99"/>
    <w:rsid w:val="005579D5"/>
    <w:rPr>
      <w:rFonts w:ascii="Times New Roman" w:eastAsia="Times New Roman" w:hAnsi="Times New Roman" w:cs="Times New Roman"/>
      <w:noProof/>
      <w:sz w:val="22"/>
      <w:lang w:val="fr-CA"/>
    </w:rPr>
  </w:style>
  <w:style w:type="paragraph" w:customStyle="1" w:styleId="Rsum">
    <w:name w:val="Résumé"/>
    <w:basedOn w:val="Normal"/>
    <w:qFormat/>
    <w:rsid w:val="005579D5"/>
    <w:pPr>
      <w:spacing w:line="240" w:lineRule="auto"/>
    </w:pPr>
  </w:style>
  <w:style w:type="paragraph" w:styleId="Paragraphedeliste">
    <w:name w:val="List Paragraph"/>
    <w:basedOn w:val="Normal"/>
    <w:uiPriority w:val="34"/>
    <w:qFormat/>
    <w:rsid w:val="005579D5"/>
    <w:pPr>
      <w:ind w:left="720"/>
      <w:contextualSpacing/>
    </w:pPr>
  </w:style>
  <w:style w:type="paragraph" w:styleId="Sansinterligne">
    <w:name w:val="No Spacing"/>
    <w:uiPriority w:val="1"/>
    <w:qFormat/>
    <w:rsid w:val="00F51B37"/>
    <w:pPr>
      <w:ind w:firstLine="567"/>
      <w:jc w:val="both"/>
    </w:pPr>
    <w:rPr>
      <w:rFonts w:ascii="Times New Roman" w:eastAsia="Times New Roman" w:hAnsi="Times New Roman" w:cs="Times New Roman"/>
      <w:noProof/>
      <w:sz w:val="22"/>
      <w:lang w:val="fr-CA"/>
    </w:rPr>
  </w:style>
  <w:style w:type="character" w:styleId="Accentuation">
    <w:name w:val="Emphasis"/>
    <w:basedOn w:val="Policepardfaut"/>
    <w:uiPriority w:val="20"/>
    <w:qFormat/>
    <w:rsid w:val="00FB1919"/>
    <w:rPr>
      <w:i/>
      <w:iCs/>
    </w:rPr>
  </w:style>
  <w:style w:type="character" w:styleId="Forteaccentuation">
    <w:name w:val="Intense Emphasis"/>
    <w:basedOn w:val="Policepardfaut"/>
    <w:uiPriority w:val="21"/>
    <w:qFormat/>
    <w:rsid w:val="00ED65C8"/>
    <w:rPr>
      <w:b/>
      <w:bCs/>
      <w:i/>
      <w:iCs/>
      <w:color w:val="4F81BD" w:themeColor="accent1"/>
    </w:rPr>
  </w:style>
  <w:style w:type="character" w:styleId="Marquenotebasdepage">
    <w:name w:val="footnote reference"/>
    <w:basedOn w:val="Policepardfaut"/>
    <w:uiPriority w:val="99"/>
    <w:unhideWhenUsed/>
    <w:rsid w:val="00201F4B"/>
    <w:rPr>
      <w:vertAlign w:val="superscript"/>
    </w:rPr>
  </w:style>
  <w:style w:type="character" w:styleId="Marquedannotation">
    <w:name w:val="annotation reference"/>
    <w:basedOn w:val="Policepardfaut"/>
    <w:uiPriority w:val="99"/>
    <w:semiHidden/>
    <w:unhideWhenUsed/>
    <w:rsid w:val="00FC04CA"/>
    <w:rPr>
      <w:sz w:val="16"/>
      <w:szCs w:val="16"/>
    </w:rPr>
  </w:style>
  <w:style w:type="paragraph" w:styleId="Commentaire">
    <w:name w:val="annotation text"/>
    <w:basedOn w:val="Normal"/>
    <w:link w:val="CommentaireCar"/>
    <w:uiPriority w:val="99"/>
    <w:semiHidden/>
    <w:unhideWhenUsed/>
    <w:rsid w:val="00FC04CA"/>
    <w:pPr>
      <w:spacing w:line="240" w:lineRule="auto"/>
    </w:pPr>
    <w:rPr>
      <w:sz w:val="20"/>
      <w:szCs w:val="20"/>
    </w:rPr>
  </w:style>
  <w:style w:type="character" w:customStyle="1" w:styleId="CommentaireCar">
    <w:name w:val="Commentaire Car"/>
    <w:basedOn w:val="Policepardfaut"/>
    <w:link w:val="Commentaire"/>
    <w:uiPriority w:val="99"/>
    <w:semiHidden/>
    <w:rsid w:val="00FC04CA"/>
    <w:rPr>
      <w:rFonts w:ascii="Times New Roman" w:eastAsia="Times New Roman" w:hAnsi="Times New Roman" w:cs="Times New Roman"/>
      <w:noProof/>
      <w:sz w:val="20"/>
      <w:szCs w:val="20"/>
      <w:lang w:val="fr-CA"/>
    </w:rPr>
  </w:style>
  <w:style w:type="paragraph" w:styleId="Objetducommentaire">
    <w:name w:val="annotation subject"/>
    <w:basedOn w:val="Commentaire"/>
    <w:next w:val="Commentaire"/>
    <w:link w:val="ObjetducommentaireCar"/>
    <w:uiPriority w:val="99"/>
    <w:semiHidden/>
    <w:unhideWhenUsed/>
    <w:rsid w:val="00FC04CA"/>
    <w:rPr>
      <w:b/>
      <w:bCs/>
    </w:rPr>
  </w:style>
  <w:style w:type="character" w:customStyle="1" w:styleId="ObjetducommentaireCar">
    <w:name w:val="Objet du commentaire Car"/>
    <w:basedOn w:val="CommentaireCar"/>
    <w:link w:val="Objetducommentaire"/>
    <w:uiPriority w:val="99"/>
    <w:semiHidden/>
    <w:rsid w:val="00FC04CA"/>
    <w:rPr>
      <w:rFonts w:ascii="Times New Roman" w:eastAsia="Times New Roman" w:hAnsi="Times New Roman" w:cs="Times New Roman"/>
      <w:b/>
      <w:bCs/>
      <w:noProof/>
      <w:sz w:val="20"/>
      <w:szCs w:val="20"/>
      <w:lang w:val="fr-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D938FA"/>
    <w:pPr>
      <w:spacing w:after="240" w:line="360" w:lineRule="auto"/>
      <w:ind w:firstLine="567"/>
      <w:jc w:val="both"/>
    </w:pPr>
    <w:rPr>
      <w:rFonts w:ascii="Times New Roman" w:eastAsia="Times New Roman" w:hAnsi="Times New Roman" w:cs="Times New Roman"/>
      <w:noProof/>
      <w:sz w:val="22"/>
      <w:lang w:val="fr-CA"/>
    </w:rPr>
  </w:style>
  <w:style w:type="paragraph" w:styleId="Titre1">
    <w:name w:val="heading 1"/>
    <w:basedOn w:val="Normal"/>
    <w:next w:val="Normal"/>
    <w:link w:val="Titre1Car"/>
    <w:qFormat/>
    <w:rsid w:val="00A0108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nhideWhenUsed/>
    <w:qFormat/>
    <w:rsid w:val="00784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2141B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nhideWhenUsed/>
    <w:qFormat/>
    <w:rsid w:val="00114DC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qFormat/>
    <w:rsid w:val="005579D5"/>
    <w:pPr>
      <w:spacing w:before="240" w:after="60"/>
      <w:ind w:firstLine="0"/>
      <w:outlineLvl w:val="4"/>
    </w:pPr>
  </w:style>
  <w:style w:type="paragraph" w:styleId="Titre6">
    <w:name w:val="heading 6"/>
    <w:basedOn w:val="Normal"/>
    <w:next w:val="Normal"/>
    <w:link w:val="Titre6Car"/>
    <w:qFormat/>
    <w:rsid w:val="005579D5"/>
    <w:pPr>
      <w:spacing w:before="240" w:after="60"/>
      <w:ind w:firstLine="0"/>
      <w:outlineLvl w:val="5"/>
    </w:pPr>
    <w:rPr>
      <w:i/>
    </w:rPr>
  </w:style>
  <w:style w:type="paragraph" w:styleId="Titre7">
    <w:name w:val="heading 7"/>
    <w:basedOn w:val="Normal"/>
    <w:next w:val="Normal"/>
    <w:link w:val="Titre7Car"/>
    <w:qFormat/>
    <w:rsid w:val="005579D5"/>
    <w:pPr>
      <w:spacing w:before="240" w:after="60"/>
      <w:ind w:firstLine="0"/>
      <w:outlineLvl w:val="6"/>
    </w:pPr>
    <w:rPr>
      <w:rFonts w:ascii="Helvetica" w:hAnsi="Helvetica"/>
      <w:sz w:val="20"/>
    </w:rPr>
  </w:style>
  <w:style w:type="paragraph" w:styleId="Titre8">
    <w:name w:val="heading 8"/>
    <w:basedOn w:val="Normal"/>
    <w:next w:val="Normal"/>
    <w:link w:val="Titre8Car"/>
    <w:qFormat/>
    <w:rsid w:val="005579D5"/>
    <w:pPr>
      <w:spacing w:before="240" w:after="60"/>
      <w:ind w:firstLine="0"/>
      <w:outlineLvl w:val="7"/>
    </w:pPr>
    <w:rPr>
      <w:rFonts w:ascii="Helvetica" w:hAnsi="Helvetica"/>
      <w:i/>
      <w:sz w:val="20"/>
    </w:rPr>
  </w:style>
  <w:style w:type="paragraph" w:styleId="Titre9">
    <w:name w:val="heading 9"/>
    <w:basedOn w:val="Normal"/>
    <w:next w:val="Normal"/>
    <w:link w:val="Titre9Car"/>
    <w:qFormat/>
    <w:rsid w:val="005579D5"/>
    <w:pPr>
      <w:spacing w:before="240" w:after="60"/>
      <w:ind w:firstLine="0"/>
      <w:outlineLvl w:val="8"/>
    </w:pPr>
    <w:rPr>
      <w:rFonts w:ascii="Helvetica" w:hAnsi="Helvetica"/>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D938FA"/>
    <w:pPr>
      <w:tabs>
        <w:tab w:val="center" w:pos="4536"/>
        <w:tab w:val="right" w:pos="9072"/>
      </w:tabs>
      <w:spacing w:after="0" w:line="240" w:lineRule="auto"/>
    </w:pPr>
  </w:style>
  <w:style w:type="character" w:customStyle="1" w:styleId="En-tteCar">
    <w:name w:val="En-tête Car"/>
    <w:basedOn w:val="Policepardfaut"/>
    <w:link w:val="En-tte"/>
    <w:uiPriority w:val="99"/>
    <w:rsid w:val="00D938FA"/>
    <w:rPr>
      <w:rFonts w:ascii="Times New Roman" w:eastAsia="Times New Roman" w:hAnsi="Times New Roman" w:cs="Times New Roman"/>
      <w:noProof/>
      <w:sz w:val="22"/>
      <w:lang w:val="fr-CA"/>
    </w:rPr>
  </w:style>
  <w:style w:type="character" w:styleId="Numrodepage">
    <w:name w:val="page number"/>
    <w:basedOn w:val="Policepardfaut"/>
    <w:unhideWhenUsed/>
    <w:rsid w:val="00D938FA"/>
  </w:style>
  <w:style w:type="paragraph" w:styleId="TM1">
    <w:name w:val="toc 1"/>
    <w:basedOn w:val="Normal"/>
    <w:next w:val="Normal"/>
    <w:autoRedefine/>
    <w:uiPriority w:val="39"/>
    <w:unhideWhenUsed/>
    <w:rsid w:val="00A01080"/>
    <w:pPr>
      <w:spacing w:before="120" w:after="0"/>
      <w:jc w:val="left"/>
    </w:pPr>
    <w:rPr>
      <w:rFonts w:asciiTheme="minorHAnsi" w:hAnsiTheme="minorHAnsi"/>
      <w:b/>
      <w:sz w:val="24"/>
    </w:rPr>
  </w:style>
  <w:style w:type="paragraph" w:styleId="TM2">
    <w:name w:val="toc 2"/>
    <w:basedOn w:val="Normal"/>
    <w:next w:val="Normal"/>
    <w:autoRedefine/>
    <w:uiPriority w:val="39"/>
    <w:unhideWhenUsed/>
    <w:rsid w:val="00A01080"/>
    <w:pPr>
      <w:spacing w:after="0"/>
      <w:ind w:left="220"/>
      <w:jc w:val="left"/>
    </w:pPr>
    <w:rPr>
      <w:rFonts w:asciiTheme="minorHAnsi" w:hAnsiTheme="minorHAnsi"/>
      <w:b/>
      <w:szCs w:val="22"/>
    </w:rPr>
  </w:style>
  <w:style w:type="paragraph" w:styleId="TM3">
    <w:name w:val="toc 3"/>
    <w:basedOn w:val="Normal"/>
    <w:next w:val="Normal"/>
    <w:autoRedefine/>
    <w:uiPriority w:val="39"/>
    <w:unhideWhenUsed/>
    <w:rsid w:val="00A01080"/>
    <w:pPr>
      <w:spacing w:after="0"/>
      <w:ind w:left="440"/>
      <w:jc w:val="left"/>
    </w:pPr>
    <w:rPr>
      <w:rFonts w:asciiTheme="minorHAnsi" w:hAnsiTheme="minorHAnsi"/>
      <w:szCs w:val="22"/>
    </w:rPr>
  </w:style>
  <w:style w:type="paragraph" w:styleId="TM4">
    <w:name w:val="toc 4"/>
    <w:basedOn w:val="Normal"/>
    <w:next w:val="Normal"/>
    <w:autoRedefine/>
    <w:unhideWhenUsed/>
    <w:rsid w:val="00A01080"/>
    <w:pPr>
      <w:spacing w:after="0"/>
      <w:ind w:left="660"/>
      <w:jc w:val="left"/>
    </w:pPr>
    <w:rPr>
      <w:rFonts w:asciiTheme="minorHAnsi" w:hAnsiTheme="minorHAnsi"/>
      <w:sz w:val="20"/>
      <w:szCs w:val="20"/>
    </w:rPr>
  </w:style>
  <w:style w:type="paragraph" w:styleId="TM5">
    <w:name w:val="toc 5"/>
    <w:basedOn w:val="Normal"/>
    <w:next w:val="Normal"/>
    <w:autoRedefine/>
    <w:unhideWhenUsed/>
    <w:rsid w:val="00A01080"/>
    <w:pPr>
      <w:spacing w:after="0"/>
      <w:ind w:left="880"/>
      <w:jc w:val="left"/>
    </w:pPr>
    <w:rPr>
      <w:rFonts w:asciiTheme="minorHAnsi" w:hAnsiTheme="minorHAnsi"/>
      <w:sz w:val="20"/>
      <w:szCs w:val="20"/>
    </w:rPr>
  </w:style>
  <w:style w:type="paragraph" w:styleId="TM6">
    <w:name w:val="toc 6"/>
    <w:basedOn w:val="Normal"/>
    <w:next w:val="Normal"/>
    <w:autoRedefine/>
    <w:unhideWhenUsed/>
    <w:rsid w:val="00A01080"/>
    <w:pPr>
      <w:spacing w:after="0"/>
      <w:ind w:left="1100"/>
      <w:jc w:val="left"/>
    </w:pPr>
    <w:rPr>
      <w:rFonts w:asciiTheme="minorHAnsi" w:hAnsiTheme="minorHAnsi"/>
      <w:sz w:val="20"/>
      <w:szCs w:val="20"/>
    </w:rPr>
  </w:style>
  <w:style w:type="paragraph" w:styleId="TM7">
    <w:name w:val="toc 7"/>
    <w:basedOn w:val="Normal"/>
    <w:next w:val="Normal"/>
    <w:autoRedefine/>
    <w:uiPriority w:val="39"/>
    <w:unhideWhenUsed/>
    <w:rsid w:val="00A01080"/>
    <w:pPr>
      <w:spacing w:after="0"/>
      <w:ind w:left="1320"/>
      <w:jc w:val="left"/>
    </w:pPr>
    <w:rPr>
      <w:rFonts w:asciiTheme="minorHAnsi" w:hAnsiTheme="minorHAnsi"/>
      <w:sz w:val="20"/>
      <w:szCs w:val="20"/>
    </w:rPr>
  </w:style>
  <w:style w:type="paragraph" w:styleId="TM8">
    <w:name w:val="toc 8"/>
    <w:basedOn w:val="Normal"/>
    <w:next w:val="Normal"/>
    <w:autoRedefine/>
    <w:uiPriority w:val="39"/>
    <w:unhideWhenUsed/>
    <w:rsid w:val="00A01080"/>
    <w:pPr>
      <w:spacing w:after="0"/>
      <w:ind w:left="1540"/>
      <w:jc w:val="left"/>
    </w:pPr>
    <w:rPr>
      <w:rFonts w:asciiTheme="minorHAnsi" w:hAnsiTheme="minorHAnsi"/>
      <w:sz w:val="20"/>
      <w:szCs w:val="20"/>
    </w:rPr>
  </w:style>
  <w:style w:type="paragraph" w:styleId="TM9">
    <w:name w:val="toc 9"/>
    <w:basedOn w:val="Normal"/>
    <w:next w:val="Normal"/>
    <w:autoRedefine/>
    <w:uiPriority w:val="39"/>
    <w:unhideWhenUsed/>
    <w:rsid w:val="00A01080"/>
    <w:pPr>
      <w:spacing w:after="0"/>
      <w:ind w:left="1760"/>
      <w:jc w:val="left"/>
    </w:pPr>
    <w:rPr>
      <w:rFonts w:asciiTheme="minorHAnsi" w:hAnsiTheme="minorHAnsi"/>
      <w:sz w:val="20"/>
      <w:szCs w:val="20"/>
    </w:rPr>
  </w:style>
  <w:style w:type="paragraph" w:styleId="Tabledesillustrations">
    <w:name w:val="table of figures"/>
    <w:basedOn w:val="Normal"/>
    <w:next w:val="Normal"/>
    <w:uiPriority w:val="99"/>
    <w:unhideWhenUsed/>
    <w:rsid w:val="00A01080"/>
    <w:pPr>
      <w:spacing w:after="0"/>
      <w:ind w:left="440" w:hanging="440"/>
      <w:jc w:val="left"/>
    </w:pPr>
    <w:rPr>
      <w:rFonts w:asciiTheme="minorHAnsi" w:hAnsiTheme="minorHAnsi"/>
      <w:caps/>
      <w:sz w:val="20"/>
      <w:szCs w:val="20"/>
    </w:rPr>
  </w:style>
  <w:style w:type="character" w:customStyle="1" w:styleId="Titre1Car">
    <w:name w:val="Titre 1 Car"/>
    <w:basedOn w:val="Policepardfaut"/>
    <w:link w:val="Titre1"/>
    <w:uiPriority w:val="9"/>
    <w:rsid w:val="00A01080"/>
    <w:rPr>
      <w:rFonts w:asciiTheme="majorHAnsi" w:eastAsiaTheme="majorEastAsia" w:hAnsiTheme="majorHAnsi" w:cstheme="majorBidi"/>
      <w:b/>
      <w:bCs/>
      <w:noProof/>
      <w:color w:val="345A8A" w:themeColor="accent1" w:themeShade="B5"/>
      <w:sz w:val="32"/>
      <w:szCs w:val="32"/>
      <w:lang w:val="fr-CA"/>
    </w:rPr>
  </w:style>
  <w:style w:type="paragraph" w:customStyle="1" w:styleId="Figure">
    <w:name w:val="Figure"/>
    <w:basedOn w:val="Normal"/>
    <w:next w:val="Normal"/>
    <w:rsid w:val="00B31995"/>
    <w:pPr>
      <w:jc w:val="center"/>
      <w:outlineLvl w:val="6"/>
    </w:pPr>
    <w:rPr>
      <w:b/>
    </w:rPr>
  </w:style>
  <w:style w:type="paragraph" w:customStyle="1" w:styleId="Tableau">
    <w:name w:val="Tableau"/>
    <w:basedOn w:val="Figure"/>
    <w:next w:val="Normal"/>
    <w:rsid w:val="00B31995"/>
    <w:pPr>
      <w:outlineLvl w:val="7"/>
    </w:pPr>
  </w:style>
  <w:style w:type="table" w:styleId="Grille">
    <w:name w:val="Table Grid"/>
    <w:basedOn w:val="TableauNormal"/>
    <w:uiPriority w:val="59"/>
    <w:rsid w:val="00B31995"/>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8417D"/>
    <w:rPr>
      <w:rFonts w:asciiTheme="majorHAnsi" w:eastAsiaTheme="majorEastAsia" w:hAnsiTheme="majorHAnsi" w:cstheme="majorBidi"/>
      <w:b/>
      <w:bCs/>
      <w:noProof/>
      <w:color w:val="4F81BD" w:themeColor="accent1"/>
      <w:sz w:val="26"/>
      <w:szCs w:val="26"/>
      <w:lang w:val="fr-CA"/>
    </w:rPr>
  </w:style>
  <w:style w:type="paragraph" w:customStyle="1" w:styleId="sous-section">
    <w:name w:val="sous-section"/>
    <w:basedOn w:val="Normal"/>
    <w:next w:val="Normal"/>
    <w:autoRedefine/>
    <w:rsid w:val="002141B1"/>
    <w:pPr>
      <w:spacing w:line="240" w:lineRule="auto"/>
      <w:ind w:left="720" w:hanging="720"/>
      <w:outlineLvl w:val="2"/>
    </w:pPr>
  </w:style>
  <w:style w:type="character" w:customStyle="1" w:styleId="Titre3Car">
    <w:name w:val="Titre 3 Car"/>
    <w:basedOn w:val="Policepardfaut"/>
    <w:link w:val="Titre3"/>
    <w:uiPriority w:val="9"/>
    <w:rsid w:val="002141B1"/>
    <w:rPr>
      <w:rFonts w:asciiTheme="majorHAnsi" w:eastAsiaTheme="majorEastAsia" w:hAnsiTheme="majorHAnsi" w:cstheme="majorBidi"/>
      <w:b/>
      <w:bCs/>
      <w:noProof/>
      <w:color w:val="4F81BD" w:themeColor="accent1"/>
      <w:sz w:val="22"/>
      <w:lang w:val="fr-CA"/>
    </w:rPr>
  </w:style>
  <w:style w:type="paragraph" w:styleId="Textedebulles">
    <w:name w:val="Balloon Text"/>
    <w:basedOn w:val="Normal"/>
    <w:link w:val="TextedebullesCar"/>
    <w:uiPriority w:val="99"/>
    <w:semiHidden/>
    <w:unhideWhenUsed/>
    <w:rsid w:val="00C248D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248D6"/>
    <w:rPr>
      <w:rFonts w:ascii="Lucida Grande" w:eastAsia="Times New Roman" w:hAnsi="Lucida Grande" w:cs="Lucida Grande"/>
      <w:noProof/>
      <w:sz w:val="18"/>
      <w:szCs w:val="18"/>
      <w:lang w:val="fr-CA"/>
    </w:rPr>
  </w:style>
  <w:style w:type="character" w:customStyle="1" w:styleId="Titre4Car">
    <w:name w:val="Titre 4 Car"/>
    <w:basedOn w:val="Policepardfaut"/>
    <w:link w:val="Titre4"/>
    <w:uiPriority w:val="9"/>
    <w:rsid w:val="00114DC0"/>
    <w:rPr>
      <w:rFonts w:asciiTheme="majorHAnsi" w:eastAsiaTheme="majorEastAsia" w:hAnsiTheme="majorHAnsi" w:cstheme="majorBidi"/>
      <w:b/>
      <w:bCs/>
      <w:i/>
      <w:iCs/>
      <w:noProof/>
      <w:color w:val="4F81BD" w:themeColor="accent1"/>
      <w:sz w:val="22"/>
      <w:lang w:val="fr-CA"/>
    </w:rPr>
  </w:style>
  <w:style w:type="character" w:customStyle="1" w:styleId="Titre5Car">
    <w:name w:val="Titre 5 Car"/>
    <w:basedOn w:val="Policepardfaut"/>
    <w:link w:val="Titre5"/>
    <w:rsid w:val="005579D5"/>
    <w:rPr>
      <w:rFonts w:ascii="Times New Roman" w:eastAsia="Times New Roman" w:hAnsi="Times New Roman" w:cs="Times New Roman"/>
      <w:noProof/>
      <w:sz w:val="22"/>
      <w:lang w:val="fr-CA"/>
    </w:rPr>
  </w:style>
  <w:style w:type="character" w:customStyle="1" w:styleId="Titre6Car">
    <w:name w:val="Titre 6 Car"/>
    <w:basedOn w:val="Policepardfaut"/>
    <w:link w:val="Titre6"/>
    <w:rsid w:val="005579D5"/>
    <w:rPr>
      <w:rFonts w:ascii="Times New Roman" w:eastAsia="Times New Roman" w:hAnsi="Times New Roman" w:cs="Times New Roman"/>
      <w:i/>
      <w:noProof/>
      <w:sz w:val="22"/>
      <w:lang w:val="fr-CA"/>
    </w:rPr>
  </w:style>
  <w:style w:type="character" w:customStyle="1" w:styleId="Titre7Car">
    <w:name w:val="Titre 7 Car"/>
    <w:basedOn w:val="Policepardfaut"/>
    <w:link w:val="Titre7"/>
    <w:rsid w:val="005579D5"/>
    <w:rPr>
      <w:rFonts w:ascii="Helvetica" w:eastAsia="Times New Roman" w:hAnsi="Helvetica" w:cs="Times New Roman"/>
      <w:noProof/>
      <w:sz w:val="20"/>
      <w:lang w:val="fr-CA"/>
    </w:rPr>
  </w:style>
  <w:style w:type="character" w:customStyle="1" w:styleId="Titre8Car">
    <w:name w:val="Titre 8 Car"/>
    <w:basedOn w:val="Policepardfaut"/>
    <w:link w:val="Titre8"/>
    <w:rsid w:val="005579D5"/>
    <w:rPr>
      <w:rFonts w:ascii="Helvetica" w:eastAsia="Times New Roman" w:hAnsi="Helvetica" w:cs="Times New Roman"/>
      <w:i/>
      <w:noProof/>
      <w:sz w:val="20"/>
      <w:lang w:val="fr-CA"/>
    </w:rPr>
  </w:style>
  <w:style w:type="character" w:customStyle="1" w:styleId="Titre9Car">
    <w:name w:val="Titre 9 Car"/>
    <w:basedOn w:val="Policepardfaut"/>
    <w:link w:val="Titre9"/>
    <w:rsid w:val="005579D5"/>
    <w:rPr>
      <w:rFonts w:ascii="Helvetica" w:eastAsia="Times New Roman" w:hAnsi="Helvetica" w:cs="Times New Roman"/>
      <w:b/>
      <w:i/>
      <w:noProof/>
      <w:sz w:val="18"/>
      <w:lang w:val="fr-CA"/>
    </w:rPr>
  </w:style>
  <w:style w:type="paragraph" w:customStyle="1" w:styleId="Chapitre">
    <w:name w:val="Chapitre"/>
    <w:basedOn w:val="Normal"/>
    <w:next w:val="Titrechapitre"/>
    <w:autoRedefine/>
    <w:rsid w:val="005579D5"/>
    <w:pPr>
      <w:spacing w:before="567" w:after="964" w:line="240" w:lineRule="auto"/>
      <w:ind w:firstLine="0"/>
      <w:jc w:val="center"/>
      <w:outlineLvl w:val="0"/>
    </w:pPr>
    <w:rPr>
      <w:caps/>
    </w:rPr>
  </w:style>
  <w:style w:type="paragraph" w:customStyle="1" w:styleId="Titrechapitre">
    <w:name w:val="Titre chapitre"/>
    <w:basedOn w:val="Normalcentr"/>
    <w:next w:val="Normal"/>
    <w:autoRedefine/>
    <w:rsid w:val="005579D5"/>
    <w:pPr>
      <w:spacing w:after="1531" w:line="240" w:lineRule="auto"/>
      <w:ind w:left="0" w:right="0" w:firstLine="0"/>
      <w:jc w:val="left"/>
      <w:outlineLvl w:val="8"/>
    </w:pPr>
    <w:rPr>
      <w:caps/>
    </w:rPr>
  </w:style>
  <w:style w:type="paragraph" w:styleId="Normalcentr">
    <w:name w:val="Block Text"/>
    <w:basedOn w:val="Normal"/>
    <w:rsid w:val="005579D5"/>
    <w:pPr>
      <w:spacing w:after="120"/>
      <w:ind w:left="1440" w:right="1440"/>
    </w:pPr>
  </w:style>
  <w:style w:type="paragraph" w:customStyle="1" w:styleId="section">
    <w:name w:val="section"/>
    <w:basedOn w:val="Normal"/>
    <w:next w:val="Normal"/>
    <w:autoRedefine/>
    <w:rsid w:val="005579D5"/>
    <w:pPr>
      <w:numPr>
        <w:numId w:val="1"/>
      </w:numPr>
      <w:spacing w:line="240" w:lineRule="auto"/>
      <w:ind w:left="720" w:hanging="720"/>
      <w:outlineLvl w:val="1"/>
    </w:pPr>
  </w:style>
  <w:style w:type="paragraph" w:customStyle="1" w:styleId="Chapitrenon-numrot">
    <w:name w:val="Chapitre non-numéroté"/>
    <w:basedOn w:val="Normal"/>
    <w:next w:val="Normal"/>
    <w:autoRedefine/>
    <w:rsid w:val="005579D5"/>
    <w:pPr>
      <w:spacing w:before="567" w:after="1531" w:line="240" w:lineRule="auto"/>
      <w:ind w:firstLine="0"/>
      <w:jc w:val="center"/>
      <w:outlineLvl w:val="0"/>
    </w:pPr>
    <w:rPr>
      <w:caps/>
    </w:rPr>
  </w:style>
  <w:style w:type="paragraph" w:styleId="Bibliographie">
    <w:name w:val="Bibliography"/>
    <w:basedOn w:val="Normal"/>
    <w:rsid w:val="005579D5"/>
    <w:pPr>
      <w:keepLines/>
      <w:spacing w:line="240" w:lineRule="auto"/>
      <w:ind w:left="425" w:hanging="425"/>
    </w:pPr>
  </w:style>
  <w:style w:type="paragraph" w:customStyle="1" w:styleId="Sous-sous-section">
    <w:name w:val="Sous-sous-section"/>
    <w:basedOn w:val="sous-section"/>
    <w:next w:val="Normal"/>
    <w:rsid w:val="005579D5"/>
    <w:pPr>
      <w:outlineLvl w:val="9"/>
    </w:pPr>
  </w:style>
  <w:style w:type="paragraph" w:customStyle="1" w:styleId="sectionappendice">
    <w:name w:val="section_appendice"/>
    <w:basedOn w:val="section"/>
    <w:next w:val="Normal"/>
    <w:rsid w:val="005579D5"/>
    <w:pPr>
      <w:outlineLvl w:val="5"/>
    </w:pPr>
  </w:style>
  <w:style w:type="paragraph" w:customStyle="1" w:styleId="Entetedeslistes">
    <w:name w:val="Entete des listes"/>
    <w:basedOn w:val="TM8"/>
    <w:rsid w:val="005579D5"/>
    <w:pPr>
      <w:tabs>
        <w:tab w:val="right" w:pos="8261"/>
      </w:tabs>
      <w:spacing w:after="240" w:line="240" w:lineRule="auto"/>
    </w:pPr>
    <w:rPr>
      <w:rFonts w:ascii="Times New Roman" w:hAnsi="Times New Roman"/>
      <w:szCs w:val="24"/>
    </w:rPr>
  </w:style>
  <w:style w:type="paragraph" w:styleId="Notedebasdepage">
    <w:name w:val="footnote text"/>
    <w:basedOn w:val="Normal"/>
    <w:link w:val="NotedebasdepageCar"/>
    <w:rsid w:val="005579D5"/>
    <w:pPr>
      <w:spacing w:line="240" w:lineRule="auto"/>
    </w:pPr>
    <w:rPr>
      <w:sz w:val="20"/>
    </w:rPr>
  </w:style>
  <w:style w:type="character" w:customStyle="1" w:styleId="NotedebasdepageCar">
    <w:name w:val="Note de bas de page Car"/>
    <w:basedOn w:val="Policepardfaut"/>
    <w:link w:val="Notedebasdepage"/>
    <w:rsid w:val="005579D5"/>
    <w:rPr>
      <w:rFonts w:ascii="Times New Roman" w:eastAsia="Times New Roman" w:hAnsi="Times New Roman" w:cs="Times New Roman"/>
      <w:noProof/>
      <w:sz w:val="20"/>
      <w:lang w:val="fr-CA"/>
    </w:rPr>
  </w:style>
  <w:style w:type="paragraph" w:customStyle="1" w:styleId="Equation">
    <w:name w:val="Equation"/>
    <w:next w:val="Normal"/>
    <w:autoRedefine/>
    <w:qFormat/>
    <w:rsid w:val="005579D5"/>
    <w:pPr>
      <w:tabs>
        <w:tab w:val="center" w:pos="4253"/>
        <w:tab w:val="right" w:pos="8261"/>
      </w:tabs>
      <w:spacing w:after="240" w:line="360" w:lineRule="auto"/>
    </w:pPr>
    <w:rPr>
      <w:rFonts w:ascii="Times New Roman" w:eastAsia="Times New Roman" w:hAnsi="Times New Roman" w:cs="Times New Roman"/>
      <w:noProof/>
      <w:sz w:val="22"/>
      <w:szCs w:val="22"/>
      <w:lang w:val="fr-CA"/>
    </w:rPr>
  </w:style>
  <w:style w:type="paragraph" w:customStyle="1" w:styleId="Chapitretable">
    <w:name w:val="Chapitre table"/>
    <w:basedOn w:val="Chapitrenon-numrot"/>
    <w:next w:val="Normal"/>
    <w:autoRedefine/>
    <w:rsid w:val="005579D5"/>
  </w:style>
  <w:style w:type="paragraph" w:customStyle="1" w:styleId="remerciements">
    <w:name w:val="remerciements"/>
    <w:basedOn w:val="Chapitrenon-numrot"/>
    <w:next w:val="Normal"/>
    <w:rsid w:val="005579D5"/>
    <w:pPr>
      <w:outlineLvl w:val="9"/>
    </w:pPr>
  </w:style>
  <w:style w:type="paragraph" w:styleId="Pieddepage">
    <w:name w:val="footer"/>
    <w:basedOn w:val="Normal"/>
    <w:link w:val="PieddepageCar"/>
    <w:uiPriority w:val="99"/>
    <w:unhideWhenUsed/>
    <w:rsid w:val="005579D5"/>
    <w:pPr>
      <w:tabs>
        <w:tab w:val="center" w:pos="4536"/>
        <w:tab w:val="right" w:pos="9072"/>
      </w:tabs>
    </w:pPr>
  </w:style>
  <w:style w:type="character" w:customStyle="1" w:styleId="PieddepageCar">
    <w:name w:val="Pied de page Car"/>
    <w:basedOn w:val="Policepardfaut"/>
    <w:link w:val="Pieddepage"/>
    <w:uiPriority w:val="99"/>
    <w:rsid w:val="005579D5"/>
    <w:rPr>
      <w:rFonts w:ascii="Times New Roman" w:eastAsia="Times New Roman" w:hAnsi="Times New Roman" w:cs="Times New Roman"/>
      <w:noProof/>
      <w:sz w:val="22"/>
      <w:lang w:val="fr-CA"/>
    </w:rPr>
  </w:style>
  <w:style w:type="paragraph" w:customStyle="1" w:styleId="Rsum">
    <w:name w:val="Résumé"/>
    <w:basedOn w:val="Normal"/>
    <w:qFormat/>
    <w:rsid w:val="005579D5"/>
    <w:pPr>
      <w:spacing w:line="240" w:lineRule="auto"/>
    </w:pPr>
  </w:style>
  <w:style w:type="paragraph" w:styleId="Paragraphedeliste">
    <w:name w:val="List Paragraph"/>
    <w:basedOn w:val="Normal"/>
    <w:uiPriority w:val="34"/>
    <w:qFormat/>
    <w:rsid w:val="005579D5"/>
    <w:pPr>
      <w:ind w:left="720"/>
      <w:contextualSpacing/>
    </w:pPr>
  </w:style>
  <w:style w:type="paragraph" w:styleId="Sansinterligne">
    <w:name w:val="No Spacing"/>
    <w:uiPriority w:val="1"/>
    <w:qFormat/>
    <w:rsid w:val="00F51B37"/>
    <w:pPr>
      <w:ind w:firstLine="567"/>
      <w:jc w:val="both"/>
    </w:pPr>
    <w:rPr>
      <w:rFonts w:ascii="Times New Roman" w:eastAsia="Times New Roman" w:hAnsi="Times New Roman" w:cs="Times New Roman"/>
      <w:noProof/>
      <w:sz w:val="22"/>
      <w:lang w:val="fr-CA"/>
    </w:rPr>
  </w:style>
  <w:style w:type="character" w:styleId="Accentuation">
    <w:name w:val="Emphasis"/>
    <w:basedOn w:val="Policepardfaut"/>
    <w:uiPriority w:val="20"/>
    <w:qFormat/>
    <w:rsid w:val="00FB1919"/>
    <w:rPr>
      <w:i/>
      <w:iCs/>
    </w:rPr>
  </w:style>
  <w:style w:type="character" w:styleId="Forteaccentuation">
    <w:name w:val="Intense Emphasis"/>
    <w:basedOn w:val="Policepardfaut"/>
    <w:uiPriority w:val="21"/>
    <w:qFormat/>
    <w:rsid w:val="00ED65C8"/>
    <w:rPr>
      <w:b/>
      <w:bCs/>
      <w:i/>
      <w:iCs/>
      <w:color w:val="4F81BD" w:themeColor="accent1"/>
    </w:rPr>
  </w:style>
  <w:style w:type="character" w:styleId="Marquenotebasdepage">
    <w:name w:val="footnote reference"/>
    <w:basedOn w:val="Policepardfaut"/>
    <w:uiPriority w:val="99"/>
    <w:unhideWhenUsed/>
    <w:rsid w:val="00201F4B"/>
    <w:rPr>
      <w:vertAlign w:val="superscript"/>
    </w:rPr>
  </w:style>
  <w:style w:type="character" w:styleId="Marquedannotation">
    <w:name w:val="annotation reference"/>
    <w:basedOn w:val="Policepardfaut"/>
    <w:uiPriority w:val="99"/>
    <w:semiHidden/>
    <w:unhideWhenUsed/>
    <w:rsid w:val="00FC04CA"/>
    <w:rPr>
      <w:sz w:val="16"/>
      <w:szCs w:val="16"/>
    </w:rPr>
  </w:style>
  <w:style w:type="paragraph" w:styleId="Commentaire">
    <w:name w:val="annotation text"/>
    <w:basedOn w:val="Normal"/>
    <w:link w:val="CommentaireCar"/>
    <w:uiPriority w:val="99"/>
    <w:semiHidden/>
    <w:unhideWhenUsed/>
    <w:rsid w:val="00FC04CA"/>
    <w:pPr>
      <w:spacing w:line="240" w:lineRule="auto"/>
    </w:pPr>
    <w:rPr>
      <w:sz w:val="20"/>
      <w:szCs w:val="20"/>
    </w:rPr>
  </w:style>
  <w:style w:type="character" w:customStyle="1" w:styleId="CommentaireCar">
    <w:name w:val="Commentaire Car"/>
    <w:basedOn w:val="Policepardfaut"/>
    <w:link w:val="Commentaire"/>
    <w:uiPriority w:val="99"/>
    <w:semiHidden/>
    <w:rsid w:val="00FC04CA"/>
    <w:rPr>
      <w:rFonts w:ascii="Times New Roman" w:eastAsia="Times New Roman" w:hAnsi="Times New Roman" w:cs="Times New Roman"/>
      <w:noProof/>
      <w:sz w:val="20"/>
      <w:szCs w:val="20"/>
      <w:lang w:val="fr-CA"/>
    </w:rPr>
  </w:style>
  <w:style w:type="paragraph" w:styleId="Objetducommentaire">
    <w:name w:val="annotation subject"/>
    <w:basedOn w:val="Commentaire"/>
    <w:next w:val="Commentaire"/>
    <w:link w:val="ObjetducommentaireCar"/>
    <w:uiPriority w:val="99"/>
    <w:semiHidden/>
    <w:unhideWhenUsed/>
    <w:rsid w:val="00FC04CA"/>
    <w:rPr>
      <w:b/>
      <w:bCs/>
    </w:rPr>
  </w:style>
  <w:style w:type="character" w:customStyle="1" w:styleId="ObjetducommentaireCar">
    <w:name w:val="Objet du commentaire Car"/>
    <w:basedOn w:val="CommentaireCar"/>
    <w:link w:val="Objetducommentaire"/>
    <w:uiPriority w:val="99"/>
    <w:semiHidden/>
    <w:rsid w:val="00FC04CA"/>
    <w:rPr>
      <w:rFonts w:ascii="Times New Roman" w:eastAsia="Times New Roman" w:hAnsi="Times New Roman" w:cs="Times New Roman"/>
      <w:b/>
      <w:bCs/>
      <w:noProof/>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de.google.com/p/googletest/wiki/Primer" TargetMode="External"/><Relationship Id="rId21" Type="http://schemas.openxmlformats.org/officeDocument/2006/relationships/hyperlink" Target="http://martinfowler.com/articles/continuousIntegration.html" TargetMode="External"/><Relationship Id="rId22" Type="http://schemas.openxmlformats.org/officeDocument/2006/relationships/hyperlink" Target="http://www.thinkplexx.com/learn/article/build-chain/ci/choosing-continuous-integrationci-tool-opensource-vs-professional-cruisecontrol-hudson-continuum-vs-teamcity" TargetMode="External"/><Relationship Id="rId23" Type="http://schemas.openxmlformats.org/officeDocument/2006/relationships/hyperlink" Target="http://gamesfromwithin.com/exploring-the-c-unit-testing-framework-jungle" TargetMode="External"/><Relationship Id="rId24" Type="http://schemas.openxmlformats.org/officeDocument/2006/relationships/hyperlink" Target="http://www.peterfranza.com/2008/09/26/comparison-of-continuous-integration-servers/" TargetMode="External"/><Relationship Id="rId25" Type="http://schemas.openxmlformats.org/officeDocument/2006/relationships/hyperlink" Target="http://www.levelofindirection.com/journal/2010/12/28/unit-testing-in-c-and-objective-c-just-got-easier.html" TargetMode="External"/><Relationship Id="rId26" Type="http://schemas.openxmlformats.org/officeDocument/2006/relationships/hyperlink" Target="http://www.beroux.com/english/articles/boost_unit_testing/" TargetMode="External"/><Relationship Id="rId27" Type="http://schemas.openxmlformats.org/officeDocument/2006/relationships/hyperlink" Target="http://rickwagner.blogspot.ca/2009/04/continuous-integration-for-c.html" TargetMode="External"/><Relationship Id="rId28" Type="http://schemas.openxmlformats.org/officeDocument/2006/relationships/header" Target="header1.xml"/><Relationship Id="rId2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alexott.net/en/cpp/CppTestingIntro.html" TargetMode="External"/><Relationship Id="rId16" Type="http://schemas.openxmlformats.org/officeDocument/2006/relationships/hyperlink" Target="http://confluence.public.thoughtworks.org/display/CC/CI+Feature+Matrix" TargetMode="External"/><Relationship Id="rId17" Type="http://schemas.openxmlformats.org/officeDocument/2006/relationships/hyperlink" Target="http://blog.chris-read.net/2007/02/21/quick-comparison-of-teamcity-12-bamboo-10-and-cruisecontrol-26" TargetMode="External"/><Relationship Id="rId18" Type="http://schemas.openxmlformats.org/officeDocument/2006/relationships/hyperlink" Target="http://blog.chris-read.net/2008/09/22/continuous-integration-server-comparison-2008/" TargetMode="External"/><Relationship Id="rId19" Type="http://schemas.openxmlformats.org/officeDocument/2006/relationships/hyperlink" Target="http://www.tigris.org/files/documents/6421/43284/cxxtest-guide-3.10.1.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amesfromwithin.com/exploring-the-c-unit-testing-framework-jungl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A9147-D000-FF4D-9CAC-9FDD4224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73</Pages>
  <Words>30881</Words>
  <Characters>169848</Characters>
  <Application>Microsoft Macintosh Word</Application>
  <DocSecurity>0</DocSecurity>
  <Lines>1415</Lines>
  <Paragraphs>400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 Bourdeau</dc:creator>
  <cp:lastModifiedBy>Yann Bourdeau</cp:lastModifiedBy>
  <cp:revision>83</cp:revision>
  <cp:lastPrinted>2013-10-07T16:20:00Z</cp:lastPrinted>
  <dcterms:created xsi:type="dcterms:W3CDTF">2013-07-30T03:36:00Z</dcterms:created>
  <dcterms:modified xsi:type="dcterms:W3CDTF">2014-02-14T22:44:00Z</dcterms:modified>
</cp:coreProperties>
</file>